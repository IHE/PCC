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1ADE45" w14:textId="77777777" w:rsidR="00CF283F" w:rsidRPr="003651D9" w:rsidRDefault="00CF283F" w:rsidP="00D05B7C">
      <w:pPr>
        <w:pStyle w:val="BodyText"/>
        <w:jc w:val="center"/>
        <w:rPr>
          <w:b/>
          <w:bCs/>
          <w:sz w:val="28"/>
          <w:szCs w:val="28"/>
        </w:rPr>
      </w:pPr>
      <w:r w:rsidRPr="003651D9">
        <w:rPr>
          <w:b/>
          <w:bCs/>
          <w:sz w:val="28"/>
          <w:szCs w:val="28"/>
        </w:rPr>
        <w:t>Integrating the Healthcare Enterprise</w:t>
      </w:r>
    </w:p>
    <w:p w14:paraId="3FCDCC0B" w14:textId="77777777" w:rsidR="00CF283F" w:rsidRPr="003651D9" w:rsidRDefault="00CF283F" w:rsidP="00663624">
      <w:pPr>
        <w:pStyle w:val="BodyText"/>
      </w:pPr>
    </w:p>
    <w:p w14:paraId="551986B4" w14:textId="794E4A26" w:rsidR="00CF283F" w:rsidRPr="003651D9" w:rsidRDefault="00E86C31" w:rsidP="003D24EE">
      <w:pPr>
        <w:pStyle w:val="BodyText"/>
        <w:jc w:val="center"/>
      </w:pPr>
      <w:r w:rsidRPr="003651D9">
        <w:rPr>
          <w:noProof/>
        </w:rPr>
        <w:drawing>
          <wp:inline distT="0" distB="0" distL="0" distR="0" wp14:anchorId="5FAE6A9F" wp14:editId="348F521F">
            <wp:extent cx="1571625" cy="1117600"/>
            <wp:effectExtent l="0" t="0" r="9525" b="6350"/>
            <wp:docPr id="1" name="Picture 1" descr="IHE_logo_reg_170w_119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reg_170w_119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1625" cy="1117600"/>
                    </a:xfrm>
                    <a:prstGeom prst="rect">
                      <a:avLst/>
                    </a:prstGeom>
                    <a:noFill/>
                    <a:ln>
                      <a:noFill/>
                    </a:ln>
                  </pic:spPr>
                </pic:pic>
              </a:graphicData>
            </a:graphic>
          </wp:inline>
        </w:drawing>
      </w:r>
    </w:p>
    <w:p w14:paraId="4F5196E2" w14:textId="77777777" w:rsidR="00CF283F" w:rsidRPr="003651D9" w:rsidRDefault="00CF283F" w:rsidP="000807AC">
      <w:pPr>
        <w:pStyle w:val="BodyText"/>
      </w:pPr>
    </w:p>
    <w:p w14:paraId="081640BC" w14:textId="77777777" w:rsidR="007400C4" w:rsidRPr="003651D9" w:rsidRDefault="007400C4" w:rsidP="00663624">
      <w:pPr>
        <w:pStyle w:val="BodyText"/>
      </w:pPr>
    </w:p>
    <w:p w14:paraId="58BE1D99" w14:textId="77777777" w:rsidR="00482DC2" w:rsidRPr="003651D9" w:rsidRDefault="00CF283F" w:rsidP="000807AC">
      <w:pPr>
        <w:pStyle w:val="BodyText"/>
        <w:jc w:val="center"/>
        <w:rPr>
          <w:b/>
          <w:sz w:val="44"/>
          <w:szCs w:val="44"/>
        </w:rPr>
      </w:pPr>
      <w:r w:rsidRPr="003651D9">
        <w:rPr>
          <w:b/>
          <w:sz w:val="44"/>
          <w:szCs w:val="44"/>
        </w:rPr>
        <w:t>IHE &lt;</w:t>
      </w:r>
      <w:r w:rsidR="006E1DC7">
        <w:rPr>
          <w:b/>
          <w:sz w:val="44"/>
          <w:szCs w:val="44"/>
        </w:rPr>
        <w:t>PCC</w:t>
      </w:r>
      <w:r w:rsidRPr="003651D9">
        <w:rPr>
          <w:b/>
          <w:sz w:val="44"/>
          <w:szCs w:val="44"/>
        </w:rPr>
        <w:t>&gt;</w:t>
      </w:r>
    </w:p>
    <w:p w14:paraId="1082645B" w14:textId="77777777" w:rsidR="00B15D8F" w:rsidRPr="003651D9" w:rsidRDefault="00CF283F" w:rsidP="000807AC">
      <w:pPr>
        <w:pStyle w:val="BodyText"/>
        <w:jc w:val="center"/>
        <w:rPr>
          <w:b/>
          <w:sz w:val="44"/>
          <w:szCs w:val="44"/>
        </w:rPr>
      </w:pPr>
      <w:r w:rsidRPr="003651D9">
        <w:rPr>
          <w:b/>
          <w:sz w:val="44"/>
          <w:szCs w:val="44"/>
        </w:rPr>
        <w:t>Technical Framework</w:t>
      </w:r>
      <w:r w:rsidR="00B4798B" w:rsidRPr="003651D9">
        <w:rPr>
          <w:b/>
          <w:sz w:val="44"/>
          <w:szCs w:val="44"/>
        </w:rPr>
        <w:t xml:space="preserve"> </w:t>
      </w:r>
      <w:r w:rsidRPr="003651D9">
        <w:rPr>
          <w:b/>
          <w:sz w:val="44"/>
          <w:szCs w:val="44"/>
        </w:rPr>
        <w:t>Supplement</w:t>
      </w:r>
    </w:p>
    <w:p w14:paraId="7550AE81" w14:textId="77777777" w:rsidR="00CF283F" w:rsidRPr="003651D9" w:rsidRDefault="00CF283F" w:rsidP="000807AC">
      <w:pPr>
        <w:pStyle w:val="BodyText"/>
      </w:pPr>
    </w:p>
    <w:p w14:paraId="33437497" w14:textId="77777777" w:rsidR="00656A6B" w:rsidRPr="003651D9" w:rsidRDefault="00656A6B" w:rsidP="000807AC">
      <w:pPr>
        <w:pStyle w:val="BodyText"/>
      </w:pPr>
    </w:p>
    <w:p w14:paraId="3DDC83B9" w14:textId="1AD719D9" w:rsidR="00CF283F" w:rsidRPr="003651D9" w:rsidRDefault="006E1DC7" w:rsidP="00663624">
      <w:pPr>
        <w:jc w:val="center"/>
        <w:rPr>
          <w:b/>
          <w:sz w:val="44"/>
          <w:szCs w:val="44"/>
        </w:rPr>
      </w:pPr>
      <w:r>
        <w:rPr>
          <w:b/>
          <w:sz w:val="44"/>
          <w:szCs w:val="44"/>
        </w:rPr>
        <w:t>Remote Patient Monitoring</w:t>
      </w:r>
      <w:r w:rsidR="000F613A" w:rsidRPr="003651D9">
        <w:rPr>
          <w:b/>
          <w:sz w:val="44"/>
          <w:szCs w:val="44"/>
        </w:rPr>
        <w:t xml:space="preserve"> </w:t>
      </w:r>
      <w:r w:rsidR="00CF283F" w:rsidRPr="003651D9">
        <w:rPr>
          <w:b/>
          <w:sz w:val="44"/>
          <w:szCs w:val="44"/>
        </w:rPr>
        <w:br/>
        <w:t>(</w:t>
      </w:r>
      <w:r>
        <w:rPr>
          <w:b/>
          <w:sz w:val="44"/>
          <w:szCs w:val="44"/>
        </w:rPr>
        <w:t>RPM</w:t>
      </w:r>
      <w:r w:rsidR="00D02D0D">
        <w:rPr>
          <w:b/>
          <w:sz w:val="44"/>
          <w:szCs w:val="44"/>
        </w:rPr>
        <w:t>)</w:t>
      </w:r>
    </w:p>
    <w:p w14:paraId="4FB612E5" w14:textId="77777777" w:rsidR="00CF283F" w:rsidRPr="003651D9" w:rsidRDefault="00CF283F" w:rsidP="000125FF">
      <w:pPr>
        <w:pStyle w:val="BodyText"/>
      </w:pPr>
    </w:p>
    <w:p w14:paraId="16FFA7FF" w14:textId="77777777" w:rsidR="007400C4" w:rsidRPr="003651D9" w:rsidRDefault="007400C4" w:rsidP="000125FF">
      <w:pPr>
        <w:pStyle w:val="BodyText"/>
      </w:pPr>
    </w:p>
    <w:p w14:paraId="68DC9C14" w14:textId="77777777" w:rsidR="00C1037F" w:rsidRPr="003651D9" w:rsidRDefault="00C1037F" w:rsidP="000125FF">
      <w:pPr>
        <w:pStyle w:val="BodyText"/>
      </w:pPr>
    </w:p>
    <w:p w14:paraId="725C9F2D" w14:textId="77777777" w:rsidR="00503AE1" w:rsidRPr="003651D9" w:rsidRDefault="00457DDC" w:rsidP="00AF7069">
      <w:pPr>
        <w:jc w:val="center"/>
        <w:rPr>
          <w:rFonts w:ascii="Arial" w:hAnsi="Arial"/>
          <w:b/>
          <w:bCs/>
          <w:kern w:val="28"/>
          <w:sz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14:paraId="66538179" w14:textId="77777777" w:rsidR="00D62CEC" w:rsidRPr="003651D9" w:rsidRDefault="00D62CEC" w:rsidP="000807AC">
      <w:pPr>
        <w:pStyle w:val="AuthorInstructions"/>
      </w:pPr>
      <w:r w:rsidRPr="003651D9">
        <w:t>&lt;</w:t>
      </w:r>
      <w:r w:rsidR="001606A7" w:rsidRPr="003651D9">
        <w:t>T</w:t>
      </w:r>
      <w:r w:rsidRPr="003651D9">
        <w:t>he IHE Documentation Specialist will change the title to just “</w:t>
      </w:r>
      <w:r w:rsidR="001606A7" w:rsidRPr="003651D9">
        <w:t xml:space="preserve">Draft for </w:t>
      </w:r>
      <w:r w:rsidRPr="003651D9">
        <w:t>Public Comment” upon publication for public comment; leave “as is” until then.&gt;</w:t>
      </w:r>
    </w:p>
    <w:p w14:paraId="2C9AF02D" w14:textId="77777777" w:rsidR="009D125C" w:rsidRPr="003651D9" w:rsidRDefault="009D125C">
      <w:pPr>
        <w:pStyle w:val="BodyText"/>
      </w:pPr>
    </w:p>
    <w:p w14:paraId="4EFCB36E" w14:textId="77777777" w:rsidR="009D125C" w:rsidRPr="003651D9" w:rsidRDefault="009D125C">
      <w:pPr>
        <w:pStyle w:val="BodyText"/>
      </w:pPr>
    </w:p>
    <w:p w14:paraId="4F7C6EEF" w14:textId="52A5B662" w:rsidR="00A910E1" w:rsidRPr="003651D9" w:rsidRDefault="00D02D0D" w:rsidP="00AC7C88">
      <w:pPr>
        <w:pStyle w:val="BodyText"/>
      </w:pPr>
      <w:r>
        <w:t>Date:</w:t>
      </w:r>
      <w:r>
        <w:tab/>
      </w:r>
      <w:r>
        <w:tab/>
        <w:t>May</w:t>
      </w:r>
      <w:r w:rsidR="00A910E1" w:rsidRPr="003651D9">
        <w:t xml:space="preserve"> </w:t>
      </w:r>
      <w:r>
        <w:t>1</w:t>
      </w:r>
      <w:r w:rsidR="004F5211" w:rsidRPr="003651D9">
        <w:t>, 20</w:t>
      </w:r>
      <w:r>
        <w:t>15</w:t>
      </w:r>
    </w:p>
    <w:p w14:paraId="73B896D8" w14:textId="77777777" w:rsidR="00603ED5" w:rsidRPr="003651D9" w:rsidRDefault="00A910E1" w:rsidP="00AC7C88">
      <w:pPr>
        <w:pStyle w:val="BodyText"/>
      </w:pPr>
      <w:r w:rsidRPr="003651D9">
        <w:t>Author:</w:t>
      </w:r>
      <w:r w:rsidRPr="003651D9">
        <w:tab/>
        <w:t>&lt;</w:t>
      </w:r>
      <w:r w:rsidR="006263EA" w:rsidRPr="003651D9">
        <w:t>Author Name</w:t>
      </w:r>
      <w:r w:rsidR="00656A6B" w:rsidRPr="003651D9">
        <w:t xml:space="preserve"> or Technical Committee Name&gt;</w:t>
      </w:r>
    </w:p>
    <w:p w14:paraId="0B7FDC60" w14:textId="5986B1D8" w:rsidR="00A875FF" w:rsidRDefault="00603ED5" w:rsidP="00AC7C88">
      <w:pPr>
        <w:pStyle w:val="BodyText"/>
      </w:pPr>
      <w:r w:rsidRPr="003651D9">
        <w:t>Email:</w:t>
      </w:r>
      <w:r w:rsidR="00FF4C4E" w:rsidRPr="003651D9">
        <w:tab/>
      </w:r>
      <w:r w:rsidR="00FF4C4E" w:rsidRPr="003651D9">
        <w:tab/>
      </w:r>
      <w:r w:rsidRPr="003651D9">
        <w:t>&lt;</w:t>
      </w:r>
      <w:r w:rsidR="000B699D" w:rsidRPr="003651D9">
        <w:t>domain</w:t>
      </w:r>
      <w:r w:rsidR="00A875FF" w:rsidRPr="003651D9">
        <w:t>_</w:t>
      </w:r>
      <w:r w:rsidR="00BB6AAC" w:rsidRPr="003651D9">
        <w:t>name</w:t>
      </w:r>
      <w:r w:rsidR="00A875FF" w:rsidRPr="003651D9">
        <w:t>@ihe.net</w:t>
      </w:r>
      <w:proofErr w:type="gramStart"/>
      <w:r w:rsidRPr="003651D9">
        <w:t>&gt;</w:t>
      </w:r>
      <w:r w:rsidR="00D02D0D">
        <w:t xml:space="preserve">  </w:t>
      </w:r>
      <w:proofErr w:type="gramEnd"/>
      <w:r w:rsidR="00D02D0D">
        <w:fldChar w:fldCharType="begin"/>
      </w:r>
      <w:r w:rsidR="00D02D0D">
        <w:instrText xml:space="preserve"> HYPERLINK "mailto:brianreinhold@lampreynetworks.com" </w:instrText>
      </w:r>
      <w:r w:rsidR="00D02D0D">
        <w:fldChar w:fldCharType="separate"/>
      </w:r>
      <w:r w:rsidR="00D02D0D" w:rsidRPr="00C200DE">
        <w:rPr>
          <w:rStyle w:val="Hyperlink"/>
        </w:rPr>
        <w:t>brianreinhold@lampreynetworks.com</w:t>
      </w:r>
      <w:r w:rsidR="00D02D0D">
        <w:fldChar w:fldCharType="end"/>
      </w:r>
    </w:p>
    <w:p w14:paraId="15AE16A0" w14:textId="77777777" w:rsidR="00D02D0D" w:rsidRPr="003651D9" w:rsidRDefault="00D02D0D" w:rsidP="00AC7C88">
      <w:pPr>
        <w:pStyle w:val="BodyText"/>
      </w:pPr>
    </w:p>
    <w:p w14:paraId="715C6820" w14:textId="0523A6C7" w:rsidR="00017E09" w:rsidRPr="003651D9" w:rsidRDefault="009D125C" w:rsidP="00D02D0D">
      <w:pPr>
        <w:pStyle w:val="AuthorInstructions"/>
        <w:rPr>
          <w:i w:val="0"/>
        </w:rPr>
      </w:pPr>
      <w:r w:rsidRPr="003651D9">
        <w:br w:type="page"/>
      </w:r>
    </w:p>
    <w:p w14:paraId="01138213" w14:textId="77777777" w:rsidR="00CF283F" w:rsidRPr="003651D9" w:rsidRDefault="009D125C" w:rsidP="009D125C">
      <w:pPr>
        <w:pStyle w:val="BodyText"/>
      </w:pPr>
      <w:r w:rsidRPr="003651D9">
        <w:lastRenderedPageBreak/>
        <w:br w:type="page"/>
      </w:r>
      <w:r w:rsidR="00A875FF" w:rsidRPr="003651D9">
        <w:rPr>
          <w:rFonts w:ascii="Arial" w:hAnsi="Arial"/>
          <w:b/>
          <w:kern w:val="28"/>
          <w:sz w:val="28"/>
        </w:rPr>
        <w:lastRenderedPageBreak/>
        <w:t>Foreword</w:t>
      </w:r>
    </w:p>
    <w:p w14:paraId="6471BC7C" w14:textId="77777777" w:rsidR="00482DC2" w:rsidRPr="003651D9" w:rsidRDefault="00CF283F" w:rsidP="00147F29">
      <w:pPr>
        <w:pStyle w:val="BodyText"/>
      </w:pPr>
      <w:r w:rsidRPr="003651D9">
        <w:t xml:space="preserve">This </w:t>
      </w:r>
      <w:r w:rsidR="00482DC2" w:rsidRPr="003651D9">
        <w:t xml:space="preserve">is a </w:t>
      </w:r>
      <w:r w:rsidRPr="003651D9">
        <w:t xml:space="preserve">supplement to the IHE </w:t>
      </w:r>
      <w:r w:rsidR="00482DC2" w:rsidRPr="003651D9">
        <w:t>&lt;</w:t>
      </w:r>
      <w:r w:rsidR="00A910E1" w:rsidRPr="003651D9">
        <w:t>D</w:t>
      </w:r>
      <w:r w:rsidRPr="003651D9">
        <w:t>omain</w:t>
      </w:r>
      <w:r w:rsidR="00A910E1" w:rsidRPr="003651D9">
        <w:t xml:space="preserve"> Name</w:t>
      </w:r>
      <w:r w:rsidR="00482DC2" w:rsidRPr="003651D9">
        <w:t>&gt;</w:t>
      </w:r>
      <w:r w:rsidRPr="003651D9">
        <w:t xml:space="preserve"> Technical Framework </w:t>
      </w:r>
      <w:r w:rsidR="00482DC2" w:rsidRPr="003651D9">
        <w:t>&lt;</w:t>
      </w:r>
      <w:r w:rsidRPr="003651D9">
        <w:t>V</w:t>
      </w:r>
      <w:r w:rsidR="009813A1" w:rsidRPr="003651D9">
        <w:t>X.X</w:t>
      </w:r>
      <w:r w:rsidRPr="003651D9">
        <w:t>&gt;</w:t>
      </w:r>
      <w:r w:rsidR="00482DC2" w:rsidRPr="003651D9">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14:paraId="7A58D9FB" w14:textId="77777777" w:rsidR="006263EA" w:rsidRPr="003651D9" w:rsidRDefault="00B15E9B" w:rsidP="00147F29">
      <w:pPr>
        <w:pStyle w:val="BodyText"/>
      </w:pPr>
      <w:r w:rsidRPr="003651D9">
        <w:rPr>
          <w:i/>
          <w:iCs/>
        </w:rPr>
        <w:t>&lt;</w:t>
      </w:r>
      <w:r w:rsidR="00510062" w:rsidRPr="003651D9">
        <w:rPr>
          <w:i/>
          <w:iCs/>
        </w:rPr>
        <w:t xml:space="preserve">For Public </w:t>
      </w:r>
      <w:proofErr w:type="gramStart"/>
      <w:r w:rsidR="007773C8" w:rsidRPr="003651D9">
        <w:rPr>
          <w:i/>
          <w:iCs/>
        </w:rPr>
        <w:t>Comment</w:t>
      </w:r>
      <w:r w:rsidR="00C56183" w:rsidRPr="003651D9">
        <w:rPr>
          <w:i/>
          <w:iCs/>
        </w:rPr>
        <w:t>:</w:t>
      </w:r>
      <w:proofErr w:type="gramEnd"/>
      <w:r w:rsidR="00CC0A62" w:rsidRPr="003651D9">
        <w:rPr>
          <w:i/>
          <w:iCs/>
        </w:rPr>
        <w:t>&gt;</w:t>
      </w:r>
      <w:r w:rsidR="00CC0A62" w:rsidRPr="003651D9">
        <w:t xml:space="preserve"> This</w:t>
      </w:r>
      <w:r w:rsidR="00510062" w:rsidRPr="003651D9">
        <w:t xml:space="preserve"> supplement </w:t>
      </w:r>
      <w:r w:rsidR="004F5211" w:rsidRPr="003651D9">
        <w:t xml:space="preserve">is published </w:t>
      </w:r>
      <w:r w:rsidR="007773C8" w:rsidRPr="003651D9">
        <w:t>on &lt;</w:t>
      </w:r>
      <w:r w:rsidR="004F5211" w:rsidRPr="003651D9">
        <w:t>Month XX, 201x&gt; for Public Comment</w:t>
      </w:r>
      <w:r w:rsidR="00F0665F" w:rsidRPr="003651D9">
        <w:t xml:space="preserve">. </w:t>
      </w:r>
      <w:r w:rsidR="00CF283F" w:rsidRPr="003651D9">
        <w:t xml:space="preserve">Comments </w:t>
      </w:r>
      <w:r w:rsidR="00DD4D5A" w:rsidRPr="003651D9">
        <w:t xml:space="preserve">are invited and may </w:t>
      </w:r>
      <w:r w:rsidR="006263EA" w:rsidRPr="003651D9">
        <w:t xml:space="preserve">be submitted </w:t>
      </w:r>
      <w:r w:rsidR="004F5211" w:rsidRPr="003651D9">
        <w:t>at</w:t>
      </w:r>
      <w:r w:rsidR="007773C8" w:rsidRPr="003651D9">
        <w:t xml:space="preserve"> </w:t>
      </w:r>
      <w:hyperlink r:id="rId10" w:history="1">
        <w:r w:rsidR="007773C8" w:rsidRPr="003651D9">
          <w:rPr>
            <w:rStyle w:val="Hyperlink"/>
          </w:rPr>
          <w:t>http://www.ihe.net/&lt;domain&gt;/&lt;domain&gt;comments.cfm</w:t>
        </w:r>
      </w:hyperlink>
      <w:r w:rsidR="00F0665F" w:rsidRPr="003651D9">
        <w:t xml:space="preserve">. </w:t>
      </w:r>
      <w:r w:rsidR="00510062" w:rsidRPr="003651D9">
        <w:t>In order to be considered in development of the Trial Implementation version of the supplement</w:t>
      </w:r>
      <w:r w:rsidR="000717A7" w:rsidRPr="003651D9">
        <w:t>,</w:t>
      </w:r>
      <w:r w:rsidR="00510062" w:rsidRPr="003651D9">
        <w:t xml:space="preserve"> comments must be received by &lt;Month XX, 201X&gt;. </w:t>
      </w:r>
    </w:p>
    <w:p w14:paraId="3DAF5DEE" w14:textId="77777777" w:rsidR="00A875FF" w:rsidRPr="003651D9" w:rsidRDefault="00B15E9B" w:rsidP="006263EA">
      <w:pPr>
        <w:pStyle w:val="BodyText"/>
      </w:pPr>
      <w:r w:rsidRPr="003651D9">
        <w:rPr>
          <w:i/>
          <w:iCs/>
        </w:rPr>
        <w:t>&lt;</w:t>
      </w:r>
      <w:r w:rsidR="00A875FF" w:rsidRPr="003651D9">
        <w:rPr>
          <w:i/>
          <w:iCs/>
        </w:rPr>
        <w:t xml:space="preserve">For Trial </w:t>
      </w:r>
      <w:proofErr w:type="gramStart"/>
      <w:r w:rsidR="00A875FF" w:rsidRPr="003651D9">
        <w:rPr>
          <w:i/>
          <w:iCs/>
        </w:rPr>
        <w:t>Implementation</w:t>
      </w:r>
      <w:r w:rsidR="00C56183" w:rsidRPr="003651D9">
        <w:rPr>
          <w:i/>
          <w:iCs/>
        </w:rPr>
        <w:t>:</w:t>
      </w:r>
      <w:proofErr w:type="gramEnd"/>
      <w:r w:rsidR="00CC0A62" w:rsidRPr="003651D9">
        <w:rPr>
          <w:i/>
          <w:iCs/>
        </w:rPr>
        <w:t>&gt;</w:t>
      </w:r>
      <w:r w:rsidR="00CC0A62" w:rsidRPr="003651D9">
        <w:t xml:space="preserve"> This</w:t>
      </w:r>
      <w:r w:rsidR="004F5211" w:rsidRPr="003651D9">
        <w:t xml:space="preserve"> supplement is published on </w:t>
      </w:r>
      <w:r w:rsidR="00BB6AAC" w:rsidRPr="003651D9">
        <w:t>&lt;Month XX, 201X&gt;</w:t>
      </w:r>
      <w:r w:rsidR="00A85861" w:rsidRPr="003651D9">
        <w:t xml:space="preserve"> </w:t>
      </w:r>
      <w:r w:rsidR="000717A7" w:rsidRPr="003651D9">
        <w:t xml:space="preserve">for Trial Implementation </w:t>
      </w:r>
      <w:r w:rsidR="00A85861" w:rsidRPr="003651D9">
        <w:t>and may</w:t>
      </w:r>
      <w:r w:rsidR="00BB6AAC" w:rsidRPr="003651D9">
        <w:t xml:space="preserve"> be available for testing at subsequent IHE </w:t>
      </w:r>
      <w:proofErr w:type="spellStart"/>
      <w:r w:rsidR="00BB6AAC" w:rsidRPr="003651D9">
        <w:t>Connectathons</w:t>
      </w:r>
      <w:proofErr w:type="spellEnd"/>
      <w:r w:rsidR="00A875FF" w:rsidRPr="003651D9">
        <w:t xml:space="preserve">. </w:t>
      </w:r>
      <w:r w:rsidR="00BB6AAC" w:rsidRPr="003651D9">
        <w:t>The supplement may be amended based on the results of testing</w:t>
      </w:r>
      <w:r w:rsidR="00F0665F" w:rsidRPr="003651D9">
        <w:t xml:space="preserve">. </w:t>
      </w:r>
      <w:r w:rsidR="00BB6AAC" w:rsidRPr="003651D9">
        <w:t xml:space="preserve">Following successful testing it will be incorporated into the &lt;Domain Name&gt; Technical Framework. </w:t>
      </w:r>
      <w:r w:rsidR="00A875FF" w:rsidRPr="003651D9">
        <w:t>Comments are invited and may be submitted</w:t>
      </w:r>
      <w:r w:rsidR="004F5211" w:rsidRPr="003651D9">
        <w:t xml:space="preserve"> </w:t>
      </w:r>
      <w:r w:rsidR="007773C8" w:rsidRPr="003651D9">
        <w:t xml:space="preserve">at </w:t>
      </w:r>
      <w:hyperlink r:id="rId11" w:history="1">
        <w:r w:rsidR="007773C8" w:rsidRPr="003651D9">
          <w:rPr>
            <w:rStyle w:val="Hyperlink"/>
          </w:rPr>
          <w:t>http://www.ihe.net/&lt;domain&gt;/&lt;domain&gt;comments.cfm</w:t>
        </w:r>
      </w:hyperlink>
      <w:r w:rsidR="00A85861" w:rsidRPr="003651D9">
        <w:t>.</w:t>
      </w:r>
    </w:p>
    <w:p w14:paraId="0BB35519" w14:textId="77777777" w:rsidR="00AC7C88" w:rsidRPr="003651D9" w:rsidRDefault="00AC7C88" w:rsidP="00AC7C88">
      <w:pPr>
        <w:pStyle w:val="BodyText"/>
      </w:pPr>
      <w:r w:rsidRPr="003651D9">
        <w:t>This supplement describes changes to the existing technical framework documents</w:t>
      </w:r>
      <w:r w:rsidR="000717A7" w:rsidRPr="003651D9">
        <w:t>.</w:t>
      </w:r>
      <w:r w:rsidRPr="003651D9">
        <w:t xml:space="preserve"> </w:t>
      </w:r>
    </w:p>
    <w:p w14:paraId="79D44731" w14:textId="77777777" w:rsidR="00BE5916" w:rsidRPr="003651D9" w:rsidRDefault="009C6269" w:rsidP="00663624">
      <w:pPr>
        <w:pStyle w:val="BodyText"/>
      </w:pPr>
      <w:r w:rsidRPr="003651D9">
        <w:t>“</w:t>
      </w:r>
      <w:r w:rsidR="006263EA" w:rsidRPr="003651D9">
        <w:t>B</w:t>
      </w:r>
      <w:r w:rsidR="007A7BF7" w:rsidRPr="003651D9">
        <w:t xml:space="preserve">oxed” instructions </w:t>
      </w:r>
      <w:r w:rsidR="006263EA" w:rsidRPr="003651D9">
        <w:t xml:space="preserve">like the sample below indicate to </w:t>
      </w:r>
      <w:r w:rsidR="007A7BF7" w:rsidRPr="003651D9">
        <w:t xml:space="preserve">the Volume Editor </w:t>
      </w:r>
      <w:proofErr w:type="gramStart"/>
      <w:r w:rsidR="007A7BF7" w:rsidRPr="003651D9">
        <w:t>how</w:t>
      </w:r>
      <w:proofErr w:type="gramEnd"/>
      <w:r w:rsidR="007A7BF7" w:rsidRPr="003651D9">
        <w:t xml:space="preserve"> to integrate the relevant section(s) into the </w:t>
      </w:r>
      <w:r w:rsidR="00BE5916" w:rsidRPr="003651D9">
        <w:t>relevant</w:t>
      </w:r>
      <w:r w:rsidR="007A7BF7" w:rsidRPr="003651D9">
        <w:t xml:space="preserve"> Technical Framework </w:t>
      </w:r>
      <w:r w:rsidR="00BE5916" w:rsidRPr="003651D9">
        <w:t>volume</w:t>
      </w:r>
      <w:r w:rsidR="009D125C" w:rsidRPr="003651D9">
        <w:t>.</w:t>
      </w:r>
    </w:p>
    <w:p w14:paraId="5FBC1BF5" w14:textId="77777777" w:rsidR="007A7BF7" w:rsidRPr="003651D9" w:rsidRDefault="000717A7" w:rsidP="007A7BF7">
      <w:pPr>
        <w:pStyle w:val="EditorInstructions"/>
      </w:pPr>
      <w:r w:rsidRPr="003651D9">
        <w:t>Amend s</w:t>
      </w:r>
      <w:r w:rsidR="007A7BF7" w:rsidRPr="003651D9">
        <w:t>ection X.X by the following:</w:t>
      </w:r>
    </w:p>
    <w:p w14:paraId="4E897B44" w14:textId="77777777" w:rsidR="000717A7" w:rsidRPr="003651D9" w:rsidRDefault="000717A7" w:rsidP="000717A7">
      <w:pPr>
        <w:pStyle w:val="BodyText"/>
      </w:pPr>
      <w:r w:rsidRPr="003651D9">
        <w:t xml:space="preserve">Where the amendment adds text, make the </w:t>
      </w:r>
      <w:r w:rsidR="00C26E7C" w:rsidRPr="003651D9">
        <w:t xml:space="preserve">added </w:t>
      </w:r>
      <w:r w:rsidRPr="003651D9">
        <w:t xml:space="preserve">text </w:t>
      </w:r>
      <w:r w:rsidRPr="003651D9">
        <w:rPr>
          <w:rStyle w:val="InsertText"/>
        </w:rPr>
        <w:t>bold underline</w:t>
      </w:r>
      <w:r w:rsidRPr="003651D9">
        <w:t>. Where the amendment removes text</w:t>
      </w:r>
      <w:r w:rsidR="00C26E7C" w:rsidRPr="003651D9">
        <w:t xml:space="preserve">, make the removed text </w:t>
      </w:r>
      <w:r w:rsidRPr="003651D9">
        <w:rPr>
          <w:rStyle w:val="DeleteText"/>
        </w:rPr>
        <w:t>bold strikethrough</w:t>
      </w:r>
      <w:r w:rsidR="00C26E7C" w:rsidRPr="003651D9">
        <w:t xml:space="preserve">. When entire new sections are added, introduce with </w:t>
      </w:r>
      <w:r w:rsidRPr="003651D9">
        <w:t>editor’s instructions to “add new text” or similar, which for readability are not bolded or underlined.</w:t>
      </w:r>
    </w:p>
    <w:p w14:paraId="0B4AC3D0" w14:textId="77777777" w:rsidR="005410F9" w:rsidRPr="003651D9" w:rsidRDefault="005410F9" w:rsidP="00BE5916">
      <w:pPr>
        <w:pStyle w:val="BodyText"/>
      </w:pPr>
    </w:p>
    <w:p w14:paraId="4E46A973" w14:textId="77777777" w:rsidR="00BE5916" w:rsidRPr="003651D9" w:rsidRDefault="00BE5916" w:rsidP="00BE5916">
      <w:pPr>
        <w:pStyle w:val="BodyText"/>
      </w:pPr>
      <w:r w:rsidRPr="003651D9">
        <w:t xml:space="preserve">General information about IHE can be found at: </w:t>
      </w:r>
      <w:hyperlink r:id="rId12" w:history="1">
        <w:r w:rsidRPr="003651D9">
          <w:rPr>
            <w:rStyle w:val="Hyperlink"/>
          </w:rPr>
          <w:t>www.ihe.net</w:t>
        </w:r>
      </w:hyperlink>
      <w:r w:rsidR="00625D23" w:rsidRPr="003651D9">
        <w:t>.</w:t>
      </w:r>
    </w:p>
    <w:p w14:paraId="07DF8509" w14:textId="77777777" w:rsidR="00BE5916" w:rsidRPr="003651D9" w:rsidRDefault="00BE5916" w:rsidP="00BE5916">
      <w:pPr>
        <w:pStyle w:val="BodyText"/>
      </w:pPr>
      <w:r w:rsidRPr="003651D9">
        <w:t xml:space="preserve">Information about the IHE &lt;Domain Name&gt; </w:t>
      </w:r>
      <w:r w:rsidR="000F613A" w:rsidRPr="003651D9">
        <w:t xml:space="preserve">domain </w:t>
      </w:r>
      <w:r w:rsidR="00503AE1" w:rsidRPr="003651D9">
        <w:t>can</w:t>
      </w:r>
      <w:r w:rsidRPr="003651D9">
        <w:t xml:space="preserve"> be found at</w:t>
      </w:r>
      <w:r w:rsidR="00F0665F" w:rsidRPr="003651D9">
        <w:t xml:space="preserve">: </w:t>
      </w:r>
      <w:hyperlink r:id="rId13" w:history="1">
        <w:r w:rsidRPr="003651D9">
          <w:rPr>
            <w:rStyle w:val="Hyperlink"/>
          </w:rPr>
          <w:t>http://www.ihe.net/Domains/index.cfm</w:t>
        </w:r>
      </w:hyperlink>
      <w:r w:rsidR="00625D23" w:rsidRPr="003651D9">
        <w:t>.</w:t>
      </w:r>
    </w:p>
    <w:p w14:paraId="24FF5F19" w14:textId="77777777" w:rsidR="00BE5916" w:rsidRPr="003651D9" w:rsidRDefault="00BE5916" w:rsidP="00BE5916">
      <w:pPr>
        <w:pStyle w:val="BodyText"/>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4" w:history="1">
        <w:r w:rsidRPr="003651D9">
          <w:rPr>
            <w:rStyle w:val="Hyperlink"/>
          </w:rPr>
          <w:t>http://www.ihe.net/About/process.cfm</w:t>
        </w:r>
      </w:hyperlink>
      <w:r w:rsidRPr="003651D9">
        <w:t xml:space="preserve"> and </w:t>
      </w:r>
      <w:hyperlink r:id="rId15" w:history="1">
        <w:r w:rsidRPr="003651D9">
          <w:rPr>
            <w:rStyle w:val="Hyperlink"/>
          </w:rPr>
          <w:t>http://www.ihe.net/profiles/index.cfm</w:t>
        </w:r>
      </w:hyperlink>
      <w:r w:rsidR="00625D23" w:rsidRPr="003651D9">
        <w:t>.</w:t>
      </w:r>
    </w:p>
    <w:p w14:paraId="73EFF7BA" w14:textId="77777777" w:rsidR="00625D23" w:rsidRPr="003651D9" w:rsidRDefault="00BE5916" w:rsidP="00BE5916">
      <w:pPr>
        <w:pStyle w:val="BodyText"/>
        <w:rPr>
          <w:i/>
        </w:rPr>
      </w:pPr>
      <w:r w:rsidRPr="003651D9">
        <w:t xml:space="preserve">The current version of </w:t>
      </w:r>
      <w:r w:rsidR="008F78D2" w:rsidRPr="003651D9">
        <w:t>the IHE</w:t>
      </w:r>
      <w:r w:rsidRPr="003651D9">
        <w:t xml:space="preserve"> </w:t>
      </w:r>
      <w:r w:rsidR="008F78D2" w:rsidRPr="003651D9">
        <w:t>&lt;</w:t>
      </w:r>
      <w:r w:rsidR="00CD44D7" w:rsidRPr="003651D9">
        <w:t>D</w:t>
      </w:r>
      <w:r w:rsidR="008F78D2" w:rsidRPr="003651D9">
        <w:t>omain name&gt;</w:t>
      </w:r>
      <w:r w:rsidRPr="003651D9">
        <w:t xml:space="preserve">Technical Framework can be found at: </w:t>
      </w:r>
      <w:hyperlink r:id="rId16" w:history="1">
        <w:r w:rsidRPr="003651D9">
          <w:rPr>
            <w:rStyle w:val="Hyperlink"/>
          </w:rPr>
          <w:t>http://www.ihe.net/Technical_Framework/index.cfm</w:t>
        </w:r>
      </w:hyperlink>
      <w:r w:rsidR="00625D23" w:rsidRPr="003651D9">
        <w:t>.</w:t>
      </w:r>
    </w:p>
    <w:p w14:paraId="57FF9CDF" w14:textId="77777777" w:rsidR="00E91C15" w:rsidRPr="003651D9" w:rsidRDefault="00625D23" w:rsidP="00BE5916">
      <w:pPr>
        <w:pStyle w:val="BodyText"/>
        <w:rPr>
          <w:i/>
        </w:rPr>
      </w:pPr>
      <w:r w:rsidRPr="003651D9">
        <w:rPr>
          <w:i/>
        </w:rPr>
        <w:t>&lt;Com</w:t>
      </w:r>
      <w:r w:rsidR="0005577A" w:rsidRPr="003651D9">
        <w:rPr>
          <w:i/>
        </w:rPr>
        <w:t xml:space="preserve">ments may be submitted </w:t>
      </w:r>
      <w:r w:rsidR="004D69C3" w:rsidRPr="003651D9">
        <w:rPr>
          <w:i/>
        </w:rPr>
        <w:t>on IHE Technical Framework templates</w:t>
      </w:r>
      <w:r w:rsidR="005672A9" w:rsidRPr="003651D9">
        <w:rPr>
          <w:i/>
        </w:rPr>
        <w:t xml:space="preserve"> any time </w:t>
      </w:r>
      <w:r w:rsidR="004D69C3" w:rsidRPr="003651D9">
        <w:rPr>
          <w:i/>
        </w:rPr>
        <w:t xml:space="preserve">at </w:t>
      </w:r>
      <w:hyperlink r:id="rId17" w:history="1">
        <w:r w:rsidR="0017698E" w:rsidRPr="003651D9">
          <w:rPr>
            <w:rStyle w:val="Hyperlink"/>
            <w:i/>
          </w:rPr>
          <w:t>http://ihe.net/ihetemplates.cfm</w:t>
        </w:r>
      </w:hyperlink>
      <w:r w:rsidRPr="003651D9">
        <w:rPr>
          <w:i/>
        </w:rPr>
        <w:t xml:space="preserve">. </w:t>
      </w:r>
      <w:r w:rsidR="0017698E" w:rsidRPr="003651D9">
        <w:rPr>
          <w:i/>
        </w:rPr>
        <w:t>P</w:t>
      </w:r>
      <w:r w:rsidR="00E91C15" w:rsidRPr="003651D9">
        <w:rPr>
          <w:i/>
        </w:rPr>
        <w:t>lease enter comments/issues as soon as they are found</w:t>
      </w:r>
      <w:r w:rsidR="00887E40" w:rsidRPr="003651D9">
        <w:rPr>
          <w:i/>
        </w:rPr>
        <w:t xml:space="preserve">. </w:t>
      </w:r>
      <w:r w:rsidR="00E91C15" w:rsidRPr="003651D9">
        <w:rPr>
          <w:i/>
        </w:rPr>
        <w:t>Do not wait until a future review cycle is announced</w:t>
      </w:r>
      <w:r w:rsidR="00887E40" w:rsidRPr="003651D9">
        <w:rPr>
          <w:i/>
        </w:rPr>
        <w:t>.</w:t>
      </w:r>
    </w:p>
    <w:p w14:paraId="0431EC0F" w14:textId="77777777" w:rsidR="00BE5916" w:rsidRPr="003651D9" w:rsidRDefault="00BE5916" w:rsidP="000470A5">
      <w:pPr>
        <w:pStyle w:val="BodyText"/>
      </w:pPr>
    </w:p>
    <w:p w14:paraId="0A39B526" w14:textId="77777777" w:rsidR="00D85A7B" w:rsidRPr="003651D9" w:rsidRDefault="009813A1" w:rsidP="00597DB2">
      <w:pPr>
        <w:pStyle w:val="TOCHeading"/>
      </w:pPr>
      <w:r w:rsidRPr="003651D9">
        <w:br w:type="page"/>
      </w:r>
      <w:r w:rsidR="00D85A7B" w:rsidRPr="003651D9">
        <w:lastRenderedPageBreak/>
        <w:t>C</w:t>
      </w:r>
      <w:r w:rsidR="00060D78" w:rsidRPr="003651D9">
        <w:t>ONTENTS</w:t>
      </w:r>
    </w:p>
    <w:p w14:paraId="62E72109" w14:textId="77777777" w:rsidR="004D69C3" w:rsidRPr="003651D9" w:rsidRDefault="004D69C3" w:rsidP="00597DB2"/>
    <w:p w14:paraId="19ADA836" w14:textId="77777777" w:rsidR="00D02D0D" w:rsidRDefault="00CF508D">
      <w:pPr>
        <w:pStyle w:val="TOC1"/>
        <w:rPr>
          <w:rFonts w:asciiTheme="minorHAnsi" w:eastAsiaTheme="minorEastAsia" w:hAnsiTheme="minorHAnsi" w:cstheme="minorBidi"/>
          <w:noProof/>
          <w:sz w:val="22"/>
          <w:szCs w:val="22"/>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hyperlink w:anchor="_Toc418185362" w:history="1">
        <w:r w:rsidR="00D02D0D" w:rsidRPr="00134484">
          <w:rPr>
            <w:rStyle w:val="Hyperlink"/>
            <w:noProof/>
          </w:rPr>
          <w:t>Introduction to this Supplement</w:t>
        </w:r>
        <w:r w:rsidR="00D02D0D">
          <w:rPr>
            <w:noProof/>
            <w:webHidden/>
          </w:rPr>
          <w:tab/>
        </w:r>
        <w:r w:rsidR="00D02D0D">
          <w:rPr>
            <w:noProof/>
            <w:webHidden/>
          </w:rPr>
          <w:fldChar w:fldCharType="begin"/>
        </w:r>
        <w:r w:rsidR="00D02D0D">
          <w:rPr>
            <w:noProof/>
            <w:webHidden/>
          </w:rPr>
          <w:instrText xml:space="preserve"> PAGEREF _Toc418185362 \h </w:instrText>
        </w:r>
        <w:r w:rsidR="00D02D0D">
          <w:rPr>
            <w:noProof/>
            <w:webHidden/>
          </w:rPr>
        </w:r>
        <w:r w:rsidR="00D02D0D">
          <w:rPr>
            <w:noProof/>
            <w:webHidden/>
          </w:rPr>
          <w:fldChar w:fldCharType="separate"/>
        </w:r>
        <w:r w:rsidR="00D02D0D">
          <w:rPr>
            <w:noProof/>
            <w:webHidden/>
          </w:rPr>
          <w:t>7</w:t>
        </w:r>
        <w:r w:rsidR="00D02D0D">
          <w:rPr>
            <w:noProof/>
            <w:webHidden/>
          </w:rPr>
          <w:fldChar w:fldCharType="end"/>
        </w:r>
      </w:hyperlink>
    </w:p>
    <w:p w14:paraId="361ACC93" w14:textId="77777777" w:rsidR="00D02D0D" w:rsidRDefault="00C54953">
      <w:pPr>
        <w:pStyle w:val="TOC2"/>
        <w:rPr>
          <w:rFonts w:asciiTheme="minorHAnsi" w:eastAsiaTheme="minorEastAsia" w:hAnsiTheme="minorHAnsi" w:cstheme="minorBidi"/>
          <w:noProof/>
          <w:sz w:val="22"/>
          <w:szCs w:val="22"/>
        </w:rPr>
      </w:pPr>
      <w:hyperlink w:anchor="_Toc418185363" w:history="1">
        <w:r w:rsidR="00D02D0D" w:rsidRPr="00134484">
          <w:rPr>
            <w:rStyle w:val="Hyperlink"/>
            <w:noProof/>
          </w:rPr>
          <w:t>Open Issues and Questions</w:t>
        </w:r>
        <w:r w:rsidR="00D02D0D">
          <w:rPr>
            <w:noProof/>
            <w:webHidden/>
          </w:rPr>
          <w:tab/>
        </w:r>
        <w:r w:rsidR="00D02D0D">
          <w:rPr>
            <w:noProof/>
            <w:webHidden/>
          </w:rPr>
          <w:fldChar w:fldCharType="begin"/>
        </w:r>
        <w:r w:rsidR="00D02D0D">
          <w:rPr>
            <w:noProof/>
            <w:webHidden/>
          </w:rPr>
          <w:instrText xml:space="preserve"> PAGEREF _Toc418185363 \h </w:instrText>
        </w:r>
        <w:r w:rsidR="00D02D0D">
          <w:rPr>
            <w:noProof/>
            <w:webHidden/>
          </w:rPr>
        </w:r>
        <w:r w:rsidR="00D02D0D">
          <w:rPr>
            <w:noProof/>
            <w:webHidden/>
          </w:rPr>
          <w:fldChar w:fldCharType="separate"/>
        </w:r>
        <w:r w:rsidR="00D02D0D">
          <w:rPr>
            <w:noProof/>
            <w:webHidden/>
          </w:rPr>
          <w:t>7</w:t>
        </w:r>
        <w:r w:rsidR="00D02D0D">
          <w:rPr>
            <w:noProof/>
            <w:webHidden/>
          </w:rPr>
          <w:fldChar w:fldCharType="end"/>
        </w:r>
      </w:hyperlink>
    </w:p>
    <w:p w14:paraId="3D26FCA4" w14:textId="77777777" w:rsidR="00D02D0D" w:rsidRDefault="00C54953">
      <w:pPr>
        <w:pStyle w:val="TOC2"/>
        <w:rPr>
          <w:rFonts w:asciiTheme="minorHAnsi" w:eastAsiaTheme="minorEastAsia" w:hAnsiTheme="minorHAnsi" w:cstheme="minorBidi"/>
          <w:noProof/>
          <w:sz w:val="22"/>
          <w:szCs w:val="22"/>
        </w:rPr>
      </w:pPr>
      <w:hyperlink w:anchor="_Toc418185364" w:history="1">
        <w:r w:rsidR="00D02D0D" w:rsidRPr="00134484">
          <w:rPr>
            <w:rStyle w:val="Hyperlink"/>
            <w:noProof/>
          </w:rPr>
          <w:t>Closed Issues</w:t>
        </w:r>
        <w:r w:rsidR="00D02D0D">
          <w:rPr>
            <w:noProof/>
            <w:webHidden/>
          </w:rPr>
          <w:tab/>
        </w:r>
        <w:r w:rsidR="00D02D0D">
          <w:rPr>
            <w:noProof/>
            <w:webHidden/>
          </w:rPr>
          <w:fldChar w:fldCharType="begin"/>
        </w:r>
        <w:r w:rsidR="00D02D0D">
          <w:rPr>
            <w:noProof/>
            <w:webHidden/>
          </w:rPr>
          <w:instrText xml:space="preserve"> PAGEREF _Toc418185364 \h </w:instrText>
        </w:r>
        <w:r w:rsidR="00D02D0D">
          <w:rPr>
            <w:noProof/>
            <w:webHidden/>
          </w:rPr>
        </w:r>
        <w:r w:rsidR="00D02D0D">
          <w:rPr>
            <w:noProof/>
            <w:webHidden/>
          </w:rPr>
          <w:fldChar w:fldCharType="separate"/>
        </w:r>
        <w:r w:rsidR="00D02D0D">
          <w:rPr>
            <w:noProof/>
            <w:webHidden/>
          </w:rPr>
          <w:t>8</w:t>
        </w:r>
        <w:r w:rsidR="00D02D0D">
          <w:rPr>
            <w:noProof/>
            <w:webHidden/>
          </w:rPr>
          <w:fldChar w:fldCharType="end"/>
        </w:r>
      </w:hyperlink>
    </w:p>
    <w:p w14:paraId="1BB7063C" w14:textId="77777777" w:rsidR="00D02D0D" w:rsidRDefault="00C54953">
      <w:pPr>
        <w:pStyle w:val="TOC1"/>
        <w:rPr>
          <w:rFonts w:asciiTheme="minorHAnsi" w:eastAsiaTheme="minorEastAsia" w:hAnsiTheme="minorHAnsi" w:cstheme="minorBidi"/>
          <w:noProof/>
          <w:sz w:val="22"/>
          <w:szCs w:val="22"/>
        </w:rPr>
      </w:pPr>
      <w:hyperlink w:anchor="_Toc418185365" w:history="1">
        <w:r w:rsidR="00D02D0D" w:rsidRPr="00134484">
          <w:rPr>
            <w:rStyle w:val="Hyperlink"/>
            <w:noProof/>
          </w:rPr>
          <w:t>General Introduction</w:t>
        </w:r>
        <w:r w:rsidR="00D02D0D">
          <w:rPr>
            <w:noProof/>
            <w:webHidden/>
          </w:rPr>
          <w:tab/>
        </w:r>
        <w:r w:rsidR="00D02D0D">
          <w:rPr>
            <w:noProof/>
            <w:webHidden/>
          </w:rPr>
          <w:fldChar w:fldCharType="begin"/>
        </w:r>
        <w:r w:rsidR="00D02D0D">
          <w:rPr>
            <w:noProof/>
            <w:webHidden/>
          </w:rPr>
          <w:instrText xml:space="preserve"> PAGEREF _Toc418185365 \h </w:instrText>
        </w:r>
        <w:r w:rsidR="00D02D0D">
          <w:rPr>
            <w:noProof/>
            <w:webHidden/>
          </w:rPr>
        </w:r>
        <w:r w:rsidR="00D02D0D">
          <w:rPr>
            <w:noProof/>
            <w:webHidden/>
          </w:rPr>
          <w:fldChar w:fldCharType="separate"/>
        </w:r>
        <w:r w:rsidR="00D02D0D">
          <w:rPr>
            <w:noProof/>
            <w:webHidden/>
          </w:rPr>
          <w:t>9</w:t>
        </w:r>
        <w:r w:rsidR="00D02D0D">
          <w:rPr>
            <w:noProof/>
            <w:webHidden/>
          </w:rPr>
          <w:fldChar w:fldCharType="end"/>
        </w:r>
      </w:hyperlink>
    </w:p>
    <w:p w14:paraId="5776D96D" w14:textId="77777777" w:rsidR="00D02D0D" w:rsidRDefault="00C54953">
      <w:pPr>
        <w:pStyle w:val="TOC1"/>
        <w:rPr>
          <w:rFonts w:asciiTheme="minorHAnsi" w:eastAsiaTheme="minorEastAsia" w:hAnsiTheme="minorHAnsi" w:cstheme="minorBidi"/>
          <w:noProof/>
          <w:sz w:val="22"/>
          <w:szCs w:val="22"/>
        </w:rPr>
      </w:pPr>
      <w:hyperlink w:anchor="_Toc418185366" w:history="1">
        <w:r w:rsidR="00D02D0D" w:rsidRPr="00134484">
          <w:rPr>
            <w:rStyle w:val="Hyperlink"/>
            <w:noProof/>
          </w:rPr>
          <w:t>Appendix A - Actor Summary Definitions</w:t>
        </w:r>
        <w:r w:rsidR="00D02D0D">
          <w:rPr>
            <w:noProof/>
            <w:webHidden/>
          </w:rPr>
          <w:tab/>
        </w:r>
        <w:r w:rsidR="00D02D0D">
          <w:rPr>
            <w:noProof/>
            <w:webHidden/>
          </w:rPr>
          <w:fldChar w:fldCharType="begin"/>
        </w:r>
        <w:r w:rsidR="00D02D0D">
          <w:rPr>
            <w:noProof/>
            <w:webHidden/>
          </w:rPr>
          <w:instrText xml:space="preserve"> PAGEREF _Toc418185366 \h </w:instrText>
        </w:r>
        <w:r w:rsidR="00D02D0D">
          <w:rPr>
            <w:noProof/>
            <w:webHidden/>
          </w:rPr>
        </w:r>
        <w:r w:rsidR="00D02D0D">
          <w:rPr>
            <w:noProof/>
            <w:webHidden/>
          </w:rPr>
          <w:fldChar w:fldCharType="separate"/>
        </w:r>
        <w:r w:rsidR="00D02D0D">
          <w:rPr>
            <w:noProof/>
            <w:webHidden/>
          </w:rPr>
          <w:t>9</w:t>
        </w:r>
        <w:r w:rsidR="00D02D0D">
          <w:rPr>
            <w:noProof/>
            <w:webHidden/>
          </w:rPr>
          <w:fldChar w:fldCharType="end"/>
        </w:r>
      </w:hyperlink>
    </w:p>
    <w:p w14:paraId="05801C31" w14:textId="77777777" w:rsidR="00D02D0D" w:rsidRDefault="00C54953">
      <w:pPr>
        <w:pStyle w:val="TOC1"/>
        <w:rPr>
          <w:rFonts w:asciiTheme="minorHAnsi" w:eastAsiaTheme="minorEastAsia" w:hAnsiTheme="minorHAnsi" w:cstheme="minorBidi"/>
          <w:noProof/>
          <w:sz w:val="22"/>
          <w:szCs w:val="22"/>
        </w:rPr>
      </w:pPr>
      <w:hyperlink w:anchor="_Toc418185367" w:history="1">
        <w:r w:rsidR="00D02D0D" w:rsidRPr="00134484">
          <w:rPr>
            <w:rStyle w:val="Hyperlink"/>
            <w:noProof/>
          </w:rPr>
          <w:t>Appendix B - Transaction Summary Definitions</w:t>
        </w:r>
        <w:r w:rsidR="00D02D0D">
          <w:rPr>
            <w:noProof/>
            <w:webHidden/>
          </w:rPr>
          <w:tab/>
        </w:r>
        <w:r w:rsidR="00D02D0D">
          <w:rPr>
            <w:noProof/>
            <w:webHidden/>
          </w:rPr>
          <w:fldChar w:fldCharType="begin"/>
        </w:r>
        <w:r w:rsidR="00D02D0D">
          <w:rPr>
            <w:noProof/>
            <w:webHidden/>
          </w:rPr>
          <w:instrText xml:space="preserve"> PAGEREF _Toc418185367 \h </w:instrText>
        </w:r>
        <w:r w:rsidR="00D02D0D">
          <w:rPr>
            <w:noProof/>
            <w:webHidden/>
          </w:rPr>
        </w:r>
        <w:r w:rsidR="00D02D0D">
          <w:rPr>
            <w:noProof/>
            <w:webHidden/>
          </w:rPr>
          <w:fldChar w:fldCharType="separate"/>
        </w:r>
        <w:r w:rsidR="00D02D0D">
          <w:rPr>
            <w:noProof/>
            <w:webHidden/>
          </w:rPr>
          <w:t>9</w:t>
        </w:r>
        <w:r w:rsidR="00D02D0D">
          <w:rPr>
            <w:noProof/>
            <w:webHidden/>
          </w:rPr>
          <w:fldChar w:fldCharType="end"/>
        </w:r>
      </w:hyperlink>
    </w:p>
    <w:p w14:paraId="1EC6455E" w14:textId="77777777" w:rsidR="00D02D0D" w:rsidRDefault="00C54953">
      <w:pPr>
        <w:pStyle w:val="TOC1"/>
        <w:rPr>
          <w:rFonts w:asciiTheme="minorHAnsi" w:eastAsiaTheme="minorEastAsia" w:hAnsiTheme="minorHAnsi" w:cstheme="minorBidi"/>
          <w:noProof/>
          <w:sz w:val="22"/>
          <w:szCs w:val="22"/>
        </w:rPr>
      </w:pPr>
      <w:hyperlink w:anchor="_Toc418185368" w:history="1">
        <w:r w:rsidR="00D02D0D" w:rsidRPr="00134484">
          <w:rPr>
            <w:rStyle w:val="Hyperlink"/>
            <w:noProof/>
          </w:rPr>
          <w:t>Glossary</w:t>
        </w:r>
        <w:r w:rsidR="00D02D0D">
          <w:rPr>
            <w:noProof/>
            <w:webHidden/>
          </w:rPr>
          <w:tab/>
        </w:r>
        <w:r w:rsidR="00D02D0D">
          <w:rPr>
            <w:noProof/>
            <w:webHidden/>
          </w:rPr>
          <w:fldChar w:fldCharType="begin"/>
        </w:r>
        <w:r w:rsidR="00D02D0D">
          <w:rPr>
            <w:noProof/>
            <w:webHidden/>
          </w:rPr>
          <w:instrText xml:space="preserve"> PAGEREF _Toc418185368 \h </w:instrText>
        </w:r>
        <w:r w:rsidR="00D02D0D">
          <w:rPr>
            <w:noProof/>
            <w:webHidden/>
          </w:rPr>
        </w:r>
        <w:r w:rsidR="00D02D0D">
          <w:rPr>
            <w:noProof/>
            <w:webHidden/>
          </w:rPr>
          <w:fldChar w:fldCharType="separate"/>
        </w:r>
        <w:r w:rsidR="00D02D0D">
          <w:rPr>
            <w:noProof/>
            <w:webHidden/>
          </w:rPr>
          <w:t>10</w:t>
        </w:r>
        <w:r w:rsidR="00D02D0D">
          <w:rPr>
            <w:noProof/>
            <w:webHidden/>
          </w:rPr>
          <w:fldChar w:fldCharType="end"/>
        </w:r>
      </w:hyperlink>
    </w:p>
    <w:p w14:paraId="375FD827" w14:textId="77777777" w:rsidR="00D02D0D" w:rsidRDefault="00C54953">
      <w:pPr>
        <w:pStyle w:val="TOC1"/>
        <w:rPr>
          <w:rFonts w:asciiTheme="minorHAnsi" w:eastAsiaTheme="minorEastAsia" w:hAnsiTheme="minorHAnsi" w:cstheme="minorBidi"/>
          <w:noProof/>
          <w:sz w:val="22"/>
          <w:szCs w:val="22"/>
        </w:rPr>
      </w:pPr>
      <w:hyperlink w:anchor="_Toc418185369" w:history="1">
        <w:r w:rsidR="00D02D0D" w:rsidRPr="00134484">
          <w:rPr>
            <w:rStyle w:val="Hyperlink"/>
            <w:noProof/>
          </w:rPr>
          <w:t>Volume 1 – Profiles</w:t>
        </w:r>
        <w:r w:rsidR="00D02D0D">
          <w:rPr>
            <w:noProof/>
            <w:webHidden/>
          </w:rPr>
          <w:tab/>
        </w:r>
        <w:r w:rsidR="00D02D0D">
          <w:rPr>
            <w:noProof/>
            <w:webHidden/>
          </w:rPr>
          <w:fldChar w:fldCharType="begin"/>
        </w:r>
        <w:r w:rsidR="00D02D0D">
          <w:rPr>
            <w:noProof/>
            <w:webHidden/>
          </w:rPr>
          <w:instrText xml:space="preserve"> PAGEREF _Toc418185369 \h </w:instrText>
        </w:r>
        <w:r w:rsidR="00D02D0D">
          <w:rPr>
            <w:noProof/>
            <w:webHidden/>
          </w:rPr>
        </w:r>
        <w:r w:rsidR="00D02D0D">
          <w:rPr>
            <w:noProof/>
            <w:webHidden/>
          </w:rPr>
          <w:fldChar w:fldCharType="separate"/>
        </w:r>
        <w:r w:rsidR="00D02D0D">
          <w:rPr>
            <w:noProof/>
            <w:webHidden/>
          </w:rPr>
          <w:t>11</w:t>
        </w:r>
        <w:r w:rsidR="00D02D0D">
          <w:rPr>
            <w:noProof/>
            <w:webHidden/>
          </w:rPr>
          <w:fldChar w:fldCharType="end"/>
        </w:r>
      </w:hyperlink>
    </w:p>
    <w:p w14:paraId="72F42210" w14:textId="77777777" w:rsidR="00D02D0D" w:rsidRDefault="00C54953">
      <w:pPr>
        <w:pStyle w:val="TOC2"/>
        <w:rPr>
          <w:rFonts w:asciiTheme="minorHAnsi" w:eastAsiaTheme="minorEastAsia" w:hAnsiTheme="minorHAnsi" w:cstheme="minorBidi"/>
          <w:noProof/>
          <w:sz w:val="22"/>
          <w:szCs w:val="22"/>
        </w:rPr>
      </w:pPr>
      <w:hyperlink w:anchor="_Toc418185370" w:history="1">
        <w:r w:rsidR="00D02D0D" w:rsidRPr="00134484">
          <w:rPr>
            <w:rStyle w:val="Hyperlink"/>
            <w:noProof/>
          </w:rPr>
          <w:t>&lt;</w:t>
        </w:r>
        <w:r w:rsidR="00D02D0D" w:rsidRPr="00134484">
          <w:rPr>
            <w:rStyle w:val="Hyperlink"/>
            <w:i/>
            <w:noProof/>
          </w:rPr>
          <w:t>Copyright Licenses&gt;</w:t>
        </w:r>
        <w:r w:rsidR="00D02D0D">
          <w:rPr>
            <w:noProof/>
            <w:webHidden/>
          </w:rPr>
          <w:tab/>
        </w:r>
        <w:r w:rsidR="00D02D0D">
          <w:rPr>
            <w:noProof/>
            <w:webHidden/>
          </w:rPr>
          <w:fldChar w:fldCharType="begin"/>
        </w:r>
        <w:r w:rsidR="00D02D0D">
          <w:rPr>
            <w:noProof/>
            <w:webHidden/>
          </w:rPr>
          <w:instrText xml:space="preserve"> PAGEREF _Toc418185370 \h </w:instrText>
        </w:r>
        <w:r w:rsidR="00D02D0D">
          <w:rPr>
            <w:noProof/>
            <w:webHidden/>
          </w:rPr>
        </w:r>
        <w:r w:rsidR="00D02D0D">
          <w:rPr>
            <w:noProof/>
            <w:webHidden/>
          </w:rPr>
          <w:fldChar w:fldCharType="separate"/>
        </w:r>
        <w:r w:rsidR="00D02D0D">
          <w:rPr>
            <w:noProof/>
            <w:webHidden/>
          </w:rPr>
          <w:t>11</w:t>
        </w:r>
        <w:r w:rsidR="00D02D0D">
          <w:rPr>
            <w:noProof/>
            <w:webHidden/>
          </w:rPr>
          <w:fldChar w:fldCharType="end"/>
        </w:r>
      </w:hyperlink>
    </w:p>
    <w:p w14:paraId="1ACBAE1C" w14:textId="77777777" w:rsidR="00D02D0D" w:rsidRDefault="00C54953">
      <w:pPr>
        <w:pStyle w:val="TOC2"/>
        <w:rPr>
          <w:rFonts w:asciiTheme="minorHAnsi" w:eastAsiaTheme="minorEastAsia" w:hAnsiTheme="minorHAnsi" w:cstheme="minorBidi"/>
          <w:noProof/>
          <w:sz w:val="22"/>
          <w:szCs w:val="22"/>
        </w:rPr>
      </w:pPr>
      <w:hyperlink w:anchor="_Toc418185371" w:history="1">
        <w:r w:rsidR="00D02D0D" w:rsidRPr="00134484">
          <w:rPr>
            <w:rStyle w:val="Hyperlink"/>
            <w:noProof/>
          </w:rPr>
          <w:t>&lt;</w:t>
        </w:r>
        <w:r w:rsidR="00D02D0D" w:rsidRPr="00134484">
          <w:rPr>
            <w:rStyle w:val="Hyperlink"/>
            <w:i/>
            <w:noProof/>
          </w:rPr>
          <w:t>Domain-specific additions&gt;</w:t>
        </w:r>
        <w:r w:rsidR="00D02D0D">
          <w:rPr>
            <w:noProof/>
            <w:webHidden/>
          </w:rPr>
          <w:tab/>
        </w:r>
        <w:r w:rsidR="00D02D0D">
          <w:rPr>
            <w:noProof/>
            <w:webHidden/>
          </w:rPr>
          <w:fldChar w:fldCharType="begin"/>
        </w:r>
        <w:r w:rsidR="00D02D0D">
          <w:rPr>
            <w:noProof/>
            <w:webHidden/>
          </w:rPr>
          <w:instrText xml:space="preserve"> PAGEREF _Toc418185371 \h </w:instrText>
        </w:r>
        <w:r w:rsidR="00D02D0D">
          <w:rPr>
            <w:noProof/>
            <w:webHidden/>
          </w:rPr>
        </w:r>
        <w:r w:rsidR="00D02D0D">
          <w:rPr>
            <w:noProof/>
            <w:webHidden/>
          </w:rPr>
          <w:fldChar w:fldCharType="separate"/>
        </w:r>
        <w:r w:rsidR="00D02D0D">
          <w:rPr>
            <w:noProof/>
            <w:webHidden/>
          </w:rPr>
          <w:t>11</w:t>
        </w:r>
        <w:r w:rsidR="00D02D0D">
          <w:rPr>
            <w:noProof/>
            <w:webHidden/>
          </w:rPr>
          <w:fldChar w:fldCharType="end"/>
        </w:r>
      </w:hyperlink>
    </w:p>
    <w:p w14:paraId="12E32A09" w14:textId="77777777" w:rsidR="00D02D0D" w:rsidRDefault="00C54953">
      <w:pPr>
        <w:pStyle w:val="TOC1"/>
        <w:rPr>
          <w:rFonts w:asciiTheme="minorHAnsi" w:eastAsiaTheme="minorEastAsia" w:hAnsiTheme="minorHAnsi" w:cstheme="minorBidi"/>
          <w:noProof/>
          <w:sz w:val="22"/>
          <w:szCs w:val="22"/>
        </w:rPr>
      </w:pPr>
      <w:hyperlink w:anchor="_Toc418185372" w:history="1">
        <w:r w:rsidR="00D02D0D" w:rsidRPr="00134484">
          <w:rPr>
            <w:rStyle w:val="Hyperlink"/>
            <w:noProof/>
          </w:rPr>
          <w:t>X Remote Patient Monitoring (RPM) Profile</w:t>
        </w:r>
        <w:r w:rsidR="00D02D0D">
          <w:rPr>
            <w:noProof/>
            <w:webHidden/>
          </w:rPr>
          <w:tab/>
        </w:r>
        <w:r w:rsidR="00D02D0D">
          <w:rPr>
            <w:noProof/>
            <w:webHidden/>
          </w:rPr>
          <w:fldChar w:fldCharType="begin"/>
        </w:r>
        <w:r w:rsidR="00D02D0D">
          <w:rPr>
            <w:noProof/>
            <w:webHidden/>
          </w:rPr>
          <w:instrText xml:space="preserve"> PAGEREF _Toc418185372 \h </w:instrText>
        </w:r>
        <w:r w:rsidR="00D02D0D">
          <w:rPr>
            <w:noProof/>
            <w:webHidden/>
          </w:rPr>
        </w:r>
        <w:r w:rsidR="00D02D0D">
          <w:rPr>
            <w:noProof/>
            <w:webHidden/>
          </w:rPr>
          <w:fldChar w:fldCharType="separate"/>
        </w:r>
        <w:r w:rsidR="00D02D0D">
          <w:rPr>
            <w:noProof/>
            <w:webHidden/>
          </w:rPr>
          <w:t>12</w:t>
        </w:r>
        <w:r w:rsidR="00D02D0D">
          <w:rPr>
            <w:noProof/>
            <w:webHidden/>
          </w:rPr>
          <w:fldChar w:fldCharType="end"/>
        </w:r>
      </w:hyperlink>
    </w:p>
    <w:p w14:paraId="2FD06826" w14:textId="77777777" w:rsidR="00D02D0D" w:rsidRDefault="00C54953">
      <w:pPr>
        <w:pStyle w:val="TOC2"/>
        <w:rPr>
          <w:rFonts w:asciiTheme="minorHAnsi" w:eastAsiaTheme="minorEastAsia" w:hAnsiTheme="minorHAnsi" w:cstheme="minorBidi"/>
          <w:noProof/>
          <w:sz w:val="22"/>
          <w:szCs w:val="22"/>
        </w:rPr>
      </w:pPr>
      <w:hyperlink w:anchor="_Toc418185373" w:history="1">
        <w:r w:rsidR="00D02D0D" w:rsidRPr="00134484">
          <w:rPr>
            <w:rStyle w:val="Hyperlink"/>
            <w:noProof/>
          </w:rPr>
          <w:t>X.1 RPM Actors, Transactions, and Content Modules</w:t>
        </w:r>
        <w:r w:rsidR="00D02D0D">
          <w:rPr>
            <w:noProof/>
            <w:webHidden/>
          </w:rPr>
          <w:tab/>
        </w:r>
        <w:r w:rsidR="00D02D0D">
          <w:rPr>
            <w:noProof/>
            <w:webHidden/>
          </w:rPr>
          <w:fldChar w:fldCharType="begin"/>
        </w:r>
        <w:r w:rsidR="00D02D0D">
          <w:rPr>
            <w:noProof/>
            <w:webHidden/>
          </w:rPr>
          <w:instrText xml:space="preserve"> PAGEREF _Toc418185373 \h </w:instrText>
        </w:r>
        <w:r w:rsidR="00D02D0D">
          <w:rPr>
            <w:noProof/>
            <w:webHidden/>
          </w:rPr>
        </w:r>
        <w:r w:rsidR="00D02D0D">
          <w:rPr>
            <w:noProof/>
            <w:webHidden/>
          </w:rPr>
          <w:fldChar w:fldCharType="separate"/>
        </w:r>
        <w:r w:rsidR="00D02D0D">
          <w:rPr>
            <w:noProof/>
            <w:webHidden/>
          </w:rPr>
          <w:t>13</w:t>
        </w:r>
        <w:r w:rsidR="00D02D0D">
          <w:rPr>
            <w:noProof/>
            <w:webHidden/>
          </w:rPr>
          <w:fldChar w:fldCharType="end"/>
        </w:r>
      </w:hyperlink>
    </w:p>
    <w:p w14:paraId="69383B37" w14:textId="77777777" w:rsidR="00D02D0D" w:rsidRDefault="00C54953">
      <w:pPr>
        <w:pStyle w:val="TOC3"/>
        <w:rPr>
          <w:rFonts w:asciiTheme="minorHAnsi" w:eastAsiaTheme="minorEastAsia" w:hAnsiTheme="minorHAnsi" w:cstheme="minorBidi"/>
          <w:noProof/>
          <w:sz w:val="22"/>
          <w:szCs w:val="22"/>
        </w:rPr>
      </w:pPr>
      <w:hyperlink w:anchor="_Toc418185374" w:history="1">
        <w:r w:rsidR="00D02D0D" w:rsidRPr="00134484">
          <w:rPr>
            <w:rStyle w:val="Hyperlink"/>
            <w:bCs/>
            <w:noProof/>
          </w:rPr>
          <w:t>X.1.1 Actor Descriptions and Actor Profile Requirements</w:t>
        </w:r>
        <w:r w:rsidR="00D02D0D">
          <w:rPr>
            <w:noProof/>
            <w:webHidden/>
          </w:rPr>
          <w:tab/>
        </w:r>
        <w:r w:rsidR="00D02D0D">
          <w:rPr>
            <w:noProof/>
            <w:webHidden/>
          </w:rPr>
          <w:fldChar w:fldCharType="begin"/>
        </w:r>
        <w:r w:rsidR="00D02D0D">
          <w:rPr>
            <w:noProof/>
            <w:webHidden/>
          </w:rPr>
          <w:instrText xml:space="preserve"> PAGEREF _Toc418185374 \h </w:instrText>
        </w:r>
        <w:r w:rsidR="00D02D0D">
          <w:rPr>
            <w:noProof/>
            <w:webHidden/>
          </w:rPr>
        </w:r>
        <w:r w:rsidR="00D02D0D">
          <w:rPr>
            <w:noProof/>
            <w:webHidden/>
          </w:rPr>
          <w:fldChar w:fldCharType="separate"/>
        </w:r>
        <w:r w:rsidR="00D02D0D">
          <w:rPr>
            <w:noProof/>
            <w:webHidden/>
          </w:rPr>
          <w:t>18</w:t>
        </w:r>
        <w:r w:rsidR="00D02D0D">
          <w:rPr>
            <w:noProof/>
            <w:webHidden/>
          </w:rPr>
          <w:fldChar w:fldCharType="end"/>
        </w:r>
      </w:hyperlink>
    </w:p>
    <w:p w14:paraId="2D449CC6" w14:textId="77777777" w:rsidR="00D02D0D" w:rsidRDefault="00C54953">
      <w:pPr>
        <w:pStyle w:val="TOC4"/>
        <w:rPr>
          <w:rFonts w:asciiTheme="minorHAnsi" w:eastAsiaTheme="minorEastAsia" w:hAnsiTheme="minorHAnsi" w:cstheme="minorBidi"/>
          <w:noProof/>
          <w:sz w:val="22"/>
          <w:szCs w:val="22"/>
        </w:rPr>
      </w:pPr>
      <w:hyperlink w:anchor="_Toc418185375" w:history="1">
        <w:r w:rsidR="00D02D0D" w:rsidRPr="00134484">
          <w:rPr>
            <w:rStyle w:val="Hyperlink"/>
            <w:noProof/>
          </w:rPr>
          <w:t>X.1.1.1 Device Observation Source</w:t>
        </w:r>
        <w:r w:rsidR="00D02D0D">
          <w:rPr>
            <w:noProof/>
            <w:webHidden/>
          </w:rPr>
          <w:tab/>
        </w:r>
        <w:r w:rsidR="00D02D0D">
          <w:rPr>
            <w:noProof/>
            <w:webHidden/>
          </w:rPr>
          <w:fldChar w:fldCharType="begin"/>
        </w:r>
        <w:r w:rsidR="00D02D0D">
          <w:rPr>
            <w:noProof/>
            <w:webHidden/>
          </w:rPr>
          <w:instrText xml:space="preserve"> PAGEREF _Toc418185375 \h </w:instrText>
        </w:r>
        <w:r w:rsidR="00D02D0D">
          <w:rPr>
            <w:noProof/>
            <w:webHidden/>
          </w:rPr>
        </w:r>
        <w:r w:rsidR="00D02D0D">
          <w:rPr>
            <w:noProof/>
            <w:webHidden/>
          </w:rPr>
          <w:fldChar w:fldCharType="separate"/>
        </w:r>
        <w:r w:rsidR="00D02D0D">
          <w:rPr>
            <w:noProof/>
            <w:webHidden/>
          </w:rPr>
          <w:t>20</w:t>
        </w:r>
        <w:r w:rsidR="00D02D0D">
          <w:rPr>
            <w:noProof/>
            <w:webHidden/>
          </w:rPr>
          <w:fldChar w:fldCharType="end"/>
        </w:r>
      </w:hyperlink>
    </w:p>
    <w:p w14:paraId="3C3F3212" w14:textId="77777777" w:rsidR="00D02D0D" w:rsidRDefault="00C54953">
      <w:pPr>
        <w:pStyle w:val="TOC4"/>
        <w:rPr>
          <w:rFonts w:asciiTheme="minorHAnsi" w:eastAsiaTheme="minorEastAsia" w:hAnsiTheme="minorHAnsi" w:cstheme="minorBidi"/>
          <w:noProof/>
          <w:sz w:val="22"/>
          <w:szCs w:val="22"/>
        </w:rPr>
      </w:pPr>
      <w:hyperlink w:anchor="_Toc418185376" w:history="1">
        <w:r w:rsidR="00D02D0D" w:rsidRPr="00134484">
          <w:rPr>
            <w:rStyle w:val="Hyperlink"/>
            <w:noProof/>
          </w:rPr>
          <w:t>X.1.1.2 Sensor Data Consumer</w:t>
        </w:r>
        <w:r w:rsidR="00D02D0D">
          <w:rPr>
            <w:noProof/>
            <w:webHidden/>
          </w:rPr>
          <w:tab/>
        </w:r>
        <w:r w:rsidR="00D02D0D">
          <w:rPr>
            <w:noProof/>
            <w:webHidden/>
          </w:rPr>
          <w:fldChar w:fldCharType="begin"/>
        </w:r>
        <w:r w:rsidR="00D02D0D">
          <w:rPr>
            <w:noProof/>
            <w:webHidden/>
          </w:rPr>
          <w:instrText xml:space="preserve"> PAGEREF _Toc418185376 \h </w:instrText>
        </w:r>
        <w:r w:rsidR="00D02D0D">
          <w:rPr>
            <w:noProof/>
            <w:webHidden/>
          </w:rPr>
        </w:r>
        <w:r w:rsidR="00D02D0D">
          <w:rPr>
            <w:noProof/>
            <w:webHidden/>
          </w:rPr>
          <w:fldChar w:fldCharType="separate"/>
        </w:r>
        <w:r w:rsidR="00D02D0D">
          <w:rPr>
            <w:noProof/>
            <w:webHidden/>
          </w:rPr>
          <w:t>21</w:t>
        </w:r>
        <w:r w:rsidR="00D02D0D">
          <w:rPr>
            <w:noProof/>
            <w:webHidden/>
          </w:rPr>
          <w:fldChar w:fldCharType="end"/>
        </w:r>
      </w:hyperlink>
    </w:p>
    <w:p w14:paraId="5F70A3B8" w14:textId="77777777" w:rsidR="00D02D0D" w:rsidRDefault="00C54953">
      <w:pPr>
        <w:pStyle w:val="TOC4"/>
        <w:rPr>
          <w:rFonts w:asciiTheme="minorHAnsi" w:eastAsiaTheme="minorEastAsia" w:hAnsiTheme="minorHAnsi" w:cstheme="minorBidi"/>
          <w:noProof/>
          <w:sz w:val="22"/>
          <w:szCs w:val="22"/>
        </w:rPr>
      </w:pPr>
      <w:hyperlink w:anchor="_Toc418185377" w:history="1">
        <w:r w:rsidR="00D02D0D" w:rsidRPr="00134484">
          <w:rPr>
            <w:rStyle w:val="Hyperlink"/>
            <w:noProof/>
          </w:rPr>
          <w:t>X.1.1.4 Device Observation Consumer</w:t>
        </w:r>
        <w:r w:rsidR="00D02D0D">
          <w:rPr>
            <w:noProof/>
            <w:webHidden/>
          </w:rPr>
          <w:tab/>
        </w:r>
        <w:r w:rsidR="00D02D0D">
          <w:rPr>
            <w:noProof/>
            <w:webHidden/>
          </w:rPr>
          <w:fldChar w:fldCharType="begin"/>
        </w:r>
        <w:r w:rsidR="00D02D0D">
          <w:rPr>
            <w:noProof/>
            <w:webHidden/>
          </w:rPr>
          <w:instrText xml:space="preserve"> PAGEREF _Toc418185377 \h </w:instrText>
        </w:r>
        <w:r w:rsidR="00D02D0D">
          <w:rPr>
            <w:noProof/>
            <w:webHidden/>
          </w:rPr>
        </w:r>
        <w:r w:rsidR="00D02D0D">
          <w:rPr>
            <w:noProof/>
            <w:webHidden/>
          </w:rPr>
          <w:fldChar w:fldCharType="separate"/>
        </w:r>
        <w:r w:rsidR="00D02D0D">
          <w:rPr>
            <w:noProof/>
            <w:webHidden/>
          </w:rPr>
          <w:t>21</w:t>
        </w:r>
        <w:r w:rsidR="00D02D0D">
          <w:rPr>
            <w:noProof/>
            <w:webHidden/>
          </w:rPr>
          <w:fldChar w:fldCharType="end"/>
        </w:r>
      </w:hyperlink>
    </w:p>
    <w:p w14:paraId="7F45B91C" w14:textId="77777777" w:rsidR="00D02D0D" w:rsidRDefault="00C54953">
      <w:pPr>
        <w:pStyle w:val="TOC4"/>
        <w:rPr>
          <w:rFonts w:asciiTheme="minorHAnsi" w:eastAsiaTheme="minorEastAsia" w:hAnsiTheme="minorHAnsi" w:cstheme="minorBidi"/>
          <w:noProof/>
          <w:sz w:val="22"/>
          <w:szCs w:val="22"/>
        </w:rPr>
      </w:pPr>
      <w:hyperlink w:anchor="_Toc418185378" w:history="1">
        <w:r w:rsidR="00D02D0D" w:rsidRPr="00134484">
          <w:rPr>
            <w:rStyle w:val="Hyperlink"/>
            <w:noProof/>
          </w:rPr>
          <w:t>X.1.1.5 Content Creator</w:t>
        </w:r>
        <w:r w:rsidR="00D02D0D">
          <w:rPr>
            <w:noProof/>
            <w:webHidden/>
          </w:rPr>
          <w:tab/>
        </w:r>
        <w:r w:rsidR="00D02D0D">
          <w:rPr>
            <w:noProof/>
            <w:webHidden/>
          </w:rPr>
          <w:fldChar w:fldCharType="begin"/>
        </w:r>
        <w:r w:rsidR="00D02D0D">
          <w:rPr>
            <w:noProof/>
            <w:webHidden/>
          </w:rPr>
          <w:instrText xml:space="preserve"> PAGEREF _Toc418185378 \h </w:instrText>
        </w:r>
        <w:r w:rsidR="00D02D0D">
          <w:rPr>
            <w:noProof/>
            <w:webHidden/>
          </w:rPr>
        </w:r>
        <w:r w:rsidR="00D02D0D">
          <w:rPr>
            <w:noProof/>
            <w:webHidden/>
          </w:rPr>
          <w:fldChar w:fldCharType="separate"/>
        </w:r>
        <w:r w:rsidR="00D02D0D">
          <w:rPr>
            <w:noProof/>
            <w:webHidden/>
          </w:rPr>
          <w:t>21</w:t>
        </w:r>
        <w:r w:rsidR="00D02D0D">
          <w:rPr>
            <w:noProof/>
            <w:webHidden/>
          </w:rPr>
          <w:fldChar w:fldCharType="end"/>
        </w:r>
      </w:hyperlink>
    </w:p>
    <w:p w14:paraId="30DB5D43" w14:textId="77777777" w:rsidR="00D02D0D" w:rsidRDefault="00C54953">
      <w:pPr>
        <w:pStyle w:val="TOC4"/>
        <w:rPr>
          <w:rFonts w:asciiTheme="minorHAnsi" w:eastAsiaTheme="minorEastAsia" w:hAnsiTheme="minorHAnsi" w:cstheme="minorBidi"/>
          <w:noProof/>
          <w:sz w:val="22"/>
          <w:szCs w:val="22"/>
        </w:rPr>
      </w:pPr>
      <w:hyperlink w:anchor="_Toc418185379" w:history="1">
        <w:r w:rsidR="00D02D0D" w:rsidRPr="00134484">
          <w:rPr>
            <w:rStyle w:val="Hyperlink"/>
            <w:noProof/>
          </w:rPr>
          <w:t>X.1.1.6 Content Consumer</w:t>
        </w:r>
        <w:r w:rsidR="00D02D0D">
          <w:rPr>
            <w:noProof/>
            <w:webHidden/>
          </w:rPr>
          <w:tab/>
        </w:r>
        <w:r w:rsidR="00D02D0D">
          <w:rPr>
            <w:noProof/>
            <w:webHidden/>
          </w:rPr>
          <w:fldChar w:fldCharType="begin"/>
        </w:r>
        <w:r w:rsidR="00D02D0D">
          <w:rPr>
            <w:noProof/>
            <w:webHidden/>
          </w:rPr>
          <w:instrText xml:space="preserve"> PAGEREF _Toc418185379 \h </w:instrText>
        </w:r>
        <w:r w:rsidR="00D02D0D">
          <w:rPr>
            <w:noProof/>
            <w:webHidden/>
          </w:rPr>
        </w:r>
        <w:r w:rsidR="00D02D0D">
          <w:rPr>
            <w:noProof/>
            <w:webHidden/>
          </w:rPr>
          <w:fldChar w:fldCharType="separate"/>
        </w:r>
        <w:r w:rsidR="00D02D0D">
          <w:rPr>
            <w:noProof/>
            <w:webHidden/>
          </w:rPr>
          <w:t>21</w:t>
        </w:r>
        <w:r w:rsidR="00D02D0D">
          <w:rPr>
            <w:noProof/>
            <w:webHidden/>
          </w:rPr>
          <w:fldChar w:fldCharType="end"/>
        </w:r>
      </w:hyperlink>
    </w:p>
    <w:p w14:paraId="6A959101" w14:textId="77777777" w:rsidR="00D02D0D" w:rsidRDefault="00C54953">
      <w:pPr>
        <w:pStyle w:val="TOC2"/>
        <w:rPr>
          <w:rFonts w:asciiTheme="minorHAnsi" w:eastAsiaTheme="minorEastAsia" w:hAnsiTheme="minorHAnsi" w:cstheme="minorBidi"/>
          <w:noProof/>
          <w:sz w:val="22"/>
          <w:szCs w:val="22"/>
        </w:rPr>
      </w:pPr>
      <w:hyperlink w:anchor="_Toc418185380" w:history="1">
        <w:r w:rsidR="00D02D0D" w:rsidRPr="00134484">
          <w:rPr>
            <w:rStyle w:val="Hyperlink"/>
            <w:noProof/>
          </w:rPr>
          <w:t>X.2 RPM Actor Options</w:t>
        </w:r>
        <w:r w:rsidR="00D02D0D">
          <w:rPr>
            <w:noProof/>
            <w:webHidden/>
          </w:rPr>
          <w:tab/>
        </w:r>
        <w:r w:rsidR="00D02D0D">
          <w:rPr>
            <w:noProof/>
            <w:webHidden/>
          </w:rPr>
          <w:fldChar w:fldCharType="begin"/>
        </w:r>
        <w:r w:rsidR="00D02D0D">
          <w:rPr>
            <w:noProof/>
            <w:webHidden/>
          </w:rPr>
          <w:instrText xml:space="preserve"> PAGEREF _Toc418185380 \h </w:instrText>
        </w:r>
        <w:r w:rsidR="00D02D0D">
          <w:rPr>
            <w:noProof/>
            <w:webHidden/>
          </w:rPr>
        </w:r>
        <w:r w:rsidR="00D02D0D">
          <w:rPr>
            <w:noProof/>
            <w:webHidden/>
          </w:rPr>
          <w:fldChar w:fldCharType="separate"/>
        </w:r>
        <w:r w:rsidR="00D02D0D">
          <w:rPr>
            <w:noProof/>
            <w:webHidden/>
          </w:rPr>
          <w:t>21</w:t>
        </w:r>
        <w:r w:rsidR="00D02D0D">
          <w:rPr>
            <w:noProof/>
            <w:webHidden/>
          </w:rPr>
          <w:fldChar w:fldCharType="end"/>
        </w:r>
      </w:hyperlink>
    </w:p>
    <w:p w14:paraId="06E8C003" w14:textId="77777777" w:rsidR="00D02D0D" w:rsidRDefault="00C54953">
      <w:pPr>
        <w:pStyle w:val="TOC3"/>
        <w:rPr>
          <w:rFonts w:asciiTheme="minorHAnsi" w:eastAsiaTheme="minorEastAsia" w:hAnsiTheme="minorHAnsi" w:cstheme="minorBidi"/>
          <w:noProof/>
          <w:sz w:val="22"/>
          <w:szCs w:val="22"/>
        </w:rPr>
      </w:pPr>
      <w:hyperlink w:anchor="_Toc418185381" w:history="1">
        <w:r w:rsidR="00D02D0D" w:rsidRPr="00134484">
          <w:rPr>
            <w:rStyle w:val="Hyperlink"/>
            <w:noProof/>
          </w:rPr>
          <w:t>X.2.1 &lt;Option Name&gt;</w:t>
        </w:r>
        <w:r w:rsidR="00D02D0D">
          <w:rPr>
            <w:noProof/>
            <w:webHidden/>
          </w:rPr>
          <w:tab/>
        </w:r>
        <w:r w:rsidR="00D02D0D">
          <w:rPr>
            <w:noProof/>
            <w:webHidden/>
          </w:rPr>
          <w:fldChar w:fldCharType="begin"/>
        </w:r>
        <w:r w:rsidR="00D02D0D">
          <w:rPr>
            <w:noProof/>
            <w:webHidden/>
          </w:rPr>
          <w:instrText xml:space="preserve"> PAGEREF _Toc418185381 \h </w:instrText>
        </w:r>
        <w:r w:rsidR="00D02D0D">
          <w:rPr>
            <w:noProof/>
            <w:webHidden/>
          </w:rPr>
        </w:r>
        <w:r w:rsidR="00D02D0D">
          <w:rPr>
            <w:noProof/>
            <w:webHidden/>
          </w:rPr>
          <w:fldChar w:fldCharType="separate"/>
        </w:r>
        <w:r w:rsidR="00D02D0D">
          <w:rPr>
            <w:noProof/>
            <w:webHidden/>
          </w:rPr>
          <w:t>22</w:t>
        </w:r>
        <w:r w:rsidR="00D02D0D">
          <w:rPr>
            <w:noProof/>
            <w:webHidden/>
          </w:rPr>
          <w:fldChar w:fldCharType="end"/>
        </w:r>
      </w:hyperlink>
    </w:p>
    <w:p w14:paraId="2A1AF51A" w14:textId="77777777" w:rsidR="00D02D0D" w:rsidRDefault="00C54953">
      <w:pPr>
        <w:pStyle w:val="TOC2"/>
        <w:rPr>
          <w:rFonts w:asciiTheme="minorHAnsi" w:eastAsiaTheme="minorEastAsia" w:hAnsiTheme="minorHAnsi" w:cstheme="minorBidi"/>
          <w:noProof/>
          <w:sz w:val="22"/>
          <w:szCs w:val="22"/>
        </w:rPr>
      </w:pPr>
      <w:hyperlink w:anchor="_Toc418185382" w:history="1">
        <w:r w:rsidR="00D02D0D" w:rsidRPr="00134484">
          <w:rPr>
            <w:rStyle w:val="Hyperlink"/>
            <w:noProof/>
          </w:rPr>
          <w:t>X.3 RPM Required Actor Groupings</w:t>
        </w:r>
        <w:r w:rsidR="00D02D0D">
          <w:rPr>
            <w:noProof/>
            <w:webHidden/>
          </w:rPr>
          <w:tab/>
        </w:r>
        <w:r w:rsidR="00D02D0D">
          <w:rPr>
            <w:noProof/>
            <w:webHidden/>
          </w:rPr>
          <w:fldChar w:fldCharType="begin"/>
        </w:r>
        <w:r w:rsidR="00D02D0D">
          <w:rPr>
            <w:noProof/>
            <w:webHidden/>
          </w:rPr>
          <w:instrText xml:space="preserve"> PAGEREF _Toc418185382 \h </w:instrText>
        </w:r>
        <w:r w:rsidR="00D02D0D">
          <w:rPr>
            <w:noProof/>
            <w:webHidden/>
          </w:rPr>
        </w:r>
        <w:r w:rsidR="00D02D0D">
          <w:rPr>
            <w:noProof/>
            <w:webHidden/>
          </w:rPr>
          <w:fldChar w:fldCharType="separate"/>
        </w:r>
        <w:r w:rsidR="00D02D0D">
          <w:rPr>
            <w:noProof/>
            <w:webHidden/>
          </w:rPr>
          <w:t>23</w:t>
        </w:r>
        <w:r w:rsidR="00D02D0D">
          <w:rPr>
            <w:noProof/>
            <w:webHidden/>
          </w:rPr>
          <w:fldChar w:fldCharType="end"/>
        </w:r>
      </w:hyperlink>
    </w:p>
    <w:p w14:paraId="6739C142" w14:textId="77777777" w:rsidR="00D02D0D" w:rsidRDefault="00C54953">
      <w:pPr>
        <w:pStyle w:val="TOC2"/>
        <w:rPr>
          <w:rFonts w:asciiTheme="minorHAnsi" w:eastAsiaTheme="minorEastAsia" w:hAnsiTheme="minorHAnsi" w:cstheme="minorBidi"/>
          <w:noProof/>
          <w:sz w:val="22"/>
          <w:szCs w:val="22"/>
        </w:rPr>
      </w:pPr>
      <w:hyperlink w:anchor="_Toc418185383" w:history="1">
        <w:r w:rsidR="00D02D0D" w:rsidRPr="00134484">
          <w:rPr>
            <w:rStyle w:val="Hyperlink"/>
            <w:noProof/>
          </w:rPr>
          <w:t>X.4 RPM Overview</w:t>
        </w:r>
        <w:r w:rsidR="00D02D0D">
          <w:rPr>
            <w:noProof/>
            <w:webHidden/>
          </w:rPr>
          <w:tab/>
        </w:r>
        <w:r w:rsidR="00D02D0D">
          <w:rPr>
            <w:noProof/>
            <w:webHidden/>
          </w:rPr>
          <w:fldChar w:fldCharType="begin"/>
        </w:r>
        <w:r w:rsidR="00D02D0D">
          <w:rPr>
            <w:noProof/>
            <w:webHidden/>
          </w:rPr>
          <w:instrText xml:space="preserve"> PAGEREF _Toc418185383 \h </w:instrText>
        </w:r>
        <w:r w:rsidR="00D02D0D">
          <w:rPr>
            <w:noProof/>
            <w:webHidden/>
          </w:rPr>
        </w:r>
        <w:r w:rsidR="00D02D0D">
          <w:rPr>
            <w:noProof/>
            <w:webHidden/>
          </w:rPr>
          <w:fldChar w:fldCharType="separate"/>
        </w:r>
        <w:r w:rsidR="00D02D0D">
          <w:rPr>
            <w:noProof/>
            <w:webHidden/>
          </w:rPr>
          <w:t>24</w:t>
        </w:r>
        <w:r w:rsidR="00D02D0D">
          <w:rPr>
            <w:noProof/>
            <w:webHidden/>
          </w:rPr>
          <w:fldChar w:fldCharType="end"/>
        </w:r>
      </w:hyperlink>
    </w:p>
    <w:p w14:paraId="2DB7E083" w14:textId="77777777" w:rsidR="00D02D0D" w:rsidRDefault="00C54953">
      <w:pPr>
        <w:pStyle w:val="TOC3"/>
        <w:rPr>
          <w:rFonts w:asciiTheme="minorHAnsi" w:eastAsiaTheme="minorEastAsia" w:hAnsiTheme="minorHAnsi" w:cstheme="minorBidi"/>
          <w:noProof/>
          <w:sz w:val="22"/>
          <w:szCs w:val="22"/>
        </w:rPr>
      </w:pPr>
      <w:hyperlink w:anchor="_Toc418185384" w:history="1">
        <w:r w:rsidR="00D02D0D" w:rsidRPr="00134484">
          <w:rPr>
            <w:rStyle w:val="Hyperlink"/>
            <w:bCs/>
            <w:noProof/>
          </w:rPr>
          <w:t>X.4.1 Concepts</w:t>
        </w:r>
        <w:r w:rsidR="00D02D0D">
          <w:rPr>
            <w:noProof/>
            <w:webHidden/>
          </w:rPr>
          <w:tab/>
        </w:r>
        <w:r w:rsidR="00D02D0D">
          <w:rPr>
            <w:noProof/>
            <w:webHidden/>
          </w:rPr>
          <w:fldChar w:fldCharType="begin"/>
        </w:r>
        <w:r w:rsidR="00D02D0D">
          <w:rPr>
            <w:noProof/>
            <w:webHidden/>
          </w:rPr>
          <w:instrText xml:space="preserve"> PAGEREF _Toc418185384 \h </w:instrText>
        </w:r>
        <w:r w:rsidR="00D02D0D">
          <w:rPr>
            <w:noProof/>
            <w:webHidden/>
          </w:rPr>
        </w:r>
        <w:r w:rsidR="00D02D0D">
          <w:rPr>
            <w:noProof/>
            <w:webHidden/>
          </w:rPr>
          <w:fldChar w:fldCharType="separate"/>
        </w:r>
        <w:r w:rsidR="00D02D0D">
          <w:rPr>
            <w:noProof/>
            <w:webHidden/>
          </w:rPr>
          <w:t>26</w:t>
        </w:r>
        <w:r w:rsidR="00D02D0D">
          <w:rPr>
            <w:noProof/>
            <w:webHidden/>
          </w:rPr>
          <w:fldChar w:fldCharType="end"/>
        </w:r>
      </w:hyperlink>
    </w:p>
    <w:p w14:paraId="022CCBC6" w14:textId="77777777" w:rsidR="00D02D0D" w:rsidRDefault="00C54953">
      <w:pPr>
        <w:pStyle w:val="TOC3"/>
        <w:rPr>
          <w:rFonts w:asciiTheme="minorHAnsi" w:eastAsiaTheme="minorEastAsia" w:hAnsiTheme="minorHAnsi" w:cstheme="minorBidi"/>
          <w:noProof/>
          <w:sz w:val="22"/>
          <w:szCs w:val="22"/>
        </w:rPr>
      </w:pPr>
      <w:hyperlink w:anchor="_Toc418185385" w:history="1">
        <w:r w:rsidR="00D02D0D" w:rsidRPr="00134484">
          <w:rPr>
            <w:rStyle w:val="Hyperlink"/>
            <w:bCs/>
            <w:noProof/>
          </w:rPr>
          <w:t>X.4.2 Use Cases</w:t>
        </w:r>
        <w:r w:rsidR="00D02D0D">
          <w:rPr>
            <w:noProof/>
            <w:webHidden/>
          </w:rPr>
          <w:tab/>
        </w:r>
        <w:r w:rsidR="00D02D0D">
          <w:rPr>
            <w:noProof/>
            <w:webHidden/>
          </w:rPr>
          <w:fldChar w:fldCharType="begin"/>
        </w:r>
        <w:r w:rsidR="00D02D0D">
          <w:rPr>
            <w:noProof/>
            <w:webHidden/>
          </w:rPr>
          <w:instrText xml:space="preserve"> PAGEREF _Toc418185385 \h </w:instrText>
        </w:r>
        <w:r w:rsidR="00D02D0D">
          <w:rPr>
            <w:noProof/>
            <w:webHidden/>
          </w:rPr>
        </w:r>
        <w:r w:rsidR="00D02D0D">
          <w:rPr>
            <w:noProof/>
            <w:webHidden/>
          </w:rPr>
          <w:fldChar w:fldCharType="separate"/>
        </w:r>
        <w:r w:rsidR="00D02D0D">
          <w:rPr>
            <w:noProof/>
            <w:webHidden/>
          </w:rPr>
          <w:t>26</w:t>
        </w:r>
        <w:r w:rsidR="00D02D0D">
          <w:rPr>
            <w:noProof/>
            <w:webHidden/>
          </w:rPr>
          <w:fldChar w:fldCharType="end"/>
        </w:r>
      </w:hyperlink>
    </w:p>
    <w:p w14:paraId="0B9217AA" w14:textId="77777777" w:rsidR="00D02D0D" w:rsidRDefault="00C54953">
      <w:pPr>
        <w:pStyle w:val="TOC4"/>
        <w:rPr>
          <w:rFonts w:asciiTheme="minorHAnsi" w:eastAsiaTheme="minorEastAsia" w:hAnsiTheme="minorHAnsi" w:cstheme="minorBidi"/>
          <w:noProof/>
          <w:sz w:val="22"/>
          <w:szCs w:val="22"/>
        </w:rPr>
      </w:pPr>
      <w:hyperlink w:anchor="_Toc418185386" w:history="1">
        <w:r w:rsidR="00D02D0D" w:rsidRPr="00134484">
          <w:rPr>
            <w:rStyle w:val="Hyperlink"/>
            <w:noProof/>
          </w:rPr>
          <w:t>X.4.2.1 Use Case #1: Chronic Disease Management</w:t>
        </w:r>
        <w:r w:rsidR="00D02D0D">
          <w:rPr>
            <w:noProof/>
            <w:webHidden/>
          </w:rPr>
          <w:tab/>
        </w:r>
        <w:r w:rsidR="00D02D0D">
          <w:rPr>
            <w:noProof/>
            <w:webHidden/>
          </w:rPr>
          <w:fldChar w:fldCharType="begin"/>
        </w:r>
        <w:r w:rsidR="00D02D0D">
          <w:rPr>
            <w:noProof/>
            <w:webHidden/>
          </w:rPr>
          <w:instrText xml:space="preserve"> PAGEREF _Toc418185386 \h </w:instrText>
        </w:r>
        <w:r w:rsidR="00D02D0D">
          <w:rPr>
            <w:noProof/>
            <w:webHidden/>
          </w:rPr>
        </w:r>
        <w:r w:rsidR="00D02D0D">
          <w:rPr>
            <w:noProof/>
            <w:webHidden/>
          </w:rPr>
          <w:fldChar w:fldCharType="separate"/>
        </w:r>
        <w:r w:rsidR="00D02D0D">
          <w:rPr>
            <w:noProof/>
            <w:webHidden/>
          </w:rPr>
          <w:t>26</w:t>
        </w:r>
        <w:r w:rsidR="00D02D0D">
          <w:rPr>
            <w:noProof/>
            <w:webHidden/>
          </w:rPr>
          <w:fldChar w:fldCharType="end"/>
        </w:r>
      </w:hyperlink>
    </w:p>
    <w:p w14:paraId="7EA29917" w14:textId="77777777" w:rsidR="00D02D0D" w:rsidRDefault="00C54953">
      <w:pPr>
        <w:pStyle w:val="TOC5"/>
        <w:rPr>
          <w:rFonts w:asciiTheme="minorHAnsi" w:eastAsiaTheme="minorEastAsia" w:hAnsiTheme="minorHAnsi" w:cstheme="minorBidi"/>
          <w:noProof/>
          <w:sz w:val="22"/>
          <w:szCs w:val="22"/>
        </w:rPr>
      </w:pPr>
      <w:hyperlink w:anchor="_Toc418185387" w:history="1">
        <w:r w:rsidR="00D02D0D" w:rsidRPr="00134484">
          <w:rPr>
            <w:rStyle w:val="Hyperlink"/>
            <w:noProof/>
          </w:rPr>
          <w:t>X.4.2.1.1 Chronic Disease Management</w:t>
        </w:r>
        <w:r w:rsidR="00D02D0D" w:rsidRPr="00134484">
          <w:rPr>
            <w:rStyle w:val="Hyperlink"/>
            <w:bCs/>
            <w:noProof/>
          </w:rPr>
          <w:t xml:space="preserve"> </w:t>
        </w:r>
        <w:r w:rsidR="00D02D0D" w:rsidRPr="00134484">
          <w:rPr>
            <w:rStyle w:val="Hyperlink"/>
            <w:noProof/>
          </w:rPr>
          <w:t>Use Case Description</w:t>
        </w:r>
        <w:r w:rsidR="00D02D0D">
          <w:rPr>
            <w:noProof/>
            <w:webHidden/>
          </w:rPr>
          <w:tab/>
        </w:r>
        <w:r w:rsidR="00D02D0D">
          <w:rPr>
            <w:noProof/>
            <w:webHidden/>
          </w:rPr>
          <w:fldChar w:fldCharType="begin"/>
        </w:r>
        <w:r w:rsidR="00D02D0D">
          <w:rPr>
            <w:noProof/>
            <w:webHidden/>
          </w:rPr>
          <w:instrText xml:space="preserve"> PAGEREF _Toc418185387 \h </w:instrText>
        </w:r>
        <w:r w:rsidR="00D02D0D">
          <w:rPr>
            <w:noProof/>
            <w:webHidden/>
          </w:rPr>
        </w:r>
        <w:r w:rsidR="00D02D0D">
          <w:rPr>
            <w:noProof/>
            <w:webHidden/>
          </w:rPr>
          <w:fldChar w:fldCharType="separate"/>
        </w:r>
        <w:r w:rsidR="00D02D0D">
          <w:rPr>
            <w:noProof/>
            <w:webHidden/>
          </w:rPr>
          <w:t>26</w:t>
        </w:r>
        <w:r w:rsidR="00D02D0D">
          <w:rPr>
            <w:noProof/>
            <w:webHidden/>
          </w:rPr>
          <w:fldChar w:fldCharType="end"/>
        </w:r>
      </w:hyperlink>
    </w:p>
    <w:p w14:paraId="3ED8115D" w14:textId="77777777" w:rsidR="00D02D0D" w:rsidRDefault="00C54953">
      <w:pPr>
        <w:pStyle w:val="TOC5"/>
        <w:rPr>
          <w:rFonts w:asciiTheme="minorHAnsi" w:eastAsiaTheme="minorEastAsia" w:hAnsiTheme="minorHAnsi" w:cstheme="minorBidi"/>
          <w:noProof/>
          <w:sz w:val="22"/>
          <w:szCs w:val="22"/>
        </w:rPr>
      </w:pPr>
      <w:hyperlink w:anchor="_Toc418185388" w:history="1">
        <w:r w:rsidR="00D02D0D" w:rsidRPr="00134484">
          <w:rPr>
            <w:rStyle w:val="Hyperlink"/>
            <w:noProof/>
          </w:rPr>
          <w:t>X.4.2.1.2 Chronic Disease Management Process Flow</w:t>
        </w:r>
        <w:r w:rsidR="00D02D0D">
          <w:rPr>
            <w:noProof/>
            <w:webHidden/>
          </w:rPr>
          <w:tab/>
        </w:r>
        <w:r w:rsidR="00D02D0D">
          <w:rPr>
            <w:noProof/>
            <w:webHidden/>
          </w:rPr>
          <w:fldChar w:fldCharType="begin"/>
        </w:r>
        <w:r w:rsidR="00D02D0D">
          <w:rPr>
            <w:noProof/>
            <w:webHidden/>
          </w:rPr>
          <w:instrText xml:space="preserve"> PAGEREF _Toc418185388 \h </w:instrText>
        </w:r>
        <w:r w:rsidR="00D02D0D">
          <w:rPr>
            <w:noProof/>
            <w:webHidden/>
          </w:rPr>
        </w:r>
        <w:r w:rsidR="00D02D0D">
          <w:rPr>
            <w:noProof/>
            <w:webHidden/>
          </w:rPr>
          <w:fldChar w:fldCharType="separate"/>
        </w:r>
        <w:r w:rsidR="00D02D0D">
          <w:rPr>
            <w:noProof/>
            <w:webHidden/>
          </w:rPr>
          <w:t>27</w:t>
        </w:r>
        <w:r w:rsidR="00D02D0D">
          <w:rPr>
            <w:noProof/>
            <w:webHidden/>
          </w:rPr>
          <w:fldChar w:fldCharType="end"/>
        </w:r>
      </w:hyperlink>
    </w:p>
    <w:p w14:paraId="021EFDD2" w14:textId="77777777" w:rsidR="00D02D0D" w:rsidRDefault="00C54953">
      <w:pPr>
        <w:pStyle w:val="TOC4"/>
        <w:rPr>
          <w:rFonts w:asciiTheme="minorHAnsi" w:eastAsiaTheme="minorEastAsia" w:hAnsiTheme="minorHAnsi" w:cstheme="minorBidi"/>
          <w:noProof/>
          <w:sz w:val="22"/>
          <w:szCs w:val="22"/>
        </w:rPr>
      </w:pPr>
      <w:hyperlink w:anchor="_Toc418185389" w:history="1">
        <w:r w:rsidR="00D02D0D" w:rsidRPr="00134484">
          <w:rPr>
            <w:rStyle w:val="Hyperlink"/>
            <w:noProof/>
          </w:rPr>
          <w:t>X.4.2.2 Use Case #2: Post-Operative Recovery</w:t>
        </w:r>
        <w:r w:rsidR="00D02D0D">
          <w:rPr>
            <w:noProof/>
            <w:webHidden/>
          </w:rPr>
          <w:tab/>
        </w:r>
        <w:r w:rsidR="00D02D0D">
          <w:rPr>
            <w:noProof/>
            <w:webHidden/>
          </w:rPr>
          <w:fldChar w:fldCharType="begin"/>
        </w:r>
        <w:r w:rsidR="00D02D0D">
          <w:rPr>
            <w:noProof/>
            <w:webHidden/>
          </w:rPr>
          <w:instrText xml:space="preserve"> PAGEREF _Toc418185389 \h </w:instrText>
        </w:r>
        <w:r w:rsidR="00D02D0D">
          <w:rPr>
            <w:noProof/>
            <w:webHidden/>
          </w:rPr>
        </w:r>
        <w:r w:rsidR="00D02D0D">
          <w:rPr>
            <w:noProof/>
            <w:webHidden/>
          </w:rPr>
          <w:fldChar w:fldCharType="separate"/>
        </w:r>
        <w:r w:rsidR="00D02D0D">
          <w:rPr>
            <w:noProof/>
            <w:webHidden/>
          </w:rPr>
          <w:t>29</w:t>
        </w:r>
        <w:r w:rsidR="00D02D0D">
          <w:rPr>
            <w:noProof/>
            <w:webHidden/>
          </w:rPr>
          <w:fldChar w:fldCharType="end"/>
        </w:r>
      </w:hyperlink>
    </w:p>
    <w:p w14:paraId="79FC1D61" w14:textId="77777777" w:rsidR="00D02D0D" w:rsidRDefault="00C54953">
      <w:pPr>
        <w:pStyle w:val="TOC5"/>
        <w:rPr>
          <w:rFonts w:asciiTheme="minorHAnsi" w:eastAsiaTheme="minorEastAsia" w:hAnsiTheme="minorHAnsi" w:cstheme="minorBidi"/>
          <w:noProof/>
          <w:sz w:val="22"/>
          <w:szCs w:val="22"/>
        </w:rPr>
      </w:pPr>
      <w:hyperlink w:anchor="_Toc418185390" w:history="1">
        <w:r w:rsidR="00D02D0D" w:rsidRPr="00134484">
          <w:rPr>
            <w:rStyle w:val="Hyperlink"/>
            <w:noProof/>
          </w:rPr>
          <w:t>X.4.2.2.1 Post-Operative Recovery</w:t>
        </w:r>
        <w:r w:rsidR="00D02D0D" w:rsidRPr="00134484">
          <w:rPr>
            <w:rStyle w:val="Hyperlink"/>
            <w:bCs/>
            <w:noProof/>
          </w:rPr>
          <w:t xml:space="preserve"> </w:t>
        </w:r>
        <w:r w:rsidR="00D02D0D" w:rsidRPr="00134484">
          <w:rPr>
            <w:rStyle w:val="Hyperlink"/>
            <w:noProof/>
          </w:rPr>
          <w:t>Use Case Description</w:t>
        </w:r>
        <w:r w:rsidR="00D02D0D">
          <w:rPr>
            <w:noProof/>
            <w:webHidden/>
          </w:rPr>
          <w:tab/>
        </w:r>
        <w:r w:rsidR="00D02D0D">
          <w:rPr>
            <w:noProof/>
            <w:webHidden/>
          </w:rPr>
          <w:fldChar w:fldCharType="begin"/>
        </w:r>
        <w:r w:rsidR="00D02D0D">
          <w:rPr>
            <w:noProof/>
            <w:webHidden/>
          </w:rPr>
          <w:instrText xml:space="preserve"> PAGEREF _Toc418185390 \h </w:instrText>
        </w:r>
        <w:r w:rsidR="00D02D0D">
          <w:rPr>
            <w:noProof/>
            <w:webHidden/>
          </w:rPr>
        </w:r>
        <w:r w:rsidR="00D02D0D">
          <w:rPr>
            <w:noProof/>
            <w:webHidden/>
          </w:rPr>
          <w:fldChar w:fldCharType="separate"/>
        </w:r>
        <w:r w:rsidR="00D02D0D">
          <w:rPr>
            <w:noProof/>
            <w:webHidden/>
          </w:rPr>
          <w:t>29</w:t>
        </w:r>
        <w:r w:rsidR="00D02D0D">
          <w:rPr>
            <w:noProof/>
            <w:webHidden/>
          </w:rPr>
          <w:fldChar w:fldCharType="end"/>
        </w:r>
      </w:hyperlink>
    </w:p>
    <w:p w14:paraId="58000601" w14:textId="77777777" w:rsidR="00D02D0D" w:rsidRDefault="00C54953">
      <w:pPr>
        <w:pStyle w:val="TOC5"/>
        <w:rPr>
          <w:rFonts w:asciiTheme="minorHAnsi" w:eastAsiaTheme="minorEastAsia" w:hAnsiTheme="minorHAnsi" w:cstheme="minorBidi"/>
          <w:noProof/>
          <w:sz w:val="22"/>
          <w:szCs w:val="22"/>
        </w:rPr>
      </w:pPr>
      <w:hyperlink w:anchor="_Toc418185391" w:history="1">
        <w:r w:rsidR="00D02D0D" w:rsidRPr="00134484">
          <w:rPr>
            <w:rStyle w:val="Hyperlink"/>
            <w:noProof/>
          </w:rPr>
          <w:t>X.4.2.2.2 Post-Operative Recovery Process Flow</w:t>
        </w:r>
        <w:r w:rsidR="00D02D0D">
          <w:rPr>
            <w:noProof/>
            <w:webHidden/>
          </w:rPr>
          <w:tab/>
        </w:r>
        <w:r w:rsidR="00D02D0D">
          <w:rPr>
            <w:noProof/>
            <w:webHidden/>
          </w:rPr>
          <w:fldChar w:fldCharType="begin"/>
        </w:r>
        <w:r w:rsidR="00D02D0D">
          <w:rPr>
            <w:noProof/>
            <w:webHidden/>
          </w:rPr>
          <w:instrText xml:space="preserve"> PAGEREF _Toc418185391 \h </w:instrText>
        </w:r>
        <w:r w:rsidR="00D02D0D">
          <w:rPr>
            <w:noProof/>
            <w:webHidden/>
          </w:rPr>
        </w:r>
        <w:r w:rsidR="00D02D0D">
          <w:rPr>
            <w:noProof/>
            <w:webHidden/>
          </w:rPr>
          <w:fldChar w:fldCharType="separate"/>
        </w:r>
        <w:r w:rsidR="00D02D0D">
          <w:rPr>
            <w:noProof/>
            <w:webHidden/>
          </w:rPr>
          <w:t>29</w:t>
        </w:r>
        <w:r w:rsidR="00D02D0D">
          <w:rPr>
            <w:noProof/>
            <w:webHidden/>
          </w:rPr>
          <w:fldChar w:fldCharType="end"/>
        </w:r>
      </w:hyperlink>
    </w:p>
    <w:p w14:paraId="13F33732" w14:textId="77777777" w:rsidR="00D02D0D" w:rsidRDefault="00C54953">
      <w:pPr>
        <w:pStyle w:val="TOC2"/>
        <w:rPr>
          <w:rFonts w:asciiTheme="minorHAnsi" w:eastAsiaTheme="minorEastAsia" w:hAnsiTheme="minorHAnsi" w:cstheme="minorBidi"/>
          <w:noProof/>
          <w:sz w:val="22"/>
          <w:szCs w:val="22"/>
        </w:rPr>
      </w:pPr>
      <w:hyperlink w:anchor="_Toc418185392" w:history="1">
        <w:r w:rsidR="00D02D0D" w:rsidRPr="00134484">
          <w:rPr>
            <w:rStyle w:val="Hyperlink"/>
            <w:noProof/>
          </w:rPr>
          <w:t>X.5 RPM Security Considerations</w:t>
        </w:r>
        <w:r w:rsidR="00D02D0D">
          <w:rPr>
            <w:noProof/>
            <w:webHidden/>
          </w:rPr>
          <w:tab/>
        </w:r>
        <w:r w:rsidR="00D02D0D">
          <w:rPr>
            <w:noProof/>
            <w:webHidden/>
          </w:rPr>
          <w:fldChar w:fldCharType="begin"/>
        </w:r>
        <w:r w:rsidR="00D02D0D">
          <w:rPr>
            <w:noProof/>
            <w:webHidden/>
          </w:rPr>
          <w:instrText xml:space="preserve"> PAGEREF _Toc418185392 \h </w:instrText>
        </w:r>
        <w:r w:rsidR="00D02D0D">
          <w:rPr>
            <w:noProof/>
            <w:webHidden/>
          </w:rPr>
        </w:r>
        <w:r w:rsidR="00D02D0D">
          <w:rPr>
            <w:noProof/>
            <w:webHidden/>
          </w:rPr>
          <w:fldChar w:fldCharType="separate"/>
        </w:r>
        <w:r w:rsidR="00D02D0D">
          <w:rPr>
            <w:noProof/>
            <w:webHidden/>
          </w:rPr>
          <w:t>30</w:t>
        </w:r>
        <w:r w:rsidR="00D02D0D">
          <w:rPr>
            <w:noProof/>
            <w:webHidden/>
          </w:rPr>
          <w:fldChar w:fldCharType="end"/>
        </w:r>
      </w:hyperlink>
    </w:p>
    <w:p w14:paraId="7499430A" w14:textId="77777777" w:rsidR="00D02D0D" w:rsidRDefault="00C54953">
      <w:pPr>
        <w:pStyle w:val="TOC2"/>
        <w:rPr>
          <w:rFonts w:asciiTheme="minorHAnsi" w:eastAsiaTheme="minorEastAsia" w:hAnsiTheme="minorHAnsi" w:cstheme="minorBidi"/>
          <w:noProof/>
          <w:sz w:val="22"/>
          <w:szCs w:val="22"/>
        </w:rPr>
      </w:pPr>
      <w:hyperlink w:anchor="_Toc418185393" w:history="1">
        <w:r w:rsidR="00D02D0D" w:rsidRPr="00134484">
          <w:rPr>
            <w:rStyle w:val="Hyperlink"/>
            <w:noProof/>
          </w:rPr>
          <w:t>X.6 RPM Cross Profile Considerations</w:t>
        </w:r>
        <w:r w:rsidR="00D02D0D">
          <w:rPr>
            <w:noProof/>
            <w:webHidden/>
          </w:rPr>
          <w:tab/>
        </w:r>
        <w:r w:rsidR="00D02D0D">
          <w:rPr>
            <w:noProof/>
            <w:webHidden/>
          </w:rPr>
          <w:fldChar w:fldCharType="begin"/>
        </w:r>
        <w:r w:rsidR="00D02D0D">
          <w:rPr>
            <w:noProof/>
            <w:webHidden/>
          </w:rPr>
          <w:instrText xml:space="preserve"> PAGEREF _Toc418185393 \h </w:instrText>
        </w:r>
        <w:r w:rsidR="00D02D0D">
          <w:rPr>
            <w:noProof/>
            <w:webHidden/>
          </w:rPr>
        </w:r>
        <w:r w:rsidR="00D02D0D">
          <w:rPr>
            <w:noProof/>
            <w:webHidden/>
          </w:rPr>
          <w:fldChar w:fldCharType="separate"/>
        </w:r>
        <w:r w:rsidR="00D02D0D">
          <w:rPr>
            <w:noProof/>
            <w:webHidden/>
          </w:rPr>
          <w:t>31</w:t>
        </w:r>
        <w:r w:rsidR="00D02D0D">
          <w:rPr>
            <w:noProof/>
            <w:webHidden/>
          </w:rPr>
          <w:fldChar w:fldCharType="end"/>
        </w:r>
      </w:hyperlink>
    </w:p>
    <w:p w14:paraId="36ADDA95" w14:textId="77777777" w:rsidR="00D02D0D" w:rsidRDefault="00C54953">
      <w:pPr>
        <w:pStyle w:val="TOC1"/>
        <w:rPr>
          <w:rFonts w:asciiTheme="minorHAnsi" w:eastAsiaTheme="minorEastAsia" w:hAnsiTheme="minorHAnsi" w:cstheme="minorBidi"/>
          <w:noProof/>
          <w:sz w:val="22"/>
          <w:szCs w:val="22"/>
        </w:rPr>
      </w:pPr>
      <w:hyperlink w:anchor="_Toc418185396" w:history="1">
        <w:r w:rsidR="00D02D0D" w:rsidRPr="00134484">
          <w:rPr>
            <w:rStyle w:val="Hyperlink"/>
            <w:noProof/>
          </w:rPr>
          <w:t>Volume 2 – Transactions</w:t>
        </w:r>
        <w:r w:rsidR="00D02D0D">
          <w:rPr>
            <w:noProof/>
            <w:webHidden/>
          </w:rPr>
          <w:tab/>
        </w:r>
        <w:r w:rsidR="00D02D0D">
          <w:rPr>
            <w:noProof/>
            <w:webHidden/>
          </w:rPr>
          <w:fldChar w:fldCharType="begin"/>
        </w:r>
        <w:r w:rsidR="00D02D0D">
          <w:rPr>
            <w:noProof/>
            <w:webHidden/>
          </w:rPr>
          <w:instrText xml:space="preserve"> PAGEREF _Toc418185396 \h </w:instrText>
        </w:r>
        <w:r w:rsidR="00D02D0D">
          <w:rPr>
            <w:noProof/>
            <w:webHidden/>
          </w:rPr>
        </w:r>
        <w:r w:rsidR="00D02D0D">
          <w:rPr>
            <w:noProof/>
            <w:webHidden/>
          </w:rPr>
          <w:fldChar w:fldCharType="separate"/>
        </w:r>
        <w:r w:rsidR="00D02D0D">
          <w:rPr>
            <w:noProof/>
            <w:webHidden/>
          </w:rPr>
          <w:t>32</w:t>
        </w:r>
        <w:r w:rsidR="00D02D0D">
          <w:rPr>
            <w:noProof/>
            <w:webHidden/>
          </w:rPr>
          <w:fldChar w:fldCharType="end"/>
        </w:r>
      </w:hyperlink>
    </w:p>
    <w:p w14:paraId="46A75B06" w14:textId="77777777" w:rsidR="00D02D0D" w:rsidRDefault="00C54953">
      <w:pPr>
        <w:pStyle w:val="TOC2"/>
        <w:rPr>
          <w:rFonts w:asciiTheme="minorHAnsi" w:eastAsiaTheme="minorEastAsia" w:hAnsiTheme="minorHAnsi" w:cstheme="minorBidi"/>
          <w:noProof/>
          <w:sz w:val="22"/>
          <w:szCs w:val="22"/>
        </w:rPr>
      </w:pPr>
      <w:hyperlink w:anchor="_Toc418185397" w:history="1">
        <w:r w:rsidR="00D02D0D" w:rsidRPr="00134484">
          <w:rPr>
            <w:rStyle w:val="Hyperlink"/>
            <w:noProof/>
          </w:rPr>
          <w:t>3.Y PCC-Y Communicate PCHA Data-* Transaction</w:t>
        </w:r>
        <w:r w:rsidR="00D02D0D">
          <w:rPr>
            <w:noProof/>
            <w:webHidden/>
          </w:rPr>
          <w:tab/>
        </w:r>
        <w:r w:rsidR="00D02D0D">
          <w:rPr>
            <w:noProof/>
            <w:webHidden/>
          </w:rPr>
          <w:fldChar w:fldCharType="begin"/>
        </w:r>
        <w:r w:rsidR="00D02D0D">
          <w:rPr>
            <w:noProof/>
            <w:webHidden/>
          </w:rPr>
          <w:instrText xml:space="preserve"> PAGEREF _Toc418185397 \h </w:instrText>
        </w:r>
        <w:r w:rsidR="00D02D0D">
          <w:rPr>
            <w:noProof/>
            <w:webHidden/>
          </w:rPr>
        </w:r>
        <w:r w:rsidR="00D02D0D">
          <w:rPr>
            <w:noProof/>
            <w:webHidden/>
          </w:rPr>
          <w:fldChar w:fldCharType="separate"/>
        </w:r>
        <w:r w:rsidR="00D02D0D">
          <w:rPr>
            <w:noProof/>
            <w:webHidden/>
          </w:rPr>
          <w:t>32</w:t>
        </w:r>
        <w:r w:rsidR="00D02D0D">
          <w:rPr>
            <w:noProof/>
            <w:webHidden/>
          </w:rPr>
          <w:fldChar w:fldCharType="end"/>
        </w:r>
      </w:hyperlink>
    </w:p>
    <w:p w14:paraId="1D5BC74E" w14:textId="77777777" w:rsidR="00D02D0D" w:rsidRDefault="00C54953">
      <w:pPr>
        <w:pStyle w:val="TOC3"/>
        <w:rPr>
          <w:rFonts w:asciiTheme="minorHAnsi" w:eastAsiaTheme="minorEastAsia" w:hAnsiTheme="minorHAnsi" w:cstheme="minorBidi"/>
          <w:noProof/>
          <w:sz w:val="22"/>
          <w:szCs w:val="22"/>
        </w:rPr>
      </w:pPr>
      <w:hyperlink w:anchor="_Toc418185398" w:history="1">
        <w:r w:rsidR="00D02D0D" w:rsidRPr="00134484">
          <w:rPr>
            <w:rStyle w:val="Hyperlink"/>
            <w:noProof/>
          </w:rPr>
          <w:t>3.Y.1 Scope</w:t>
        </w:r>
        <w:r w:rsidR="00D02D0D">
          <w:rPr>
            <w:noProof/>
            <w:webHidden/>
          </w:rPr>
          <w:tab/>
        </w:r>
        <w:r w:rsidR="00D02D0D">
          <w:rPr>
            <w:noProof/>
            <w:webHidden/>
          </w:rPr>
          <w:fldChar w:fldCharType="begin"/>
        </w:r>
        <w:r w:rsidR="00D02D0D">
          <w:rPr>
            <w:noProof/>
            <w:webHidden/>
          </w:rPr>
          <w:instrText xml:space="preserve"> PAGEREF _Toc418185398 \h </w:instrText>
        </w:r>
        <w:r w:rsidR="00D02D0D">
          <w:rPr>
            <w:noProof/>
            <w:webHidden/>
          </w:rPr>
        </w:r>
        <w:r w:rsidR="00D02D0D">
          <w:rPr>
            <w:noProof/>
            <w:webHidden/>
          </w:rPr>
          <w:fldChar w:fldCharType="separate"/>
        </w:r>
        <w:r w:rsidR="00D02D0D">
          <w:rPr>
            <w:noProof/>
            <w:webHidden/>
          </w:rPr>
          <w:t>32</w:t>
        </w:r>
        <w:r w:rsidR="00D02D0D">
          <w:rPr>
            <w:noProof/>
            <w:webHidden/>
          </w:rPr>
          <w:fldChar w:fldCharType="end"/>
        </w:r>
      </w:hyperlink>
    </w:p>
    <w:p w14:paraId="64F9B1CF" w14:textId="77777777" w:rsidR="00D02D0D" w:rsidRDefault="00C54953">
      <w:pPr>
        <w:pStyle w:val="TOC3"/>
        <w:rPr>
          <w:rFonts w:asciiTheme="minorHAnsi" w:eastAsiaTheme="minorEastAsia" w:hAnsiTheme="minorHAnsi" w:cstheme="minorBidi"/>
          <w:noProof/>
          <w:sz w:val="22"/>
          <w:szCs w:val="22"/>
        </w:rPr>
      </w:pPr>
      <w:hyperlink w:anchor="_Toc418185399" w:history="1">
        <w:r w:rsidR="00D02D0D" w:rsidRPr="00134484">
          <w:rPr>
            <w:rStyle w:val="Hyperlink"/>
            <w:noProof/>
          </w:rPr>
          <w:t>3.Y.2 Actor Roles</w:t>
        </w:r>
        <w:r w:rsidR="00D02D0D">
          <w:rPr>
            <w:noProof/>
            <w:webHidden/>
          </w:rPr>
          <w:tab/>
        </w:r>
        <w:r w:rsidR="00D02D0D">
          <w:rPr>
            <w:noProof/>
            <w:webHidden/>
          </w:rPr>
          <w:fldChar w:fldCharType="begin"/>
        </w:r>
        <w:r w:rsidR="00D02D0D">
          <w:rPr>
            <w:noProof/>
            <w:webHidden/>
          </w:rPr>
          <w:instrText xml:space="preserve"> PAGEREF _Toc418185399 \h </w:instrText>
        </w:r>
        <w:r w:rsidR="00D02D0D">
          <w:rPr>
            <w:noProof/>
            <w:webHidden/>
          </w:rPr>
        </w:r>
        <w:r w:rsidR="00D02D0D">
          <w:rPr>
            <w:noProof/>
            <w:webHidden/>
          </w:rPr>
          <w:fldChar w:fldCharType="separate"/>
        </w:r>
        <w:r w:rsidR="00D02D0D">
          <w:rPr>
            <w:noProof/>
            <w:webHidden/>
          </w:rPr>
          <w:t>32</w:t>
        </w:r>
        <w:r w:rsidR="00D02D0D">
          <w:rPr>
            <w:noProof/>
            <w:webHidden/>
          </w:rPr>
          <w:fldChar w:fldCharType="end"/>
        </w:r>
      </w:hyperlink>
    </w:p>
    <w:p w14:paraId="5A272E0F" w14:textId="77777777" w:rsidR="00D02D0D" w:rsidRDefault="00C54953">
      <w:pPr>
        <w:pStyle w:val="TOC3"/>
        <w:rPr>
          <w:rFonts w:asciiTheme="minorHAnsi" w:eastAsiaTheme="minorEastAsia" w:hAnsiTheme="minorHAnsi" w:cstheme="minorBidi"/>
          <w:noProof/>
          <w:sz w:val="22"/>
          <w:szCs w:val="22"/>
        </w:rPr>
      </w:pPr>
      <w:hyperlink w:anchor="_Toc418185400" w:history="1">
        <w:r w:rsidR="00D02D0D" w:rsidRPr="00134484">
          <w:rPr>
            <w:rStyle w:val="Hyperlink"/>
            <w:noProof/>
          </w:rPr>
          <w:t>3.Y.3 Referenced Standards</w:t>
        </w:r>
        <w:r w:rsidR="00D02D0D">
          <w:rPr>
            <w:noProof/>
            <w:webHidden/>
          </w:rPr>
          <w:tab/>
        </w:r>
        <w:r w:rsidR="00D02D0D">
          <w:rPr>
            <w:noProof/>
            <w:webHidden/>
          </w:rPr>
          <w:fldChar w:fldCharType="begin"/>
        </w:r>
        <w:r w:rsidR="00D02D0D">
          <w:rPr>
            <w:noProof/>
            <w:webHidden/>
          </w:rPr>
          <w:instrText xml:space="preserve"> PAGEREF _Toc418185400 \h </w:instrText>
        </w:r>
        <w:r w:rsidR="00D02D0D">
          <w:rPr>
            <w:noProof/>
            <w:webHidden/>
          </w:rPr>
        </w:r>
        <w:r w:rsidR="00D02D0D">
          <w:rPr>
            <w:noProof/>
            <w:webHidden/>
          </w:rPr>
          <w:fldChar w:fldCharType="separate"/>
        </w:r>
        <w:r w:rsidR="00D02D0D">
          <w:rPr>
            <w:noProof/>
            <w:webHidden/>
          </w:rPr>
          <w:t>33</w:t>
        </w:r>
        <w:r w:rsidR="00D02D0D">
          <w:rPr>
            <w:noProof/>
            <w:webHidden/>
          </w:rPr>
          <w:fldChar w:fldCharType="end"/>
        </w:r>
      </w:hyperlink>
    </w:p>
    <w:p w14:paraId="2C1EE9D0" w14:textId="77777777" w:rsidR="00D02D0D" w:rsidRDefault="00C54953">
      <w:pPr>
        <w:pStyle w:val="TOC3"/>
        <w:rPr>
          <w:rFonts w:asciiTheme="minorHAnsi" w:eastAsiaTheme="minorEastAsia" w:hAnsiTheme="minorHAnsi" w:cstheme="minorBidi"/>
          <w:noProof/>
          <w:sz w:val="22"/>
          <w:szCs w:val="22"/>
        </w:rPr>
      </w:pPr>
      <w:hyperlink w:anchor="_Toc418185401" w:history="1">
        <w:r w:rsidR="00D02D0D" w:rsidRPr="00134484">
          <w:rPr>
            <w:rStyle w:val="Hyperlink"/>
            <w:noProof/>
          </w:rPr>
          <w:t>3.Y.4 Interaction Diagram</w:t>
        </w:r>
        <w:r w:rsidR="00D02D0D">
          <w:rPr>
            <w:noProof/>
            <w:webHidden/>
          </w:rPr>
          <w:tab/>
        </w:r>
        <w:r w:rsidR="00D02D0D">
          <w:rPr>
            <w:noProof/>
            <w:webHidden/>
          </w:rPr>
          <w:fldChar w:fldCharType="begin"/>
        </w:r>
        <w:r w:rsidR="00D02D0D">
          <w:rPr>
            <w:noProof/>
            <w:webHidden/>
          </w:rPr>
          <w:instrText xml:space="preserve"> PAGEREF _Toc418185401 \h </w:instrText>
        </w:r>
        <w:r w:rsidR="00D02D0D">
          <w:rPr>
            <w:noProof/>
            <w:webHidden/>
          </w:rPr>
        </w:r>
        <w:r w:rsidR="00D02D0D">
          <w:rPr>
            <w:noProof/>
            <w:webHidden/>
          </w:rPr>
          <w:fldChar w:fldCharType="separate"/>
        </w:r>
        <w:r w:rsidR="00D02D0D">
          <w:rPr>
            <w:noProof/>
            <w:webHidden/>
          </w:rPr>
          <w:t>33</w:t>
        </w:r>
        <w:r w:rsidR="00D02D0D">
          <w:rPr>
            <w:noProof/>
            <w:webHidden/>
          </w:rPr>
          <w:fldChar w:fldCharType="end"/>
        </w:r>
      </w:hyperlink>
    </w:p>
    <w:p w14:paraId="38FCADC6" w14:textId="77777777" w:rsidR="00D02D0D" w:rsidRDefault="00C54953">
      <w:pPr>
        <w:pStyle w:val="TOC4"/>
        <w:rPr>
          <w:rFonts w:asciiTheme="minorHAnsi" w:eastAsiaTheme="minorEastAsia" w:hAnsiTheme="minorHAnsi" w:cstheme="minorBidi"/>
          <w:noProof/>
          <w:sz w:val="22"/>
          <w:szCs w:val="22"/>
        </w:rPr>
      </w:pPr>
      <w:hyperlink w:anchor="_Toc418185402" w:history="1">
        <w:r w:rsidR="00D02D0D" w:rsidRPr="00134484">
          <w:rPr>
            <w:rStyle w:val="Hyperlink"/>
            <w:noProof/>
          </w:rPr>
          <w:t>3.Y.4.1 Configuration</w:t>
        </w:r>
        <w:r w:rsidR="00D02D0D">
          <w:rPr>
            <w:noProof/>
            <w:webHidden/>
          </w:rPr>
          <w:tab/>
        </w:r>
        <w:r w:rsidR="00D02D0D">
          <w:rPr>
            <w:noProof/>
            <w:webHidden/>
          </w:rPr>
          <w:fldChar w:fldCharType="begin"/>
        </w:r>
        <w:r w:rsidR="00D02D0D">
          <w:rPr>
            <w:noProof/>
            <w:webHidden/>
          </w:rPr>
          <w:instrText xml:space="preserve"> PAGEREF _Toc418185402 \h </w:instrText>
        </w:r>
        <w:r w:rsidR="00D02D0D">
          <w:rPr>
            <w:noProof/>
            <w:webHidden/>
          </w:rPr>
        </w:r>
        <w:r w:rsidR="00D02D0D">
          <w:rPr>
            <w:noProof/>
            <w:webHidden/>
          </w:rPr>
          <w:fldChar w:fldCharType="separate"/>
        </w:r>
        <w:r w:rsidR="00D02D0D">
          <w:rPr>
            <w:noProof/>
            <w:webHidden/>
          </w:rPr>
          <w:t>37</w:t>
        </w:r>
        <w:r w:rsidR="00D02D0D">
          <w:rPr>
            <w:noProof/>
            <w:webHidden/>
          </w:rPr>
          <w:fldChar w:fldCharType="end"/>
        </w:r>
      </w:hyperlink>
    </w:p>
    <w:p w14:paraId="50A35D45" w14:textId="77777777" w:rsidR="00D02D0D" w:rsidRDefault="00C54953">
      <w:pPr>
        <w:pStyle w:val="TOC5"/>
        <w:rPr>
          <w:rFonts w:asciiTheme="minorHAnsi" w:eastAsiaTheme="minorEastAsia" w:hAnsiTheme="minorHAnsi" w:cstheme="minorBidi"/>
          <w:noProof/>
          <w:sz w:val="22"/>
          <w:szCs w:val="22"/>
        </w:rPr>
      </w:pPr>
      <w:hyperlink w:anchor="_Toc418185403" w:history="1">
        <w:r w:rsidR="00D02D0D" w:rsidRPr="00134484">
          <w:rPr>
            <w:rStyle w:val="Hyperlink"/>
            <w:noProof/>
          </w:rPr>
          <w:t>3.Y.4.1.1 Trigger Events</w:t>
        </w:r>
        <w:r w:rsidR="00D02D0D">
          <w:rPr>
            <w:noProof/>
            <w:webHidden/>
          </w:rPr>
          <w:tab/>
        </w:r>
        <w:r w:rsidR="00D02D0D">
          <w:rPr>
            <w:noProof/>
            <w:webHidden/>
          </w:rPr>
          <w:fldChar w:fldCharType="begin"/>
        </w:r>
        <w:r w:rsidR="00D02D0D">
          <w:rPr>
            <w:noProof/>
            <w:webHidden/>
          </w:rPr>
          <w:instrText xml:space="preserve"> PAGEREF _Toc418185403 \h </w:instrText>
        </w:r>
        <w:r w:rsidR="00D02D0D">
          <w:rPr>
            <w:noProof/>
            <w:webHidden/>
          </w:rPr>
        </w:r>
        <w:r w:rsidR="00D02D0D">
          <w:rPr>
            <w:noProof/>
            <w:webHidden/>
          </w:rPr>
          <w:fldChar w:fldCharType="separate"/>
        </w:r>
        <w:r w:rsidR="00D02D0D">
          <w:rPr>
            <w:noProof/>
            <w:webHidden/>
          </w:rPr>
          <w:t>37</w:t>
        </w:r>
        <w:r w:rsidR="00D02D0D">
          <w:rPr>
            <w:noProof/>
            <w:webHidden/>
          </w:rPr>
          <w:fldChar w:fldCharType="end"/>
        </w:r>
      </w:hyperlink>
    </w:p>
    <w:p w14:paraId="263DFFD4" w14:textId="77777777" w:rsidR="00D02D0D" w:rsidRDefault="00C54953">
      <w:pPr>
        <w:pStyle w:val="TOC5"/>
        <w:rPr>
          <w:rFonts w:asciiTheme="minorHAnsi" w:eastAsiaTheme="minorEastAsia" w:hAnsiTheme="minorHAnsi" w:cstheme="minorBidi"/>
          <w:noProof/>
          <w:sz w:val="22"/>
          <w:szCs w:val="22"/>
        </w:rPr>
      </w:pPr>
      <w:hyperlink w:anchor="_Toc418185404" w:history="1">
        <w:r w:rsidR="00D02D0D" w:rsidRPr="00134484">
          <w:rPr>
            <w:rStyle w:val="Hyperlink"/>
            <w:noProof/>
          </w:rPr>
          <w:t>3.Y.4.1.2 Message Semantics</w:t>
        </w:r>
        <w:r w:rsidR="00D02D0D">
          <w:rPr>
            <w:noProof/>
            <w:webHidden/>
          </w:rPr>
          <w:tab/>
        </w:r>
        <w:r w:rsidR="00D02D0D">
          <w:rPr>
            <w:noProof/>
            <w:webHidden/>
          </w:rPr>
          <w:fldChar w:fldCharType="begin"/>
        </w:r>
        <w:r w:rsidR="00D02D0D">
          <w:rPr>
            <w:noProof/>
            <w:webHidden/>
          </w:rPr>
          <w:instrText xml:space="preserve"> PAGEREF _Toc418185404 \h </w:instrText>
        </w:r>
        <w:r w:rsidR="00D02D0D">
          <w:rPr>
            <w:noProof/>
            <w:webHidden/>
          </w:rPr>
        </w:r>
        <w:r w:rsidR="00D02D0D">
          <w:rPr>
            <w:noProof/>
            <w:webHidden/>
          </w:rPr>
          <w:fldChar w:fldCharType="separate"/>
        </w:r>
        <w:r w:rsidR="00D02D0D">
          <w:rPr>
            <w:noProof/>
            <w:webHidden/>
          </w:rPr>
          <w:t>38</w:t>
        </w:r>
        <w:r w:rsidR="00D02D0D">
          <w:rPr>
            <w:noProof/>
            <w:webHidden/>
          </w:rPr>
          <w:fldChar w:fldCharType="end"/>
        </w:r>
      </w:hyperlink>
    </w:p>
    <w:p w14:paraId="338C20BD" w14:textId="77777777" w:rsidR="00D02D0D" w:rsidRDefault="00C54953">
      <w:pPr>
        <w:pStyle w:val="TOC5"/>
        <w:rPr>
          <w:rFonts w:asciiTheme="minorHAnsi" w:eastAsiaTheme="minorEastAsia" w:hAnsiTheme="minorHAnsi" w:cstheme="minorBidi"/>
          <w:noProof/>
          <w:sz w:val="22"/>
          <w:szCs w:val="22"/>
        </w:rPr>
      </w:pPr>
      <w:hyperlink w:anchor="_Toc418185405" w:history="1">
        <w:r w:rsidR="00D02D0D" w:rsidRPr="00134484">
          <w:rPr>
            <w:rStyle w:val="Hyperlink"/>
            <w:noProof/>
          </w:rPr>
          <w:t>3.Y.4.1.3 Expected Actions</w:t>
        </w:r>
        <w:r w:rsidR="00D02D0D">
          <w:rPr>
            <w:noProof/>
            <w:webHidden/>
          </w:rPr>
          <w:tab/>
        </w:r>
        <w:r w:rsidR="00D02D0D">
          <w:rPr>
            <w:noProof/>
            <w:webHidden/>
          </w:rPr>
          <w:fldChar w:fldCharType="begin"/>
        </w:r>
        <w:r w:rsidR="00D02D0D">
          <w:rPr>
            <w:noProof/>
            <w:webHidden/>
          </w:rPr>
          <w:instrText xml:space="preserve"> PAGEREF _Toc418185405 \h </w:instrText>
        </w:r>
        <w:r w:rsidR="00D02D0D">
          <w:rPr>
            <w:noProof/>
            <w:webHidden/>
          </w:rPr>
        </w:r>
        <w:r w:rsidR="00D02D0D">
          <w:rPr>
            <w:noProof/>
            <w:webHidden/>
          </w:rPr>
          <w:fldChar w:fldCharType="separate"/>
        </w:r>
        <w:r w:rsidR="00D02D0D">
          <w:rPr>
            <w:noProof/>
            <w:webHidden/>
          </w:rPr>
          <w:t>38</w:t>
        </w:r>
        <w:r w:rsidR="00D02D0D">
          <w:rPr>
            <w:noProof/>
            <w:webHidden/>
          </w:rPr>
          <w:fldChar w:fldCharType="end"/>
        </w:r>
      </w:hyperlink>
    </w:p>
    <w:p w14:paraId="21D0B965" w14:textId="77777777" w:rsidR="00D02D0D" w:rsidRDefault="00C54953">
      <w:pPr>
        <w:pStyle w:val="TOC4"/>
        <w:rPr>
          <w:rFonts w:asciiTheme="minorHAnsi" w:eastAsiaTheme="minorEastAsia" w:hAnsiTheme="minorHAnsi" w:cstheme="minorBidi"/>
          <w:noProof/>
          <w:sz w:val="22"/>
          <w:szCs w:val="22"/>
        </w:rPr>
      </w:pPr>
      <w:hyperlink w:anchor="_Toc418185406" w:history="1">
        <w:r w:rsidR="00D02D0D" w:rsidRPr="00134484">
          <w:rPr>
            <w:rStyle w:val="Hyperlink"/>
            <w:noProof/>
          </w:rPr>
          <w:t>3.Y.4.2 Persistent Data Transfer</w:t>
        </w:r>
        <w:r w:rsidR="00D02D0D">
          <w:rPr>
            <w:noProof/>
            <w:webHidden/>
          </w:rPr>
          <w:tab/>
        </w:r>
        <w:r w:rsidR="00D02D0D">
          <w:rPr>
            <w:noProof/>
            <w:webHidden/>
          </w:rPr>
          <w:fldChar w:fldCharType="begin"/>
        </w:r>
        <w:r w:rsidR="00D02D0D">
          <w:rPr>
            <w:noProof/>
            <w:webHidden/>
          </w:rPr>
          <w:instrText xml:space="preserve"> PAGEREF _Toc418185406 \h </w:instrText>
        </w:r>
        <w:r w:rsidR="00D02D0D">
          <w:rPr>
            <w:noProof/>
            <w:webHidden/>
          </w:rPr>
        </w:r>
        <w:r w:rsidR="00D02D0D">
          <w:rPr>
            <w:noProof/>
            <w:webHidden/>
          </w:rPr>
          <w:fldChar w:fldCharType="separate"/>
        </w:r>
        <w:r w:rsidR="00D02D0D">
          <w:rPr>
            <w:noProof/>
            <w:webHidden/>
          </w:rPr>
          <w:t>39</w:t>
        </w:r>
        <w:r w:rsidR="00D02D0D">
          <w:rPr>
            <w:noProof/>
            <w:webHidden/>
          </w:rPr>
          <w:fldChar w:fldCharType="end"/>
        </w:r>
      </w:hyperlink>
    </w:p>
    <w:p w14:paraId="5F651D26" w14:textId="77777777" w:rsidR="00D02D0D" w:rsidRDefault="00C54953">
      <w:pPr>
        <w:pStyle w:val="TOC5"/>
        <w:rPr>
          <w:rFonts w:asciiTheme="minorHAnsi" w:eastAsiaTheme="minorEastAsia" w:hAnsiTheme="minorHAnsi" w:cstheme="minorBidi"/>
          <w:noProof/>
          <w:sz w:val="22"/>
          <w:szCs w:val="22"/>
        </w:rPr>
      </w:pPr>
      <w:hyperlink w:anchor="_Toc418185407" w:history="1">
        <w:r w:rsidR="00D02D0D" w:rsidRPr="00134484">
          <w:rPr>
            <w:rStyle w:val="Hyperlink"/>
            <w:noProof/>
          </w:rPr>
          <w:t>3.Y.4.2.1 Trigger Events</w:t>
        </w:r>
        <w:r w:rsidR="00D02D0D">
          <w:rPr>
            <w:noProof/>
            <w:webHidden/>
          </w:rPr>
          <w:tab/>
        </w:r>
        <w:r w:rsidR="00D02D0D">
          <w:rPr>
            <w:noProof/>
            <w:webHidden/>
          </w:rPr>
          <w:fldChar w:fldCharType="begin"/>
        </w:r>
        <w:r w:rsidR="00D02D0D">
          <w:rPr>
            <w:noProof/>
            <w:webHidden/>
          </w:rPr>
          <w:instrText xml:space="preserve"> PAGEREF _Toc418185407 \h </w:instrText>
        </w:r>
        <w:r w:rsidR="00D02D0D">
          <w:rPr>
            <w:noProof/>
            <w:webHidden/>
          </w:rPr>
        </w:r>
        <w:r w:rsidR="00D02D0D">
          <w:rPr>
            <w:noProof/>
            <w:webHidden/>
          </w:rPr>
          <w:fldChar w:fldCharType="separate"/>
        </w:r>
        <w:r w:rsidR="00D02D0D">
          <w:rPr>
            <w:noProof/>
            <w:webHidden/>
          </w:rPr>
          <w:t>39</w:t>
        </w:r>
        <w:r w:rsidR="00D02D0D">
          <w:rPr>
            <w:noProof/>
            <w:webHidden/>
          </w:rPr>
          <w:fldChar w:fldCharType="end"/>
        </w:r>
      </w:hyperlink>
    </w:p>
    <w:p w14:paraId="451C2341" w14:textId="77777777" w:rsidR="00D02D0D" w:rsidRDefault="00C54953">
      <w:pPr>
        <w:pStyle w:val="TOC5"/>
        <w:rPr>
          <w:rFonts w:asciiTheme="minorHAnsi" w:eastAsiaTheme="minorEastAsia" w:hAnsiTheme="minorHAnsi" w:cstheme="minorBidi"/>
          <w:noProof/>
          <w:sz w:val="22"/>
          <w:szCs w:val="22"/>
        </w:rPr>
      </w:pPr>
      <w:hyperlink w:anchor="_Toc418185408" w:history="1">
        <w:r w:rsidR="00D02D0D" w:rsidRPr="00134484">
          <w:rPr>
            <w:rStyle w:val="Hyperlink"/>
            <w:noProof/>
          </w:rPr>
          <w:t>3.Y.4.2.2 Message Semantics</w:t>
        </w:r>
        <w:r w:rsidR="00D02D0D">
          <w:rPr>
            <w:noProof/>
            <w:webHidden/>
          </w:rPr>
          <w:tab/>
        </w:r>
        <w:r w:rsidR="00D02D0D">
          <w:rPr>
            <w:noProof/>
            <w:webHidden/>
          </w:rPr>
          <w:fldChar w:fldCharType="begin"/>
        </w:r>
        <w:r w:rsidR="00D02D0D">
          <w:rPr>
            <w:noProof/>
            <w:webHidden/>
          </w:rPr>
          <w:instrText xml:space="preserve"> PAGEREF _Toc418185408 \h </w:instrText>
        </w:r>
        <w:r w:rsidR="00D02D0D">
          <w:rPr>
            <w:noProof/>
            <w:webHidden/>
          </w:rPr>
        </w:r>
        <w:r w:rsidR="00D02D0D">
          <w:rPr>
            <w:noProof/>
            <w:webHidden/>
          </w:rPr>
          <w:fldChar w:fldCharType="separate"/>
        </w:r>
        <w:r w:rsidR="00D02D0D">
          <w:rPr>
            <w:noProof/>
            <w:webHidden/>
          </w:rPr>
          <w:t>39</w:t>
        </w:r>
        <w:r w:rsidR="00D02D0D">
          <w:rPr>
            <w:noProof/>
            <w:webHidden/>
          </w:rPr>
          <w:fldChar w:fldCharType="end"/>
        </w:r>
      </w:hyperlink>
    </w:p>
    <w:p w14:paraId="63815665" w14:textId="77777777" w:rsidR="00D02D0D" w:rsidRDefault="00C54953">
      <w:pPr>
        <w:pStyle w:val="TOC5"/>
        <w:rPr>
          <w:rFonts w:asciiTheme="minorHAnsi" w:eastAsiaTheme="minorEastAsia" w:hAnsiTheme="minorHAnsi" w:cstheme="minorBidi"/>
          <w:noProof/>
          <w:sz w:val="22"/>
          <w:szCs w:val="22"/>
        </w:rPr>
      </w:pPr>
      <w:hyperlink w:anchor="_Toc418185409" w:history="1">
        <w:r w:rsidR="00D02D0D" w:rsidRPr="00134484">
          <w:rPr>
            <w:rStyle w:val="Hyperlink"/>
            <w:noProof/>
          </w:rPr>
          <w:t>3.Y.4.2.3 Expected Actions</w:t>
        </w:r>
        <w:r w:rsidR="00D02D0D">
          <w:rPr>
            <w:noProof/>
            <w:webHidden/>
          </w:rPr>
          <w:tab/>
        </w:r>
        <w:r w:rsidR="00D02D0D">
          <w:rPr>
            <w:noProof/>
            <w:webHidden/>
          </w:rPr>
          <w:fldChar w:fldCharType="begin"/>
        </w:r>
        <w:r w:rsidR="00D02D0D">
          <w:rPr>
            <w:noProof/>
            <w:webHidden/>
          </w:rPr>
          <w:instrText xml:space="preserve"> PAGEREF _Toc418185409 \h </w:instrText>
        </w:r>
        <w:r w:rsidR="00D02D0D">
          <w:rPr>
            <w:noProof/>
            <w:webHidden/>
          </w:rPr>
        </w:r>
        <w:r w:rsidR="00D02D0D">
          <w:rPr>
            <w:noProof/>
            <w:webHidden/>
          </w:rPr>
          <w:fldChar w:fldCharType="separate"/>
        </w:r>
        <w:r w:rsidR="00D02D0D">
          <w:rPr>
            <w:noProof/>
            <w:webHidden/>
          </w:rPr>
          <w:t>40</w:t>
        </w:r>
        <w:r w:rsidR="00D02D0D">
          <w:rPr>
            <w:noProof/>
            <w:webHidden/>
          </w:rPr>
          <w:fldChar w:fldCharType="end"/>
        </w:r>
      </w:hyperlink>
    </w:p>
    <w:p w14:paraId="73DC3C1A" w14:textId="77777777" w:rsidR="00D02D0D" w:rsidRDefault="00C54953">
      <w:pPr>
        <w:pStyle w:val="TOC4"/>
        <w:rPr>
          <w:rFonts w:asciiTheme="minorHAnsi" w:eastAsiaTheme="minorEastAsia" w:hAnsiTheme="minorHAnsi" w:cstheme="minorBidi"/>
          <w:noProof/>
          <w:sz w:val="22"/>
          <w:szCs w:val="22"/>
        </w:rPr>
      </w:pPr>
      <w:hyperlink w:anchor="_Toc418185410" w:history="1">
        <w:r w:rsidR="00D02D0D" w:rsidRPr="00134484">
          <w:rPr>
            <w:rStyle w:val="Hyperlink"/>
            <w:noProof/>
          </w:rPr>
          <w:t>3.Y.4.3 Non Persistent Data Transfer</w:t>
        </w:r>
        <w:r w:rsidR="00D02D0D">
          <w:rPr>
            <w:noProof/>
            <w:webHidden/>
          </w:rPr>
          <w:tab/>
        </w:r>
        <w:r w:rsidR="00D02D0D">
          <w:rPr>
            <w:noProof/>
            <w:webHidden/>
          </w:rPr>
          <w:fldChar w:fldCharType="begin"/>
        </w:r>
        <w:r w:rsidR="00D02D0D">
          <w:rPr>
            <w:noProof/>
            <w:webHidden/>
          </w:rPr>
          <w:instrText xml:space="preserve"> PAGEREF _Toc418185410 \h </w:instrText>
        </w:r>
        <w:r w:rsidR="00D02D0D">
          <w:rPr>
            <w:noProof/>
            <w:webHidden/>
          </w:rPr>
        </w:r>
        <w:r w:rsidR="00D02D0D">
          <w:rPr>
            <w:noProof/>
            <w:webHidden/>
          </w:rPr>
          <w:fldChar w:fldCharType="separate"/>
        </w:r>
        <w:r w:rsidR="00D02D0D">
          <w:rPr>
            <w:noProof/>
            <w:webHidden/>
          </w:rPr>
          <w:t>40</w:t>
        </w:r>
        <w:r w:rsidR="00D02D0D">
          <w:rPr>
            <w:noProof/>
            <w:webHidden/>
          </w:rPr>
          <w:fldChar w:fldCharType="end"/>
        </w:r>
      </w:hyperlink>
    </w:p>
    <w:p w14:paraId="62FAA25C" w14:textId="77777777" w:rsidR="00D02D0D" w:rsidRDefault="00C54953">
      <w:pPr>
        <w:pStyle w:val="TOC5"/>
        <w:rPr>
          <w:rFonts w:asciiTheme="minorHAnsi" w:eastAsiaTheme="minorEastAsia" w:hAnsiTheme="minorHAnsi" w:cstheme="minorBidi"/>
          <w:noProof/>
          <w:sz w:val="22"/>
          <w:szCs w:val="22"/>
        </w:rPr>
      </w:pPr>
      <w:hyperlink w:anchor="_Toc418185411" w:history="1">
        <w:r w:rsidR="00D02D0D" w:rsidRPr="00134484">
          <w:rPr>
            <w:rStyle w:val="Hyperlink"/>
            <w:noProof/>
          </w:rPr>
          <w:t>3.Y.4.3.1 Trigger Events</w:t>
        </w:r>
        <w:r w:rsidR="00D02D0D">
          <w:rPr>
            <w:noProof/>
            <w:webHidden/>
          </w:rPr>
          <w:tab/>
        </w:r>
        <w:r w:rsidR="00D02D0D">
          <w:rPr>
            <w:noProof/>
            <w:webHidden/>
          </w:rPr>
          <w:fldChar w:fldCharType="begin"/>
        </w:r>
        <w:r w:rsidR="00D02D0D">
          <w:rPr>
            <w:noProof/>
            <w:webHidden/>
          </w:rPr>
          <w:instrText xml:space="preserve"> PAGEREF _Toc418185411 \h </w:instrText>
        </w:r>
        <w:r w:rsidR="00D02D0D">
          <w:rPr>
            <w:noProof/>
            <w:webHidden/>
          </w:rPr>
        </w:r>
        <w:r w:rsidR="00D02D0D">
          <w:rPr>
            <w:noProof/>
            <w:webHidden/>
          </w:rPr>
          <w:fldChar w:fldCharType="separate"/>
        </w:r>
        <w:r w:rsidR="00D02D0D">
          <w:rPr>
            <w:noProof/>
            <w:webHidden/>
          </w:rPr>
          <w:t>41</w:t>
        </w:r>
        <w:r w:rsidR="00D02D0D">
          <w:rPr>
            <w:noProof/>
            <w:webHidden/>
          </w:rPr>
          <w:fldChar w:fldCharType="end"/>
        </w:r>
      </w:hyperlink>
    </w:p>
    <w:p w14:paraId="4433996F" w14:textId="77777777" w:rsidR="00D02D0D" w:rsidRDefault="00C54953">
      <w:pPr>
        <w:pStyle w:val="TOC5"/>
        <w:rPr>
          <w:rFonts w:asciiTheme="minorHAnsi" w:eastAsiaTheme="minorEastAsia" w:hAnsiTheme="minorHAnsi" w:cstheme="minorBidi"/>
          <w:noProof/>
          <w:sz w:val="22"/>
          <w:szCs w:val="22"/>
        </w:rPr>
      </w:pPr>
      <w:hyperlink w:anchor="_Toc418185412" w:history="1">
        <w:r w:rsidR="00D02D0D" w:rsidRPr="00134484">
          <w:rPr>
            <w:rStyle w:val="Hyperlink"/>
            <w:noProof/>
          </w:rPr>
          <w:t>3.Y.4.3.2 Message Semantics</w:t>
        </w:r>
        <w:r w:rsidR="00D02D0D">
          <w:rPr>
            <w:noProof/>
            <w:webHidden/>
          </w:rPr>
          <w:tab/>
        </w:r>
        <w:r w:rsidR="00D02D0D">
          <w:rPr>
            <w:noProof/>
            <w:webHidden/>
          </w:rPr>
          <w:fldChar w:fldCharType="begin"/>
        </w:r>
        <w:r w:rsidR="00D02D0D">
          <w:rPr>
            <w:noProof/>
            <w:webHidden/>
          </w:rPr>
          <w:instrText xml:space="preserve"> PAGEREF _Toc418185412 \h </w:instrText>
        </w:r>
        <w:r w:rsidR="00D02D0D">
          <w:rPr>
            <w:noProof/>
            <w:webHidden/>
          </w:rPr>
        </w:r>
        <w:r w:rsidR="00D02D0D">
          <w:rPr>
            <w:noProof/>
            <w:webHidden/>
          </w:rPr>
          <w:fldChar w:fldCharType="separate"/>
        </w:r>
        <w:r w:rsidR="00D02D0D">
          <w:rPr>
            <w:noProof/>
            <w:webHidden/>
          </w:rPr>
          <w:t>41</w:t>
        </w:r>
        <w:r w:rsidR="00D02D0D">
          <w:rPr>
            <w:noProof/>
            <w:webHidden/>
          </w:rPr>
          <w:fldChar w:fldCharType="end"/>
        </w:r>
      </w:hyperlink>
    </w:p>
    <w:p w14:paraId="0A921464" w14:textId="77777777" w:rsidR="00D02D0D" w:rsidRDefault="00C54953">
      <w:pPr>
        <w:pStyle w:val="TOC5"/>
        <w:rPr>
          <w:rFonts w:asciiTheme="minorHAnsi" w:eastAsiaTheme="minorEastAsia" w:hAnsiTheme="minorHAnsi" w:cstheme="minorBidi"/>
          <w:noProof/>
          <w:sz w:val="22"/>
          <w:szCs w:val="22"/>
        </w:rPr>
      </w:pPr>
      <w:hyperlink w:anchor="_Toc418185413" w:history="1">
        <w:r w:rsidR="00D02D0D" w:rsidRPr="00134484">
          <w:rPr>
            <w:rStyle w:val="Hyperlink"/>
            <w:noProof/>
          </w:rPr>
          <w:t>3.Y.4.3.3 Expected Actions</w:t>
        </w:r>
        <w:r w:rsidR="00D02D0D">
          <w:rPr>
            <w:noProof/>
            <w:webHidden/>
          </w:rPr>
          <w:tab/>
        </w:r>
        <w:r w:rsidR="00D02D0D">
          <w:rPr>
            <w:noProof/>
            <w:webHidden/>
          </w:rPr>
          <w:fldChar w:fldCharType="begin"/>
        </w:r>
        <w:r w:rsidR="00D02D0D">
          <w:rPr>
            <w:noProof/>
            <w:webHidden/>
          </w:rPr>
          <w:instrText xml:space="preserve"> PAGEREF _Toc418185413 \h </w:instrText>
        </w:r>
        <w:r w:rsidR="00D02D0D">
          <w:rPr>
            <w:noProof/>
            <w:webHidden/>
          </w:rPr>
        </w:r>
        <w:r w:rsidR="00D02D0D">
          <w:rPr>
            <w:noProof/>
            <w:webHidden/>
          </w:rPr>
          <w:fldChar w:fldCharType="separate"/>
        </w:r>
        <w:r w:rsidR="00D02D0D">
          <w:rPr>
            <w:noProof/>
            <w:webHidden/>
          </w:rPr>
          <w:t>41</w:t>
        </w:r>
        <w:r w:rsidR="00D02D0D">
          <w:rPr>
            <w:noProof/>
            <w:webHidden/>
          </w:rPr>
          <w:fldChar w:fldCharType="end"/>
        </w:r>
      </w:hyperlink>
    </w:p>
    <w:p w14:paraId="2124E45F" w14:textId="77777777" w:rsidR="00D02D0D" w:rsidRDefault="00C54953">
      <w:pPr>
        <w:pStyle w:val="TOC3"/>
        <w:rPr>
          <w:rFonts w:asciiTheme="minorHAnsi" w:eastAsiaTheme="minorEastAsia" w:hAnsiTheme="minorHAnsi" w:cstheme="minorBidi"/>
          <w:noProof/>
          <w:sz w:val="22"/>
          <w:szCs w:val="22"/>
        </w:rPr>
      </w:pPr>
      <w:hyperlink w:anchor="_Toc418185414" w:history="1">
        <w:r w:rsidR="00D02D0D" w:rsidRPr="00134484">
          <w:rPr>
            <w:rStyle w:val="Hyperlink"/>
            <w:noProof/>
          </w:rPr>
          <w:t>3.Y.5 Security Considerations</w:t>
        </w:r>
        <w:r w:rsidR="00D02D0D">
          <w:rPr>
            <w:noProof/>
            <w:webHidden/>
          </w:rPr>
          <w:tab/>
        </w:r>
        <w:r w:rsidR="00D02D0D">
          <w:rPr>
            <w:noProof/>
            <w:webHidden/>
          </w:rPr>
          <w:fldChar w:fldCharType="begin"/>
        </w:r>
        <w:r w:rsidR="00D02D0D">
          <w:rPr>
            <w:noProof/>
            <w:webHidden/>
          </w:rPr>
          <w:instrText xml:space="preserve"> PAGEREF _Toc418185414 \h </w:instrText>
        </w:r>
        <w:r w:rsidR="00D02D0D">
          <w:rPr>
            <w:noProof/>
            <w:webHidden/>
          </w:rPr>
        </w:r>
        <w:r w:rsidR="00D02D0D">
          <w:rPr>
            <w:noProof/>
            <w:webHidden/>
          </w:rPr>
          <w:fldChar w:fldCharType="separate"/>
        </w:r>
        <w:r w:rsidR="00D02D0D">
          <w:rPr>
            <w:noProof/>
            <w:webHidden/>
          </w:rPr>
          <w:t>42</w:t>
        </w:r>
        <w:r w:rsidR="00D02D0D">
          <w:rPr>
            <w:noProof/>
            <w:webHidden/>
          </w:rPr>
          <w:fldChar w:fldCharType="end"/>
        </w:r>
      </w:hyperlink>
    </w:p>
    <w:p w14:paraId="1F59D227" w14:textId="77777777" w:rsidR="00D02D0D" w:rsidRDefault="00C54953">
      <w:pPr>
        <w:pStyle w:val="TOC4"/>
        <w:rPr>
          <w:rFonts w:asciiTheme="minorHAnsi" w:eastAsiaTheme="minorEastAsia" w:hAnsiTheme="minorHAnsi" w:cstheme="minorBidi"/>
          <w:noProof/>
          <w:sz w:val="22"/>
          <w:szCs w:val="22"/>
        </w:rPr>
      </w:pPr>
      <w:hyperlink w:anchor="_Toc418185415" w:history="1">
        <w:r w:rsidR="00D02D0D" w:rsidRPr="00134484">
          <w:rPr>
            <w:rStyle w:val="Hyperlink"/>
            <w:noProof/>
          </w:rPr>
          <w:t>3.Y.5.1 Security Audit Considerations</w:t>
        </w:r>
        <w:r w:rsidR="00D02D0D">
          <w:rPr>
            <w:noProof/>
            <w:webHidden/>
          </w:rPr>
          <w:tab/>
        </w:r>
        <w:r w:rsidR="00D02D0D">
          <w:rPr>
            <w:noProof/>
            <w:webHidden/>
          </w:rPr>
          <w:fldChar w:fldCharType="begin"/>
        </w:r>
        <w:r w:rsidR="00D02D0D">
          <w:rPr>
            <w:noProof/>
            <w:webHidden/>
          </w:rPr>
          <w:instrText xml:space="preserve"> PAGEREF _Toc418185415 \h </w:instrText>
        </w:r>
        <w:r w:rsidR="00D02D0D">
          <w:rPr>
            <w:noProof/>
            <w:webHidden/>
          </w:rPr>
        </w:r>
        <w:r w:rsidR="00D02D0D">
          <w:rPr>
            <w:noProof/>
            <w:webHidden/>
          </w:rPr>
          <w:fldChar w:fldCharType="separate"/>
        </w:r>
        <w:r w:rsidR="00D02D0D">
          <w:rPr>
            <w:noProof/>
            <w:webHidden/>
          </w:rPr>
          <w:t>42</w:t>
        </w:r>
        <w:r w:rsidR="00D02D0D">
          <w:rPr>
            <w:noProof/>
            <w:webHidden/>
          </w:rPr>
          <w:fldChar w:fldCharType="end"/>
        </w:r>
      </w:hyperlink>
    </w:p>
    <w:p w14:paraId="53DFDA23" w14:textId="77777777" w:rsidR="00D02D0D" w:rsidRDefault="00C54953">
      <w:pPr>
        <w:pStyle w:val="TOC5"/>
        <w:rPr>
          <w:rFonts w:asciiTheme="minorHAnsi" w:eastAsiaTheme="minorEastAsia" w:hAnsiTheme="minorHAnsi" w:cstheme="minorBidi"/>
          <w:noProof/>
          <w:sz w:val="22"/>
          <w:szCs w:val="22"/>
        </w:rPr>
      </w:pPr>
      <w:hyperlink w:anchor="_Toc418185416" w:history="1">
        <w:r w:rsidR="00D02D0D" w:rsidRPr="00134484">
          <w:rPr>
            <w:rStyle w:val="Hyperlink"/>
            <w:noProof/>
          </w:rPr>
          <w:t>3.Y.5.1.1 Device Observation Source Specific Security Considerations</w:t>
        </w:r>
        <w:r w:rsidR="00D02D0D">
          <w:rPr>
            <w:noProof/>
            <w:webHidden/>
          </w:rPr>
          <w:tab/>
        </w:r>
        <w:r w:rsidR="00D02D0D">
          <w:rPr>
            <w:noProof/>
            <w:webHidden/>
          </w:rPr>
          <w:fldChar w:fldCharType="begin"/>
        </w:r>
        <w:r w:rsidR="00D02D0D">
          <w:rPr>
            <w:noProof/>
            <w:webHidden/>
          </w:rPr>
          <w:instrText xml:space="preserve"> PAGEREF _Toc418185416 \h </w:instrText>
        </w:r>
        <w:r w:rsidR="00D02D0D">
          <w:rPr>
            <w:noProof/>
            <w:webHidden/>
          </w:rPr>
        </w:r>
        <w:r w:rsidR="00D02D0D">
          <w:rPr>
            <w:noProof/>
            <w:webHidden/>
          </w:rPr>
          <w:fldChar w:fldCharType="separate"/>
        </w:r>
        <w:r w:rsidR="00D02D0D">
          <w:rPr>
            <w:noProof/>
            <w:webHidden/>
          </w:rPr>
          <w:t>42</w:t>
        </w:r>
        <w:r w:rsidR="00D02D0D">
          <w:rPr>
            <w:noProof/>
            <w:webHidden/>
          </w:rPr>
          <w:fldChar w:fldCharType="end"/>
        </w:r>
      </w:hyperlink>
    </w:p>
    <w:p w14:paraId="4DC064DA" w14:textId="77777777" w:rsidR="00D02D0D" w:rsidRDefault="00C54953">
      <w:pPr>
        <w:pStyle w:val="TOC5"/>
        <w:rPr>
          <w:rFonts w:asciiTheme="minorHAnsi" w:eastAsiaTheme="minorEastAsia" w:hAnsiTheme="minorHAnsi" w:cstheme="minorBidi"/>
          <w:noProof/>
          <w:sz w:val="22"/>
          <w:szCs w:val="22"/>
        </w:rPr>
      </w:pPr>
      <w:hyperlink w:anchor="_Toc418185417" w:history="1">
        <w:r w:rsidR="00D02D0D" w:rsidRPr="00134484">
          <w:rPr>
            <w:rStyle w:val="Hyperlink"/>
            <w:noProof/>
          </w:rPr>
          <w:t>3.Y.5.1.2 Sensor Data Consumer Specific Security Considerations</w:t>
        </w:r>
        <w:r w:rsidR="00D02D0D">
          <w:rPr>
            <w:noProof/>
            <w:webHidden/>
          </w:rPr>
          <w:tab/>
        </w:r>
        <w:r w:rsidR="00D02D0D">
          <w:rPr>
            <w:noProof/>
            <w:webHidden/>
          </w:rPr>
          <w:fldChar w:fldCharType="begin"/>
        </w:r>
        <w:r w:rsidR="00D02D0D">
          <w:rPr>
            <w:noProof/>
            <w:webHidden/>
          </w:rPr>
          <w:instrText xml:space="preserve"> PAGEREF _Toc418185417 \h </w:instrText>
        </w:r>
        <w:r w:rsidR="00D02D0D">
          <w:rPr>
            <w:noProof/>
            <w:webHidden/>
          </w:rPr>
        </w:r>
        <w:r w:rsidR="00D02D0D">
          <w:rPr>
            <w:noProof/>
            <w:webHidden/>
          </w:rPr>
          <w:fldChar w:fldCharType="separate"/>
        </w:r>
        <w:r w:rsidR="00D02D0D">
          <w:rPr>
            <w:noProof/>
            <w:webHidden/>
          </w:rPr>
          <w:t>42</w:t>
        </w:r>
        <w:r w:rsidR="00D02D0D">
          <w:rPr>
            <w:noProof/>
            <w:webHidden/>
          </w:rPr>
          <w:fldChar w:fldCharType="end"/>
        </w:r>
      </w:hyperlink>
    </w:p>
    <w:p w14:paraId="68E9EDDD" w14:textId="77777777" w:rsidR="00D02D0D" w:rsidRDefault="00C54953">
      <w:pPr>
        <w:pStyle w:val="TOC2"/>
        <w:rPr>
          <w:rFonts w:asciiTheme="minorHAnsi" w:eastAsiaTheme="minorEastAsia" w:hAnsiTheme="minorHAnsi" w:cstheme="minorBidi"/>
          <w:noProof/>
          <w:sz w:val="22"/>
          <w:szCs w:val="22"/>
        </w:rPr>
      </w:pPr>
      <w:hyperlink w:anchor="_Toc418185418" w:history="1">
        <w:r w:rsidR="00D02D0D" w:rsidRPr="00134484">
          <w:rPr>
            <w:rStyle w:val="Hyperlink"/>
            <w:noProof/>
          </w:rPr>
          <w:t>3.Z PCC-Y PCD Communicate PCD Data-* Transaction</w:t>
        </w:r>
        <w:r w:rsidR="00D02D0D">
          <w:rPr>
            <w:noProof/>
            <w:webHidden/>
          </w:rPr>
          <w:tab/>
        </w:r>
        <w:r w:rsidR="00D02D0D">
          <w:rPr>
            <w:noProof/>
            <w:webHidden/>
          </w:rPr>
          <w:fldChar w:fldCharType="begin"/>
        </w:r>
        <w:r w:rsidR="00D02D0D">
          <w:rPr>
            <w:noProof/>
            <w:webHidden/>
          </w:rPr>
          <w:instrText xml:space="preserve"> PAGEREF _Toc418185418 \h </w:instrText>
        </w:r>
        <w:r w:rsidR="00D02D0D">
          <w:rPr>
            <w:noProof/>
            <w:webHidden/>
          </w:rPr>
        </w:r>
        <w:r w:rsidR="00D02D0D">
          <w:rPr>
            <w:noProof/>
            <w:webHidden/>
          </w:rPr>
          <w:fldChar w:fldCharType="separate"/>
        </w:r>
        <w:r w:rsidR="00D02D0D">
          <w:rPr>
            <w:noProof/>
            <w:webHidden/>
          </w:rPr>
          <w:t>43</w:t>
        </w:r>
        <w:r w:rsidR="00D02D0D">
          <w:rPr>
            <w:noProof/>
            <w:webHidden/>
          </w:rPr>
          <w:fldChar w:fldCharType="end"/>
        </w:r>
      </w:hyperlink>
    </w:p>
    <w:p w14:paraId="71571BFC" w14:textId="77777777" w:rsidR="00D02D0D" w:rsidRDefault="00C54953">
      <w:pPr>
        <w:pStyle w:val="TOC3"/>
        <w:rPr>
          <w:rFonts w:asciiTheme="minorHAnsi" w:eastAsiaTheme="minorEastAsia" w:hAnsiTheme="minorHAnsi" w:cstheme="minorBidi"/>
          <w:noProof/>
          <w:sz w:val="22"/>
          <w:szCs w:val="22"/>
        </w:rPr>
      </w:pPr>
      <w:hyperlink w:anchor="_Toc418185419" w:history="1">
        <w:r w:rsidR="00D02D0D" w:rsidRPr="00134484">
          <w:rPr>
            <w:rStyle w:val="Hyperlink"/>
            <w:noProof/>
          </w:rPr>
          <w:t>3.Z.1 Scope</w:t>
        </w:r>
        <w:r w:rsidR="00D02D0D">
          <w:rPr>
            <w:noProof/>
            <w:webHidden/>
          </w:rPr>
          <w:tab/>
        </w:r>
        <w:r w:rsidR="00D02D0D">
          <w:rPr>
            <w:noProof/>
            <w:webHidden/>
          </w:rPr>
          <w:fldChar w:fldCharType="begin"/>
        </w:r>
        <w:r w:rsidR="00D02D0D">
          <w:rPr>
            <w:noProof/>
            <w:webHidden/>
          </w:rPr>
          <w:instrText xml:space="preserve"> PAGEREF _Toc418185419 \h </w:instrText>
        </w:r>
        <w:r w:rsidR="00D02D0D">
          <w:rPr>
            <w:noProof/>
            <w:webHidden/>
          </w:rPr>
        </w:r>
        <w:r w:rsidR="00D02D0D">
          <w:rPr>
            <w:noProof/>
            <w:webHidden/>
          </w:rPr>
          <w:fldChar w:fldCharType="separate"/>
        </w:r>
        <w:r w:rsidR="00D02D0D">
          <w:rPr>
            <w:noProof/>
            <w:webHidden/>
          </w:rPr>
          <w:t>43</w:t>
        </w:r>
        <w:r w:rsidR="00D02D0D">
          <w:rPr>
            <w:noProof/>
            <w:webHidden/>
          </w:rPr>
          <w:fldChar w:fldCharType="end"/>
        </w:r>
      </w:hyperlink>
    </w:p>
    <w:p w14:paraId="35D9978C" w14:textId="77777777" w:rsidR="00D02D0D" w:rsidRDefault="00C54953">
      <w:pPr>
        <w:pStyle w:val="TOC3"/>
        <w:rPr>
          <w:rFonts w:asciiTheme="minorHAnsi" w:eastAsiaTheme="minorEastAsia" w:hAnsiTheme="minorHAnsi" w:cstheme="minorBidi"/>
          <w:noProof/>
          <w:sz w:val="22"/>
          <w:szCs w:val="22"/>
        </w:rPr>
      </w:pPr>
      <w:hyperlink w:anchor="_Toc418185420" w:history="1">
        <w:r w:rsidR="00D02D0D" w:rsidRPr="00134484">
          <w:rPr>
            <w:rStyle w:val="Hyperlink"/>
            <w:noProof/>
          </w:rPr>
          <w:t>3.Z.2 Actor Roles</w:t>
        </w:r>
        <w:r w:rsidR="00D02D0D">
          <w:rPr>
            <w:noProof/>
            <w:webHidden/>
          </w:rPr>
          <w:tab/>
        </w:r>
        <w:r w:rsidR="00D02D0D">
          <w:rPr>
            <w:noProof/>
            <w:webHidden/>
          </w:rPr>
          <w:fldChar w:fldCharType="begin"/>
        </w:r>
        <w:r w:rsidR="00D02D0D">
          <w:rPr>
            <w:noProof/>
            <w:webHidden/>
          </w:rPr>
          <w:instrText xml:space="preserve"> PAGEREF _Toc418185420 \h </w:instrText>
        </w:r>
        <w:r w:rsidR="00D02D0D">
          <w:rPr>
            <w:noProof/>
            <w:webHidden/>
          </w:rPr>
        </w:r>
        <w:r w:rsidR="00D02D0D">
          <w:rPr>
            <w:noProof/>
            <w:webHidden/>
          </w:rPr>
          <w:fldChar w:fldCharType="separate"/>
        </w:r>
        <w:r w:rsidR="00D02D0D">
          <w:rPr>
            <w:noProof/>
            <w:webHidden/>
          </w:rPr>
          <w:t>43</w:t>
        </w:r>
        <w:r w:rsidR="00D02D0D">
          <w:rPr>
            <w:noProof/>
            <w:webHidden/>
          </w:rPr>
          <w:fldChar w:fldCharType="end"/>
        </w:r>
      </w:hyperlink>
    </w:p>
    <w:p w14:paraId="77979938" w14:textId="77777777" w:rsidR="00D02D0D" w:rsidRDefault="00C54953">
      <w:pPr>
        <w:pStyle w:val="TOC3"/>
        <w:rPr>
          <w:rFonts w:asciiTheme="minorHAnsi" w:eastAsiaTheme="minorEastAsia" w:hAnsiTheme="minorHAnsi" w:cstheme="minorBidi"/>
          <w:noProof/>
          <w:sz w:val="22"/>
          <w:szCs w:val="22"/>
        </w:rPr>
      </w:pPr>
      <w:hyperlink w:anchor="_Toc418185421" w:history="1">
        <w:r w:rsidR="00D02D0D" w:rsidRPr="00134484">
          <w:rPr>
            <w:rStyle w:val="Hyperlink"/>
            <w:noProof/>
          </w:rPr>
          <w:t>3.Z.3 Referenced Standards</w:t>
        </w:r>
        <w:r w:rsidR="00D02D0D">
          <w:rPr>
            <w:noProof/>
            <w:webHidden/>
          </w:rPr>
          <w:tab/>
        </w:r>
        <w:r w:rsidR="00D02D0D">
          <w:rPr>
            <w:noProof/>
            <w:webHidden/>
          </w:rPr>
          <w:fldChar w:fldCharType="begin"/>
        </w:r>
        <w:r w:rsidR="00D02D0D">
          <w:rPr>
            <w:noProof/>
            <w:webHidden/>
          </w:rPr>
          <w:instrText xml:space="preserve"> PAGEREF _Toc418185421 \h </w:instrText>
        </w:r>
        <w:r w:rsidR="00D02D0D">
          <w:rPr>
            <w:noProof/>
            <w:webHidden/>
          </w:rPr>
        </w:r>
        <w:r w:rsidR="00D02D0D">
          <w:rPr>
            <w:noProof/>
            <w:webHidden/>
          </w:rPr>
          <w:fldChar w:fldCharType="separate"/>
        </w:r>
        <w:r w:rsidR="00D02D0D">
          <w:rPr>
            <w:noProof/>
            <w:webHidden/>
          </w:rPr>
          <w:t>44</w:t>
        </w:r>
        <w:r w:rsidR="00D02D0D">
          <w:rPr>
            <w:noProof/>
            <w:webHidden/>
          </w:rPr>
          <w:fldChar w:fldCharType="end"/>
        </w:r>
      </w:hyperlink>
    </w:p>
    <w:p w14:paraId="0DDDDE80" w14:textId="77777777" w:rsidR="00D02D0D" w:rsidRDefault="00C54953">
      <w:pPr>
        <w:pStyle w:val="TOC3"/>
        <w:rPr>
          <w:rFonts w:asciiTheme="minorHAnsi" w:eastAsiaTheme="minorEastAsia" w:hAnsiTheme="minorHAnsi" w:cstheme="minorBidi"/>
          <w:noProof/>
          <w:sz w:val="22"/>
          <w:szCs w:val="22"/>
        </w:rPr>
      </w:pPr>
      <w:hyperlink w:anchor="_Toc418185422" w:history="1">
        <w:r w:rsidR="00D02D0D" w:rsidRPr="00134484">
          <w:rPr>
            <w:rStyle w:val="Hyperlink"/>
            <w:noProof/>
          </w:rPr>
          <w:t>3.Z.4 Interaction Diagram</w:t>
        </w:r>
        <w:r w:rsidR="00D02D0D">
          <w:rPr>
            <w:noProof/>
            <w:webHidden/>
          </w:rPr>
          <w:tab/>
        </w:r>
        <w:r w:rsidR="00D02D0D">
          <w:rPr>
            <w:noProof/>
            <w:webHidden/>
          </w:rPr>
          <w:fldChar w:fldCharType="begin"/>
        </w:r>
        <w:r w:rsidR="00D02D0D">
          <w:rPr>
            <w:noProof/>
            <w:webHidden/>
          </w:rPr>
          <w:instrText xml:space="preserve"> PAGEREF _Toc418185422 \h </w:instrText>
        </w:r>
        <w:r w:rsidR="00D02D0D">
          <w:rPr>
            <w:noProof/>
            <w:webHidden/>
          </w:rPr>
        </w:r>
        <w:r w:rsidR="00D02D0D">
          <w:rPr>
            <w:noProof/>
            <w:webHidden/>
          </w:rPr>
          <w:fldChar w:fldCharType="separate"/>
        </w:r>
        <w:r w:rsidR="00D02D0D">
          <w:rPr>
            <w:noProof/>
            <w:webHidden/>
          </w:rPr>
          <w:t>44</w:t>
        </w:r>
        <w:r w:rsidR="00D02D0D">
          <w:rPr>
            <w:noProof/>
            <w:webHidden/>
          </w:rPr>
          <w:fldChar w:fldCharType="end"/>
        </w:r>
      </w:hyperlink>
    </w:p>
    <w:p w14:paraId="13AD905F" w14:textId="77777777" w:rsidR="00D02D0D" w:rsidRDefault="00C54953">
      <w:pPr>
        <w:pStyle w:val="TOC4"/>
        <w:rPr>
          <w:rFonts w:asciiTheme="minorHAnsi" w:eastAsiaTheme="minorEastAsia" w:hAnsiTheme="minorHAnsi" w:cstheme="minorBidi"/>
          <w:noProof/>
          <w:sz w:val="22"/>
          <w:szCs w:val="22"/>
        </w:rPr>
      </w:pPr>
      <w:hyperlink w:anchor="_Toc418185423" w:history="1">
        <w:r w:rsidR="00D02D0D" w:rsidRPr="00134484">
          <w:rPr>
            <w:rStyle w:val="Hyperlink"/>
            <w:noProof/>
          </w:rPr>
          <w:t>3.Z.4.1 Capability Exchange</w:t>
        </w:r>
        <w:r w:rsidR="00D02D0D">
          <w:rPr>
            <w:noProof/>
            <w:webHidden/>
          </w:rPr>
          <w:tab/>
        </w:r>
        <w:r w:rsidR="00D02D0D">
          <w:rPr>
            <w:noProof/>
            <w:webHidden/>
          </w:rPr>
          <w:fldChar w:fldCharType="begin"/>
        </w:r>
        <w:r w:rsidR="00D02D0D">
          <w:rPr>
            <w:noProof/>
            <w:webHidden/>
          </w:rPr>
          <w:instrText xml:space="preserve"> PAGEREF _Toc418185423 \h </w:instrText>
        </w:r>
        <w:r w:rsidR="00D02D0D">
          <w:rPr>
            <w:noProof/>
            <w:webHidden/>
          </w:rPr>
        </w:r>
        <w:r w:rsidR="00D02D0D">
          <w:rPr>
            <w:noProof/>
            <w:webHidden/>
          </w:rPr>
          <w:fldChar w:fldCharType="separate"/>
        </w:r>
        <w:r w:rsidR="00D02D0D">
          <w:rPr>
            <w:noProof/>
            <w:webHidden/>
          </w:rPr>
          <w:t>45</w:t>
        </w:r>
        <w:r w:rsidR="00D02D0D">
          <w:rPr>
            <w:noProof/>
            <w:webHidden/>
          </w:rPr>
          <w:fldChar w:fldCharType="end"/>
        </w:r>
      </w:hyperlink>
    </w:p>
    <w:p w14:paraId="04884503" w14:textId="77777777" w:rsidR="00D02D0D" w:rsidRDefault="00C54953">
      <w:pPr>
        <w:pStyle w:val="TOC5"/>
        <w:rPr>
          <w:rFonts w:asciiTheme="minorHAnsi" w:eastAsiaTheme="minorEastAsia" w:hAnsiTheme="minorHAnsi" w:cstheme="minorBidi"/>
          <w:noProof/>
          <w:sz w:val="22"/>
          <w:szCs w:val="22"/>
        </w:rPr>
      </w:pPr>
      <w:hyperlink w:anchor="_Toc418185424" w:history="1">
        <w:r w:rsidR="00D02D0D" w:rsidRPr="00134484">
          <w:rPr>
            <w:rStyle w:val="Hyperlink"/>
            <w:noProof/>
          </w:rPr>
          <w:t>3.Z.4.1.1 Trigger Events</w:t>
        </w:r>
        <w:r w:rsidR="00D02D0D">
          <w:rPr>
            <w:noProof/>
            <w:webHidden/>
          </w:rPr>
          <w:tab/>
        </w:r>
        <w:r w:rsidR="00D02D0D">
          <w:rPr>
            <w:noProof/>
            <w:webHidden/>
          </w:rPr>
          <w:fldChar w:fldCharType="begin"/>
        </w:r>
        <w:r w:rsidR="00D02D0D">
          <w:rPr>
            <w:noProof/>
            <w:webHidden/>
          </w:rPr>
          <w:instrText xml:space="preserve"> PAGEREF _Toc418185424 \h </w:instrText>
        </w:r>
        <w:r w:rsidR="00D02D0D">
          <w:rPr>
            <w:noProof/>
            <w:webHidden/>
          </w:rPr>
        </w:r>
        <w:r w:rsidR="00D02D0D">
          <w:rPr>
            <w:noProof/>
            <w:webHidden/>
          </w:rPr>
          <w:fldChar w:fldCharType="separate"/>
        </w:r>
        <w:r w:rsidR="00D02D0D">
          <w:rPr>
            <w:noProof/>
            <w:webHidden/>
          </w:rPr>
          <w:t>45</w:t>
        </w:r>
        <w:r w:rsidR="00D02D0D">
          <w:rPr>
            <w:noProof/>
            <w:webHidden/>
          </w:rPr>
          <w:fldChar w:fldCharType="end"/>
        </w:r>
      </w:hyperlink>
    </w:p>
    <w:p w14:paraId="7ACC35EA" w14:textId="77777777" w:rsidR="00D02D0D" w:rsidRDefault="00C54953">
      <w:pPr>
        <w:pStyle w:val="TOC5"/>
        <w:rPr>
          <w:rFonts w:asciiTheme="minorHAnsi" w:eastAsiaTheme="minorEastAsia" w:hAnsiTheme="minorHAnsi" w:cstheme="minorBidi"/>
          <w:noProof/>
          <w:sz w:val="22"/>
          <w:szCs w:val="22"/>
        </w:rPr>
      </w:pPr>
      <w:hyperlink w:anchor="_Toc418185425" w:history="1">
        <w:r w:rsidR="00D02D0D" w:rsidRPr="00134484">
          <w:rPr>
            <w:rStyle w:val="Hyperlink"/>
            <w:noProof/>
          </w:rPr>
          <w:t>3.Z.4.1.2 Message Semantics</w:t>
        </w:r>
        <w:r w:rsidR="00D02D0D">
          <w:rPr>
            <w:noProof/>
            <w:webHidden/>
          </w:rPr>
          <w:tab/>
        </w:r>
        <w:r w:rsidR="00D02D0D">
          <w:rPr>
            <w:noProof/>
            <w:webHidden/>
          </w:rPr>
          <w:fldChar w:fldCharType="begin"/>
        </w:r>
        <w:r w:rsidR="00D02D0D">
          <w:rPr>
            <w:noProof/>
            <w:webHidden/>
          </w:rPr>
          <w:instrText xml:space="preserve"> PAGEREF _Toc418185425 \h </w:instrText>
        </w:r>
        <w:r w:rsidR="00D02D0D">
          <w:rPr>
            <w:noProof/>
            <w:webHidden/>
          </w:rPr>
        </w:r>
        <w:r w:rsidR="00D02D0D">
          <w:rPr>
            <w:noProof/>
            <w:webHidden/>
          </w:rPr>
          <w:fldChar w:fldCharType="separate"/>
        </w:r>
        <w:r w:rsidR="00D02D0D">
          <w:rPr>
            <w:noProof/>
            <w:webHidden/>
          </w:rPr>
          <w:t>45</w:t>
        </w:r>
        <w:r w:rsidR="00D02D0D">
          <w:rPr>
            <w:noProof/>
            <w:webHidden/>
          </w:rPr>
          <w:fldChar w:fldCharType="end"/>
        </w:r>
      </w:hyperlink>
    </w:p>
    <w:p w14:paraId="073D4A32" w14:textId="77777777" w:rsidR="00D02D0D" w:rsidRDefault="00C54953">
      <w:pPr>
        <w:pStyle w:val="TOC5"/>
        <w:rPr>
          <w:rFonts w:asciiTheme="minorHAnsi" w:eastAsiaTheme="minorEastAsia" w:hAnsiTheme="minorHAnsi" w:cstheme="minorBidi"/>
          <w:noProof/>
          <w:sz w:val="22"/>
          <w:szCs w:val="22"/>
        </w:rPr>
      </w:pPr>
      <w:hyperlink w:anchor="_Toc418185426" w:history="1">
        <w:r w:rsidR="00D02D0D" w:rsidRPr="00134484">
          <w:rPr>
            <w:rStyle w:val="Hyperlink"/>
            <w:noProof/>
          </w:rPr>
          <w:t>3.Z.4.1.3 Expected Actions</w:t>
        </w:r>
        <w:r w:rsidR="00D02D0D">
          <w:rPr>
            <w:noProof/>
            <w:webHidden/>
          </w:rPr>
          <w:tab/>
        </w:r>
        <w:r w:rsidR="00D02D0D">
          <w:rPr>
            <w:noProof/>
            <w:webHidden/>
          </w:rPr>
          <w:fldChar w:fldCharType="begin"/>
        </w:r>
        <w:r w:rsidR="00D02D0D">
          <w:rPr>
            <w:noProof/>
            <w:webHidden/>
          </w:rPr>
          <w:instrText xml:space="preserve"> PAGEREF _Toc418185426 \h </w:instrText>
        </w:r>
        <w:r w:rsidR="00D02D0D">
          <w:rPr>
            <w:noProof/>
            <w:webHidden/>
          </w:rPr>
        </w:r>
        <w:r w:rsidR="00D02D0D">
          <w:rPr>
            <w:noProof/>
            <w:webHidden/>
          </w:rPr>
          <w:fldChar w:fldCharType="separate"/>
        </w:r>
        <w:r w:rsidR="00D02D0D">
          <w:rPr>
            <w:noProof/>
            <w:webHidden/>
          </w:rPr>
          <w:t>46</w:t>
        </w:r>
        <w:r w:rsidR="00D02D0D">
          <w:rPr>
            <w:noProof/>
            <w:webHidden/>
          </w:rPr>
          <w:fldChar w:fldCharType="end"/>
        </w:r>
      </w:hyperlink>
    </w:p>
    <w:p w14:paraId="55542120" w14:textId="77777777" w:rsidR="00D02D0D" w:rsidRDefault="00C54953">
      <w:pPr>
        <w:pStyle w:val="TOC4"/>
        <w:rPr>
          <w:rFonts w:asciiTheme="minorHAnsi" w:eastAsiaTheme="minorEastAsia" w:hAnsiTheme="minorHAnsi" w:cstheme="minorBidi"/>
          <w:noProof/>
          <w:sz w:val="22"/>
          <w:szCs w:val="22"/>
        </w:rPr>
      </w:pPr>
      <w:hyperlink w:anchor="_Toc418185427" w:history="1">
        <w:r w:rsidR="00D02D0D" w:rsidRPr="00134484">
          <w:rPr>
            <w:rStyle w:val="Hyperlink"/>
            <w:noProof/>
          </w:rPr>
          <w:t>3.Z.4.2 Communicate PCD Data-*</w:t>
        </w:r>
        <w:r w:rsidR="00D02D0D">
          <w:rPr>
            <w:noProof/>
            <w:webHidden/>
          </w:rPr>
          <w:tab/>
        </w:r>
        <w:r w:rsidR="00D02D0D">
          <w:rPr>
            <w:noProof/>
            <w:webHidden/>
          </w:rPr>
          <w:fldChar w:fldCharType="begin"/>
        </w:r>
        <w:r w:rsidR="00D02D0D">
          <w:rPr>
            <w:noProof/>
            <w:webHidden/>
          </w:rPr>
          <w:instrText xml:space="preserve"> PAGEREF _Toc418185427 \h </w:instrText>
        </w:r>
        <w:r w:rsidR="00D02D0D">
          <w:rPr>
            <w:noProof/>
            <w:webHidden/>
          </w:rPr>
        </w:r>
        <w:r w:rsidR="00D02D0D">
          <w:rPr>
            <w:noProof/>
            <w:webHidden/>
          </w:rPr>
          <w:fldChar w:fldCharType="separate"/>
        </w:r>
        <w:r w:rsidR="00D02D0D">
          <w:rPr>
            <w:noProof/>
            <w:webHidden/>
          </w:rPr>
          <w:t>47</w:t>
        </w:r>
        <w:r w:rsidR="00D02D0D">
          <w:rPr>
            <w:noProof/>
            <w:webHidden/>
          </w:rPr>
          <w:fldChar w:fldCharType="end"/>
        </w:r>
      </w:hyperlink>
    </w:p>
    <w:p w14:paraId="1787B4F9" w14:textId="77777777" w:rsidR="00D02D0D" w:rsidRDefault="00C54953">
      <w:pPr>
        <w:pStyle w:val="TOC5"/>
        <w:rPr>
          <w:rFonts w:asciiTheme="minorHAnsi" w:eastAsiaTheme="minorEastAsia" w:hAnsiTheme="minorHAnsi" w:cstheme="minorBidi"/>
          <w:noProof/>
          <w:sz w:val="22"/>
          <w:szCs w:val="22"/>
        </w:rPr>
      </w:pPr>
      <w:hyperlink w:anchor="_Toc418185428" w:history="1">
        <w:r w:rsidR="00D02D0D" w:rsidRPr="00134484">
          <w:rPr>
            <w:rStyle w:val="Hyperlink"/>
            <w:noProof/>
          </w:rPr>
          <w:t>3.Z.4.2.1 Trigger Events</w:t>
        </w:r>
        <w:r w:rsidR="00D02D0D">
          <w:rPr>
            <w:noProof/>
            <w:webHidden/>
          </w:rPr>
          <w:tab/>
        </w:r>
        <w:r w:rsidR="00D02D0D">
          <w:rPr>
            <w:noProof/>
            <w:webHidden/>
          </w:rPr>
          <w:fldChar w:fldCharType="begin"/>
        </w:r>
        <w:r w:rsidR="00D02D0D">
          <w:rPr>
            <w:noProof/>
            <w:webHidden/>
          </w:rPr>
          <w:instrText xml:space="preserve"> PAGEREF _Toc418185428 \h </w:instrText>
        </w:r>
        <w:r w:rsidR="00D02D0D">
          <w:rPr>
            <w:noProof/>
            <w:webHidden/>
          </w:rPr>
        </w:r>
        <w:r w:rsidR="00D02D0D">
          <w:rPr>
            <w:noProof/>
            <w:webHidden/>
          </w:rPr>
          <w:fldChar w:fldCharType="separate"/>
        </w:r>
        <w:r w:rsidR="00D02D0D">
          <w:rPr>
            <w:noProof/>
            <w:webHidden/>
          </w:rPr>
          <w:t>47</w:t>
        </w:r>
        <w:r w:rsidR="00D02D0D">
          <w:rPr>
            <w:noProof/>
            <w:webHidden/>
          </w:rPr>
          <w:fldChar w:fldCharType="end"/>
        </w:r>
      </w:hyperlink>
    </w:p>
    <w:p w14:paraId="4C3680F5" w14:textId="77777777" w:rsidR="00D02D0D" w:rsidRDefault="00C54953">
      <w:pPr>
        <w:pStyle w:val="TOC5"/>
        <w:rPr>
          <w:rFonts w:asciiTheme="minorHAnsi" w:eastAsiaTheme="minorEastAsia" w:hAnsiTheme="minorHAnsi" w:cstheme="minorBidi"/>
          <w:noProof/>
          <w:sz w:val="22"/>
          <w:szCs w:val="22"/>
        </w:rPr>
      </w:pPr>
      <w:hyperlink w:anchor="_Toc418185429" w:history="1">
        <w:r w:rsidR="00D02D0D" w:rsidRPr="00134484">
          <w:rPr>
            <w:rStyle w:val="Hyperlink"/>
            <w:noProof/>
          </w:rPr>
          <w:t>3.Z.4.2.2 Message Semantics</w:t>
        </w:r>
        <w:r w:rsidR="00D02D0D">
          <w:rPr>
            <w:noProof/>
            <w:webHidden/>
          </w:rPr>
          <w:tab/>
        </w:r>
        <w:r w:rsidR="00D02D0D">
          <w:rPr>
            <w:noProof/>
            <w:webHidden/>
          </w:rPr>
          <w:fldChar w:fldCharType="begin"/>
        </w:r>
        <w:r w:rsidR="00D02D0D">
          <w:rPr>
            <w:noProof/>
            <w:webHidden/>
          </w:rPr>
          <w:instrText xml:space="preserve"> PAGEREF _Toc418185429 \h </w:instrText>
        </w:r>
        <w:r w:rsidR="00D02D0D">
          <w:rPr>
            <w:noProof/>
            <w:webHidden/>
          </w:rPr>
        </w:r>
        <w:r w:rsidR="00D02D0D">
          <w:rPr>
            <w:noProof/>
            <w:webHidden/>
          </w:rPr>
          <w:fldChar w:fldCharType="separate"/>
        </w:r>
        <w:r w:rsidR="00D02D0D">
          <w:rPr>
            <w:noProof/>
            <w:webHidden/>
          </w:rPr>
          <w:t>48</w:t>
        </w:r>
        <w:r w:rsidR="00D02D0D">
          <w:rPr>
            <w:noProof/>
            <w:webHidden/>
          </w:rPr>
          <w:fldChar w:fldCharType="end"/>
        </w:r>
      </w:hyperlink>
    </w:p>
    <w:p w14:paraId="61FE224D" w14:textId="77777777" w:rsidR="00D02D0D" w:rsidRDefault="00C54953">
      <w:pPr>
        <w:pStyle w:val="TOC5"/>
        <w:rPr>
          <w:rFonts w:asciiTheme="minorHAnsi" w:eastAsiaTheme="minorEastAsia" w:hAnsiTheme="minorHAnsi" w:cstheme="minorBidi"/>
          <w:noProof/>
          <w:sz w:val="22"/>
          <w:szCs w:val="22"/>
        </w:rPr>
      </w:pPr>
      <w:hyperlink w:anchor="_Toc418185430" w:history="1">
        <w:r w:rsidR="00D02D0D" w:rsidRPr="00134484">
          <w:rPr>
            <w:rStyle w:val="Hyperlink"/>
            <w:noProof/>
          </w:rPr>
          <w:t>3.Z.4.2.3 Expected Actions</w:t>
        </w:r>
        <w:r w:rsidR="00D02D0D">
          <w:rPr>
            <w:noProof/>
            <w:webHidden/>
          </w:rPr>
          <w:tab/>
        </w:r>
        <w:r w:rsidR="00D02D0D">
          <w:rPr>
            <w:noProof/>
            <w:webHidden/>
          </w:rPr>
          <w:fldChar w:fldCharType="begin"/>
        </w:r>
        <w:r w:rsidR="00D02D0D">
          <w:rPr>
            <w:noProof/>
            <w:webHidden/>
          </w:rPr>
          <w:instrText xml:space="preserve"> PAGEREF _Toc418185430 \h </w:instrText>
        </w:r>
        <w:r w:rsidR="00D02D0D">
          <w:rPr>
            <w:noProof/>
            <w:webHidden/>
          </w:rPr>
        </w:r>
        <w:r w:rsidR="00D02D0D">
          <w:rPr>
            <w:noProof/>
            <w:webHidden/>
          </w:rPr>
          <w:fldChar w:fldCharType="separate"/>
        </w:r>
        <w:r w:rsidR="00D02D0D">
          <w:rPr>
            <w:noProof/>
            <w:webHidden/>
          </w:rPr>
          <w:t>48</w:t>
        </w:r>
        <w:r w:rsidR="00D02D0D">
          <w:rPr>
            <w:noProof/>
            <w:webHidden/>
          </w:rPr>
          <w:fldChar w:fldCharType="end"/>
        </w:r>
      </w:hyperlink>
    </w:p>
    <w:p w14:paraId="6D76C201" w14:textId="77777777" w:rsidR="00D02D0D" w:rsidRDefault="00C54953">
      <w:pPr>
        <w:pStyle w:val="TOC4"/>
        <w:rPr>
          <w:rFonts w:asciiTheme="minorHAnsi" w:eastAsiaTheme="minorEastAsia" w:hAnsiTheme="minorHAnsi" w:cstheme="minorBidi"/>
          <w:noProof/>
          <w:sz w:val="22"/>
          <w:szCs w:val="22"/>
        </w:rPr>
      </w:pPr>
      <w:hyperlink w:anchor="_Toc418185431" w:history="1">
        <w:r w:rsidR="00D02D0D" w:rsidRPr="00134484">
          <w:rPr>
            <w:rStyle w:val="Hyperlink"/>
            <w:noProof/>
          </w:rPr>
          <w:t>3.Z.5.3 Acknowledgement</w:t>
        </w:r>
        <w:r w:rsidR="00D02D0D">
          <w:rPr>
            <w:noProof/>
            <w:webHidden/>
          </w:rPr>
          <w:tab/>
        </w:r>
        <w:r w:rsidR="00D02D0D">
          <w:rPr>
            <w:noProof/>
            <w:webHidden/>
          </w:rPr>
          <w:fldChar w:fldCharType="begin"/>
        </w:r>
        <w:r w:rsidR="00D02D0D">
          <w:rPr>
            <w:noProof/>
            <w:webHidden/>
          </w:rPr>
          <w:instrText xml:space="preserve"> PAGEREF _Toc418185431 \h </w:instrText>
        </w:r>
        <w:r w:rsidR="00D02D0D">
          <w:rPr>
            <w:noProof/>
            <w:webHidden/>
          </w:rPr>
        </w:r>
        <w:r w:rsidR="00D02D0D">
          <w:rPr>
            <w:noProof/>
            <w:webHidden/>
          </w:rPr>
          <w:fldChar w:fldCharType="separate"/>
        </w:r>
        <w:r w:rsidR="00D02D0D">
          <w:rPr>
            <w:noProof/>
            <w:webHidden/>
          </w:rPr>
          <w:t>49</w:t>
        </w:r>
        <w:r w:rsidR="00D02D0D">
          <w:rPr>
            <w:noProof/>
            <w:webHidden/>
          </w:rPr>
          <w:fldChar w:fldCharType="end"/>
        </w:r>
      </w:hyperlink>
    </w:p>
    <w:p w14:paraId="7FFD9EFD" w14:textId="77777777" w:rsidR="00D02D0D" w:rsidRDefault="00C54953">
      <w:pPr>
        <w:pStyle w:val="TOC5"/>
        <w:rPr>
          <w:rFonts w:asciiTheme="minorHAnsi" w:eastAsiaTheme="minorEastAsia" w:hAnsiTheme="minorHAnsi" w:cstheme="minorBidi"/>
          <w:noProof/>
          <w:sz w:val="22"/>
          <w:szCs w:val="22"/>
        </w:rPr>
      </w:pPr>
      <w:hyperlink w:anchor="_Toc418185432" w:history="1">
        <w:r w:rsidR="00D02D0D" w:rsidRPr="00134484">
          <w:rPr>
            <w:rStyle w:val="Hyperlink"/>
            <w:noProof/>
          </w:rPr>
          <w:t>3.Z.5.3.1 Trigger Events</w:t>
        </w:r>
        <w:r w:rsidR="00D02D0D">
          <w:rPr>
            <w:noProof/>
            <w:webHidden/>
          </w:rPr>
          <w:tab/>
        </w:r>
        <w:r w:rsidR="00D02D0D">
          <w:rPr>
            <w:noProof/>
            <w:webHidden/>
          </w:rPr>
          <w:fldChar w:fldCharType="begin"/>
        </w:r>
        <w:r w:rsidR="00D02D0D">
          <w:rPr>
            <w:noProof/>
            <w:webHidden/>
          </w:rPr>
          <w:instrText xml:space="preserve"> PAGEREF _Toc418185432 \h </w:instrText>
        </w:r>
        <w:r w:rsidR="00D02D0D">
          <w:rPr>
            <w:noProof/>
            <w:webHidden/>
          </w:rPr>
        </w:r>
        <w:r w:rsidR="00D02D0D">
          <w:rPr>
            <w:noProof/>
            <w:webHidden/>
          </w:rPr>
          <w:fldChar w:fldCharType="separate"/>
        </w:r>
        <w:r w:rsidR="00D02D0D">
          <w:rPr>
            <w:noProof/>
            <w:webHidden/>
          </w:rPr>
          <w:t>49</w:t>
        </w:r>
        <w:r w:rsidR="00D02D0D">
          <w:rPr>
            <w:noProof/>
            <w:webHidden/>
          </w:rPr>
          <w:fldChar w:fldCharType="end"/>
        </w:r>
      </w:hyperlink>
    </w:p>
    <w:p w14:paraId="3FC94F37" w14:textId="77777777" w:rsidR="00D02D0D" w:rsidRDefault="00C54953">
      <w:pPr>
        <w:pStyle w:val="TOC5"/>
        <w:rPr>
          <w:rFonts w:asciiTheme="minorHAnsi" w:eastAsiaTheme="minorEastAsia" w:hAnsiTheme="minorHAnsi" w:cstheme="minorBidi"/>
          <w:noProof/>
          <w:sz w:val="22"/>
          <w:szCs w:val="22"/>
        </w:rPr>
      </w:pPr>
      <w:hyperlink w:anchor="_Toc418185433" w:history="1">
        <w:r w:rsidR="00D02D0D" w:rsidRPr="00134484">
          <w:rPr>
            <w:rStyle w:val="Hyperlink"/>
            <w:noProof/>
          </w:rPr>
          <w:t>3.Z.5.3.2 Message Semantics</w:t>
        </w:r>
        <w:r w:rsidR="00D02D0D">
          <w:rPr>
            <w:noProof/>
            <w:webHidden/>
          </w:rPr>
          <w:tab/>
        </w:r>
        <w:r w:rsidR="00D02D0D">
          <w:rPr>
            <w:noProof/>
            <w:webHidden/>
          </w:rPr>
          <w:fldChar w:fldCharType="begin"/>
        </w:r>
        <w:r w:rsidR="00D02D0D">
          <w:rPr>
            <w:noProof/>
            <w:webHidden/>
          </w:rPr>
          <w:instrText xml:space="preserve"> PAGEREF _Toc418185433 \h </w:instrText>
        </w:r>
        <w:r w:rsidR="00D02D0D">
          <w:rPr>
            <w:noProof/>
            <w:webHidden/>
          </w:rPr>
        </w:r>
        <w:r w:rsidR="00D02D0D">
          <w:rPr>
            <w:noProof/>
            <w:webHidden/>
          </w:rPr>
          <w:fldChar w:fldCharType="separate"/>
        </w:r>
        <w:r w:rsidR="00D02D0D">
          <w:rPr>
            <w:noProof/>
            <w:webHidden/>
          </w:rPr>
          <w:t>49</w:t>
        </w:r>
        <w:r w:rsidR="00D02D0D">
          <w:rPr>
            <w:noProof/>
            <w:webHidden/>
          </w:rPr>
          <w:fldChar w:fldCharType="end"/>
        </w:r>
      </w:hyperlink>
    </w:p>
    <w:p w14:paraId="28F0BBD6" w14:textId="77777777" w:rsidR="00D02D0D" w:rsidRDefault="00C54953">
      <w:pPr>
        <w:pStyle w:val="TOC5"/>
        <w:rPr>
          <w:rFonts w:asciiTheme="minorHAnsi" w:eastAsiaTheme="minorEastAsia" w:hAnsiTheme="minorHAnsi" w:cstheme="minorBidi"/>
          <w:noProof/>
          <w:sz w:val="22"/>
          <w:szCs w:val="22"/>
        </w:rPr>
      </w:pPr>
      <w:hyperlink w:anchor="_Toc418185434" w:history="1">
        <w:r w:rsidR="00D02D0D" w:rsidRPr="00134484">
          <w:rPr>
            <w:rStyle w:val="Hyperlink"/>
            <w:noProof/>
          </w:rPr>
          <w:t>3.Z.5.3.3 Expected Actions</w:t>
        </w:r>
        <w:r w:rsidR="00D02D0D">
          <w:rPr>
            <w:noProof/>
            <w:webHidden/>
          </w:rPr>
          <w:tab/>
        </w:r>
        <w:r w:rsidR="00D02D0D">
          <w:rPr>
            <w:noProof/>
            <w:webHidden/>
          </w:rPr>
          <w:fldChar w:fldCharType="begin"/>
        </w:r>
        <w:r w:rsidR="00D02D0D">
          <w:rPr>
            <w:noProof/>
            <w:webHidden/>
          </w:rPr>
          <w:instrText xml:space="preserve"> PAGEREF _Toc418185434 \h </w:instrText>
        </w:r>
        <w:r w:rsidR="00D02D0D">
          <w:rPr>
            <w:noProof/>
            <w:webHidden/>
          </w:rPr>
        </w:r>
        <w:r w:rsidR="00D02D0D">
          <w:rPr>
            <w:noProof/>
            <w:webHidden/>
          </w:rPr>
          <w:fldChar w:fldCharType="separate"/>
        </w:r>
        <w:r w:rsidR="00D02D0D">
          <w:rPr>
            <w:noProof/>
            <w:webHidden/>
          </w:rPr>
          <w:t>50</w:t>
        </w:r>
        <w:r w:rsidR="00D02D0D">
          <w:rPr>
            <w:noProof/>
            <w:webHidden/>
          </w:rPr>
          <w:fldChar w:fldCharType="end"/>
        </w:r>
      </w:hyperlink>
    </w:p>
    <w:p w14:paraId="3662C5D4" w14:textId="77777777" w:rsidR="00D02D0D" w:rsidRDefault="00C54953">
      <w:pPr>
        <w:pStyle w:val="TOC3"/>
        <w:rPr>
          <w:rFonts w:asciiTheme="minorHAnsi" w:eastAsiaTheme="minorEastAsia" w:hAnsiTheme="minorHAnsi" w:cstheme="minorBidi"/>
          <w:noProof/>
          <w:sz w:val="22"/>
          <w:szCs w:val="22"/>
        </w:rPr>
      </w:pPr>
      <w:hyperlink w:anchor="_Toc418185435" w:history="1">
        <w:r w:rsidR="00D02D0D" w:rsidRPr="00134484">
          <w:rPr>
            <w:rStyle w:val="Hyperlink"/>
            <w:noProof/>
          </w:rPr>
          <w:t>3.Z.6 Security Considerations</w:t>
        </w:r>
        <w:r w:rsidR="00D02D0D">
          <w:rPr>
            <w:noProof/>
            <w:webHidden/>
          </w:rPr>
          <w:tab/>
        </w:r>
        <w:r w:rsidR="00D02D0D">
          <w:rPr>
            <w:noProof/>
            <w:webHidden/>
          </w:rPr>
          <w:fldChar w:fldCharType="begin"/>
        </w:r>
        <w:r w:rsidR="00D02D0D">
          <w:rPr>
            <w:noProof/>
            <w:webHidden/>
          </w:rPr>
          <w:instrText xml:space="preserve"> PAGEREF _Toc418185435 \h </w:instrText>
        </w:r>
        <w:r w:rsidR="00D02D0D">
          <w:rPr>
            <w:noProof/>
            <w:webHidden/>
          </w:rPr>
        </w:r>
        <w:r w:rsidR="00D02D0D">
          <w:rPr>
            <w:noProof/>
            <w:webHidden/>
          </w:rPr>
          <w:fldChar w:fldCharType="separate"/>
        </w:r>
        <w:r w:rsidR="00D02D0D">
          <w:rPr>
            <w:noProof/>
            <w:webHidden/>
          </w:rPr>
          <w:t>50</w:t>
        </w:r>
        <w:r w:rsidR="00D02D0D">
          <w:rPr>
            <w:noProof/>
            <w:webHidden/>
          </w:rPr>
          <w:fldChar w:fldCharType="end"/>
        </w:r>
      </w:hyperlink>
    </w:p>
    <w:p w14:paraId="064C1BA1" w14:textId="77777777" w:rsidR="00D02D0D" w:rsidRDefault="00C54953">
      <w:pPr>
        <w:pStyle w:val="TOC4"/>
        <w:rPr>
          <w:rFonts w:asciiTheme="minorHAnsi" w:eastAsiaTheme="minorEastAsia" w:hAnsiTheme="minorHAnsi" w:cstheme="minorBidi"/>
          <w:noProof/>
          <w:sz w:val="22"/>
          <w:szCs w:val="22"/>
        </w:rPr>
      </w:pPr>
      <w:hyperlink w:anchor="_Toc418185436" w:history="1">
        <w:r w:rsidR="00D02D0D" w:rsidRPr="00134484">
          <w:rPr>
            <w:rStyle w:val="Hyperlink"/>
            <w:noProof/>
          </w:rPr>
          <w:t>3.Z.6.1 Security Audit Considerations</w:t>
        </w:r>
        <w:r w:rsidR="00D02D0D">
          <w:rPr>
            <w:noProof/>
            <w:webHidden/>
          </w:rPr>
          <w:tab/>
        </w:r>
        <w:r w:rsidR="00D02D0D">
          <w:rPr>
            <w:noProof/>
            <w:webHidden/>
          </w:rPr>
          <w:fldChar w:fldCharType="begin"/>
        </w:r>
        <w:r w:rsidR="00D02D0D">
          <w:rPr>
            <w:noProof/>
            <w:webHidden/>
          </w:rPr>
          <w:instrText xml:space="preserve"> PAGEREF _Toc418185436 \h </w:instrText>
        </w:r>
        <w:r w:rsidR="00D02D0D">
          <w:rPr>
            <w:noProof/>
            <w:webHidden/>
          </w:rPr>
        </w:r>
        <w:r w:rsidR="00D02D0D">
          <w:rPr>
            <w:noProof/>
            <w:webHidden/>
          </w:rPr>
          <w:fldChar w:fldCharType="separate"/>
        </w:r>
        <w:r w:rsidR="00D02D0D">
          <w:rPr>
            <w:noProof/>
            <w:webHidden/>
          </w:rPr>
          <w:t>50</w:t>
        </w:r>
        <w:r w:rsidR="00D02D0D">
          <w:rPr>
            <w:noProof/>
            <w:webHidden/>
          </w:rPr>
          <w:fldChar w:fldCharType="end"/>
        </w:r>
      </w:hyperlink>
    </w:p>
    <w:p w14:paraId="30CC9926" w14:textId="77777777" w:rsidR="00D02D0D" w:rsidRDefault="00C54953">
      <w:pPr>
        <w:pStyle w:val="TOC5"/>
        <w:rPr>
          <w:rFonts w:asciiTheme="minorHAnsi" w:eastAsiaTheme="minorEastAsia" w:hAnsiTheme="minorHAnsi" w:cstheme="minorBidi"/>
          <w:noProof/>
          <w:sz w:val="22"/>
          <w:szCs w:val="22"/>
        </w:rPr>
      </w:pPr>
      <w:hyperlink w:anchor="_Toc418185437" w:history="1">
        <w:r w:rsidR="00D02D0D" w:rsidRPr="00134484">
          <w:rPr>
            <w:rStyle w:val="Hyperlink"/>
            <w:noProof/>
          </w:rPr>
          <w:t>3.Z.6.1.1 Device Observation Reporter Specific Security Considerations</w:t>
        </w:r>
        <w:r w:rsidR="00D02D0D">
          <w:rPr>
            <w:noProof/>
            <w:webHidden/>
          </w:rPr>
          <w:tab/>
        </w:r>
        <w:r w:rsidR="00D02D0D">
          <w:rPr>
            <w:noProof/>
            <w:webHidden/>
          </w:rPr>
          <w:fldChar w:fldCharType="begin"/>
        </w:r>
        <w:r w:rsidR="00D02D0D">
          <w:rPr>
            <w:noProof/>
            <w:webHidden/>
          </w:rPr>
          <w:instrText xml:space="preserve"> PAGEREF _Toc418185437 \h </w:instrText>
        </w:r>
        <w:r w:rsidR="00D02D0D">
          <w:rPr>
            <w:noProof/>
            <w:webHidden/>
          </w:rPr>
        </w:r>
        <w:r w:rsidR="00D02D0D">
          <w:rPr>
            <w:noProof/>
            <w:webHidden/>
          </w:rPr>
          <w:fldChar w:fldCharType="separate"/>
        </w:r>
        <w:r w:rsidR="00D02D0D">
          <w:rPr>
            <w:noProof/>
            <w:webHidden/>
          </w:rPr>
          <w:t>50</w:t>
        </w:r>
        <w:r w:rsidR="00D02D0D">
          <w:rPr>
            <w:noProof/>
            <w:webHidden/>
          </w:rPr>
          <w:fldChar w:fldCharType="end"/>
        </w:r>
      </w:hyperlink>
    </w:p>
    <w:p w14:paraId="341C2058" w14:textId="77777777" w:rsidR="00D02D0D" w:rsidRDefault="00C54953">
      <w:pPr>
        <w:pStyle w:val="TOC5"/>
        <w:rPr>
          <w:rFonts w:asciiTheme="minorHAnsi" w:eastAsiaTheme="minorEastAsia" w:hAnsiTheme="minorHAnsi" w:cstheme="minorBidi"/>
          <w:noProof/>
          <w:sz w:val="22"/>
          <w:szCs w:val="22"/>
        </w:rPr>
      </w:pPr>
      <w:hyperlink w:anchor="_Toc418185438" w:history="1">
        <w:r w:rsidR="00D02D0D" w:rsidRPr="00134484">
          <w:rPr>
            <w:rStyle w:val="Hyperlink"/>
            <w:noProof/>
          </w:rPr>
          <w:t>3.Z.6.1.2 Device Observation Consumer Specific Security Considerations</w:t>
        </w:r>
        <w:r w:rsidR="00D02D0D">
          <w:rPr>
            <w:noProof/>
            <w:webHidden/>
          </w:rPr>
          <w:tab/>
        </w:r>
        <w:r w:rsidR="00D02D0D">
          <w:rPr>
            <w:noProof/>
            <w:webHidden/>
          </w:rPr>
          <w:fldChar w:fldCharType="begin"/>
        </w:r>
        <w:r w:rsidR="00D02D0D">
          <w:rPr>
            <w:noProof/>
            <w:webHidden/>
          </w:rPr>
          <w:instrText xml:space="preserve"> PAGEREF _Toc418185438 \h </w:instrText>
        </w:r>
        <w:r w:rsidR="00D02D0D">
          <w:rPr>
            <w:noProof/>
            <w:webHidden/>
          </w:rPr>
        </w:r>
        <w:r w:rsidR="00D02D0D">
          <w:rPr>
            <w:noProof/>
            <w:webHidden/>
          </w:rPr>
          <w:fldChar w:fldCharType="separate"/>
        </w:r>
        <w:r w:rsidR="00D02D0D">
          <w:rPr>
            <w:noProof/>
            <w:webHidden/>
          </w:rPr>
          <w:t>51</w:t>
        </w:r>
        <w:r w:rsidR="00D02D0D">
          <w:rPr>
            <w:noProof/>
            <w:webHidden/>
          </w:rPr>
          <w:fldChar w:fldCharType="end"/>
        </w:r>
      </w:hyperlink>
    </w:p>
    <w:p w14:paraId="3611AC22" w14:textId="77777777" w:rsidR="00D02D0D" w:rsidRDefault="00C54953">
      <w:pPr>
        <w:pStyle w:val="TOC1"/>
        <w:rPr>
          <w:rFonts w:asciiTheme="minorHAnsi" w:eastAsiaTheme="minorEastAsia" w:hAnsiTheme="minorHAnsi" w:cstheme="minorBidi"/>
          <w:noProof/>
          <w:sz w:val="22"/>
          <w:szCs w:val="22"/>
        </w:rPr>
      </w:pPr>
      <w:hyperlink w:anchor="_Toc418185439" w:history="1">
        <w:r w:rsidR="00D02D0D" w:rsidRPr="00134484">
          <w:rPr>
            <w:rStyle w:val="Hyperlink"/>
            <w:noProof/>
          </w:rPr>
          <w:t>Appendices</w:t>
        </w:r>
        <w:r w:rsidR="00D02D0D">
          <w:rPr>
            <w:noProof/>
            <w:webHidden/>
          </w:rPr>
          <w:tab/>
        </w:r>
        <w:r w:rsidR="00D02D0D">
          <w:rPr>
            <w:noProof/>
            <w:webHidden/>
          </w:rPr>
          <w:fldChar w:fldCharType="begin"/>
        </w:r>
        <w:r w:rsidR="00D02D0D">
          <w:rPr>
            <w:noProof/>
            <w:webHidden/>
          </w:rPr>
          <w:instrText xml:space="preserve"> PAGEREF _Toc418185439 \h </w:instrText>
        </w:r>
        <w:r w:rsidR="00D02D0D">
          <w:rPr>
            <w:noProof/>
            <w:webHidden/>
          </w:rPr>
        </w:r>
        <w:r w:rsidR="00D02D0D">
          <w:rPr>
            <w:noProof/>
            <w:webHidden/>
          </w:rPr>
          <w:fldChar w:fldCharType="separate"/>
        </w:r>
        <w:r w:rsidR="00D02D0D">
          <w:rPr>
            <w:noProof/>
            <w:webHidden/>
          </w:rPr>
          <w:t>52</w:t>
        </w:r>
        <w:r w:rsidR="00D02D0D">
          <w:rPr>
            <w:noProof/>
            <w:webHidden/>
          </w:rPr>
          <w:fldChar w:fldCharType="end"/>
        </w:r>
      </w:hyperlink>
    </w:p>
    <w:p w14:paraId="5F0557DC" w14:textId="77777777" w:rsidR="00D02D0D" w:rsidRDefault="00C54953">
      <w:pPr>
        <w:pStyle w:val="TOC1"/>
        <w:rPr>
          <w:rFonts w:asciiTheme="minorHAnsi" w:eastAsiaTheme="minorEastAsia" w:hAnsiTheme="minorHAnsi" w:cstheme="minorBidi"/>
          <w:noProof/>
          <w:sz w:val="22"/>
          <w:szCs w:val="22"/>
        </w:rPr>
      </w:pPr>
      <w:hyperlink w:anchor="_Toc418185440" w:history="1">
        <w:r w:rsidR="00D02D0D" w:rsidRPr="00134484">
          <w:rPr>
            <w:rStyle w:val="Hyperlink"/>
            <w:noProof/>
          </w:rPr>
          <w:t>Appendix A – &lt;Appendix A Title&gt;</w:t>
        </w:r>
        <w:r w:rsidR="00D02D0D">
          <w:rPr>
            <w:noProof/>
            <w:webHidden/>
          </w:rPr>
          <w:tab/>
        </w:r>
        <w:r w:rsidR="00D02D0D">
          <w:rPr>
            <w:noProof/>
            <w:webHidden/>
          </w:rPr>
          <w:fldChar w:fldCharType="begin"/>
        </w:r>
        <w:r w:rsidR="00D02D0D">
          <w:rPr>
            <w:noProof/>
            <w:webHidden/>
          </w:rPr>
          <w:instrText xml:space="preserve"> PAGEREF _Toc418185440 \h </w:instrText>
        </w:r>
        <w:r w:rsidR="00D02D0D">
          <w:rPr>
            <w:noProof/>
            <w:webHidden/>
          </w:rPr>
        </w:r>
        <w:r w:rsidR="00D02D0D">
          <w:rPr>
            <w:noProof/>
            <w:webHidden/>
          </w:rPr>
          <w:fldChar w:fldCharType="separate"/>
        </w:r>
        <w:r w:rsidR="00D02D0D">
          <w:rPr>
            <w:noProof/>
            <w:webHidden/>
          </w:rPr>
          <w:t>52</w:t>
        </w:r>
        <w:r w:rsidR="00D02D0D">
          <w:rPr>
            <w:noProof/>
            <w:webHidden/>
          </w:rPr>
          <w:fldChar w:fldCharType="end"/>
        </w:r>
      </w:hyperlink>
    </w:p>
    <w:p w14:paraId="6B088602" w14:textId="77777777" w:rsidR="00D02D0D" w:rsidRDefault="00C54953">
      <w:pPr>
        <w:pStyle w:val="TOC2"/>
        <w:tabs>
          <w:tab w:val="left" w:pos="1152"/>
        </w:tabs>
        <w:rPr>
          <w:rFonts w:asciiTheme="minorHAnsi" w:eastAsiaTheme="minorEastAsia" w:hAnsiTheme="minorHAnsi" w:cstheme="minorBidi"/>
          <w:noProof/>
          <w:sz w:val="22"/>
          <w:szCs w:val="22"/>
        </w:rPr>
      </w:pPr>
      <w:hyperlink w:anchor="_Toc418185441" w:history="1">
        <w:r w:rsidR="00D02D0D" w:rsidRPr="00134484">
          <w:rPr>
            <w:rStyle w:val="Hyperlink"/>
            <w:noProof/>
            <w14:scene3d>
              <w14:camera w14:prst="orthographicFront"/>
              <w14:lightRig w14:rig="threePt" w14:dir="t">
                <w14:rot w14:lat="0" w14:lon="0" w14:rev="0"/>
              </w14:lightRig>
            </w14:scene3d>
          </w:rPr>
          <w:t>A.1</w:t>
        </w:r>
        <w:r w:rsidR="00D02D0D">
          <w:rPr>
            <w:rFonts w:asciiTheme="minorHAnsi" w:eastAsiaTheme="minorEastAsia" w:hAnsiTheme="minorHAnsi" w:cstheme="minorBidi"/>
            <w:noProof/>
            <w:sz w:val="22"/>
            <w:szCs w:val="22"/>
          </w:rPr>
          <w:tab/>
        </w:r>
        <w:r w:rsidR="00D02D0D" w:rsidRPr="00134484">
          <w:rPr>
            <w:rStyle w:val="Hyperlink"/>
            <w:bCs/>
            <w:noProof/>
          </w:rPr>
          <w:t>&lt;Add Title&gt;</w:t>
        </w:r>
        <w:r w:rsidR="00D02D0D">
          <w:rPr>
            <w:noProof/>
            <w:webHidden/>
          </w:rPr>
          <w:tab/>
        </w:r>
        <w:r w:rsidR="00D02D0D">
          <w:rPr>
            <w:noProof/>
            <w:webHidden/>
          </w:rPr>
          <w:fldChar w:fldCharType="begin"/>
        </w:r>
        <w:r w:rsidR="00D02D0D">
          <w:rPr>
            <w:noProof/>
            <w:webHidden/>
          </w:rPr>
          <w:instrText xml:space="preserve"> PAGEREF _Toc418185441 \h </w:instrText>
        </w:r>
        <w:r w:rsidR="00D02D0D">
          <w:rPr>
            <w:noProof/>
            <w:webHidden/>
          </w:rPr>
        </w:r>
        <w:r w:rsidR="00D02D0D">
          <w:rPr>
            <w:noProof/>
            <w:webHidden/>
          </w:rPr>
          <w:fldChar w:fldCharType="separate"/>
        </w:r>
        <w:r w:rsidR="00D02D0D">
          <w:rPr>
            <w:noProof/>
            <w:webHidden/>
          </w:rPr>
          <w:t>52</w:t>
        </w:r>
        <w:r w:rsidR="00D02D0D">
          <w:rPr>
            <w:noProof/>
            <w:webHidden/>
          </w:rPr>
          <w:fldChar w:fldCharType="end"/>
        </w:r>
      </w:hyperlink>
    </w:p>
    <w:p w14:paraId="4109FAEE" w14:textId="77777777" w:rsidR="00D02D0D" w:rsidRDefault="00C54953">
      <w:pPr>
        <w:pStyle w:val="TOC1"/>
        <w:rPr>
          <w:rFonts w:asciiTheme="minorHAnsi" w:eastAsiaTheme="minorEastAsia" w:hAnsiTheme="minorHAnsi" w:cstheme="minorBidi"/>
          <w:noProof/>
          <w:sz w:val="22"/>
          <w:szCs w:val="22"/>
        </w:rPr>
      </w:pPr>
      <w:hyperlink w:anchor="_Toc418185442" w:history="1">
        <w:r w:rsidR="00D02D0D" w:rsidRPr="00134484">
          <w:rPr>
            <w:rStyle w:val="Hyperlink"/>
            <w:noProof/>
          </w:rPr>
          <w:t>Appendix B – &lt;Appendix B Title&gt;</w:t>
        </w:r>
        <w:r w:rsidR="00D02D0D">
          <w:rPr>
            <w:noProof/>
            <w:webHidden/>
          </w:rPr>
          <w:tab/>
        </w:r>
        <w:r w:rsidR="00D02D0D">
          <w:rPr>
            <w:noProof/>
            <w:webHidden/>
          </w:rPr>
          <w:fldChar w:fldCharType="begin"/>
        </w:r>
        <w:r w:rsidR="00D02D0D">
          <w:rPr>
            <w:noProof/>
            <w:webHidden/>
          </w:rPr>
          <w:instrText xml:space="preserve"> PAGEREF _Toc418185442 \h </w:instrText>
        </w:r>
        <w:r w:rsidR="00D02D0D">
          <w:rPr>
            <w:noProof/>
            <w:webHidden/>
          </w:rPr>
        </w:r>
        <w:r w:rsidR="00D02D0D">
          <w:rPr>
            <w:noProof/>
            <w:webHidden/>
          </w:rPr>
          <w:fldChar w:fldCharType="separate"/>
        </w:r>
        <w:r w:rsidR="00D02D0D">
          <w:rPr>
            <w:noProof/>
            <w:webHidden/>
          </w:rPr>
          <w:t>52</w:t>
        </w:r>
        <w:r w:rsidR="00D02D0D">
          <w:rPr>
            <w:noProof/>
            <w:webHidden/>
          </w:rPr>
          <w:fldChar w:fldCharType="end"/>
        </w:r>
      </w:hyperlink>
    </w:p>
    <w:p w14:paraId="36EC4E35" w14:textId="77777777" w:rsidR="00D02D0D" w:rsidRDefault="00C54953">
      <w:pPr>
        <w:pStyle w:val="TOC2"/>
        <w:tabs>
          <w:tab w:val="left" w:pos="1152"/>
        </w:tabs>
        <w:rPr>
          <w:rFonts w:asciiTheme="minorHAnsi" w:eastAsiaTheme="minorEastAsia" w:hAnsiTheme="minorHAnsi" w:cstheme="minorBidi"/>
          <w:noProof/>
          <w:sz w:val="22"/>
          <w:szCs w:val="22"/>
        </w:rPr>
      </w:pPr>
      <w:hyperlink w:anchor="_Toc418185443" w:history="1">
        <w:r w:rsidR="00D02D0D" w:rsidRPr="00134484">
          <w:rPr>
            <w:rStyle w:val="Hyperlink"/>
            <w:noProof/>
            <w14:scene3d>
              <w14:camera w14:prst="orthographicFront"/>
              <w14:lightRig w14:rig="threePt" w14:dir="t">
                <w14:rot w14:lat="0" w14:lon="0" w14:rev="0"/>
              </w14:lightRig>
            </w14:scene3d>
          </w:rPr>
          <w:t>B.1</w:t>
        </w:r>
        <w:r w:rsidR="00D02D0D">
          <w:rPr>
            <w:rFonts w:asciiTheme="minorHAnsi" w:eastAsiaTheme="minorEastAsia" w:hAnsiTheme="minorHAnsi" w:cstheme="minorBidi"/>
            <w:noProof/>
            <w:sz w:val="22"/>
            <w:szCs w:val="22"/>
          </w:rPr>
          <w:tab/>
        </w:r>
        <w:r w:rsidR="00D02D0D" w:rsidRPr="00134484">
          <w:rPr>
            <w:rStyle w:val="Hyperlink"/>
            <w:bCs/>
            <w:noProof/>
          </w:rPr>
          <w:t>&lt;Add Title&gt;</w:t>
        </w:r>
        <w:r w:rsidR="00D02D0D">
          <w:rPr>
            <w:noProof/>
            <w:webHidden/>
          </w:rPr>
          <w:tab/>
        </w:r>
        <w:r w:rsidR="00D02D0D">
          <w:rPr>
            <w:noProof/>
            <w:webHidden/>
          </w:rPr>
          <w:fldChar w:fldCharType="begin"/>
        </w:r>
        <w:r w:rsidR="00D02D0D">
          <w:rPr>
            <w:noProof/>
            <w:webHidden/>
          </w:rPr>
          <w:instrText xml:space="preserve"> PAGEREF _Toc418185443 \h </w:instrText>
        </w:r>
        <w:r w:rsidR="00D02D0D">
          <w:rPr>
            <w:noProof/>
            <w:webHidden/>
          </w:rPr>
        </w:r>
        <w:r w:rsidR="00D02D0D">
          <w:rPr>
            <w:noProof/>
            <w:webHidden/>
          </w:rPr>
          <w:fldChar w:fldCharType="separate"/>
        </w:r>
        <w:r w:rsidR="00D02D0D">
          <w:rPr>
            <w:noProof/>
            <w:webHidden/>
          </w:rPr>
          <w:t>52</w:t>
        </w:r>
        <w:r w:rsidR="00D02D0D">
          <w:rPr>
            <w:noProof/>
            <w:webHidden/>
          </w:rPr>
          <w:fldChar w:fldCharType="end"/>
        </w:r>
      </w:hyperlink>
    </w:p>
    <w:p w14:paraId="2281279D" w14:textId="77777777" w:rsidR="00D02D0D" w:rsidRDefault="00C54953">
      <w:pPr>
        <w:pStyle w:val="TOC1"/>
        <w:rPr>
          <w:rFonts w:asciiTheme="minorHAnsi" w:eastAsiaTheme="minorEastAsia" w:hAnsiTheme="minorHAnsi" w:cstheme="minorBidi"/>
          <w:noProof/>
          <w:sz w:val="22"/>
          <w:szCs w:val="22"/>
        </w:rPr>
      </w:pPr>
      <w:hyperlink w:anchor="_Toc418185444" w:history="1">
        <w:r w:rsidR="00D02D0D" w:rsidRPr="00134484">
          <w:rPr>
            <w:rStyle w:val="Hyperlink"/>
            <w:noProof/>
          </w:rPr>
          <w:t>Volume 2 Namespace Additions</w:t>
        </w:r>
        <w:r w:rsidR="00D02D0D">
          <w:rPr>
            <w:noProof/>
            <w:webHidden/>
          </w:rPr>
          <w:tab/>
        </w:r>
        <w:r w:rsidR="00D02D0D">
          <w:rPr>
            <w:noProof/>
            <w:webHidden/>
          </w:rPr>
          <w:fldChar w:fldCharType="begin"/>
        </w:r>
        <w:r w:rsidR="00D02D0D">
          <w:rPr>
            <w:noProof/>
            <w:webHidden/>
          </w:rPr>
          <w:instrText xml:space="preserve"> PAGEREF _Toc418185444 \h </w:instrText>
        </w:r>
        <w:r w:rsidR="00D02D0D">
          <w:rPr>
            <w:noProof/>
            <w:webHidden/>
          </w:rPr>
        </w:r>
        <w:r w:rsidR="00D02D0D">
          <w:rPr>
            <w:noProof/>
            <w:webHidden/>
          </w:rPr>
          <w:fldChar w:fldCharType="separate"/>
        </w:r>
        <w:r w:rsidR="00D02D0D">
          <w:rPr>
            <w:noProof/>
            <w:webHidden/>
          </w:rPr>
          <w:t>52</w:t>
        </w:r>
        <w:r w:rsidR="00D02D0D">
          <w:rPr>
            <w:noProof/>
            <w:webHidden/>
          </w:rPr>
          <w:fldChar w:fldCharType="end"/>
        </w:r>
      </w:hyperlink>
    </w:p>
    <w:p w14:paraId="4FD97C23" w14:textId="77777777" w:rsidR="00D02D0D" w:rsidRDefault="00C54953">
      <w:pPr>
        <w:pStyle w:val="TOC1"/>
        <w:rPr>
          <w:rFonts w:asciiTheme="minorHAnsi" w:eastAsiaTheme="minorEastAsia" w:hAnsiTheme="minorHAnsi" w:cstheme="minorBidi"/>
          <w:noProof/>
          <w:sz w:val="22"/>
          <w:szCs w:val="22"/>
        </w:rPr>
      </w:pPr>
      <w:hyperlink w:anchor="_Toc418185445" w:history="1">
        <w:r w:rsidR="00D02D0D" w:rsidRPr="00134484">
          <w:rPr>
            <w:rStyle w:val="Hyperlink"/>
            <w:noProof/>
          </w:rPr>
          <w:t>Volume 3 – Content Modules</w:t>
        </w:r>
        <w:r w:rsidR="00D02D0D">
          <w:rPr>
            <w:noProof/>
            <w:webHidden/>
          </w:rPr>
          <w:tab/>
        </w:r>
        <w:r w:rsidR="00D02D0D">
          <w:rPr>
            <w:noProof/>
            <w:webHidden/>
          </w:rPr>
          <w:fldChar w:fldCharType="begin"/>
        </w:r>
        <w:r w:rsidR="00D02D0D">
          <w:rPr>
            <w:noProof/>
            <w:webHidden/>
          </w:rPr>
          <w:instrText xml:space="preserve"> PAGEREF _Toc418185445 \h </w:instrText>
        </w:r>
        <w:r w:rsidR="00D02D0D">
          <w:rPr>
            <w:noProof/>
            <w:webHidden/>
          </w:rPr>
        </w:r>
        <w:r w:rsidR="00D02D0D">
          <w:rPr>
            <w:noProof/>
            <w:webHidden/>
          </w:rPr>
          <w:fldChar w:fldCharType="separate"/>
        </w:r>
        <w:r w:rsidR="00D02D0D">
          <w:rPr>
            <w:noProof/>
            <w:webHidden/>
          </w:rPr>
          <w:t>53</w:t>
        </w:r>
        <w:r w:rsidR="00D02D0D">
          <w:rPr>
            <w:noProof/>
            <w:webHidden/>
          </w:rPr>
          <w:fldChar w:fldCharType="end"/>
        </w:r>
      </w:hyperlink>
    </w:p>
    <w:p w14:paraId="657C3D34" w14:textId="77777777" w:rsidR="00D02D0D" w:rsidRDefault="00C54953">
      <w:pPr>
        <w:pStyle w:val="TOC1"/>
        <w:rPr>
          <w:rFonts w:asciiTheme="minorHAnsi" w:eastAsiaTheme="minorEastAsia" w:hAnsiTheme="minorHAnsi" w:cstheme="minorBidi"/>
          <w:noProof/>
          <w:sz w:val="22"/>
          <w:szCs w:val="22"/>
        </w:rPr>
      </w:pPr>
      <w:hyperlink w:anchor="_Toc418185446" w:history="1">
        <w:r w:rsidR="00D02D0D" w:rsidRPr="00134484">
          <w:rPr>
            <w:rStyle w:val="Hyperlink"/>
            <w:noProof/>
          </w:rPr>
          <w:t>5. Namespaces and Vocabularies</w:t>
        </w:r>
        <w:r w:rsidR="00D02D0D">
          <w:rPr>
            <w:noProof/>
            <w:webHidden/>
          </w:rPr>
          <w:tab/>
        </w:r>
        <w:r w:rsidR="00D02D0D">
          <w:rPr>
            <w:noProof/>
            <w:webHidden/>
          </w:rPr>
          <w:fldChar w:fldCharType="begin"/>
        </w:r>
        <w:r w:rsidR="00D02D0D">
          <w:rPr>
            <w:noProof/>
            <w:webHidden/>
          </w:rPr>
          <w:instrText xml:space="preserve"> PAGEREF _Toc418185446 \h </w:instrText>
        </w:r>
        <w:r w:rsidR="00D02D0D">
          <w:rPr>
            <w:noProof/>
            <w:webHidden/>
          </w:rPr>
        </w:r>
        <w:r w:rsidR="00D02D0D">
          <w:rPr>
            <w:noProof/>
            <w:webHidden/>
          </w:rPr>
          <w:fldChar w:fldCharType="separate"/>
        </w:r>
        <w:r w:rsidR="00D02D0D">
          <w:rPr>
            <w:noProof/>
            <w:webHidden/>
          </w:rPr>
          <w:t>53</w:t>
        </w:r>
        <w:r w:rsidR="00D02D0D">
          <w:rPr>
            <w:noProof/>
            <w:webHidden/>
          </w:rPr>
          <w:fldChar w:fldCharType="end"/>
        </w:r>
      </w:hyperlink>
    </w:p>
    <w:p w14:paraId="6A44E2B5" w14:textId="77777777" w:rsidR="00D02D0D" w:rsidRDefault="00C54953">
      <w:pPr>
        <w:pStyle w:val="TOC2"/>
        <w:rPr>
          <w:rFonts w:asciiTheme="minorHAnsi" w:eastAsiaTheme="minorEastAsia" w:hAnsiTheme="minorHAnsi" w:cstheme="minorBidi"/>
          <w:noProof/>
          <w:sz w:val="22"/>
          <w:szCs w:val="22"/>
        </w:rPr>
      </w:pPr>
      <w:hyperlink w:anchor="_Toc418185447" w:history="1">
        <w:r w:rsidR="00D02D0D" w:rsidRPr="00134484">
          <w:rPr>
            <w:rStyle w:val="Hyperlink"/>
            <w:noProof/>
          </w:rPr>
          <w:t>6.3.1 CDA Document Content Modules</w:t>
        </w:r>
        <w:r w:rsidR="00D02D0D">
          <w:rPr>
            <w:noProof/>
            <w:webHidden/>
          </w:rPr>
          <w:tab/>
        </w:r>
        <w:r w:rsidR="00D02D0D">
          <w:rPr>
            <w:noProof/>
            <w:webHidden/>
          </w:rPr>
          <w:fldChar w:fldCharType="begin"/>
        </w:r>
        <w:r w:rsidR="00D02D0D">
          <w:rPr>
            <w:noProof/>
            <w:webHidden/>
          </w:rPr>
          <w:instrText xml:space="preserve"> PAGEREF _Toc418185447 \h </w:instrText>
        </w:r>
        <w:r w:rsidR="00D02D0D">
          <w:rPr>
            <w:noProof/>
            <w:webHidden/>
          </w:rPr>
        </w:r>
        <w:r w:rsidR="00D02D0D">
          <w:rPr>
            <w:noProof/>
            <w:webHidden/>
          </w:rPr>
          <w:fldChar w:fldCharType="separate"/>
        </w:r>
        <w:r w:rsidR="00D02D0D">
          <w:rPr>
            <w:noProof/>
            <w:webHidden/>
          </w:rPr>
          <w:t>53</w:t>
        </w:r>
        <w:r w:rsidR="00D02D0D">
          <w:rPr>
            <w:noProof/>
            <w:webHidden/>
          </w:rPr>
          <w:fldChar w:fldCharType="end"/>
        </w:r>
      </w:hyperlink>
    </w:p>
    <w:p w14:paraId="6FBA2C64" w14:textId="77777777" w:rsidR="00D02D0D" w:rsidRDefault="00C54953">
      <w:pPr>
        <w:pStyle w:val="TOC4"/>
        <w:rPr>
          <w:rFonts w:asciiTheme="minorHAnsi" w:eastAsiaTheme="minorEastAsia" w:hAnsiTheme="minorHAnsi" w:cstheme="minorBidi"/>
          <w:noProof/>
          <w:sz w:val="22"/>
          <w:szCs w:val="22"/>
        </w:rPr>
      </w:pPr>
      <w:hyperlink w:anchor="_Toc418185448" w:history="1">
        <w:r w:rsidR="00D02D0D" w:rsidRPr="00134484">
          <w:rPr>
            <w:rStyle w:val="Hyperlink"/>
            <w:noProof/>
          </w:rPr>
          <w:t>6.3.1.D Personal Healthcare Monitoring Report (PHMR) Document Content Module</w:t>
        </w:r>
        <w:r w:rsidR="00D02D0D">
          <w:rPr>
            <w:noProof/>
            <w:webHidden/>
          </w:rPr>
          <w:tab/>
        </w:r>
        <w:r w:rsidR="00D02D0D">
          <w:rPr>
            <w:noProof/>
            <w:webHidden/>
          </w:rPr>
          <w:fldChar w:fldCharType="begin"/>
        </w:r>
        <w:r w:rsidR="00D02D0D">
          <w:rPr>
            <w:noProof/>
            <w:webHidden/>
          </w:rPr>
          <w:instrText xml:space="preserve"> PAGEREF _Toc418185448 \h </w:instrText>
        </w:r>
        <w:r w:rsidR="00D02D0D">
          <w:rPr>
            <w:noProof/>
            <w:webHidden/>
          </w:rPr>
        </w:r>
        <w:r w:rsidR="00D02D0D">
          <w:rPr>
            <w:noProof/>
            <w:webHidden/>
          </w:rPr>
          <w:fldChar w:fldCharType="separate"/>
        </w:r>
        <w:r w:rsidR="00D02D0D">
          <w:rPr>
            <w:noProof/>
            <w:webHidden/>
          </w:rPr>
          <w:t>53</w:t>
        </w:r>
        <w:r w:rsidR="00D02D0D">
          <w:rPr>
            <w:noProof/>
            <w:webHidden/>
          </w:rPr>
          <w:fldChar w:fldCharType="end"/>
        </w:r>
      </w:hyperlink>
    </w:p>
    <w:p w14:paraId="5445F515" w14:textId="77777777" w:rsidR="00D02D0D" w:rsidRDefault="00C54953">
      <w:pPr>
        <w:pStyle w:val="TOC5"/>
        <w:rPr>
          <w:rFonts w:asciiTheme="minorHAnsi" w:eastAsiaTheme="minorEastAsia" w:hAnsiTheme="minorHAnsi" w:cstheme="minorBidi"/>
          <w:noProof/>
          <w:sz w:val="22"/>
          <w:szCs w:val="22"/>
        </w:rPr>
      </w:pPr>
      <w:hyperlink w:anchor="_Toc418185449" w:history="1">
        <w:r w:rsidR="00D02D0D" w:rsidRPr="00134484">
          <w:rPr>
            <w:rStyle w:val="Hyperlink"/>
            <w:noProof/>
          </w:rPr>
          <w:t>6.3.1.D.1 Format Code</w:t>
        </w:r>
        <w:r w:rsidR="00D02D0D">
          <w:rPr>
            <w:noProof/>
            <w:webHidden/>
          </w:rPr>
          <w:tab/>
        </w:r>
        <w:r w:rsidR="00D02D0D">
          <w:rPr>
            <w:noProof/>
            <w:webHidden/>
          </w:rPr>
          <w:fldChar w:fldCharType="begin"/>
        </w:r>
        <w:r w:rsidR="00D02D0D">
          <w:rPr>
            <w:noProof/>
            <w:webHidden/>
          </w:rPr>
          <w:instrText xml:space="preserve"> PAGEREF _Toc418185449 \h </w:instrText>
        </w:r>
        <w:r w:rsidR="00D02D0D">
          <w:rPr>
            <w:noProof/>
            <w:webHidden/>
          </w:rPr>
        </w:r>
        <w:r w:rsidR="00D02D0D">
          <w:rPr>
            <w:noProof/>
            <w:webHidden/>
          </w:rPr>
          <w:fldChar w:fldCharType="separate"/>
        </w:r>
        <w:r w:rsidR="00D02D0D">
          <w:rPr>
            <w:noProof/>
            <w:webHidden/>
          </w:rPr>
          <w:t>53</w:t>
        </w:r>
        <w:r w:rsidR="00D02D0D">
          <w:rPr>
            <w:noProof/>
            <w:webHidden/>
          </w:rPr>
          <w:fldChar w:fldCharType="end"/>
        </w:r>
      </w:hyperlink>
    </w:p>
    <w:p w14:paraId="1AD8111B" w14:textId="77777777" w:rsidR="00D02D0D" w:rsidRDefault="00C54953">
      <w:pPr>
        <w:pStyle w:val="TOC5"/>
        <w:rPr>
          <w:rFonts w:asciiTheme="minorHAnsi" w:eastAsiaTheme="minorEastAsia" w:hAnsiTheme="minorHAnsi" w:cstheme="minorBidi"/>
          <w:noProof/>
          <w:sz w:val="22"/>
          <w:szCs w:val="22"/>
        </w:rPr>
      </w:pPr>
      <w:hyperlink w:anchor="_Toc418185450" w:history="1">
        <w:r w:rsidR="00D02D0D" w:rsidRPr="00134484">
          <w:rPr>
            <w:rStyle w:val="Hyperlink"/>
            <w:noProof/>
          </w:rPr>
          <w:t>6.3.1.D.2 Parent Template</w:t>
        </w:r>
        <w:r w:rsidR="00D02D0D">
          <w:rPr>
            <w:noProof/>
            <w:webHidden/>
          </w:rPr>
          <w:tab/>
        </w:r>
        <w:r w:rsidR="00D02D0D">
          <w:rPr>
            <w:noProof/>
            <w:webHidden/>
          </w:rPr>
          <w:fldChar w:fldCharType="begin"/>
        </w:r>
        <w:r w:rsidR="00D02D0D">
          <w:rPr>
            <w:noProof/>
            <w:webHidden/>
          </w:rPr>
          <w:instrText xml:space="preserve"> PAGEREF _Toc418185450 \h </w:instrText>
        </w:r>
        <w:r w:rsidR="00D02D0D">
          <w:rPr>
            <w:noProof/>
            <w:webHidden/>
          </w:rPr>
        </w:r>
        <w:r w:rsidR="00D02D0D">
          <w:rPr>
            <w:noProof/>
            <w:webHidden/>
          </w:rPr>
          <w:fldChar w:fldCharType="separate"/>
        </w:r>
        <w:r w:rsidR="00D02D0D">
          <w:rPr>
            <w:noProof/>
            <w:webHidden/>
          </w:rPr>
          <w:t>53</w:t>
        </w:r>
        <w:r w:rsidR="00D02D0D">
          <w:rPr>
            <w:noProof/>
            <w:webHidden/>
          </w:rPr>
          <w:fldChar w:fldCharType="end"/>
        </w:r>
      </w:hyperlink>
    </w:p>
    <w:p w14:paraId="6E14F08E" w14:textId="77777777" w:rsidR="00D02D0D" w:rsidRDefault="00C54953">
      <w:pPr>
        <w:pStyle w:val="TOC5"/>
        <w:rPr>
          <w:rFonts w:asciiTheme="minorHAnsi" w:eastAsiaTheme="minorEastAsia" w:hAnsiTheme="minorHAnsi" w:cstheme="minorBidi"/>
          <w:noProof/>
          <w:sz w:val="22"/>
          <w:szCs w:val="22"/>
        </w:rPr>
      </w:pPr>
      <w:hyperlink w:anchor="_Toc418185451" w:history="1">
        <w:r w:rsidR="00D02D0D" w:rsidRPr="00134484">
          <w:rPr>
            <w:rStyle w:val="Hyperlink"/>
            <w:noProof/>
          </w:rPr>
          <w:t>6.3.1.D.3 Referenced Standards</w:t>
        </w:r>
        <w:r w:rsidR="00D02D0D">
          <w:rPr>
            <w:noProof/>
            <w:webHidden/>
          </w:rPr>
          <w:tab/>
        </w:r>
        <w:r w:rsidR="00D02D0D">
          <w:rPr>
            <w:noProof/>
            <w:webHidden/>
          </w:rPr>
          <w:fldChar w:fldCharType="begin"/>
        </w:r>
        <w:r w:rsidR="00D02D0D">
          <w:rPr>
            <w:noProof/>
            <w:webHidden/>
          </w:rPr>
          <w:instrText xml:space="preserve"> PAGEREF _Toc418185451 \h </w:instrText>
        </w:r>
        <w:r w:rsidR="00D02D0D">
          <w:rPr>
            <w:noProof/>
            <w:webHidden/>
          </w:rPr>
        </w:r>
        <w:r w:rsidR="00D02D0D">
          <w:rPr>
            <w:noProof/>
            <w:webHidden/>
          </w:rPr>
          <w:fldChar w:fldCharType="separate"/>
        </w:r>
        <w:r w:rsidR="00D02D0D">
          <w:rPr>
            <w:noProof/>
            <w:webHidden/>
          </w:rPr>
          <w:t>53</w:t>
        </w:r>
        <w:r w:rsidR="00D02D0D">
          <w:rPr>
            <w:noProof/>
            <w:webHidden/>
          </w:rPr>
          <w:fldChar w:fldCharType="end"/>
        </w:r>
      </w:hyperlink>
    </w:p>
    <w:p w14:paraId="345D56D2" w14:textId="77777777" w:rsidR="00D02D0D" w:rsidRDefault="00C54953">
      <w:pPr>
        <w:pStyle w:val="TOC1"/>
        <w:rPr>
          <w:rFonts w:asciiTheme="minorHAnsi" w:eastAsiaTheme="minorEastAsia" w:hAnsiTheme="minorHAnsi" w:cstheme="minorBidi"/>
          <w:noProof/>
          <w:sz w:val="22"/>
          <w:szCs w:val="22"/>
        </w:rPr>
      </w:pPr>
      <w:hyperlink w:anchor="_Toc418185454" w:history="1">
        <w:r w:rsidR="00D02D0D" w:rsidRPr="00134484">
          <w:rPr>
            <w:rStyle w:val="Hyperlink"/>
            <w:noProof/>
          </w:rPr>
          <w:t>Appendices</w:t>
        </w:r>
        <w:r w:rsidR="00D02D0D">
          <w:rPr>
            <w:noProof/>
            <w:webHidden/>
          </w:rPr>
          <w:tab/>
        </w:r>
        <w:r w:rsidR="00D02D0D">
          <w:rPr>
            <w:noProof/>
            <w:webHidden/>
          </w:rPr>
          <w:fldChar w:fldCharType="begin"/>
        </w:r>
        <w:r w:rsidR="00D02D0D">
          <w:rPr>
            <w:noProof/>
            <w:webHidden/>
          </w:rPr>
          <w:instrText xml:space="preserve"> PAGEREF _Toc418185454 \h </w:instrText>
        </w:r>
        <w:r w:rsidR="00D02D0D">
          <w:rPr>
            <w:noProof/>
            <w:webHidden/>
          </w:rPr>
        </w:r>
        <w:r w:rsidR="00D02D0D">
          <w:rPr>
            <w:noProof/>
            <w:webHidden/>
          </w:rPr>
          <w:fldChar w:fldCharType="separate"/>
        </w:r>
        <w:r w:rsidR="00D02D0D">
          <w:rPr>
            <w:noProof/>
            <w:webHidden/>
          </w:rPr>
          <w:t>55</w:t>
        </w:r>
        <w:r w:rsidR="00D02D0D">
          <w:rPr>
            <w:noProof/>
            <w:webHidden/>
          </w:rPr>
          <w:fldChar w:fldCharType="end"/>
        </w:r>
      </w:hyperlink>
    </w:p>
    <w:p w14:paraId="7BD88B08" w14:textId="77777777" w:rsidR="00D02D0D" w:rsidRDefault="00C54953">
      <w:pPr>
        <w:pStyle w:val="TOC1"/>
        <w:rPr>
          <w:rFonts w:asciiTheme="minorHAnsi" w:eastAsiaTheme="minorEastAsia" w:hAnsiTheme="minorHAnsi" w:cstheme="minorBidi"/>
          <w:noProof/>
          <w:sz w:val="22"/>
          <w:szCs w:val="22"/>
        </w:rPr>
      </w:pPr>
      <w:hyperlink w:anchor="_Toc418185455" w:history="1">
        <w:r w:rsidR="00D02D0D" w:rsidRPr="00134484">
          <w:rPr>
            <w:rStyle w:val="Hyperlink"/>
            <w:noProof/>
          </w:rPr>
          <w:t>Appendix J – hData Transport</w:t>
        </w:r>
        <w:r w:rsidR="00D02D0D">
          <w:rPr>
            <w:noProof/>
            <w:webHidden/>
          </w:rPr>
          <w:tab/>
        </w:r>
        <w:r w:rsidR="00D02D0D">
          <w:rPr>
            <w:noProof/>
            <w:webHidden/>
          </w:rPr>
          <w:fldChar w:fldCharType="begin"/>
        </w:r>
        <w:r w:rsidR="00D02D0D">
          <w:rPr>
            <w:noProof/>
            <w:webHidden/>
          </w:rPr>
          <w:instrText xml:space="preserve"> PAGEREF _Toc418185455 \h </w:instrText>
        </w:r>
        <w:r w:rsidR="00D02D0D">
          <w:rPr>
            <w:noProof/>
            <w:webHidden/>
          </w:rPr>
        </w:r>
        <w:r w:rsidR="00D02D0D">
          <w:rPr>
            <w:noProof/>
            <w:webHidden/>
          </w:rPr>
          <w:fldChar w:fldCharType="separate"/>
        </w:r>
        <w:r w:rsidR="00D02D0D">
          <w:rPr>
            <w:noProof/>
            <w:webHidden/>
          </w:rPr>
          <w:t>55</w:t>
        </w:r>
        <w:r w:rsidR="00D02D0D">
          <w:rPr>
            <w:noProof/>
            <w:webHidden/>
          </w:rPr>
          <w:fldChar w:fldCharType="end"/>
        </w:r>
      </w:hyperlink>
    </w:p>
    <w:p w14:paraId="3D5A9C74" w14:textId="77777777" w:rsidR="00D02D0D" w:rsidRDefault="00C54953">
      <w:pPr>
        <w:pStyle w:val="TOC2"/>
        <w:rPr>
          <w:rFonts w:asciiTheme="minorHAnsi" w:eastAsiaTheme="minorEastAsia" w:hAnsiTheme="minorHAnsi" w:cstheme="minorBidi"/>
          <w:noProof/>
          <w:sz w:val="22"/>
          <w:szCs w:val="22"/>
        </w:rPr>
      </w:pPr>
      <w:hyperlink w:anchor="_Toc418185456" w:history="1">
        <w:r w:rsidR="00D02D0D" w:rsidRPr="00134484">
          <w:rPr>
            <w:rStyle w:val="Hyperlink"/>
            <w:bCs/>
            <w:noProof/>
          </w:rPr>
          <w:t>J.1 &lt;Add Title&gt;</w:t>
        </w:r>
        <w:r w:rsidR="00D02D0D">
          <w:rPr>
            <w:noProof/>
            <w:webHidden/>
          </w:rPr>
          <w:tab/>
        </w:r>
        <w:r w:rsidR="00D02D0D">
          <w:rPr>
            <w:noProof/>
            <w:webHidden/>
          </w:rPr>
          <w:fldChar w:fldCharType="begin"/>
        </w:r>
        <w:r w:rsidR="00D02D0D">
          <w:rPr>
            <w:noProof/>
            <w:webHidden/>
          </w:rPr>
          <w:instrText xml:space="preserve"> PAGEREF _Toc418185456 \h </w:instrText>
        </w:r>
        <w:r w:rsidR="00D02D0D">
          <w:rPr>
            <w:noProof/>
            <w:webHidden/>
          </w:rPr>
        </w:r>
        <w:r w:rsidR="00D02D0D">
          <w:rPr>
            <w:noProof/>
            <w:webHidden/>
          </w:rPr>
          <w:fldChar w:fldCharType="separate"/>
        </w:r>
        <w:r w:rsidR="00D02D0D">
          <w:rPr>
            <w:noProof/>
            <w:webHidden/>
          </w:rPr>
          <w:t>55</w:t>
        </w:r>
        <w:r w:rsidR="00D02D0D">
          <w:rPr>
            <w:noProof/>
            <w:webHidden/>
          </w:rPr>
          <w:fldChar w:fldCharType="end"/>
        </w:r>
      </w:hyperlink>
    </w:p>
    <w:p w14:paraId="5830F35E" w14:textId="77777777" w:rsidR="00D02D0D" w:rsidRDefault="00C54953">
      <w:pPr>
        <w:pStyle w:val="TOC1"/>
        <w:rPr>
          <w:rFonts w:asciiTheme="minorHAnsi" w:eastAsiaTheme="minorEastAsia" w:hAnsiTheme="minorHAnsi" w:cstheme="minorBidi"/>
          <w:noProof/>
          <w:sz w:val="22"/>
          <w:szCs w:val="22"/>
        </w:rPr>
      </w:pPr>
      <w:hyperlink w:anchor="_Toc418185459" w:history="1">
        <w:r w:rsidR="00D02D0D" w:rsidRPr="00134484">
          <w:rPr>
            <w:rStyle w:val="Hyperlink"/>
            <w:noProof/>
          </w:rPr>
          <w:t>Volume 3 Namespace Additions</w:t>
        </w:r>
        <w:r w:rsidR="00D02D0D">
          <w:rPr>
            <w:noProof/>
            <w:webHidden/>
          </w:rPr>
          <w:tab/>
        </w:r>
        <w:r w:rsidR="00D02D0D">
          <w:rPr>
            <w:noProof/>
            <w:webHidden/>
          </w:rPr>
          <w:fldChar w:fldCharType="begin"/>
        </w:r>
        <w:r w:rsidR="00D02D0D">
          <w:rPr>
            <w:noProof/>
            <w:webHidden/>
          </w:rPr>
          <w:instrText xml:space="preserve"> PAGEREF _Toc418185459 \h </w:instrText>
        </w:r>
        <w:r w:rsidR="00D02D0D">
          <w:rPr>
            <w:noProof/>
            <w:webHidden/>
          </w:rPr>
        </w:r>
        <w:r w:rsidR="00D02D0D">
          <w:rPr>
            <w:noProof/>
            <w:webHidden/>
          </w:rPr>
          <w:fldChar w:fldCharType="separate"/>
        </w:r>
        <w:r w:rsidR="00D02D0D">
          <w:rPr>
            <w:noProof/>
            <w:webHidden/>
          </w:rPr>
          <w:t>55</w:t>
        </w:r>
        <w:r w:rsidR="00D02D0D">
          <w:rPr>
            <w:noProof/>
            <w:webHidden/>
          </w:rPr>
          <w:fldChar w:fldCharType="end"/>
        </w:r>
      </w:hyperlink>
    </w:p>
    <w:p w14:paraId="37465727" w14:textId="77777777" w:rsidR="00CF283F" w:rsidRPr="003651D9" w:rsidRDefault="00CF508D" w:rsidP="009F5CF4">
      <w:pPr>
        <w:pStyle w:val="BodyText"/>
      </w:pPr>
      <w:r w:rsidRPr="003651D9">
        <w:fldChar w:fldCharType="end"/>
      </w:r>
      <w:r w:rsidR="00692B37" w:rsidRPr="003651D9">
        <w:t xml:space="preserve"> </w:t>
      </w:r>
    </w:p>
    <w:p w14:paraId="208A4FDB" w14:textId="77777777" w:rsidR="00CF283F" w:rsidRPr="003651D9"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3651D9">
        <w:rPr>
          <w:noProof w:val="0"/>
        </w:rPr>
        <w:br w:type="page"/>
      </w:r>
      <w:bookmarkStart w:id="9" w:name="_Toc418185362"/>
      <w:r w:rsidR="00CF283F" w:rsidRPr="003651D9">
        <w:rPr>
          <w:noProof w:val="0"/>
        </w:rPr>
        <w:lastRenderedPageBreak/>
        <w:t>Introduction</w:t>
      </w:r>
      <w:bookmarkEnd w:id="2"/>
      <w:bookmarkEnd w:id="3"/>
      <w:bookmarkEnd w:id="4"/>
      <w:bookmarkEnd w:id="5"/>
      <w:bookmarkEnd w:id="6"/>
      <w:bookmarkEnd w:id="7"/>
      <w:bookmarkEnd w:id="8"/>
      <w:r w:rsidR="00167DB7" w:rsidRPr="003651D9">
        <w:rPr>
          <w:noProof w:val="0"/>
        </w:rPr>
        <w:t xml:space="preserve"> to this Supplement</w:t>
      </w:r>
      <w:bookmarkEnd w:id="9"/>
    </w:p>
    <w:p w14:paraId="7526527B" w14:textId="33889CB7" w:rsidR="001D1619" w:rsidRPr="00D02D0D" w:rsidRDefault="00D02D0D" w:rsidP="00B92EA1">
      <w:pPr>
        <w:pStyle w:val="AuthorInstructions"/>
        <w:rPr>
          <w:i w:val="0"/>
        </w:rPr>
      </w:pPr>
      <w:r w:rsidRPr="00D02D0D">
        <w:rPr>
          <w:i w:val="0"/>
        </w:rPr>
        <w:t>Th</w:t>
      </w:r>
      <w:r>
        <w:rPr>
          <w:i w:val="0"/>
        </w:rPr>
        <w:t>is supplement describes a standardized means of reporting measurements taken by Personal Healthcare devices in a remote location whereby remote it means outside of the healthcare provider facilities and is typically the patient’s home, and reporting those measurements to the health care provider.</w:t>
      </w:r>
    </w:p>
    <w:p w14:paraId="5A37354A" w14:textId="77777777" w:rsidR="00CF283F" w:rsidRPr="003651D9" w:rsidRDefault="00CF283F" w:rsidP="008616CB">
      <w:pPr>
        <w:pStyle w:val="Heading2"/>
        <w:numPr>
          <w:ilvl w:val="0"/>
          <w:numId w:val="0"/>
        </w:numPr>
        <w:rPr>
          <w:noProof w:val="0"/>
        </w:rPr>
      </w:pPr>
      <w:bookmarkStart w:id="10" w:name="_Toc418185363"/>
      <w:r w:rsidRPr="003651D9">
        <w:rPr>
          <w:noProof w:val="0"/>
        </w:rPr>
        <w:t>Open Issues and Questions</w:t>
      </w:r>
      <w:bookmarkEnd w:id="10"/>
    </w:p>
    <w:p w14:paraId="235BD33A" w14:textId="77777777" w:rsidR="00CC4F5B" w:rsidRDefault="00CC4F5B">
      <w:pPr>
        <w:pStyle w:val="AuthorInstructions"/>
        <w:numPr>
          <w:ilvl w:val="0"/>
          <w:numId w:val="28"/>
        </w:numPr>
        <w:rPr>
          <w:ins w:id="11" w:author="Keith W. Boone" w:date="2015-03-04T09:18:00Z"/>
          <w:i w:val="0"/>
        </w:rPr>
        <w:pPrChange w:id="12" w:author="Keith W. Boone" w:date="2015-03-04T09:11:00Z">
          <w:pPr>
            <w:pStyle w:val="AuthorInstructions"/>
          </w:pPr>
        </w:pPrChange>
      </w:pPr>
      <w:ins w:id="13" w:author="Keith W. Boone" w:date="2015-03-04T09:11:00Z">
        <w:r w:rsidRPr="00CC4F5B">
          <w:rPr>
            <w:i w:val="0"/>
            <w:rPrChange w:id="14" w:author="Keith W. Boone" w:date="2015-03-04T09:11:00Z">
              <w:rPr/>
            </w:rPrChange>
          </w:rPr>
          <w:t>How</w:t>
        </w:r>
        <w:r>
          <w:rPr>
            <w:i w:val="0"/>
          </w:rPr>
          <w:t xml:space="preserve"> should we partition this profile?  At present, it is one profile containing content from PCC and PCD.  Should it be restructured as was done for Radiology Clinical Decision Support/PCC Guideline Appropriate Ordering?  Is this a PCC or PCD profile in the end?</w:t>
        </w:r>
      </w:ins>
    </w:p>
    <w:p w14:paraId="14C31032" w14:textId="77777777" w:rsidR="00CC4F5B" w:rsidRPr="00D76E9F" w:rsidRDefault="00CC4F5B">
      <w:pPr>
        <w:pStyle w:val="AuthorInstructions"/>
        <w:numPr>
          <w:ilvl w:val="0"/>
          <w:numId w:val="28"/>
        </w:numPr>
        <w:rPr>
          <w:i w:val="0"/>
        </w:rPr>
        <w:pPrChange w:id="15" w:author="Keith W. Boone" w:date="2015-03-04T09:11:00Z">
          <w:pPr>
            <w:pStyle w:val="AuthorInstructions"/>
          </w:pPr>
        </w:pPrChange>
      </w:pPr>
      <w:ins w:id="16" w:author="Keith W. Boone" w:date="2015-03-04T09:18:00Z">
        <w:r>
          <w:rPr>
            <w:i w:val="0"/>
          </w:rPr>
          <w:t xml:space="preserve">Related to #1: Should </w:t>
        </w:r>
        <w:r w:rsidRPr="00A35CD3">
          <w:rPr>
            <w:b/>
          </w:rPr>
          <w:t xml:space="preserve">Communicate </w:t>
        </w:r>
        <w:del w:id="17" w:author="Brian" w:date="2015-03-11T14:06:00Z">
          <w:r w:rsidDel="00BE3C9C">
            <w:rPr>
              <w:b/>
            </w:rPr>
            <w:delText>PHCA</w:delText>
          </w:r>
        </w:del>
      </w:ins>
      <w:ins w:id="18" w:author="Brian" w:date="2015-03-11T14:06:00Z">
        <w:r w:rsidR="00BE3C9C">
          <w:rPr>
            <w:b/>
          </w:rPr>
          <w:t>PCHA</w:t>
        </w:r>
      </w:ins>
      <w:ins w:id="19" w:author="Keith W. Boone" w:date="2015-03-04T09:18:00Z">
        <w:r>
          <w:rPr>
            <w:b/>
          </w:rPr>
          <w:t xml:space="preserve"> Data</w:t>
        </w:r>
        <w:r>
          <w:rPr>
            <w:b/>
            <w:i w:val="0"/>
          </w:rPr>
          <w:t xml:space="preserve"> </w:t>
        </w:r>
        <w:proofErr w:type="gramStart"/>
        <w:r w:rsidRPr="00CC4F5B">
          <w:rPr>
            <w:i w:val="0"/>
            <w:rPrChange w:id="20" w:author="Keith W. Boone" w:date="2015-03-04T09:18:00Z">
              <w:rPr>
                <w:b/>
                <w:i w:val="0"/>
              </w:rPr>
            </w:rPrChange>
          </w:rPr>
          <w:t>be</w:t>
        </w:r>
        <w:proofErr w:type="gramEnd"/>
        <w:r w:rsidRPr="00CC4F5B">
          <w:rPr>
            <w:i w:val="0"/>
            <w:rPrChange w:id="21" w:author="Keith W. Boone" w:date="2015-03-04T09:18:00Z">
              <w:rPr>
                <w:b/>
                <w:i w:val="0"/>
              </w:rPr>
            </w:rPrChange>
          </w:rPr>
          <w:t xml:space="preserve"> a</w:t>
        </w:r>
        <w:r>
          <w:rPr>
            <w:b/>
            <w:i w:val="0"/>
          </w:rPr>
          <w:t xml:space="preserve"> </w:t>
        </w:r>
        <w:r w:rsidRPr="00CC4F5B">
          <w:rPr>
            <w:i w:val="0"/>
            <w:rPrChange w:id="22" w:author="Keith W. Boone" w:date="2015-03-04T09:18:00Z">
              <w:rPr>
                <w:b/>
                <w:i w:val="0"/>
              </w:rPr>
            </w:rPrChange>
          </w:rPr>
          <w:t>PCD or PCC transaction</w:t>
        </w:r>
        <w:r>
          <w:rPr>
            <w:b/>
            <w:i w:val="0"/>
          </w:rPr>
          <w:t>?</w:t>
        </w:r>
      </w:ins>
    </w:p>
    <w:p w14:paraId="7EF16B9B" w14:textId="0CA9491A" w:rsidR="00D76E9F" w:rsidRDefault="00D76E9F" w:rsidP="00D76E9F">
      <w:pPr>
        <w:pStyle w:val="AuthorInstructions"/>
        <w:numPr>
          <w:ilvl w:val="0"/>
          <w:numId w:val="28"/>
        </w:numPr>
        <w:rPr>
          <w:i w:val="0"/>
        </w:rPr>
      </w:pPr>
      <w:r>
        <w:rPr>
          <w:i w:val="0"/>
        </w:rPr>
        <w:t>Shall the Content Creator actor be a Document Source actor instead? In this profile there is no responsibility for the Content Creator to be a repository; in other words it does not need to support an unsolicited request for a document. It is not clear to me if the Content Creator is also responsible for supporting unsolicited requests for a document.</w:t>
      </w:r>
    </w:p>
    <w:p w14:paraId="5435D83F" w14:textId="2E1E4D41" w:rsidR="00077935" w:rsidRDefault="00077935" w:rsidP="00D76E9F">
      <w:pPr>
        <w:pStyle w:val="AuthorInstructions"/>
        <w:numPr>
          <w:ilvl w:val="0"/>
          <w:numId w:val="28"/>
        </w:numPr>
        <w:rPr>
          <w:i w:val="0"/>
        </w:rPr>
      </w:pPr>
      <w:r>
        <w:rPr>
          <w:i w:val="0"/>
        </w:rPr>
        <w:t xml:space="preserve">Is the </w:t>
      </w:r>
      <w:proofErr w:type="spellStart"/>
      <w:r>
        <w:rPr>
          <w:i w:val="0"/>
        </w:rPr>
        <w:t>CommunicatePDCData</w:t>
      </w:r>
      <w:proofErr w:type="spellEnd"/>
      <w:r>
        <w:rPr>
          <w:i w:val="0"/>
        </w:rPr>
        <w:t xml:space="preserve"> SOAP action (defined by PDC) used in any IHE profiles?</w:t>
      </w:r>
    </w:p>
    <w:p w14:paraId="7B9E4384" w14:textId="502F83C3" w:rsidR="005E4812" w:rsidRDefault="005E4812" w:rsidP="00D76E9F">
      <w:pPr>
        <w:pStyle w:val="AuthorInstructions"/>
        <w:numPr>
          <w:ilvl w:val="0"/>
          <w:numId w:val="28"/>
        </w:numPr>
        <w:rPr>
          <w:i w:val="0"/>
        </w:rPr>
      </w:pPr>
      <w:r>
        <w:rPr>
          <w:i w:val="0"/>
        </w:rPr>
        <w:t>How shall the different Communicate PCHA Data-* transactions be described in Vol 2. The issue is that the IEEE-based transactions are identical except for transport and for all IEEE capable transports are referenced in the same documents.</w:t>
      </w:r>
    </w:p>
    <w:p w14:paraId="2C1130D9" w14:textId="0D70ED54" w:rsidR="005E4812" w:rsidRPr="007C6556" w:rsidRDefault="005E4812" w:rsidP="005E4812">
      <w:pPr>
        <w:pStyle w:val="AuthorInstructions"/>
        <w:numPr>
          <w:ilvl w:val="0"/>
          <w:numId w:val="28"/>
        </w:numPr>
        <w:rPr>
          <w:i w:val="0"/>
        </w:rPr>
      </w:pPr>
      <w:r w:rsidRPr="005E4812">
        <w:rPr>
          <w:i w:val="0"/>
        </w:rPr>
        <w:t>mjungers@ihe.net</w:t>
      </w:r>
    </w:p>
    <w:p w14:paraId="1A510384" w14:textId="502F83C3" w:rsidR="007C6556" w:rsidRDefault="007C6556" w:rsidP="007C6556">
      <w:pPr>
        <w:pStyle w:val="AuthorInstructions"/>
        <w:numPr>
          <w:ilvl w:val="0"/>
          <w:numId w:val="28"/>
        </w:numPr>
        <w:rPr>
          <w:i w:val="0"/>
        </w:rPr>
      </w:pPr>
      <w:r>
        <w:rPr>
          <w:i w:val="0"/>
        </w:rPr>
        <w:t>Comments from Paul Schluter</w:t>
      </w:r>
    </w:p>
    <w:p w14:paraId="31009F05" w14:textId="77777777" w:rsidR="007C6556" w:rsidRDefault="007C6556" w:rsidP="007C6556">
      <w:pPr>
        <w:numPr>
          <w:ilvl w:val="0"/>
          <w:numId w:val="28"/>
        </w:numPr>
        <w:rPr>
          <w:color w:val="1F497D"/>
        </w:rPr>
      </w:pPr>
      <w:r>
        <w:rPr>
          <w:color w:val="1F497D"/>
        </w:rPr>
        <w:t>A few suggestions:</w:t>
      </w:r>
    </w:p>
    <w:p w14:paraId="7FE141E7" w14:textId="77777777" w:rsidR="007C6556" w:rsidRDefault="007C6556" w:rsidP="00B35019">
      <w:pPr>
        <w:ind w:left="720"/>
        <w:rPr>
          <w:color w:val="1F497D"/>
        </w:rPr>
      </w:pPr>
    </w:p>
    <w:p w14:paraId="7FAA38DE" w14:textId="77777777" w:rsidR="007C6556" w:rsidRDefault="007C6556" w:rsidP="00B35019">
      <w:pPr>
        <w:ind w:left="720"/>
        <w:rPr>
          <w:color w:val="1F497D"/>
        </w:rPr>
      </w:pPr>
      <w:r>
        <w:rPr>
          <w:color w:val="1F497D"/>
        </w:rPr>
        <w:t xml:space="preserve">1.  Indicate that several deployment options are shown, in each of the three horizontal bands.  A short description of each as a </w:t>
      </w:r>
      <w:proofErr w:type="spellStart"/>
      <w:r>
        <w:rPr>
          <w:color w:val="1F497D"/>
        </w:rPr>
        <w:t>subcaption</w:t>
      </w:r>
      <w:proofErr w:type="spellEnd"/>
      <w:r>
        <w:rPr>
          <w:color w:val="1F497D"/>
        </w:rPr>
        <w:t xml:space="preserve"> in small italic text would help the reader understand what is going on.</w:t>
      </w:r>
    </w:p>
    <w:p w14:paraId="4054A9E3" w14:textId="77777777" w:rsidR="007C6556" w:rsidRDefault="007C6556" w:rsidP="00B35019">
      <w:pPr>
        <w:ind w:left="720"/>
        <w:rPr>
          <w:color w:val="1F497D"/>
        </w:rPr>
      </w:pPr>
    </w:p>
    <w:p w14:paraId="0B065271" w14:textId="77777777" w:rsidR="007C6556" w:rsidRDefault="007C6556" w:rsidP="00B35019">
      <w:pPr>
        <w:ind w:left="720"/>
        <w:rPr>
          <w:color w:val="1F497D"/>
        </w:rPr>
      </w:pPr>
      <w:r>
        <w:rPr>
          <w:color w:val="1F497D"/>
        </w:rPr>
        <w:t xml:space="preserve">2.  PCD DOR and PCD DOC are defined by the IHE PCD domain.  You need </w:t>
      </w:r>
      <w:proofErr w:type="gramStart"/>
      <w:r>
        <w:rPr>
          <w:color w:val="1F497D"/>
        </w:rPr>
        <w:t>a unique labels</w:t>
      </w:r>
      <w:proofErr w:type="gramEnd"/>
      <w:r>
        <w:rPr>
          <w:color w:val="1F497D"/>
        </w:rPr>
        <w:t xml:space="preserve"> for your device data observation source and consumer; it should not be the same as those that have been used by IHE PCD for years.</w:t>
      </w:r>
    </w:p>
    <w:p w14:paraId="0C957EE3" w14:textId="77777777" w:rsidR="007C6556" w:rsidRDefault="007C6556" w:rsidP="00B35019">
      <w:pPr>
        <w:ind w:left="720"/>
        <w:rPr>
          <w:color w:val="1F497D"/>
        </w:rPr>
      </w:pPr>
    </w:p>
    <w:p w14:paraId="46ABCCA1" w14:textId="7277AD3F" w:rsidR="00D76E9F" w:rsidRDefault="007C6556" w:rsidP="00D76E9F">
      <w:pPr>
        <w:ind w:left="720"/>
        <w:rPr>
          <w:color w:val="1F497D"/>
        </w:rPr>
      </w:pPr>
      <w:r>
        <w:rPr>
          <w:color w:val="1F497D"/>
        </w:rPr>
        <w:t>3</w:t>
      </w:r>
      <w:r w:rsidRPr="00C0763E">
        <w:rPr>
          <w:b/>
          <w:color w:val="1F497D"/>
        </w:rPr>
        <w:t>.  Use shaded vertical lines to highlight that the PCHA data transaction(s), IHE PCD DEC (of</w:t>
      </w:r>
      <w:r>
        <w:rPr>
          <w:color w:val="1F497D"/>
        </w:rPr>
        <w:t xml:space="preserve"> which we have many, in addition to the basic PCD-01), and PCC document sharing.</w:t>
      </w:r>
    </w:p>
    <w:p w14:paraId="2D62C515" w14:textId="77777777" w:rsidR="007C6556" w:rsidRDefault="007C6556" w:rsidP="00B35019">
      <w:pPr>
        <w:rPr>
          <w:color w:val="1F497D"/>
        </w:rPr>
      </w:pPr>
    </w:p>
    <w:p w14:paraId="412F93EA" w14:textId="77777777" w:rsidR="00CF283F" w:rsidRPr="003651D9" w:rsidRDefault="00CF283F" w:rsidP="008616CB">
      <w:pPr>
        <w:pStyle w:val="Heading2"/>
        <w:numPr>
          <w:ilvl w:val="0"/>
          <w:numId w:val="0"/>
        </w:numPr>
        <w:rPr>
          <w:noProof w:val="0"/>
        </w:rPr>
      </w:pPr>
      <w:bookmarkStart w:id="23" w:name="_Toc418185364"/>
      <w:bookmarkStart w:id="24" w:name="_Toc473170357"/>
      <w:bookmarkStart w:id="25" w:name="_Toc504625754"/>
      <w:r w:rsidRPr="003651D9">
        <w:rPr>
          <w:noProof w:val="0"/>
        </w:rPr>
        <w:lastRenderedPageBreak/>
        <w:t>Closed Issues</w:t>
      </w:r>
      <w:bookmarkEnd w:id="23"/>
    </w:p>
    <w:p w14:paraId="1E529741" w14:textId="5A58EF77" w:rsidR="00F3392B" w:rsidRDefault="00F3392B" w:rsidP="00F3392B">
      <w:pPr>
        <w:rPr>
          <w:color w:val="1F497D"/>
        </w:rPr>
      </w:pPr>
      <w:r>
        <w:rPr>
          <w:color w:val="1F497D"/>
        </w:rPr>
        <w:t>The suggestions from Paul Schluter have been taken into consideration. Some of the diagrams were put in landscape mode instead of vertical to make the flow easier to visualize.</w:t>
      </w:r>
      <w:r w:rsidR="00077935">
        <w:rPr>
          <w:color w:val="1F497D"/>
        </w:rPr>
        <w:t xml:space="preserve"> These were later considered too close to workflow diagrams and an additional actor-transaction diagram has been added.</w:t>
      </w:r>
    </w:p>
    <w:p w14:paraId="5D8EE621" w14:textId="31F2BB8C" w:rsidR="00A6791D" w:rsidRDefault="00A6791D" w:rsidP="00F3392B">
      <w:pPr>
        <w:rPr>
          <w:color w:val="1F497D"/>
        </w:rPr>
      </w:pPr>
      <w:r>
        <w:rPr>
          <w:color w:val="1F497D"/>
        </w:rPr>
        <w:t>The Content Creator is not required to support unsolicited requests for the content it created. F2F 4/27/2015.</w:t>
      </w:r>
    </w:p>
    <w:p w14:paraId="302D8454" w14:textId="26049CFB" w:rsidR="00F3392B" w:rsidRDefault="00F3392B" w:rsidP="00F3392B">
      <w:pPr>
        <w:ind w:left="720"/>
        <w:rPr>
          <w:color w:val="1F497D"/>
        </w:rPr>
      </w:pPr>
      <w:r>
        <w:rPr>
          <w:color w:val="1F497D"/>
        </w:rPr>
        <w:t>.</w:t>
      </w:r>
    </w:p>
    <w:p w14:paraId="6C55DFE2" w14:textId="77777777" w:rsidR="00F3392B" w:rsidRDefault="00F3392B" w:rsidP="00B92EA1">
      <w:pPr>
        <w:pStyle w:val="AuthorInstructions"/>
      </w:pPr>
    </w:p>
    <w:p w14:paraId="37303BA4" w14:textId="77777777" w:rsidR="009F5CF4" w:rsidRPr="003651D9" w:rsidRDefault="00747676" w:rsidP="00BB76BC">
      <w:pPr>
        <w:pStyle w:val="Heading1"/>
        <w:numPr>
          <w:ilvl w:val="0"/>
          <w:numId w:val="0"/>
        </w:numPr>
        <w:rPr>
          <w:noProof w:val="0"/>
        </w:rPr>
      </w:pPr>
      <w:bookmarkStart w:id="26" w:name="_Toc418185365"/>
      <w:r w:rsidRPr="003651D9">
        <w:rPr>
          <w:noProof w:val="0"/>
        </w:rPr>
        <w:lastRenderedPageBreak/>
        <w:t>General Introduction</w:t>
      </w:r>
      <w:bookmarkEnd w:id="26"/>
    </w:p>
    <w:p w14:paraId="7AEC2B11" w14:textId="77777777" w:rsidR="00747676" w:rsidRPr="003651D9" w:rsidRDefault="00747676" w:rsidP="00747676">
      <w:pPr>
        <w:pStyle w:val="AppendixHeading1"/>
        <w:rPr>
          <w:noProof w:val="0"/>
        </w:rPr>
      </w:pPr>
      <w:bookmarkStart w:id="27" w:name="_Toc418185366"/>
      <w:r w:rsidRPr="003651D9">
        <w:rPr>
          <w:noProof w:val="0"/>
        </w:rPr>
        <w:t>Appendix A - Actor Summary Definitions</w:t>
      </w:r>
      <w:bookmarkEnd w:id="27"/>
    </w:p>
    <w:p w14:paraId="513D21B6" w14:textId="77777777" w:rsidR="00747676" w:rsidRPr="003651D9" w:rsidRDefault="00B35019" w:rsidP="00747676">
      <w:pPr>
        <w:pStyle w:val="EditorInstructions"/>
      </w:pPr>
      <w:r w:rsidRPr="00B35019">
        <w:rPr>
          <w:b/>
          <w:i w:val="0"/>
        </w:rPr>
        <w:t xml:space="preserve">Sensor Data Consumer </w:t>
      </w:r>
      <w:r w:rsidRPr="00B35019">
        <w:rPr>
          <w:i w:val="0"/>
        </w:rPr>
        <w:t xml:space="preserve">This actor receives sensor data from Personal Healthcare </w:t>
      </w:r>
      <w:del w:id="28" w:author="Keith W. Boone" w:date="2015-03-04T09:09:00Z">
        <w:r w:rsidR="00747676" w:rsidRPr="00B35019" w:rsidDel="00CC4F5B">
          <w:rPr>
            <w:i w:val="0"/>
          </w:rPr>
          <w:delText xml:space="preserve">Add the following actors </w:delText>
        </w:r>
        <w:r w:rsidR="00747676" w:rsidRPr="00B35019" w:rsidDel="00CC4F5B">
          <w:rPr>
            <w:i w:val="0"/>
            <w:iCs w:val="0"/>
          </w:rPr>
          <w:delText xml:space="preserve">to the IHE </w:delText>
        </w:r>
        <w:r w:rsidR="00747676" w:rsidRPr="00B35019" w:rsidDel="00CC4F5B">
          <w:rPr>
            <w:i w:val="0"/>
          </w:rPr>
          <w:delText>Technical Frameworks</w:delText>
        </w:r>
        <w:r w:rsidR="00747676" w:rsidRPr="00B35019" w:rsidDel="00CC4F5B">
          <w:rPr>
            <w:i w:val="0"/>
            <w:iCs w:val="0"/>
          </w:rPr>
          <w:delText xml:space="preserve"> General Introduction list of Actors</w:delText>
        </w:r>
        <w:r w:rsidR="00747676" w:rsidRPr="00B35019" w:rsidDel="00CC4F5B">
          <w:rPr>
            <w:i w:val="0"/>
          </w:rPr>
          <w:delText>:</w:delText>
        </w:r>
      </w:del>
      <w:r>
        <w:rPr>
          <w:i w:val="0"/>
        </w:rPr>
        <w:t>Devices (PHDs)</w:t>
      </w:r>
    </w:p>
    <w:p w14:paraId="31432ABF" w14:textId="77777777" w:rsidR="008F3449" w:rsidRPr="00A35CD3" w:rsidDel="00CC4F5B" w:rsidRDefault="008F3449" w:rsidP="008F3449">
      <w:pPr>
        <w:pStyle w:val="BodyText"/>
        <w:rPr>
          <w:del w:id="29" w:author="Keith W. Boone" w:date="2015-03-04T09:10:00Z"/>
        </w:rPr>
      </w:pPr>
      <w:del w:id="30" w:author="Keith W. Boone" w:date="2015-03-04T09:10:00Z">
        <w:r w:rsidRPr="00A35CD3" w:rsidDel="00CC4F5B">
          <w:delText>Actors are information systems or components of information systems that produce, manage, or act on information associated with operational activities in the enterprise. The following are the actors defined by IHE and referenced throughout the rest of this document, as well as in other domain Technical Framework documents.</w:delText>
        </w:r>
      </w:del>
    </w:p>
    <w:p w14:paraId="78CB9CE0" w14:textId="77777777" w:rsidR="008F3449" w:rsidDel="00CC4F5B" w:rsidRDefault="008F3449" w:rsidP="008F3449">
      <w:pPr>
        <w:rPr>
          <w:del w:id="31" w:author="Keith W. Boone" w:date="2015-03-04T09:10:00Z"/>
          <w:b/>
          <w:bCs/>
          <w:u w:val="single"/>
        </w:rPr>
      </w:pPr>
      <w:del w:id="32" w:author="Keith W. Boone" w:date="2015-03-04T09:10:00Z">
        <w:r w:rsidRPr="00A35CD3" w:rsidDel="00CC4F5B">
          <w:rPr>
            <w:b/>
            <w:bCs/>
            <w:u w:val="single"/>
          </w:rPr>
          <w:delText>New actors</w:delText>
        </w:r>
      </w:del>
    </w:p>
    <w:p w14:paraId="364E461F" w14:textId="77777777" w:rsidR="008F3449" w:rsidRPr="00A35CD3" w:rsidDel="00CC4F5B" w:rsidRDefault="008F3449" w:rsidP="008F3449">
      <w:pPr>
        <w:rPr>
          <w:del w:id="33" w:author="Keith W. Boone" w:date="2015-03-04T09:10:00Z"/>
          <w:b/>
          <w:bCs/>
          <w:u w:val="single"/>
        </w:rPr>
      </w:pPr>
    </w:p>
    <w:p w14:paraId="73E4D9C4" w14:textId="77777777" w:rsidR="008F3449" w:rsidRPr="00374924" w:rsidDel="00CC4F5B" w:rsidRDefault="008F3449" w:rsidP="008F3449">
      <w:pPr>
        <w:pStyle w:val="BodyText"/>
        <w:ind w:left="360"/>
        <w:rPr>
          <w:del w:id="34" w:author="Keith W. Boone" w:date="2015-03-04T09:10:00Z"/>
          <w:szCs w:val="24"/>
        </w:rPr>
      </w:pPr>
      <w:del w:id="35" w:author="Keith W. Boone" w:date="2015-03-04T09:10:00Z">
        <w:r w:rsidRPr="00374924" w:rsidDel="00CC4F5B">
          <w:delText>There</w:delText>
        </w:r>
        <w:r w:rsidDel="00CC4F5B">
          <w:delText xml:space="preserve"> are no new actors defined by the Remote Patient Monitoring profile but actors are grouped to support new functionality</w:delText>
        </w:r>
        <w:r w:rsidRPr="00374924" w:rsidDel="00CC4F5B">
          <w:delText>.</w:delText>
        </w:r>
      </w:del>
    </w:p>
    <w:p w14:paraId="2D83317C" w14:textId="77777777" w:rsidR="008F3449" w:rsidDel="00CC4F5B" w:rsidRDefault="008F3449" w:rsidP="008F3449">
      <w:pPr>
        <w:pStyle w:val="AuthorInstructions"/>
        <w:rPr>
          <w:del w:id="36" w:author="Keith W. Boone" w:date="2015-03-04T09:10:00Z"/>
          <w:color w:val="0000FF"/>
        </w:rPr>
      </w:pPr>
    </w:p>
    <w:p w14:paraId="1D0E3080" w14:textId="77777777" w:rsidR="008F3449" w:rsidDel="00CC4F5B" w:rsidRDefault="008F3449" w:rsidP="008F3449">
      <w:pPr>
        <w:rPr>
          <w:del w:id="37" w:author="Keith W. Boone" w:date="2015-03-04T09:10:00Z"/>
          <w:b/>
          <w:bCs/>
          <w:u w:val="single"/>
        </w:rPr>
      </w:pPr>
      <w:del w:id="38" w:author="Keith W. Boone" w:date="2015-03-04T09:10:00Z">
        <w:r w:rsidRPr="00A35CD3" w:rsidDel="00CC4F5B">
          <w:rPr>
            <w:b/>
            <w:bCs/>
            <w:u w:val="single"/>
          </w:rPr>
          <w:delText>Existing acto</w:delText>
        </w:r>
        <w:r w:rsidDel="00CC4F5B">
          <w:rPr>
            <w:b/>
            <w:bCs/>
            <w:u w:val="single"/>
          </w:rPr>
          <w:delText>rs</w:delText>
        </w:r>
      </w:del>
    </w:p>
    <w:p w14:paraId="446758CB" w14:textId="77777777" w:rsidR="008F3449" w:rsidRPr="00A35CD3" w:rsidDel="00CC4F5B" w:rsidRDefault="008F3449" w:rsidP="008F3449">
      <w:pPr>
        <w:rPr>
          <w:del w:id="39" w:author="Keith W. Boone" w:date="2015-03-04T09:10:00Z"/>
          <w:b/>
          <w:bCs/>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rsidDel="00CC4F5B" w14:paraId="596BA7EF" w14:textId="77777777" w:rsidTr="00BB76BC">
        <w:trPr>
          <w:del w:id="40" w:author="Keith W. Boone" w:date="2015-03-04T09:10:00Z"/>
        </w:trPr>
        <w:tc>
          <w:tcPr>
            <w:tcW w:w="3078" w:type="dxa"/>
            <w:shd w:val="clear" w:color="auto" w:fill="D9D9D9"/>
          </w:tcPr>
          <w:p w14:paraId="4BC649B9" w14:textId="77777777" w:rsidR="00747676" w:rsidRPr="003651D9" w:rsidDel="00CC4F5B" w:rsidRDefault="00747676" w:rsidP="00EB71A2">
            <w:pPr>
              <w:pStyle w:val="TableEntryHeader"/>
              <w:rPr>
                <w:del w:id="41" w:author="Keith W. Boone" w:date="2015-03-04T09:10:00Z"/>
              </w:rPr>
            </w:pPr>
            <w:del w:id="42" w:author="Keith W. Boone" w:date="2015-03-04T09:10:00Z">
              <w:r w:rsidRPr="003651D9" w:rsidDel="00CC4F5B">
                <w:delText>Actor</w:delText>
              </w:r>
            </w:del>
          </w:p>
        </w:tc>
        <w:tc>
          <w:tcPr>
            <w:tcW w:w="6498" w:type="dxa"/>
            <w:shd w:val="clear" w:color="auto" w:fill="D9D9D9"/>
          </w:tcPr>
          <w:p w14:paraId="11072037" w14:textId="77777777" w:rsidR="00747676" w:rsidRPr="003651D9" w:rsidDel="00CC4F5B" w:rsidRDefault="00747676" w:rsidP="00EB71A2">
            <w:pPr>
              <w:pStyle w:val="TableEntryHeader"/>
              <w:rPr>
                <w:del w:id="43" w:author="Keith W. Boone" w:date="2015-03-04T09:10:00Z"/>
              </w:rPr>
            </w:pPr>
            <w:del w:id="44" w:author="Keith W. Boone" w:date="2015-03-04T09:10:00Z">
              <w:r w:rsidRPr="003651D9" w:rsidDel="00CC4F5B">
                <w:delText>Definition</w:delText>
              </w:r>
            </w:del>
          </w:p>
        </w:tc>
      </w:tr>
      <w:tr w:rsidR="00747676" w:rsidRPr="003651D9" w:rsidDel="00CC4F5B" w14:paraId="5BC777B7" w14:textId="77777777" w:rsidTr="00BB76BC">
        <w:trPr>
          <w:del w:id="45" w:author="Keith W. Boone" w:date="2015-03-04T09:10:00Z"/>
        </w:trPr>
        <w:tc>
          <w:tcPr>
            <w:tcW w:w="3078" w:type="dxa"/>
            <w:shd w:val="clear" w:color="auto" w:fill="auto"/>
          </w:tcPr>
          <w:p w14:paraId="12166062" w14:textId="77777777" w:rsidR="00747676" w:rsidRPr="003651D9" w:rsidDel="00CC4F5B" w:rsidRDefault="00747676" w:rsidP="00EB71A2">
            <w:pPr>
              <w:pStyle w:val="TableEntry"/>
              <w:rPr>
                <w:del w:id="46" w:author="Keith W. Boone" w:date="2015-03-04T09:10:00Z"/>
              </w:rPr>
            </w:pPr>
          </w:p>
        </w:tc>
        <w:tc>
          <w:tcPr>
            <w:tcW w:w="6498" w:type="dxa"/>
            <w:shd w:val="clear" w:color="auto" w:fill="auto"/>
          </w:tcPr>
          <w:p w14:paraId="7F7C39EF" w14:textId="77777777" w:rsidR="00747676" w:rsidRPr="003651D9" w:rsidDel="00CC4F5B" w:rsidRDefault="00747676" w:rsidP="00EB71A2">
            <w:pPr>
              <w:pStyle w:val="TableEntry"/>
              <w:rPr>
                <w:del w:id="47" w:author="Keith W. Boone" w:date="2015-03-04T09:10:00Z"/>
              </w:rPr>
            </w:pPr>
          </w:p>
        </w:tc>
      </w:tr>
    </w:tbl>
    <w:p w14:paraId="0E4884EB" w14:textId="77777777" w:rsidR="00747676" w:rsidRPr="003651D9" w:rsidRDefault="00747676" w:rsidP="00747676">
      <w:pPr>
        <w:pStyle w:val="AppendixHeading1"/>
        <w:rPr>
          <w:noProof w:val="0"/>
        </w:rPr>
      </w:pPr>
      <w:bookmarkStart w:id="48" w:name="_Toc418185367"/>
      <w:r w:rsidRPr="003651D9">
        <w:rPr>
          <w:noProof w:val="0"/>
        </w:rPr>
        <w:t>Appendix B - Transaction Summary Definitions</w:t>
      </w:r>
      <w:bookmarkEnd w:id="48"/>
    </w:p>
    <w:p w14:paraId="4F84DBEF" w14:textId="77777777" w:rsidR="008F3449" w:rsidDel="00CC4F5B" w:rsidRDefault="008F3449" w:rsidP="008F3449">
      <w:pPr>
        <w:pStyle w:val="BodyText"/>
        <w:rPr>
          <w:del w:id="49" w:author="Keith W. Boone" w:date="2015-03-04T09:26:00Z"/>
        </w:rPr>
      </w:pPr>
      <w:del w:id="50" w:author="Keith W. Boone" w:date="2015-03-04T09:26:00Z">
        <w:r w:rsidRPr="00A35CD3" w:rsidDel="00CC4F5B">
          <w:delText xml:space="preserve">Transactions are interactions between actors that transfer the required information through standards-based messages. The following are the transactions defined by IHE and </w:delText>
        </w:r>
      </w:del>
      <w:del w:id="51" w:author="Brian" w:date="2015-03-11T14:06:00Z">
        <w:r w:rsidDel="00BE3C9C">
          <w:delText>PHCA</w:delText>
        </w:r>
      </w:del>
      <w:del w:id="52" w:author="Keith W. Boone" w:date="2015-03-04T09:26:00Z">
        <w:r w:rsidDel="00CC4F5B">
          <w:delText xml:space="preserve"> </w:delText>
        </w:r>
        <w:r w:rsidRPr="00A35CD3" w:rsidDel="00CC4F5B">
          <w:delText>referenced throughout the rest of this document.  Those transactions specified in other domain Technical Framework documents are identified with the domain identifier and transaction number.</w:delText>
        </w:r>
      </w:del>
    </w:p>
    <w:p w14:paraId="36F6425B" w14:textId="7F6F0B91" w:rsidR="008F3449" w:rsidRDefault="008F3449" w:rsidP="008F3449">
      <w:pPr>
        <w:pStyle w:val="BodyText"/>
      </w:pPr>
      <w:r w:rsidRPr="00A35CD3">
        <w:rPr>
          <w:b/>
        </w:rPr>
        <w:t xml:space="preserve">Communicate </w:t>
      </w:r>
      <w:del w:id="53" w:author="Brian" w:date="2015-03-11T14:06:00Z">
        <w:r w:rsidDel="00BE3C9C">
          <w:rPr>
            <w:b/>
          </w:rPr>
          <w:delText>PHCA</w:delText>
        </w:r>
      </w:del>
      <w:ins w:id="54" w:author="Brian" w:date="2015-03-11T14:06:00Z">
        <w:r w:rsidR="00BE3C9C">
          <w:rPr>
            <w:b/>
          </w:rPr>
          <w:t>PCHA</w:t>
        </w:r>
      </w:ins>
      <w:r>
        <w:rPr>
          <w:b/>
        </w:rPr>
        <w:t xml:space="preserve"> Data</w:t>
      </w:r>
      <w:r w:rsidR="00875157">
        <w:rPr>
          <w:b/>
        </w:rPr>
        <w:t>-*</w:t>
      </w:r>
      <w:r w:rsidRPr="00A35CD3">
        <w:t xml:space="preserve"> </w:t>
      </w:r>
      <w:r>
        <w:rPr>
          <w:szCs w:val="24"/>
        </w:rPr>
        <w:t xml:space="preserve">&lt;PCD-xx&gt; </w:t>
      </w:r>
      <w:r w:rsidRPr="00937D4C">
        <w:rPr>
          <w:szCs w:val="24"/>
        </w:rPr>
        <w:t xml:space="preserve">– </w:t>
      </w:r>
      <w:r w:rsidRPr="00A35CD3">
        <w:t xml:space="preserve"> Th</w:t>
      </w:r>
      <w:r w:rsidR="00875157">
        <w:t>ese</w:t>
      </w:r>
      <w:r w:rsidRPr="00A35CD3">
        <w:t xml:space="preserve"> transaction</w:t>
      </w:r>
      <w:r w:rsidR="00875157">
        <w:t>s contain</w:t>
      </w:r>
      <w:r w:rsidRPr="00A35CD3">
        <w:t xml:space="preserve"> the </w:t>
      </w:r>
      <w:r>
        <w:t>discrete data from the remote Personal Health Device</w:t>
      </w:r>
      <w:r w:rsidRPr="00A35CD3">
        <w:t xml:space="preserve">, such as </w:t>
      </w:r>
      <w:r>
        <w:t>device identification data</w:t>
      </w:r>
      <w:r w:rsidRPr="00A35CD3">
        <w:t xml:space="preserve">, </w:t>
      </w:r>
      <w:r>
        <w:t>data related to the settings and calibration of the device, and the sensor data itself</w:t>
      </w:r>
      <w:r w:rsidR="00875157">
        <w:t xml:space="preserve"> over at least one of several transport options</w:t>
      </w:r>
      <w:r w:rsidRPr="00A35CD3">
        <w:t>.</w:t>
      </w:r>
      <w:r>
        <w:t xml:space="preserve"> </w:t>
      </w:r>
      <w:r w:rsidR="00077935">
        <w:t xml:space="preserve">The ‘*’ in the name indicates one of the five transport options. </w:t>
      </w:r>
      <w:r>
        <w:t xml:space="preserve">To qualify as </w:t>
      </w:r>
      <w:del w:id="55" w:author="Brian" w:date="2015-03-11T14:06:00Z">
        <w:r w:rsidDel="00BE3C9C">
          <w:delText>PHCA</w:delText>
        </w:r>
      </w:del>
      <w:ins w:id="56" w:author="Brian" w:date="2015-03-11T14:06:00Z">
        <w:r w:rsidR="00BE3C9C">
          <w:t>PCHA</w:t>
        </w:r>
      </w:ins>
      <w:r>
        <w:t xml:space="preserve"> data certain time stamping requirements must be met; e.g. all stored data must be time stamped and any device containing timestamps in the measurements must expose its sense of current time and its time synchronization (if any).</w:t>
      </w:r>
    </w:p>
    <w:p w14:paraId="205C716E" w14:textId="3DE2853A" w:rsidR="00B35019" w:rsidRPr="00636729" w:rsidRDefault="00077935" w:rsidP="008F3449">
      <w:pPr>
        <w:pStyle w:val="BodyText"/>
      </w:pPr>
      <w:r w:rsidRPr="00A35CD3">
        <w:rPr>
          <w:b/>
        </w:rPr>
        <w:t xml:space="preserve">Communicate </w:t>
      </w:r>
      <w:del w:id="57" w:author="Brian" w:date="2015-03-11T14:06:00Z">
        <w:r w:rsidDel="00BE3C9C">
          <w:rPr>
            <w:b/>
          </w:rPr>
          <w:delText>PHCA</w:delText>
        </w:r>
      </w:del>
      <w:ins w:id="58" w:author="Brian" w:date="2015-03-11T14:06:00Z">
        <w:r>
          <w:rPr>
            <w:b/>
          </w:rPr>
          <w:t>PC</w:t>
        </w:r>
      </w:ins>
      <w:r w:rsidR="00636729">
        <w:rPr>
          <w:b/>
        </w:rPr>
        <w:t>D</w:t>
      </w:r>
      <w:r>
        <w:rPr>
          <w:b/>
        </w:rPr>
        <w:t xml:space="preserve"> Data-*</w:t>
      </w:r>
      <w:r w:rsidR="00636729">
        <w:rPr>
          <w:b/>
        </w:rPr>
        <w:t xml:space="preserve"> </w:t>
      </w:r>
      <w:r w:rsidR="00636729">
        <w:rPr>
          <w:szCs w:val="24"/>
        </w:rPr>
        <w:t>&lt;PCD-xx</w:t>
      </w:r>
      <w:r w:rsidR="00D02D0D">
        <w:rPr>
          <w:szCs w:val="24"/>
        </w:rPr>
        <w:t xml:space="preserve">&gt; </w:t>
      </w:r>
      <w:proofErr w:type="gramStart"/>
      <w:r w:rsidR="00D02D0D" w:rsidRPr="00937D4C">
        <w:rPr>
          <w:szCs w:val="24"/>
        </w:rPr>
        <w:t xml:space="preserve">– </w:t>
      </w:r>
      <w:r w:rsidR="00D02D0D" w:rsidRPr="00A35CD3">
        <w:t xml:space="preserve"> Th</w:t>
      </w:r>
      <w:r w:rsidR="00D02D0D">
        <w:t>ese</w:t>
      </w:r>
      <w:proofErr w:type="gramEnd"/>
      <w:r w:rsidR="00D02D0D" w:rsidRPr="00A35CD3">
        <w:t xml:space="preserve"> </w:t>
      </w:r>
      <w:r w:rsidR="00636729">
        <w:t>transactions contain the PCD-01 message generated from sensor data. The ‘*’ in the name indicates one of two transport options.</w:t>
      </w:r>
    </w:p>
    <w:p w14:paraId="4AA26A75" w14:textId="77777777" w:rsidR="00077935" w:rsidRDefault="00077935" w:rsidP="008F344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0BAE5F4B" w14:textId="77777777" w:rsidTr="00BB76BC">
        <w:tc>
          <w:tcPr>
            <w:tcW w:w="3078" w:type="dxa"/>
            <w:shd w:val="clear" w:color="auto" w:fill="D9D9D9"/>
          </w:tcPr>
          <w:p w14:paraId="157850AC" w14:textId="77777777" w:rsidR="00747676" w:rsidRPr="003651D9" w:rsidRDefault="00747676" w:rsidP="00EB71A2">
            <w:pPr>
              <w:pStyle w:val="TableEntryHeader"/>
            </w:pPr>
            <w:r w:rsidRPr="003651D9">
              <w:t>Transaction</w:t>
            </w:r>
          </w:p>
        </w:tc>
        <w:tc>
          <w:tcPr>
            <w:tcW w:w="6498" w:type="dxa"/>
            <w:shd w:val="clear" w:color="auto" w:fill="D9D9D9"/>
          </w:tcPr>
          <w:p w14:paraId="43BB8371" w14:textId="77777777" w:rsidR="00747676" w:rsidRPr="003651D9" w:rsidRDefault="00747676" w:rsidP="00EB71A2">
            <w:pPr>
              <w:pStyle w:val="TableEntryHeader"/>
            </w:pPr>
            <w:r w:rsidRPr="003651D9">
              <w:t>Definition</w:t>
            </w:r>
          </w:p>
        </w:tc>
      </w:tr>
      <w:tr w:rsidR="00077935" w:rsidRPr="003651D9" w14:paraId="4AF0CA29" w14:textId="77777777" w:rsidTr="00077935">
        <w:tc>
          <w:tcPr>
            <w:tcW w:w="3078" w:type="dxa"/>
            <w:shd w:val="clear" w:color="auto" w:fill="auto"/>
          </w:tcPr>
          <w:p w14:paraId="6C338379" w14:textId="77777777" w:rsidR="00077935" w:rsidRPr="009F1D14" w:rsidRDefault="00077935" w:rsidP="00077935">
            <w:pPr>
              <w:pStyle w:val="TableEntry"/>
              <w:rPr>
                <w:sz w:val="24"/>
                <w:szCs w:val="24"/>
              </w:rPr>
            </w:pPr>
            <w:r w:rsidRPr="009F1D14">
              <w:rPr>
                <w:b/>
                <w:sz w:val="24"/>
                <w:szCs w:val="24"/>
              </w:rPr>
              <w:t xml:space="preserve">Communicate </w:t>
            </w:r>
            <w:del w:id="59" w:author="Brian" w:date="2015-03-11T14:06:00Z">
              <w:r w:rsidDel="00BE3C9C">
                <w:rPr>
                  <w:b/>
                  <w:sz w:val="24"/>
                  <w:szCs w:val="24"/>
                </w:rPr>
                <w:delText>PHCA</w:delText>
              </w:r>
            </w:del>
            <w:ins w:id="60" w:author="Brian" w:date="2015-03-11T14:06:00Z">
              <w:r>
                <w:rPr>
                  <w:b/>
                  <w:sz w:val="24"/>
                  <w:szCs w:val="24"/>
                </w:rPr>
                <w:t>PCHA</w:t>
              </w:r>
            </w:ins>
            <w:r w:rsidRPr="009F1D14">
              <w:rPr>
                <w:b/>
                <w:sz w:val="24"/>
                <w:szCs w:val="24"/>
              </w:rPr>
              <w:t xml:space="preserve"> Data</w:t>
            </w:r>
            <w:r>
              <w:rPr>
                <w:b/>
                <w:sz w:val="24"/>
                <w:szCs w:val="24"/>
              </w:rPr>
              <w:t>-BT</w:t>
            </w:r>
            <w:del w:id="61" w:author="Keith W. Boone" w:date="2015-03-04T09:19:00Z">
              <w:r w:rsidRPr="009F1D14" w:rsidDel="00CC4F5B">
                <w:rPr>
                  <w:sz w:val="24"/>
                  <w:szCs w:val="24"/>
                </w:rPr>
                <w:delText xml:space="preserve"> &lt;PCD-xx&gt;</w:delText>
              </w:r>
            </w:del>
          </w:p>
        </w:tc>
        <w:tc>
          <w:tcPr>
            <w:tcW w:w="6498" w:type="dxa"/>
            <w:shd w:val="clear" w:color="auto" w:fill="auto"/>
          </w:tcPr>
          <w:p w14:paraId="0F47A77B" w14:textId="6182CC32" w:rsidR="00077935" w:rsidRPr="009F1D14" w:rsidRDefault="00077935" w:rsidP="00077935">
            <w:pPr>
              <w:pStyle w:val="TableEntry"/>
              <w:ind w:left="0"/>
              <w:rPr>
                <w:sz w:val="24"/>
                <w:szCs w:val="24"/>
              </w:rPr>
            </w:pPr>
            <w:r w:rsidRPr="009F1D14">
              <w:rPr>
                <w:sz w:val="24"/>
                <w:szCs w:val="24"/>
              </w:rPr>
              <w:t>Th</w:t>
            </w:r>
            <w:r>
              <w:rPr>
                <w:sz w:val="24"/>
                <w:szCs w:val="24"/>
              </w:rPr>
              <w:t>is</w:t>
            </w:r>
            <w:r w:rsidRPr="009F1D14">
              <w:rPr>
                <w:sz w:val="24"/>
                <w:szCs w:val="24"/>
              </w:rPr>
              <w:t xml:space="preserve"> transaction</w:t>
            </w:r>
            <w:r>
              <w:rPr>
                <w:sz w:val="24"/>
                <w:szCs w:val="24"/>
              </w:rPr>
              <w:t xml:space="preserve"> uses</w:t>
            </w:r>
            <w:r w:rsidRPr="009F1D14">
              <w:rPr>
                <w:sz w:val="24"/>
                <w:szCs w:val="24"/>
              </w:rPr>
              <w:t xml:space="preserve"> the IEEE 11073-20601 protocol </w:t>
            </w:r>
            <w:r>
              <w:rPr>
                <w:sz w:val="24"/>
                <w:szCs w:val="24"/>
              </w:rPr>
              <w:t xml:space="preserve">over HDP (Health Device Profile) Bluetooth </w:t>
            </w:r>
            <w:ins w:id="62" w:author="Keith W. Boone" w:date="2015-03-04T09:21:00Z">
              <w:r w:rsidRPr="009F1D14">
                <w:rPr>
                  <w:sz w:val="24"/>
                  <w:szCs w:val="24"/>
                </w:rPr>
                <w:t xml:space="preserve">to transfer sensor data to a </w:t>
              </w:r>
            </w:ins>
            <w:r>
              <w:rPr>
                <w:sz w:val="24"/>
                <w:szCs w:val="24"/>
              </w:rPr>
              <w:t>Sensor Data</w:t>
            </w:r>
            <w:ins w:id="63" w:author="Keith W. Boone" w:date="2015-03-04T09:21:00Z">
              <w:r w:rsidRPr="009F1D14">
                <w:rPr>
                  <w:sz w:val="24"/>
                  <w:szCs w:val="24"/>
                </w:rPr>
                <w:t xml:space="preserve"> </w:t>
              </w:r>
              <w:r>
                <w:rPr>
                  <w:sz w:val="24"/>
                  <w:szCs w:val="24"/>
                </w:rPr>
                <w:t>Consumer.</w:t>
              </w:r>
            </w:ins>
            <w:commentRangeStart w:id="64"/>
            <w:del w:id="65" w:author="Keith W. Boone" w:date="2015-03-04T09:21:00Z">
              <w:r w:rsidRPr="009F1D14" w:rsidDel="00CC4F5B">
                <w:rPr>
                  <w:sz w:val="24"/>
                  <w:szCs w:val="24"/>
                </w:rPr>
                <w:delText xml:space="preserve">PHDC USB, HDP Bluetooth, ZigBee, or NFC transports or the Bluetooth Low Energy attribute protocol to transfer sensor data to a Device Observation </w:delText>
              </w:r>
              <w:r w:rsidDel="00CC4F5B">
                <w:rPr>
                  <w:sz w:val="24"/>
                  <w:szCs w:val="24"/>
                </w:rPr>
                <w:delText>Consumer</w:delText>
              </w:r>
              <w:r w:rsidRPr="009F1D14" w:rsidDel="00CC4F5B">
                <w:rPr>
                  <w:sz w:val="24"/>
                  <w:szCs w:val="24"/>
                </w:rPr>
                <w:delText xml:space="preserve">. The details of this transaction </w:delText>
              </w:r>
              <w:r w:rsidDel="00CC4F5B">
                <w:rPr>
                  <w:sz w:val="24"/>
                  <w:szCs w:val="24"/>
                </w:rPr>
                <w:delText>is</w:delText>
              </w:r>
              <w:r w:rsidRPr="009F1D14" w:rsidDel="00CC4F5B">
                <w:rPr>
                  <w:sz w:val="24"/>
                  <w:szCs w:val="24"/>
                </w:rPr>
                <w:delText xml:space="preserve"> available in the following </w:delText>
              </w:r>
            </w:del>
            <w:del w:id="66" w:author="Brian" w:date="2015-03-11T14:06:00Z">
              <w:r w:rsidRPr="009F1D14" w:rsidDel="00BE3C9C">
                <w:rPr>
                  <w:sz w:val="24"/>
                  <w:szCs w:val="24"/>
                </w:rPr>
                <w:delText>PHCA</w:delText>
              </w:r>
            </w:del>
            <w:del w:id="67" w:author="Keith W. Boone" w:date="2015-03-04T09:21:00Z">
              <w:r w:rsidRPr="009F1D14" w:rsidDel="00CC4F5B">
                <w:rPr>
                  <w:sz w:val="24"/>
                  <w:szCs w:val="24"/>
                </w:rPr>
                <w:delText xml:space="preserve"> guidelines: H.811 – TAN-PAN-LAN Interface.</w:delText>
              </w:r>
            </w:del>
            <w:commentRangeEnd w:id="64"/>
            <w:r>
              <w:rPr>
                <w:rStyle w:val="CommentReference"/>
              </w:rPr>
              <w:commentReference w:id="64"/>
            </w:r>
          </w:p>
        </w:tc>
      </w:tr>
      <w:tr w:rsidR="00077935" w:rsidRPr="003651D9" w14:paraId="28540DBD" w14:textId="77777777" w:rsidTr="00077935">
        <w:tc>
          <w:tcPr>
            <w:tcW w:w="3078" w:type="dxa"/>
            <w:shd w:val="clear" w:color="auto" w:fill="auto"/>
          </w:tcPr>
          <w:p w14:paraId="1FD78BC8" w14:textId="7EB55701" w:rsidR="00077935" w:rsidRPr="009F1D14" w:rsidRDefault="00077935" w:rsidP="00077935">
            <w:pPr>
              <w:pStyle w:val="TableEntry"/>
              <w:rPr>
                <w:sz w:val="24"/>
                <w:szCs w:val="24"/>
              </w:rPr>
            </w:pPr>
            <w:r w:rsidRPr="009F1D14">
              <w:rPr>
                <w:b/>
                <w:sz w:val="24"/>
                <w:szCs w:val="24"/>
              </w:rPr>
              <w:t xml:space="preserve">Communicate </w:t>
            </w:r>
            <w:del w:id="68" w:author="Brian" w:date="2015-03-11T14:06:00Z">
              <w:r w:rsidDel="00BE3C9C">
                <w:rPr>
                  <w:b/>
                  <w:sz w:val="24"/>
                  <w:szCs w:val="24"/>
                </w:rPr>
                <w:delText>PHCA</w:delText>
              </w:r>
            </w:del>
            <w:ins w:id="69" w:author="Brian" w:date="2015-03-11T14:06:00Z">
              <w:r>
                <w:rPr>
                  <w:b/>
                  <w:sz w:val="24"/>
                  <w:szCs w:val="24"/>
                </w:rPr>
                <w:t>PCHA</w:t>
              </w:r>
            </w:ins>
            <w:r w:rsidRPr="009F1D14">
              <w:rPr>
                <w:b/>
                <w:sz w:val="24"/>
                <w:szCs w:val="24"/>
              </w:rPr>
              <w:t xml:space="preserve"> Data</w:t>
            </w:r>
            <w:r>
              <w:rPr>
                <w:b/>
                <w:sz w:val="24"/>
                <w:szCs w:val="24"/>
              </w:rPr>
              <w:t>-USB</w:t>
            </w:r>
            <w:del w:id="70" w:author="Keith W. Boone" w:date="2015-03-04T09:19:00Z">
              <w:r w:rsidRPr="009F1D14" w:rsidDel="00CC4F5B">
                <w:rPr>
                  <w:sz w:val="24"/>
                  <w:szCs w:val="24"/>
                </w:rPr>
                <w:delText xml:space="preserve"> &lt;PCD-xx&gt;</w:delText>
              </w:r>
            </w:del>
          </w:p>
        </w:tc>
        <w:tc>
          <w:tcPr>
            <w:tcW w:w="6498" w:type="dxa"/>
            <w:shd w:val="clear" w:color="auto" w:fill="auto"/>
          </w:tcPr>
          <w:p w14:paraId="2B1A3AF2" w14:textId="7C6372AD" w:rsidR="00077935" w:rsidRPr="009F1D14" w:rsidRDefault="00077935" w:rsidP="00077935">
            <w:pPr>
              <w:pStyle w:val="TableEntry"/>
              <w:ind w:left="0"/>
              <w:rPr>
                <w:sz w:val="24"/>
                <w:szCs w:val="24"/>
              </w:rPr>
            </w:pPr>
            <w:r w:rsidRPr="009F1D14">
              <w:rPr>
                <w:sz w:val="24"/>
                <w:szCs w:val="24"/>
              </w:rPr>
              <w:t>Th</w:t>
            </w:r>
            <w:r>
              <w:rPr>
                <w:sz w:val="24"/>
                <w:szCs w:val="24"/>
              </w:rPr>
              <w:t>is</w:t>
            </w:r>
            <w:r w:rsidRPr="009F1D14">
              <w:rPr>
                <w:sz w:val="24"/>
                <w:szCs w:val="24"/>
              </w:rPr>
              <w:t xml:space="preserve"> transaction</w:t>
            </w:r>
            <w:r>
              <w:rPr>
                <w:sz w:val="24"/>
                <w:szCs w:val="24"/>
              </w:rPr>
              <w:t xml:space="preserve"> uses</w:t>
            </w:r>
            <w:r w:rsidRPr="009F1D14">
              <w:rPr>
                <w:sz w:val="24"/>
                <w:szCs w:val="24"/>
              </w:rPr>
              <w:t xml:space="preserve"> the IEEE 11073-20601 protocol </w:t>
            </w:r>
            <w:r>
              <w:rPr>
                <w:sz w:val="24"/>
                <w:szCs w:val="24"/>
              </w:rPr>
              <w:t xml:space="preserve">over PHDC (Personal Healthcare Device Class) USB </w:t>
            </w:r>
            <w:ins w:id="71" w:author="Keith W. Boone" w:date="2015-03-04T09:21:00Z">
              <w:r w:rsidRPr="009F1D14">
                <w:rPr>
                  <w:sz w:val="24"/>
                  <w:szCs w:val="24"/>
                </w:rPr>
                <w:t xml:space="preserve">to transfer sensor data to a </w:t>
              </w:r>
            </w:ins>
            <w:r>
              <w:rPr>
                <w:sz w:val="24"/>
                <w:szCs w:val="24"/>
              </w:rPr>
              <w:t>Sensor Data</w:t>
            </w:r>
            <w:ins w:id="72" w:author="Keith W. Boone" w:date="2015-03-04T09:21:00Z">
              <w:r w:rsidRPr="009F1D14">
                <w:rPr>
                  <w:sz w:val="24"/>
                  <w:szCs w:val="24"/>
                </w:rPr>
                <w:t xml:space="preserve"> </w:t>
              </w:r>
              <w:r>
                <w:rPr>
                  <w:sz w:val="24"/>
                  <w:szCs w:val="24"/>
                </w:rPr>
                <w:t>Consumer.</w:t>
              </w:r>
            </w:ins>
            <w:commentRangeStart w:id="73"/>
            <w:del w:id="74" w:author="Keith W. Boone" w:date="2015-03-04T09:21:00Z">
              <w:r w:rsidRPr="009F1D14" w:rsidDel="00CC4F5B">
                <w:rPr>
                  <w:sz w:val="24"/>
                  <w:szCs w:val="24"/>
                </w:rPr>
                <w:delText xml:space="preserve">PHDC USB, HDP Bluetooth, ZigBee, or NFC transports or the Bluetooth Low Energy attribute protocol to transfer sensor data to a Device Observation </w:delText>
              </w:r>
              <w:r w:rsidDel="00CC4F5B">
                <w:rPr>
                  <w:sz w:val="24"/>
                  <w:szCs w:val="24"/>
                </w:rPr>
                <w:delText>Consumer</w:delText>
              </w:r>
              <w:r w:rsidRPr="009F1D14" w:rsidDel="00CC4F5B">
                <w:rPr>
                  <w:sz w:val="24"/>
                  <w:szCs w:val="24"/>
                </w:rPr>
                <w:delText xml:space="preserve">. The details of this transaction </w:delText>
              </w:r>
              <w:r w:rsidDel="00CC4F5B">
                <w:rPr>
                  <w:sz w:val="24"/>
                  <w:szCs w:val="24"/>
                </w:rPr>
                <w:delText>is</w:delText>
              </w:r>
              <w:r w:rsidRPr="009F1D14" w:rsidDel="00CC4F5B">
                <w:rPr>
                  <w:sz w:val="24"/>
                  <w:szCs w:val="24"/>
                </w:rPr>
                <w:delText xml:space="preserve"> available in the following </w:delText>
              </w:r>
            </w:del>
            <w:del w:id="75" w:author="Brian" w:date="2015-03-11T14:06:00Z">
              <w:r w:rsidRPr="009F1D14" w:rsidDel="00BE3C9C">
                <w:rPr>
                  <w:sz w:val="24"/>
                  <w:szCs w:val="24"/>
                </w:rPr>
                <w:delText>PHCA</w:delText>
              </w:r>
            </w:del>
            <w:del w:id="76" w:author="Keith W. Boone" w:date="2015-03-04T09:21:00Z">
              <w:r w:rsidRPr="009F1D14" w:rsidDel="00CC4F5B">
                <w:rPr>
                  <w:sz w:val="24"/>
                  <w:szCs w:val="24"/>
                </w:rPr>
                <w:delText xml:space="preserve"> guidelines: H.811 – TAN-PAN-LAN Interface.</w:delText>
              </w:r>
            </w:del>
            <w:commentRangeEnd w:id="73"/>
            <w:r>
              <w:rPr>
                <w:rStyle w:val="CommentReference"/>
              </w:rPr>
              <w:commentReference w:id="73"/>
            </w:r>
          </w:p>
        </w:tc>
      </w:tr>
      <w:tr w:rsidR="00077935" w:rsidRPr="003651D9" w14:paraId="44270672" w14:textId="77777777" w:rsidTr="00077935">
        <w:tc>
          <w:tcPr>
            <w:tcW w:w="3078" w:type="dxa"/>
            <w:shd w:val="clear" w:color="auto" w:fill="auto"/>
          </w:tcPr>
          <w:p w14:paraId="1736FEFA" w14:textId="75D1CE7F" w:rsidR="00077935" w:rsidRPr="009F1D14" w:rsidRDefault="00077935" w:rsidP="00077935">
            <w:pPr>
              <w:pStyle w:val="TableEntry"/>
              <w:rPr>
                <w:sz w:val="24"/>
                <w:szCs w:val="24"/>
              </w:rPr>
            </w:pPr>
            <w:r w:rsidRPr="009F1D14">
              <w:rPr>
                <w:b/>
                <w:sz w:val="24"/>
                <w:szCs w:val="24"/>
              </w:rPr>
              <w:t xml:space="preserve">Communicate </w:t>
            </w:r>
            <w:del w:id="77" w:author="Brian" w:date="2015-03-11T14:06:00Z">
              <w:r w:rsidDel="00BE3C9C">
                <w:rPr>
                  <w:b/>
                  <w:sz w:val="24"/>
                  <w:szCs w:val="24"/>
                </w:rPr>
                <w:delText>PHCA</w:delText>
              </w:r>
            </w:del>
            <w:ins w:id="78" w:author="Brian" w:date="2015-03-11T14:06:00Z">
              <w:r>
                <w:rPr>
                  <w:b/>
                  <w:sz w:val="24"/>
                  <w:szCs w:val="24"/>
                </w:rPr>
                <w:t>PCHA</w:t>
              </w:r>
            </w:ins>
            <w:r w:rsidRPr="009F1D14">
              <w:rPr>
                <w:b/>
                <w:sz w:val="24"/>
                <w:szCs w:val="24"/>
              </w:rPr>
              <w:t xml:space="preserve"> Data</w:t>
            </w:r>
            <w:r>
              <w:rPr>
                <w:b/>
                <w:sz w:val="24"/>
                <w:szCs w:val="24"/>
              </w:rPr>
              <w:t>-ZB</w:t>
            </w:r>
            <w:del w:id="79" w:author="Keith W. Boone" w:date="2015-03-04T09:19:00Z">
              <w:r w:rsidRPr="009F1D14" w:rsidDel="00CC4F5B">
                <w:rPr>
                  <w:sz w:val="24"/>
                  <w:szCs w:val="24"/>
                </w:rPr>
                <w:delText xml:space="preserve"> &lt;PCD-xx&gt;</w:delText>
              </w:r>
            </w:del>
          </w:p>
        </w:tc>
        <w:tc>
          <w:tcPr>
            <w:tcW w:w="6498" w:type="dxa"/>
            <w:shd w:val="clear" w:color="auto" w:fill="auto"/>
          </w:tcPr>
          <w:p w14:paraId="33E06F9F" w14:textId="4417783B" w:rsidR="00077935" w:rsidRPr="009F1D14" w:rsidRDefault="00077935" w:rsidP="00077935">
            <w:pPr>
              <w:pStyle w:val="TableEntry"/>
              <w:ind w:left="0"/>
              <w:rPr>
                <w:sz w:val="24"/>
                <w:szCs w:val="24"/>
              </w:rPr>
            </w:pPr>
            <w:r w:rsidRPr="009F1D14">
              <w:rPr>
                <w:sz w:val="24"/>
                <w:szCs w:val="24"/>
              </w:rPr>
              <w:t>Th</w:t>
            </w:r>
            <w:r>
              <w:rPr>
                <w:sz w:val="24"/>
                <w:szCs w:val="24"/>
              </w:rPr>
              <w:t>is</w:t>
            </w:r>
            <w:r w:rsidRPr="009F1D14">
              <w:rPr>
                <w:sz w:val="24"/>
                <w:szCs w:val="24"/>
              </w:rPr>
              <w:t xml:space="preserve"> transaction</w:t>
            </w:r>
            <w:r>
              <w:rPr>
                <w:sz w:val="24"/>
                <w:szCs w:val="24"/>
              </w:rPr>
              <w:t xml:space="preserve"> uses</w:t>
            </w:r>
            <w:r w:rsidRPr="009F1D14">
              <w:rPr>
                <w:sz w:val="24"/>
                <w:szCs w:val="24"/>
              </w:rPr>
              <w:t xml:space="preserve"> the IEEE 11073-20601 protocol </w:t>
            </w:r>
            <w:r>
              <w:rPr>
                <w:sz w:val="24"/>
                <w:szCs w:val="24"/>
              </w:rPr>
              <w:t xml:space="preserve">over ZigBee </w:t>
            </w:r>
            <w:ins w:id="80" w:author="Keith W. Boone" w:date="2015-03-04T09:21:00Z">
              <w:r w:rsidRPr="009F1D14">
                <w:rPr>
                  <w:sz w:val="24"/>
                  <w:szCs w:val="24"/>
                </w:rPr>
                <w:t xml:space="preserve">to transfer sensor data to a </w:t>
              </w:r>
            </w:ins>
            <w:r>
              <w:rPr>
                <w:sz w:val="24"/>
                <w:szCs w:val="24"/>
              </w:rPr>
              <w:t>Sensor Data</w:t>
            </w:r>
            <w:ins w:id="81" w:author="Keith W. Boone" w:date="2015-03-04T09:21:00Z">
              <w:r w:rsidRPr="009F1D14">
                <w:rPr>
                  <w:sz w:val="24"/>
                  <w:szCs w:val="24"/>
                </w:rPr>
                <w:t xml:space="preserve"> </w:t>
              </w:r>
              <w:r>
                <w:rPr>
                  <w:sz w:val="24"/>
                  <w:szCs w:val="24"/>
                </w:rPr>
                <w:t>Consumer.</w:t>
              </w:r>
            </w:ins>
            <w:commentRangeStart w:id="82"/>
            <w:del w:id="83" w:author="Keith W. Boone" w:date="2015-03-04T09:21:00Z">
              <w:r w:rsidRPr="009F1D14" w:rsidDel="00CC4F5B">
                <w:rPr>
                  <w:sz w:val="24"/>
                  <w:szCs w:val="24"/>
                </w:rPr>
                <w:delText xml:space="preserve">PHDC USB, HDP Bluetooth, ZigBee, or NFC transports or the Bluetooth Low Energy attribute protocol to transfer sensor data to a Device Observation </w:delText>
              </w:r>
              <w:r w:rsidDel="00CC4F5B">
                <w:rPr>
                  <w:sz w:val="24"/>
                  <w:szCs w:val="24"/>
                </w:rPr>
                <w:delText>Consumer</w:delText>
              </w:r>
              <w:r w:rsidRPr="009F1D14" w:rsidDel="00CC4F5B">
                <w:rPr>
                  <w:sz w:val="24"/>
                  <w:szCs w:val="24"/>
                </w:rPr>
                <w:delText xml:space="preserve">. The details of this transaction </w:delText>
              </w:r>
              <w:r w:rsidDel="00CC4F5B">
                <w:rPr>
                  <w:sz w:val="24"/>
                  <w:szCs w:val="24"/>
                </w:rPr>
                <w:delText>is</w:delText>
              </w:r>
              <w:r w:rsidRPr="009F1D14" w:rsidDel="00CC4F5B">
                <w:rPr>
                  <w:sz w:val="24"/>
                  <w:szCs w:val="24"/>
                </w:rPr>
                <w:delText xml:space="preserve"> available in the following </w:delText>
              </w:r>
            </w:del>
            <w:del w:id="84" w:author="Brian" w:date="2015-03-11T14:06:00Z">
              <w:r w:rsidRPr="009F1D14" w:rsidDel="00BE3C9C">
                <w:rPr>
                  <w:sz w:val="24"/>
                  <w:szCs w:val="24"/>
                </w:rPr>
                <w:delText>PHCA</w:delText>
              </w:r>
            </w:del>
            <w:del w:id="85" w:author="Keith W. Boone" w:date="2015-03-04T09:21:00Z">
              <w:r w:rsidRPr="009F1D14" w:rsidDel="00CC4F5B">
                <w:rPr>
                  <w:sz w:val="24"/>
                  <w:szCs w:val="24"/>
                </w:rPr>
                <w:delText xml:space="preserve"> guidelines: H.811 – TAN-PAN-LAN Interface.</w:delText>
              </w:r>
            </w:del>
            <w:commentRangeEnd w:id="82"/>
            <w:r>
              <w:rPr>
                <w:rStyle w:val="CommentReference"/>
              </w:rPr>
              <w:commentReference w:id="82"/>
            </w:r>
          </w:p>
        </w:tc>
      </w:tr>
      <w:tr w:rsidR="00077935" w:rsidRPr="003651D9" w14:paraId="22D3D8E1" w14:textId="77777777" w:rsidTr="00077935">
        <w:tc>
          <w:tcPr>
            <w:tcW w:w="3078" w:type="dxa"/>
            <w:shd w:val="clear" w:color="auto" w:fill="auto"/>
          </w:tcPr>
          <w:p w14:paraId="2F8F8401" w14:textId="7CAF9E31" w:rsidR="00077935" w:rsidRPr="009F1D14" w:rsidRDefault="00077935" w:rsidP="00077935">
            <w:pPr>
              <w:pStyle w:val="TableEntry"/>
              <w:rPr>
                <w:sz w:val="24"/>
                <w:szCs w:val="24"/>
              </w:rPr>
            </w:pPr>
            <w:r w:rsidRPr="009F1D14">
              <w:rPr>
                <w:b/>
                <w:sz w:val="24"/>
                <w:szCs w:val="24"/>
              </w:rPr>
              <w:t xml:space="preserve">Communicate </w:t>
            </w:r>
            <w:del w:id="86" w:author="Brian" w:date="2015-03-11T14:06:00Z">
              <w:r w:rsidDel="00BE3C9C">
                <w:rPr>
                  <w:b/>
                  <w:sz w:val="24"/>
                  <w:szCs w:val="24"/>
                </w:rPr>
                <w:delText>PHCA</w:delText>
              </w:r>
            </w:del>
            <w:ins w:id="87" w:author="Brian" w:date="2015-03-11T14:06:00Z">
              <w:r>
                <w:rPr>
                  <w:b/>
                  <w:sz w:val="24"/>
                  <w:szCs w:val="24"/>
                </w:rPr>
                <w:t>PCHA</w:t>
              </w:r>
            </w:ins>
            <w:r w:rsidRPr="009F1D14">
              <w:rPr>
                <w:b/>
                <w:sz w:val="24"/>
                <w:szCs w:val="24"/>
              </w:rPr>
              <w:t xml:space="preserve"> Data</w:t>
            </w:r>
            <w:r>
              <w:rPr>
                <w:b/>
                <w:sz w:val="24"/>
                <w:szCs w:val="24"/>
              </w:rPr>
              <w:t>-NFC</w:t>
            </w:r>
            <w:del w:id="88" w:author="Keith W. Boone" w:date="2015-03-04T09:19:00Z">
              <w:r w:rsidRPr="009F1D14" w:rsidDel="00CC4F5B">
                <w:rPr>
                  <w:sz w:val="24"/>
                  <w:szCs w:val="24"/>
                </w:rPr>
                <w:delText xml:space="preserve"> &lt;PCD-xx&gt;</w:delText>
              </w:r>
            </w:del>
          </w:p>
        </w:tc>
        <w:tc>
          <w:tcPr>
            <w:tcW w:w="6498" w:type="dxa"/>
            <w:shd w:val="clear" w:color="auto" w:fill="auto"/>
          </w:tcPr>
          <w:p w14:paraId="2FC7E61E" w14:textId="7D10FACF" w:rsidR="00077935" w:rsidRPr="009F1D14" w:rsidRDefault="00077935" w:rsidP="00077935">
            <w:pPr>
              <w:pStyle w:val="TableEntry"/>
              <w:ind w:left="0"/>
              <w:rPr>
                <w:sz w:val="24"/>
                <w:szCs w:val="24"/>
              </w:rPr>
            </w:pPr>
            <w:r w:rsidRPr="009F1D14">
              <w:rPr>
                <w:sz w:val="24"/>
                <w:szCs w:val="24"/>
              </w:rPr>
              <w:t>Th</w:t>
            </w:r>
            <w:r>
              <w:rPr>
                <w:sz w:val="24"/>
                <w:szCs w:val="24"/>
              </w:rPr>
              <w:t>is</w:t>
            </w:r>
            <w:r w:rsidRPr="009F1D14">
              <w:rPr>
                <w:sz w:val="24"/>
                <w:szCs w:val="24"/>
              </w:rPr>
              <w:t xml:space="preserve"> transaction</w:t>
            </w:r>
            <w:r>
              <w:rPr>
                <w:sz w:val="24"/>
                <w:szCs w:val="24"/>
              </w:rPr>
              <w:t xml:space="preserve"> uses</w:t>
            </w:r>
            <w:r w:rsidRPr="009F1D14">
              <w:rPr>
                <w:sz w:val="24"/>
                <w:szCs w:val="24"/>
              </w:rPr>
              <w:t xml:space="preserve"> the IEEE 11073-20601 protocol </w:t>
            </w:r>
            <w:r>
              <w:rPr>
                <w:sz w:val="24"/>
                <w:szCs w:val="24"/>
              </w:rPr>
              <w:t xml:space="preserve">over Near Field Communication </w:t>
            </w:r>
            <w:ins w:id="89" w:author="Keith W. Boone" w:date="2015-03-04T09:21:00Z">
              <w:r w:rsidRPr="009F1D14">
                <w:rPr>
                  <w:sz w:val="24"/>
                  <w:szCs w:val="24"/>
                </w:rPr>
                <w:t xml:space="preserve">to transfer sensor data to a </w:t>
              </w:r>
            </w:ins>
            <w:r>
              <w:rPr>
                <w:sz w:val="24"/>
                <w:szCs w:val="24"/>
              </w:rPr>
              <w:t>Sensor Data</w:t>
            </w:r>
            <w:ins w:id="90" w:author="Keith W. Boone" w:date="2015-03-04T09:21:00Z">
              <w:r w:rsidRPr="009F1D14">
                <w:rPr>
                  <w:sz w:val="24"/>
                  <w:szCs w:val="24"/>
                </w:rPr>
                <w:t xml:space="preserve"> </w:t>
              </w:r>
              <w:r>
                <w:rPr>
                  <w:sz w:val="24"/>
                  <w:szCs w:val="24"/>
                </w:rPr>
                <w:t>Consumer</w:t>
              </w:r>
            </w:ins>
            <w:r>
              <w:rPr>
                <w:sz w:val="24"/>
                <w:szCs w:val="24"/>
              </w:rPr>
              <w:t>.</w:t>
            </w:r>
          </w:p>
        </w:tc>
      </w:tr>
      <w:tr w:rsidR="00077935" w:rsidRPr="003651D9" w14:paraId="75FFF728" w14:textId="77777777" w:rsidTr="00077935">
        <w:tc>
          <w:tcPr>
            <w:tcW w:w="3078" w:type="dxa"/>
            <w:shd w:val="clear" w:color="auto" w:fill="auto"/>
          </w:tcPr>
          <w:p w14:paraId="47146397" w14:textId="77777777" w:rsidR="00077935" w:rsidRPr="009F1D14" w:rsidRDefault="00077935" w:rsidP="00077935">
            <w:pPr>
              <w:pStyle w:val="TableEntry"/>
              <w:rPr>
                <w:sz w:val="24"/>
                <w:szCs w:val="24"/>
              </w:rPr>
            </w:pPr>
            <w:r w:rsidRPr="009F1D14">
              <w:rPr>
                <w:b/>
                <w:sz w:val="24"/>
                <w:szCs w:val="24"/>
              </w:rPr>
              <w:t xml:space="preserve">Communicate </w:t>
            </w:r>
            <w:del w:id="91" w:author="Brian" w:date="2015-03-11T14:06:00Z">
              <w:r w:rsidDel="00BE3C9C">
                <w:rPr>
                  <w:b/>
                  <w:sz w:val="24"/>
                  <w:szCs w:val="24"/>
                </w:rPr>
                <w:delText>PHCA</w:delText>
              </w:r>
            </w:del>
            <w:ins w:id="92" w:author="Brian" w:date="2015-03-11T14:06:00Z">
              <w:r>
                <w:rPr>
                  <w:b/>
                  <w:sz w:val="24"/>
                  <w:szCs w:val="24"/>
                </w:rPr>
                <w:t>PCHA</w:t>
              </w:r>
            </w:ins>
            <w:r w:rsidRPr="009F1D14">
              <w:rPr>
                <w:b/>
                <w:sz w:val="24"/>
                <w:szCs w:val="24"/>
              </w:rPr>
              <w:t xml:space="preserve"> Data</w:t>
            </w:r>
            <w:r>
              <w:rPr>
                <w:b/>
                <w:sz w:val="24"/>
                <w:szCs w:val="24"/>
              </w:rPr>
              <w:t>-BTLE</w:t>
            </w:r>
            <w:del w:id="93" w:author="Keith W. Boone" w:date="2015-03-04T09:19:00Z">
              <w:r w:rsidRPr="009F1D14" w:rsidDel="00CC4F5B">
                <w:rPr>
                  <w:sz w:val="24"/>
                  <w:szCs w:val="24"/>
                </w:rPr>
                <w:delText xml:space="preserve"> &lt;PCD-xx&gt;</w:delText>
              </w:r>
            </w:del>
          </w:p>
        </w:tc>
        <w:tc>
          <w:tcPr>
            <w:tcW w:w="6498" w:type="dxa"/>
            <w:shd w:val="clear" w:color="auto" w:fill="auto"/>
          </w:tcPr>
          <w:p w14:paraId="743D7D61" w14:textId="7D2C93DE" w:rsidR="00077935" w:rsidRPr="009F1D14" w:rsidRDefault="00077935" w:rsidP="00077935">
            <w:pPr>
              <w:pStyle w:val="TableEntry"/>
              <w:ind w:left="0"/>
              <w:rPr>
                <w:sz w:val="24"/>
                <w:szCs w:val="24"/>
              </w:rPr>
            </w:pPr>
            <w:r w:rsidRPr="009F1D14">
              <w:rPr>
                <w:sz w:val="24"/>
                <w:szCs w:val="24"/>
              </w:rPr>
              <w:t>Th</w:t>
            </w:r>
            <w:r>
              <w:rPr>
                <w:sz w:val="24"/>
                <w:szCs w:val="24"/>
              </w:rPr>
              <w:t>is</w:t>
            </w:r>
            <w:r w:rsidRPr="009F1D14">
              <w:rPr>
                <w:sz w:val="24"/>
                <w:szCs w:val="24"/>
              </w:rPr>
              <w:t xml:space="preserve"> transaction</w:t>
            </w:r>
            <w:r>
              <w:rPr>
                <w:sz w:val="24"/>
                <w:szCs w:val="24"/>
              </w:rPr>
              <w:t xml:space="preserve"> uses</w:t>
            </w:r>
            <w:r w:rsidRPr="009F1D14">
              <w:rPr>
                <w:sz w:val="24"/>
                <w:szCs w:val="24"/>
              </w:rPr>
              <w:t xml:space="preserve"> </w:t>
            </w:r>
            <w:r>
              <w:rPr>
                <w:sz w:val="24"/>
                <w:szCs w:val="24"/>
              </w:rPr>
              <w:t xml:space="preserve">the Generic Attribute protocol over Bluetooth Low Energy </w:t>
            </w:r>
            <w:ins w:id="94" w:author="Keith W. Boone" w:date="2015-03-04T09:21:00Z">
              <w:r w:rsidRPr="009F1D14">
                <w:rPr>
                  <w:sz w:val="24"/>
                  <w:szCs w:val="24"/>
                </w:rPr>
                <w:t xml:space="preserve">to transfer sensor data to a </w:t>
              </w:r>
            </w:ins>
            <w:r>
              <w:rPr>
                <w:sz w:val="24"/>
                <w:szCs w:val="24"/>
              </w:rPr>
              <w:t>Sensor Data</w:t>
            </w:r>
            <w:ins w:id="95" w:author="Keith W. Boone" w:date="2015-03-04T09:21:00Z">
              <w:r w:rsidRPr="009F1D14">
                <w:rPr>
                  <w:sz w:val="24"/>
                  <w:szCs w:val="24"/>
                </w:rPr>
                <w:t xml:space="preserve"> </w:t>
              </w:r>
              <w:r>
                <w:rPr>
                  <w:sz w:val="24"/>
                  <w:szCs w:val="24"/>
                </w:rPr>
                <w:t>Consumer.</w:t>
              </w:r>
            </w:ins>
            <w:commentRangeStart w:id="96"/>
            <w:del w:id="97" w:author="Keith W. Boone" w:date="2015-03-04T09:21:00Z">
              <w:r w:rsidRPr="009F1D14" w:rsidDel="00CC4F5B">
                <w:rPr>
                  <w:sz w:val="24"/>
                  <w:szCs w:val="24"/>
                </w:rPr>
                <w:delText xml:space="preserve">PHDC USB, HDP Bluetooth, ZigBee, or NFC transports or the Bluetooth Low Energy attribute protocol to transfer sensor data to a Device Observation </w:delText>
              </w:r>
              <w:r w:rsidDel="00CC4F5B">
                <w:rPr>
                  <w:sz w:val="24"/>
                  <w:szCs w:val="24"/>
                </w:rPr>
                <w:delText>Consumer</w:delText>
              </w:r>
              <w:r w:rsidRPr="009F1D14" w:rsidDel="00CC4F5B">
                <w:rPr>
                  <w:sz w:val="24"/>
                  <w:szCs w:val="24"/>
                </w:rPr>
                <w:delText xml:space="preserve">. The details of this transaction </w:delText>
              </w:r>
              <w:r w:rsidDel="00CC4F5B">
                <w:rPr>
                  <w:sz w:val="24"/>
                  <w:szCs w:val="24"/>
                </w:rPr>
                <w:delText>is</w:delText>
              </w:r>
              <w:r w:rsidRPr="009F1D14" w:rsidDel="00CC4F5B">
                <w:rPr>
                  <w:sz w:val="24"/>
                  <w:szCs w:val="24"/>
                </w:rPr>
                <w:delText xml:space="preserve"> available in the following </w:delText>
              </w:r>
            </w:del>
            <w:del w:id="98" w:author="Brian" w:date="2015-03-11T14:06:00Z">
              <w:r w:rsidRPr="009F1D14" w:rsidDel="00BE3C9C">
                <w:rPr>
                  <w:sz w:val="24"/>
                  <w:szCs w:val="24"/>
                </w:rPr>
                <w:delText>PHCA</w:delText>
              </w:r>
            </w:del>
            <w:del w:id="99" w:author="Keith W. Boone" w:date="2015-03-04T09:21:00Z">
              <w:r w:rsidRPr="009F1D14" w:rsidDel="00CC4F5B">
                <w:rPr>
                  <w:sz w:val="24"/>
                  <w:szCs w:val="24"/>
                </w:rPr>
                <w:delText xml:space="preserve"> guidelines: H.811 – TAN-PAN-LAN Interface.</w:delText>
              </w:r>
            </w:del>
            <w:commentRangeEnd w:id="96"/>
            <w:r>
              <w:rPr>
                <w:rStyle w:val="CommentReference"/>
              </w:rPr>
              <w:commentReference w:id="96"/>
            </w:r>
          </w:p>
        </w:tc>
      </w:tr>
      <w:tr w:rsidR="008F3449" w:rsidRPr="003651D9" w14:paraId="6A08B96E" w14:textId="77777777" w:rsidTr="00BB76BC">
        <w:tc>
          <w:tcPr>
            <w:tcW w:w="3078" w:type="dxa"/>
            <w:shd w:val="clear" w:color="auto" w:fill="auto"/>
          </w:tcPr>
          <w:p w14:paraId="3B8A8089" w14:textId="29A901F7" w:rsidR="008F3449" w:rsidRPr="009F1D14" w:rsidRDefault="008F3449" w:rsidP="00077935">
            <w:pPr>
              <w:pStyle w:val="TableEntry"/>
              <w:rPr>
                <w:sz w:val="24"/>
                <w:szCs w:val="24"/>
              </w:rPr>
            </w:pPr>
            <w:r w:rsidRPr="009F1D14">
              <w:rPr>
                <w:b/>
                <w:sz w:val="24"/>
                <w:szCs w:val="24"/>
              </w:rPr>
              <w:t xml:space="preserve">Communicate </w:t>
            </w:r>
            <w:del w:id="100" w:author="Brian" w:date="2015-03-11T14:06:00Z">
              <w:r w:rsidDel="00BE3C9C">
                <w:rPr>
                  <w:b/>
                  <w:sz w:val="24"/>
                  <w:szCs w:val="24"/>
                </w:rPr>
                <w:delText>PHCA</w:delText>
              </w:r>
            </w:del>
            <w:r w:rsidR="00077935">
              <w:rPr>
                <w:b/>
                <w:sz w:val="24"/>
                <w:szCs w:val="24"/>
              </w:rPr>
              <w:t xml:space="preserve">PCD </w:t>
            </w:r>
            <w:r w:rsidRPr="009F1D14">
              <w:rPr>
                <w:b/>
                <w:sz w:val="24"/>
                <w:szCs w:val="24"/>
              </w:rPr>
              <w:t>Data</w:t>
            </w:r>
            <w:r w:rsidR="00875157">
              <w:rPr>
                <w:b/>
                <w:sz w:val="24"/>
                <w:szCs w:val="24"/>
              </w:rPr>
              <w:t>-</w:t>
            </w:r>
            <w:proofErr w:type="spellStart"/>
            <w:r w:rsidR="00077935">
              <w:rPr>
                <w:b/>
                <w:sz w:val="24"/>
                <w:szCs w:val="24"/>
              </w:rPr>
              <w:t>hData</w:t>
            </w:r>
            <w:proofErr w:type="spellEnd"/>
            <w:del w:id="101" w:author="Keith W. Boone" w:date="2015-03-04T09:19:00Z">
              <w:r w:rsidRPr="009F1D14" w:rsidDel="00CC4F5B">
                <w:rPr>
                  <w:sz w:val="24"/>
                  <w:szCs w:val="24"/>
                </w:rPr>
                <w:delText xml:space="preserve"> &lt;PCD-xx&gt;</w:delText>
              </w:r>
            </w:del>
          </w:p>
        </w:tc>
        <w:tc>
          <w:tcPr>
            <w:tcW w:w="6498" w:type="dxa"/>
            <w:shd w:val="clear" w:color="auto" w:fill="auto"/>
          </w:tcPr>
          <w:p w14:paraId="4B71DBC4" w14:textId="2E52CE16" w:rsidR="008F3449" w:rsidRPr="009F1D14" w:rsidRDefault="008F3449" w:rsidP="00636729">
            <w:pPr>
              <w:pStyle w:val="TableEntry"/>
              <w:ind w:left="0"/>
              <w:rPr>
                <w:sz w:val="24"/>
                <w:szCs w:val="24"/>
              </w:rPr>
            </w:pPr>
            <w:r w:rsidRPr="009F1D14">
              <w:rPr>
                <w:sz w:val="24"/>
                <w:szCs w:val="24"/>
              </w:rPr>
              <w:t>Th</w:t>
            </w:r>
            <w:r w:rsidR="00077935">
              <w:rPr>
                <w:sz w:val="24"/>
                <w:szCs w:val="24"/>
              </w:rPr>
              <w:t>is</w:t>
            </w:r>
            <w:r w:rsidRPr="009F1D14">
              <w:rPr>
                <w:sz w:val="24"/>
                <w:szCs w:val="24"/>
              </w:rPr>
              <w:t xml:space="preserve"> transaction</w:t>
            </w:r>
            <w:r w:rsidR="00875157">
              <w:rPr>
                <w:sz w:val="24"/>
                <w:szCs w:val="24"/>
              </w:rPr>
              <w:t xml:space="preserve"> use</w:t>
            </w:r>
            <w:r w:rsidR="00077935">
              <w:rPr>
                <w:sz w:val="24"/>
                <w:szCs w:val="24"/>
              </w:rPr>
              <w:t>s</w:t>
            </w:r>
            <w:r w:rsidRPr="009F1D14">
              <w:rPr>
                <w:sz w:val="24"/>
                <w:szCs w:val="24"/>
              </w:rPr>
              <w:t xml:space="preserve"> </w:t>
            </w:r>
            <w:r w:rsidR="00636729">
              <w:rPr>
                <w:sz w:val="24"/>
                <w:szCs w:val="24"/>
              </w:rPr>
              <w:t xml:space="preserve">the </w:t>
            </w:r>
            <w:r w:rsidR="00077935">
              <w:rPr>
                <w:sz w:val="24"/>
                <w:szCs w:val="24"/>
              </w:rPr>
              <w:t xml:space="preserve">RESTful </w:t>
            </w:r>
            <w:proofErr w:type="spellStart"/>
            <w:r w:rsidR="00077935">
              <w:rPr>
                <w:sz w:val="24"/>
                <w:szCs w:val="24"/>
              </w:rPr>
              <w:t>hData</w:t>
            </w:r>
            <w:proofErr w:type="spellEnd"/>
            <w:r w:rsidR="00077935">
              <w:rPr>
                <w:sz w:val="24"/>
                <w:szCs w:val="24"/>
              </w:rPr>
              <w:t xml:space="preserve"> protocol to transfer a PCD-01 message to </w:t>
            </w:r>
            <w:ins w:id="102" w:author="Keith W. Boone" w:date="2015-03-04T09:21:00Z">
              <w:r w:rsidR="00CC4F5B" w:rsidRPr="009F1D14">
                <w:rPr>
                  <w:sz w:val="24"/>
                  <w:szCs w:val="24"/>
                </w:rPr>
                <w:t xml:space="preserve">a Device Observation </w:t>
              </w:r>
              <w:r w:rsidR="00CC4F5B">
                <w:rPr>
                  <w:sz w:val="24"/>
                  <w:szCs w:val="24"/>
                </w:rPr>
                <w:t>Consumer</w:t>
              </w:r>
            </w:ins>
            <w:r w:rsidR="00636729">
              <w:rPr>
                <w:sz w:val="24"/>
                <w:szCs w:val="24"/>
              </w:rPr>
              <w:t xml:space="preserve"> authenticated by </w:t>
            </w:r>
            <w:proofErr w:type="spellStart"/>
            <w:r w:rsidR="00636729">
              <w:rPr>
                <w:sz w:val="24"/>
                <w:szCs w:val="24"/>
              </w:rPr>
              <w:t>oAuth</w:t>
            </w:r>
            <w:proofErr w:type="spellEnd"/>
            <w:r w:rsidR="00636729">
              <w:rPr>
                <w:sz w:val="24"/>
                <w:szCs w:val="24"/>
              </w:rPr>
              <w:t xml:space="preserve"> and encrypted using TLS</w:t>
            </w:r>
            <w:ins w:id="103" w:author="Keith W. Boone" w:date="2015-03-04T09:21:00Z">
              <w:r w:rsidR="00CC4F5B">
                <w:rPr>
                  <w:sz w:val="24"/>
                  <w:szCs w:val="24"/>
                </w:rPr>
                <w:t>.</w:t>
              </w:r>
            </w:ins>
            <w:commentRangeStart w:id="104"/>
            <w:del w:id="105" w:author="Keith W. Boone" w:date="2015-03-04T09:21:00Z">
              <w:r w:rsidRPr="009F1D14" w:rsidDel="00CC4F5B">
                <w:rPr>
                  <w:sz w:val="24"/>
                  <w:szCs w:val="24"/>
                </w:rPr>
                <w:delText xml:space="preserve">PHDC USB, HDP Bluetooth, ZigBee, or NFC transports or the Bluetooth Low Energy attribute protocol to transfer sensor data to a Device Observation </w:delText>
              </w:r>
              <w:r w:rsidDel="00CC4F5B">
                <w:rPr>
                  <w:sz w:val="24"/>
                  <w:szCs w:val="24"/>
                </w:rPr>
                <w:delText>Consumer</w:delText>
              </w:r>
              <w:r w:rsidRPr="009F1D14" w:rsidDel="00CC4F5B">
                <w:rPr>
                  <w:sz w:val="24"/>
                  <w:szCs w:val="24"/>
                </w:rPr>
                <w:delText xml:space="preserve">. The details of this transaction </w:delText>
              </w:r>
              <w:r w:rsidDel="00CC4F5B">
                <w:rPr>
                  <w:sz w:val="24"/>
                  <w:szCs w:val="24"/>
                </w:rPr>
                <w:delText>is</w:delText>
              </w:r>
              <w:r w:rsidRPr="009F1D14" w:rsidDel="00CC4F5B">
                <w:rPr>
                  <w:sz w:val="24"/>
                  <w:szCs w:val="24"/>
                </w:rPr>
                <w:delText xml:space="preserve"> available in the following </w:delText>
              </w:r>
            </w:del>
            <w:del w:id="106" w:author="Brian" w:date="2015-03-11T14:06:00Z">
              <w:r w:rsidRPr="009F1D14" w:rsidDel="00BE3C9C">
                <w:rPr>
                  <w:sz w:val="24"/>
                  <w:szCs w:val="24"/>
                </w:rPr>
                <w:delText>PHCA</w:delText>
              </w:r>
            </w:del>
            <w:del w:id="107" w:author="Keith W. Boone" w:date="2015-03-04T09:21:00Z">
              <w:r w:rsidRPr="009F1D14" w:rsidDel="00CC4F5B">
                <w:rPr>
                  <w:sz w:val="24"/>
                  <w:szCs w:val="24"/>
                </w:rPr>
                <w:delText xml:space="preserve"> guidelines: H.811 – TAN-PAN-LAN Interface.</w:delText>
              </w:r>
            </w:del>
            <w:commentRangeEnd w:id="104"/>
            <w:r w:rsidR="00CC4F5B">
              <w:rPr>
                <w:rStyle w:val="CommentReference"/>
              </w:rPr>
              <w:commentReference w:id="104"/>
            </w:r>
          </w:p>
        </w:tc>
      </w:tr>
      <w:tr w:rsidR="008F3449" w:rsidRPr="003651D9" w:rsidDel="00CC4F5B" w14:paraId="73871836" w14:textId="77777777" w:rsidTr="00BB76BC">
        <w:trPr>
          <w:del w:id="108" w:author="Keith W. Boone" w:date="2015-03-04T09:20:00Z"/>
        </w:trPr>
        <w:tc>
          <w:tcPr>
            <w:tcW w:w="3078" w:type="dxa"/>
            <w:shd w:val="clear" w:color="auto" w:fill="auto"/>
          </w:tcPr>
          <w:p w14:paraId="6BBE98E2" w14:textId="77777777" w:rsidR="008F3449" w:rsidRPr="00331783" w:rsidDel="00CC4F5B" w:rsidRDefault="008F3449" w:rsidP="005B3030">
            <w:pPr>
              <w:pStyle w:val="TableEntry"/>
              <w:rPr>
                <w:del w:id="109" w:author="Keith W. Boone" w:date="2015-03-04T09:20:00Z"/>
                <w:sz w:val="24"/>
                <w:szCs w:val="24"/>
                <w:lang w:val="fr-FR"/>
              </w:rPr>
            </w:pPr>
          </w:p>
          <w:p w14:paraId="09FC13D6" w14:textId="77777777" w:rsidR="008F3449" w:rsidRPr="00331783" w:rsidDel="00CC4F5B" w:rsidRDefault="008F3449" w:rsidP="005B3030">
            <w:pPr>
              <w:pStyle w:val="TableEntry"/>
              <w:rPr>
                <w:del w:id="110" w:author="Keith W. Boone" w:date="2015-03-04T09:20:00Z"/>
                <w:sz w:val="24"/>
                <w:szCs w:val="24"/>
                <w:lang w:val="fr-FR"/>
              </w:rPr>
            </w:pPr>
            <w:commentRangeStart w:id="111"/>
            <w:del w:id="112" w:author="Keith W. Boone" w:date="2015-03-04T09:20:00Z">
              <w:r w:rsidDel="00CC4F5B">
                <w:rPr>
                  <w:b/>
                  <w:sz w:val="24"/>
                  <w:szCs w:val="24"/>
                  <w:lang w:val="fr-FR"/>
                </w:rPr>
                <w:delText>PCD-01 Communicate PCD Data</w:delText>
              </w:r>
            </w:del>
            <w:bookmarkStart w:id="113" w:name="_Toc418134917"/>
            <w:commentRangeEnd w:id="111"/>
            <w:r w:rsidR="00CC4F5B">
              <w:rPr>
                <w:rStyle w:val="CommentReference"/>
              </w:rPr>
              <w:commentReference w:id="111"/>
            </w:r>
            <w:bookmarkEnd w:id="113"/>
          </w:p>
        </w:tc>
        <w:tc>
          <w:tcPr>
            <w:tcW w:w="6498" w:type="dxa"/>
            <w:shd w:val="clear" w:color="auto" w:fill="auto"/>
          </w:tcPr>
          <w:p w14:paraId="2691A46D" w14:textId="77777777" w:rsidR="008F3449" w:rsidRPr="009F1D14" w:rsidDel="00CC4F5B" w:rsidRDefault="008F3449" w:rsidP="005B3030">
            <w:pPr>
              <w:pStyle w:val="TableEntry"/>
              <w:ind w:left="0"/>
              <w:rPr>
                <w:del w:id="114" w:author="Keith W. Boone" w:date="2015-03-04T09:20:00Z"/>
                <w:sz w:val="24"/>
                <w:szCs w:val="24"/>
              </w:rPr>
            </w:pPr>
            <w:del w:id="115" w:author="Keith W. Boone" w:date="2015-03-04T09:20:00Z">
              <w:r w:rsidDel="00CC4F5B">
                <w:rPr>
                  <w:sz w:val="24"/>
                  <w:szCs w:val="24"/>
                </w:rPr>
                <w:delText xml:space="preserve">This transaction communicates a PCD-01 document to an appropriate consumer. This profile supports two transport methods. The first is the Continua </w:delText>
              </w:r>
              <w:r w:rsidRPr="009F1D14" w:rsidDel="00CC4F5B">
                <w:rPr>
                  <w:sz w:val="24"/>
                  <w:szCs w:val="24"/>
                </w:rPr>
                <w:delText>REST</w:delText>
              </w:r>
              <w:r w:rsidDel="00CC4F5B">
                <w:rPr>
                  <w:sz w:val="24"/>
                  <w:szCs w:val="24"/>
                </w:rPr>
                <w:delText>ful</w:delText>
              </w:r>
              <w:r w:rsidRPr="009F1D14" w:rsidDel="00CC4F5B">
                <w:rPr>
                  <w:sz w:val="24"/>
                  <w:szCs w:val="24"/>
                </w:rPr>
                <w:delText xml:space="preserve"> hData based</w:delText>
              </w:r>
              <w:r w:rsidDel="00CC4F5B">
                <w:rPr>
                  <w:sz w:val="24"/>
                  <w:szCs w:val="24"/>
                </w:rPr>
                <w:delText xml:space="preserve"> </w:delText>
              </w:r>
              <w:r w:rsidRPr="009F1D14" w:rsidDel="00CC4F5B">
                <w:rPr>
                  <w:sz w:val="24"/>
                  <w:szCs w:val="24"/>
                </w:rPr>
                <w:delText>Observation</w:delText>
              </w:r>
              <w:r w:rsidDel="00CC4F5B">
                <w:rPr>
                  <w:sz w:val="24"/>
                  <w:szCs w:val="24"/>
                </w:rPr>
                <w:delText>-upload transport.</w:delText>
              </w:r>
              <w:r w:rsidRPr="009F1D14" w:rsidDel="00CC4F5B">
                <w:rPr>
                  <w:sz w:val="24"/>
                  <w:szCs w:val="24"/>
                </w:rPr>
                <w:delText xml:space="preserve"> This </w:delText>
              </w:r>
              <w:r w:rsidDel="00CC4F5B">
                <w:rPr>
                  <w:sz w:val="24"/>
                  <w:szCs w:val="24"/>
                </w:rPr>
                <w:delText>transport</w:delText>
              </w:r>
              <w:r w:rsidRPr="009F1D14" w:rsidDel="00CC4F5B">
                <w:rPr>
                  <w:sz w:val="24"/>
                  <w:szCs w:val="24"/>
                </w:rPr>
                <w:delText xml:space="preserve"> uses REST based HL7 hData Record Format over TLS to transmit </w:delText>
              </w:r>
            </w:del>
            <w:del w:id="116" w:author="Brian" w:date="2015-03-11T14:06:00Z">
              <w:r w:rsidRPr="009F1D14" w:rsidDel="00BE3C9C">
                <w:rPr>
                  <w:sz w:val="24"/>
                  <w:szCs w:val="24"/>
                </w:rPr>
                <w:delText>PHCA</w:delText>
              </w:r>
            </w:del>
            <w:ins w:id="117" w:author="Brian" w:date="2015-03-11T14:06:00Z">
              <w:r w:rsidR="00BE3C9C">
                <w:rPr>
                  <w:sz w:val="24"/>
                  <w:szCs w:val="24"/>
                </w:rPr>
                <w:t>PCHA</w:t>
              </w:r>
            </w:ins>
            <w:del w:id="118" w:author="Keith W. Boone" w:date="2015-03-04T09:20:00Z">
              <w:r w:rsidRPr="009F1D14" w:rsidDel="00CC4F5B">
                <w:rPr>
                  <w:sz w:val="24"/>
                  <w:szCs w:val="24"/>
                </w:rPr>
                <w:delText xml:space="preserve"> Data in the form of an IHE V2.x PCD-01 document with authentication provided by oAuth. </w:delText>
              </w:r>
              <w:r w:rsidRPr="00A82980" w:rsidDel="00CC4F5B">
                <w:rPr>
                  <w:i/>
                  <w:sz w:val="24"/>
                  <w:szCs w:val="24"/>
                </w:rPr>
                <w:delText>Details of the hData based Observation upload transaction are</w:delText>
              </w:r>
              <w:r w:rsidRPr="009F1D14" w:rsidDel="00CC4F5B">
                <w:rPr>
                  <w:sz w:val="24"/>
                  <w:szCs w:val="24"/>
                </w:rPr>
                <w:delText xml:space="preserve"> available in the following Personal Connected Health Alliance (PCHA formally Continua) guidelines: H.812.1 - Observation Upload</w:delText>
              </w:r>
            </w:del>
          </w:p>
          <w:p w14:paraId="3C5DBF77" w14:textId="77777777" w:rsidR="008F3449" w:rsidRPr="009F1D14" w:rsidDel="00CC4F5B" w:rsidRDefault="008F3449" w:rsidP="005B3030">
            <w:pPr>
              <w:pStyle w:val="TableEntry"/>
              <w:ind w:left="0"/>
              <w:rPr>
                <w:del w:id="119" w:author="Keith W. Boone" w:date="2015-03-04T09:20:00Z"/>
                <w:sz w:val="24"/>
                <w:szCs w:val="24"/>
              </w:rPr>
            </w:pPr>
            <w:del w:id="120" w:author="Keith W. Boone" w:date="2015-03-04T09:20:00Z">
              <w:r w:rsidDel="00CC4F5B">
                <w:rPr>
                  <w:sz w:val="24"/>
                  <w:szCs w:val="24"/>
                </w:rPr>
                <w:delText>The second transport is</w:delText>
              </w:r>
              <w:r w:rsidRPr="009F1D14" w:rsidDel="00CC4F5B">
                <w:rPr>
                  <w:sz w:val="24"/>
                  <w:szCs w:val="24"/>
                </w:rPr>
                <w:delText xml:space="preserve"> </w:delText>
              </w:r>
              <w:r w:rsidDel="00CC4F5B">
                <w:rPr>
                  <w:sz w:val="24"/>
                  <w:szCs w:val="24"/>
                </w:rPr>
                <w:delText xml:space="preserve">the </w:delText>
              </w:r>
              <w:r w:rsidRPr="009F1D14" w:rsidDel="00CC4F5B">
                <w:rPr>
                  <w:sz w:val="24"/>
                  <w:szCs w:val="24"/>
                </w:rPr>
                <w:delText>Continua SOAP based Observation</w:delText>
              </w:r>
              <w:r w:rsidDel="00CC4F5B">
                <w:rPr>
                  <w:sz w:val="24"/>
                  <w:szCs w:val="24"/>
                </w:rPr>
                <w:delText>-upload transport.</w:delText>
              </w:r>
              <w:r w:rsidRPr="009F1D14" w:rsidDel="00CC4F5B">
                <w:rPr>
                  <w:sz w:val="24"/>
                  <w:szCs w:val="24"/>
                </w:rPr>
                <w:delText xml:space="preserve"> This </w:delText>
              </w:r>
              <w:r w:rsidDel="00CC4F5B">
                <w:rPr>
                  <w:sz w:val="24"/>
                  <w:szCs w:val="24"/>
                </w:rPr>
                <w:delText>transport</w:delText>
              </w:r>
              <w:r w:rsidRPr="009F1D14" w:rsidDel="00CC4F5B">
                <w:rPr>
                  <w:sz w:val="24"/>
                  <w:szCs w:val="24"/>
                </w:rPr>
                <w:delText xml:space="preserve"> uses the </w:delText>
              </w:r>
              <w:r w:rsidDel="00CC4F5B">
                <w:rPr>
                  <w:sz w:val="24"/>
                  <w:szCs w:val="24"/>
                </w:rPr>
                <w:delText xml:space="preserve">web-services based </w:delText>
              </w:r>
              <w:r w:rsidRPr="009F1D14" w:rsidDel="00CC4F5B">
                <w:rPr>
                  <w:sz w:val="24"/>
                  <w:szCs w:val="24"/>
                </w:rPr>
                <w:delText xml:space="preserve">IHE CommunicatePCDData </w:delText>
              </w:r>
              <w:r w:rsidDel="00CC4F5B">
                <w:rPr>
                  <w:sz w:val="24"/>
                  <w:szCs w:val="24"/>
                </w:rPr>
                <w:delText>SOAP transport</w:delText>
              </w:r>
              <w:r w:rsidRPr="009F1D14" w:rsidDel="00CC4F5B">
                <w:rPr>
                  <w:sz w:val="24"/>
                  <w:szCs w:val="24"/>
                </w:rPr>
                <w:delText xml:space="preserve"> with authentication provided by SAML</w:delText>
              </w:r>
              <w:r w:rsidDel="00CC4F5B">
                <w:rPr>
                  <w:sz w:val="24"/>
                  <w:szCs w:val="24"/>
                </w:rPr>
                <w:delText xml:space="preserve"> over TLS</w:delText>
              </w:r>
              <w:r w:rsidRPr="009F1D14" w:rsidDel="00CC4F5B">
                <w:rPr>
                  <w:sz w:val="24"/>
                  <w:szCs w:val="24"/>
                </w:rPr>
                <w:delText>. Details of the SOAP based Observation upload transaction are available in the following PCHA guidelines: H.812.1 - Observation Upload</w:delText>
              </w:r>
            </w:del>
          </w:p>
        </w:tc>
      </w:tr>
      <w:tr w:rsidR="008F3449" w:rsidRPr="009F1D14" w:rsidDel="00CC4F5B" w14:paraId="69365694" w14:textId="77777777" w:rsidTr="008F3449">
        <w:trPr>
          <w:del w:id="121" w:author="Keith W. Boone" w:date="2015-03-04T09:19:00Z"/>
        </w:trPr>
        <w:tc>
          <w:tcPr>
            <w:tcW w:w="3078" w:type="dxa"/>
            <w:tcBorders>
              <w:top w:val="single" w:sz="4" w:space="0" w:color="auto"/>
              <w:left w:val="single" w:sz="4" w:space="0" w:color="auto"/>
              <w:bottom w:val="single" w:sz="4" w:space="0" w:color="auto"/>
              <w:right w:val="single" w:sz="4" w:space="0" w:color="auto"/>
            </w:tcBorders>
            <w:shd w:val="clear" w:color="auto" w:fill="auto"/>
          </w:tcPr>
          <w:p w14:paraId="20B8C39C" w14:textId="77777777" w:rsidR="008F3449" w:rsidRPr="008F3449" w:rsidDel="00CC4F5B" w:rsidRDefault="008F3449" w:rsidP="005B3030">
            <w:pPr>
              <w:pStyle w:val="TableEntry"/>
              <w:rPr>
                <w:del w:id="122" w:author="Keith W. Boone" w:date="2015-03-04T09:19:00Z"/>
                <w:b/>
                <w:sz w:val="24"/>
                <w:szCs w:val="24"/>
                <w:lang w:val="fr-FR"/>
              </w:rPr>
            </w:pPr>
            <w:commentRangeStart w:id="123"/>
            <w:del w:id="124" w:author="Keith W. Boone" w:date="2015-03-04T09:19:00Z">
              <w:r w:rsidRPr="008F3449" w:rsidDel="00CC4F5B">
                <w:rPr>
                  <w:b/>
                  <w:sz w:val="24"/>
                  <w:szCs w:val="24"/>
                  <w:lang w:val="fr-FR"/>
                </w:rPr>
                <w:delText>PCC</w:delText>
              </w:r>
            </w:del>
            <w:bookmarkStart w:id="125" w:name="_Toc418134919"/>
            <w:commentRangeEnd w:id="123"/>
            <w:r w:rsidR="00CC4F5B">
              <w:rPr>
                <w:rStyle w:val="CommentReference"/>
              </w:rPr>
              <w:commentReference w:id="123"/>
            </w:r>
            <w:bookmarkEnd w:id="125"/>
            <w:del w:id="126" w:author="Keith W. Boone" w:date="2015-03-04T09:19:00Z">
              <w:r w:rsidRPr="008F3449" w:rsidDel="00CC4F5B">
                <w:rPr>
                  <w:b/>
                  <w:sz w:val="24"/>
                  <w:szCs w:val="24"/>
                  <w:lang w:val="fr-FR"/>
                </w:rPr>
                <w:delText xml:space="preserve"> Document Sharing</w:delText>
              </w:r>
            </w:del>
          </w:p>
        </w:tc>
        <w:tc>
          <w:tcPr>
            <w:tcW w:w="6498" w:type="dxa"/>
            <w:tcBorders>
              <w:top w:val="single" w:sz="4" w:space="0" w:color="auto"/>
              <w:left w:val="single" w:sz="4" w:space="0" w:color="auto"/>
              <w:bottom w:val="single" w:sz="4" w:space="0" w:color="auto"/>
              <w:right w:val="single" w:sz="4" w:space="0" w:color="auto"/>
            </w:tcBorders>
            <w:shd w:val="clear" w:color="auto" w:fill="auto"/>
          </w:tcPr>
          <w:p w14:paraId="6B34F20A" w14:textId="77777777" w:rsidR="008F3449" w:rsidRPr="009F1D14" w:rsidDel="00CC4F5B" w:rsidRDefault="008F3449" w:rsidP="005B3030">
            <w:pPr>
              <w:pStyle w:val="TableEntry"/>
              <w:ind w:left="0"/>
              <w:rPr>
                <w:del w:id="127" w:author="Keith W. Boone" w:date="2015-03-04T09:19:00Z"/>
                <w:sz w:val="24"/>
                <w:szCs w:val="24"/>
              </w:rPr>
            </w:pPr>
            <w:del w:id="128" w:author="Keith W. Boone" w:date="2015-03-04T09:19:00Z">
              <w:r w:rsidRPr="009F1D14" w:rsidDel="00CC4F5B">
                <w:rPr>
                  <w:sz w:val="24"/>
                  <w:szCs w:val="24"/>
                </w:rPr>
                <w:delText xml:space="preserve">This transaction uses </w:delText>
              </w:r>
              <w:r w:rsidDel="00CC4F5B">
                <w:rPr>
                  <w:sz w:val="24"/>
                  <w:szCs w:val="24"/>
                </w:rPr>
                <w:delText xml:space="preserve">an agreed upon standard transport capable of delivering a PHMR C-CDA content module to an appropriate consumer. The transport could be XDM or the IHE XDSb Provide and Register Document Set transaction. Details of requirements on the Document sharing required by this profile can be found in the </w:delText>
              </w:r>
            </w:del>
            <w:del w:id="129" w:author="Brian" w:date="2015-03-11T14:06:00Z">
              <w:r w:rsidDel="00BE3C9C">
                <w:rPr>
                  <w:sz w:val="24"/>
                  <w:szCs w:val="24"/>
                </w:rPr>
                <w:delText>PHCA</w:delText>
              </w:r>
            </w:del>
            <w:ins w:id="130" w:author="Brian" w:date="2015-03-11T14:06:00Z">
              <w:r w:rsidR="00BE3C9C">
                <w:rPr>
                  <w:sz w:val="24"/>
                  <w:szCs w:val="24"/>
                </w:rPr>
                <w:t>PCHA</w:t>
              </w:r>
            </w:ins>
            <w:del w:id="131" w:author="Keith W. Boone" w:date="2015-03-04T09:19:00Z">
              <w:r w:rsidDel="00CC4F5B">
                <w:rPr>
                  <w:sz w:val="24"/>
                  <w:szCs w:val="24"/>
                </w:rPr>
                <w:delText xml:space="preserve"> guidelines H.813 - HRN Interface</w:delText>
              </w:r>
            </w:del>
          </w:p>
        </w:tc>
      </w:tr>
      <w:tr w:rsidR="00077935" w:rsidRPr="003651D9" w14:paraId="6C5F825B" w14:textId="77777777" w:rsidTr="00077935">
        <w:tc>
          <w:tcPr>
            <w:tcW w:w="3078" w:type="dxa"/>
            <w:tcBorders>
              <w:top w:val="single" w:sz="4" w:space="0" w:color="auto"/>
              <w:left w:val="single" w:sz="4" w:space="0" w:color="auto"/>
              <w:bottom w:val="single" w:sz="4" w:space="0" w:color="auto"/>
              <w:right w:val="single" w:sz="4" w:space="0" w:color="auto"/>
            </w:tcBorders>
            <w:shd w:val="clear" w:color="auto" w:fill="auto"/>
          </w:tcPr>
          <w:p w14:paraId="443137A4" w14:textId="1BB97905" w:rsidR="00077935" w:rsidRPr="00077935" w:rsidRDefault="00077935" w:rsidP="00077935">
            <w:pPr>
              <w:pStyle w:val="TableEntry"/>
              <w:rPr>
                <w:b/>
                <w:sz w:val="24"/>
                <w:szCs w:val="24"/>
                <w:lang w:val="fr-FR"/>
              </w:rPr>
            </w:pPr>
            <w:proofErr w:type="spellStart"/>
            <w:r w:rsidRPr="00077935">
              <w:rPr>
                <w:b/>
                <w:sz w:val="24"/>
                <w:szCs w:val="24"/>
                <w:lang w:val="fr-FR"/>
              </w:rPr>
              <w:t>Communicate</w:t>
            </w:r>
            <w:proofErr w:type="spellEnd"/>
            <w:r w:rsidRPr="00077935">
              <w:rPr>
                <w:b/>
                <w:sz w:val="24"/>
                <w:szCs w:val="24"/>
                <w:lang w:val="fr-FR"/>
              </w:rPr>
              <w:t xml:space="preserve"> </w:t>
            </w:r>
            <w:del w:id="132" w:author="Brian" w:date="2015-03-11T14:06:00Z">
              <w:r w:rsidRPr="00077935" w:rsidDel="00BE3C9C">
                <w:rPr>
                  <w:b/>
                  <w:sz w:val="24"/>
                  <w:szCs w:val="24"/>
                  <w:lang w:val="fr-FR"/>
                </w:rPr>
                <w:delText>PHCA</w:delText>
              </w:r>
            </w:del>
            <w:r w:rsidRPr="00077935">
              <w:rPr>
                <w:b/>
                <w:sz w:val="24"/>
                <w:szCs w:val="24"/>
                <w:lang w:val="fr-FR"/>
              </w:rPr>
              <w:t>P</w:t>
            </w:r>
            <w:r>
              <w:rPr>
                <w:b/>
                <w:sz w:val="24"/>
                <w:szCs w:val="24"/>
                <w:lang w:val="fr-FR"/>
              </w:rPr>
              <w:t>CD</w:t>
            </w:r>
            <w:r w:rsidRPr="00077935">
              <w:rPr>
                <w:b/>
                <w:sz w:val="24"/>
                <w:szCs w:val="24"/>
                <w:lang w:val="fr-FR"/>
              </w:rPr>
              <w:t xml:space="preserve"> Data-SOAP</w:t>
            </w:r>
            <w:del w:id="133" w:author="Keith W. Boone" w:date="2015-03-04T09:19:00Z">
              <w:r w:rsidRPr="00077935" w:rsidDel="00CC4F5B">
                <w:rPr>
                  <w:b/>
                  <w:sz w:val="24"/>
                  <w:szCs w:val="24"/>
                  <w:lang w:val="fr-FR"/>
                </w:rPr>
                <w:delText xml:space="preserve"> &lt;PCD-xx&gt;</w:delText>
              </w:r>
            </w:del>
          </w:p>
        </w:tc>
        <w:tc>
          <w:tcPr>
            <w:tcW w:w="6498" w:type="dxa"/>
            <w:tcBorders>
              <w:top w:val="single" w:sz="4" w:space="0" w:color="auto"/>
              <w:left w:val="single" w:sz="4" w:space="0" w:color="auto"/>
              <w:bottom w:val="single" w:sz="4" w:space="0" w:color="auto"/>
              <w:right w:val="single" w:sz="4" w:space="0" w:color="auto"/>
            </w:tcBorders>
            <w:shd w:val="clear" w:color="auto" w:fill="auto"/>
          </w:tcPr>
          <w:p w14:paraId="2F3055FC" w14:textId="66E48A0B" w:rsidR="00077935" w:rsidRPr="009F1D14" w:rsidRDefault="00077935" w:rsidP="00D02D0D">
            <w:pPr>
              <w:pStyle w:val="TableEntry"/>
              <w:rPr>
                <w:sz w:val="24"/>
                <w:szCs w:val="24"/>
              </w:rPr>
            </w:pPr>
            <w:r w:rsidRPr="009F1D14">
              <w:rPr>
                <w:sz w:val="24"/>
                <w:szCs w:val="24"/>
              </w:rPr>
              <w:t>Th</w:t>
            </w:r>
            <w:r>
              <w:rPr>
                <w:sz w:val="24"/>
                <w:szCs w:val="24"/>
              </w:rPr>
              <w:t>is</w:t>
            </w:r>
            <w:r w:rsidRPr="009F1D14">
              <w:rPr>
                <w:sz w:val="24"/>
                <w:szCs w:val="24"/>
              </w:rPr>
              <w:t xml:space="preserve"> transaction</w:t>
            </w:r>
            <w:r>
              <w:rPr>
                <w:sz w:val="24"/>
                <w:szCs w:val="24"/>
              </w:rPr>
              <w:t xml:space="preserve"> uses</w:t>
            </w:r>
            <w:r w:rsidRPr="009F1D14">
              <w:rPr>
                <w:sz w:val="24"/>
                <w:szCs w:val="24"/>
              </w:rPr>
              <w:t xml:space="preserve"> </w:t>
            </w:r>
            <w:r>
              <w:rPr>
                <w:sz w:val="24"/>
                <w:szCs w:val="24"/>
              </w:rPr>
              <w:t xml:space="preserve">Web services to encapsulate a </w:t>
            </w:r>
            <w:proofErr w:type="spellStart"/>
            <w:r>
              <w:rPr>
                <w:sz w:val="24"/>
                <w:szCs w:val="24"/>
              </w:rPr>
              <w:t>CommunicatePCDData</w:t>
            </w:r>
            <w:proofErr w:type="spellEnd"/>
            <w:r>
              <w:rPr>
                <w:sz w:val="24"/>
                <w:szCs w:val="24"/>
              </w:rPr>
              <w:t xml:space="preserve"> SOAP action to transfer a PCD-01 message to </w:t>
            </w:r>
            <w:ins w:id="134" w:author="Keith W. Boone" w:date="2015-03-04T09:21:00Z">
              <w:r w:rsidRPr="009F1D14">
                <w:rPr>
                  <w:sz w:val="24"/>
                  <w:szCs w:val="24"/>
                </w:rPr>
                <w:t xml:space="preserve">a Device Observation </w:t>
              </w:r>
              <w:r>
                <w:rPr>
                  <w:sz w:val="24"/>
                  <w:szCs w:val="24"/>
                </w:rPr>
                <w:t>Consumer</w:t>
              </w:r>
            </w:ins>
            <w:r w:rsidR="00636729">
              <w:rPr>
                <w:sz w:val="24"/>
                <w:szCs w:val="24"/>
              </w:rPr>
              <w:t xml:space="preserve"> authenticated by </w:t>
            </w:r>
            <w:r w:rsidR="00636729">
              <w:rPr>
                <w:sz w:val="24"/>
                <w:szCs w:val="24"/>
              </w:rPr>
              <w:lastRenderedPageBreak/>
              <w:t>SAML2.0 and encrypted using TLS</w:t>
            </w:r>
            <w:ins w:id="135" w:author="Keith W. Boone" w:date="2015-03-04T09:21:00Z">
              <w:r>
                <w:rPr>
                  <w:sz w:val="24"/>
                  <w:szCs w:val="24"/>
                </w:rPr>
                <w:t>.</w:t>
              </w:r>
            </w:ins>
            <w:r>
              <w:rPr>
                <w:sz w:val="24"/>
                <w:szCs w:val="24"/>
              </w:rPr>
              <w:t xml:space="preserve"> This transaction</w:t>
            </w:r>
            <w:r w:rsidR="00D02D0D">
              <w:rPr>
                <w:sz w:val="24"/>
                <w:szCs w:val="24"/>
              </w:rPr>
              <w:t xml:space="preserve"> is defined by IHE PCD for PCHA but is only fully expressed in PCHA guidelines.</w:t>
            </w:r>
            <w:commentRangeStart w:id="136"/>
            <w:del w:id="137" w:author="Keith W. Boone" w:date="2015-03-04T09:21:00Z">
              <w:r w:rsidRPr="009F1D14" w:rsidDel="00CC4F5B">
                <w:rPr>
                  <w:sz w:val="24"/>
                  <w:szCs w:val="24"/>
                </w:rPr>
                <w:delText xml:space="preserve">PHDC USB, HDP Bluetooth, ZigBee, or NFC transports or the Bluetooth Low Energy attribute protocol to transfer sensor data to a Device Observation </w:delText>
              </w:r>
              <w:r w:rsidDel="00CC4F5B">
                <w:rPr>
                  <w:sz w:val="24"/>
                  <w:szCs w:val="24"/>
                </w:rPr>
                <w:delText>Consumer</w:delText>
              </w:r>
              <w:r w:rsidRPr="009F1D14" w:rsidDel="00CC4F5B">
                <w:rPr>
                  <w:sz w:val="24"/>
                  <w:szCs w:val="24"/>
                </w:rPr>
                <w:delText xml:space="preserve">. The details of this transaction </w:delText>
              </w:r>
              <w:r w:rsidDel="00CC4F5B">
                <w:rPr>
                  <w:sz w:val="24"/>
                  <w:szCs w:val="24"/>
                </w:rPr>
                <w:delText>is</w:delText>
              </w:r>
              <w:r w:rsidRPr="009F1D14" w:rsidDel="00CC4F5B">
                <w:rPr>
                  <w:sz w:val="24"/>
                  <w:szCs w:val="24"/>
                </w:rPr>
                <w:delText xml:space="preserve"> available in the following </w:delText>
              </w:r>
            </w:del>
            <w:del w:id="138" w:author="Brian" w:date="2015-03-11T14:06:00Z">
              <w:r w:rsidRPr="009F1D14" w:rsidDel="00BE3C9C">
                <w:rPr>
                  <w:sz w:val="24"/>
                  <w:szCs w:val="24"/>
                </w:rPr>
                <w:delText>PHCA</w:delText>
              </w:r>
            </w:del>
            <w:del w:id="139" w:author="Keith W. Boone" w:date="2015-03-04T09:21:00Z">
              <w:r w:rsidRPr="009F1D14" w:rsidDel="00CC4F5B">
                <w:rPr>
                  <w:sz w:val="24"/>
                  <w:szCs w:val="24"/>
                </w:rPr>
                <w:delText xml:space="preserve"> guidelines: H.811 – TAN-PAN-LAN Interface.</w:delText>
              </w:r>
            </w:del>
            <w:commentRangeEnd w:id="136"/>
            <w:r w:rsidRPr="00077935">
              <w:rPr>
                <w:rStyle w:val="CommentReference"/>
                <w:sz w:val="24"/>
                <w:szCs w:val="24"/>
              </w:rPr>
              <w:commentReference w:id="136"/>
            </w:r>
          </w:p>
        </w:tc>
      </w:tr>
    </w:tbl>
    <w:p w14:paraId="1FBE1D9D" w14:textId="77777777" w:rsidR="00077935" w:rsidRDefault="00077935" w:rsidP="00747676">
      <w:pPr>
        <w:pStyle w:val="Glossary"/>
        <w:pageBreakBefore w:val="0"/>
        <w:rPr>
          <w:noProof w:val="0"/>
        </w:rPr>
      </w:pPr>
    </w:p>
    <w:p w14:paraId="0DB015BE" w14:textId="77777777" w:rsidR="00747676" w:rsidRPr="003651D9" w:rsidRDefault="00747676" w:rsidP="00747676">
      <w:pPr>
        <w:pStyle w:val="Glossary"/>
        <w:pageBreakBefore w:val="0"/>
        <w:rPr>
          <w:noProof w:val="0"/>
        </w:rPr>
      </w:pPr>
      <w:bookmarkStart w:id="140" w:name="_Toc418185368"/>
      <w:r w:rsidRPr="003651D9">
        <w:rPr>
          <w:noProof w:val="0"/>
        </w:rPr>
        <w:t>Glossary</w:t>
      </w:r>
      <w:bookmarkEnd w:id="140"/>
    </w:p>
    <w:p w14:paraId="373ECC73" w14:textId="77777777" w:rsidR="00747676" w:rsidRPr="003651D9" w:rsidRDefault="00747676" w:rsidP="00747676">
      <w:pPr>
        <w:pStyle w:val="EditorInstructions"/>
      </w:pPr>
      <w:r w:rsidRPr="003651D9">
        <w:t>Add the following glossary terms to the IHE Technical Frameworks General Introduction Glossary:</w:t>
      </w:r>
    </w:p>
    <w:p w14:paraId="7F363AFB" w14:textId="77777777"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8F3449" w:rsidRPr="003651D9" w14:paraId="127FACE8" w14:textId="77777777" w:rsidTr="005B3030">
        <w:tc>
          <w:tcPr>
            <w:tcW w:w="3078" w:type="dxa"/>
            <w:shd w:val="clear" w:color="auto" w:fill="D9D9D9"/>
          </w:tcPr>
          <w:p w14:paraId="5E819BE7" w14:textId="77777777" w:rsidR="008F3449" w:rsidRPr="003651D9" w:rsidRDefault="008F3449" w:rsidP="005B3030">
            <w:pPr>
              <w:pStyle w:val="TableEntryHeader"/>
            </w:pPr>
            <w:r w:rsidRPr="003651D9">
              <w:t>Glossary Term</w:t>
            </w:r>
          </w:p>
        </w:tc>
        <w:tc>
          <w:tcPr>
            <w:tcW w:w="6498" w:type="dxa"/>
            <w:shd w:val="clear" w:color="auto" w:fill="D9D9D9"/>
          </w:tcPr>
          <w:p w14:paraId="2D46DC56" w14:textId="77777777" w:rsidR="008F3449" w:rsidRPr="003651D9" w:rsidRDefault="008F3449" w:rsidP="005B3030">
            <w:pPr>
              <w:pStyle w:val="TableEntryHeader"/>
            </w:pPr>
            <w:r w:rsidRPr="003651D9">
              <w:t>Definition</w:t>
            </w:r>
          </w:p>
        </w:tc>
      </w:tr>
      <w:tr w:rsidR="008F3449" w:rsidRPr="003651D9" w14:paraId="6F46EB59" w14:textId="77777777" w:rsidTr="005B3030">
        <w:tc>
          <w:tcPr>
            <w:tcW w:w="3078" w:type="dxa"/>
            <w:shd w:val="clear" w:color="auto" w:fill="auto"/>
          </w:tcPr>
          <w:p w14:paraId="4718F5B4" w14:textId="77777777" w:rsidR="008F3449" w:rsidRPr="009F1D14" w:rsidRDefault="008F3449" w:rsidP="005B3030">
            <w:pPr>
              <w:pStyle w:val="TableEntry"/>
              <w:rPr>
                <w:sz w:val="24"/>
                <w:szCs w:val="24"/>
              </w:rPr>
            </w:pPr>
            <w:r w:rsidRPr="009F1D14">
              <w:rPr>
                <w:sz w:val="24"/>
                <w:szCs w:val="24"/>
              </w:rPr>
              <w:t>RPM</w:t>
            </w:r>
          </w:p>
        </w:tc>
        <w:tc>
          <w:tcPr>
            <w:tcW w:w="6498" w:type="dxa"/>
            <w:shd w:val="clear" w:color="auto" w:fill="auto"/>
          </w:tcPr>
          <w:p w14:paraId="2396E7CA" w14:textId="77777777" w:rsidR="008F3449" w:rsidRPr="009F1D14" w:rsidRDefault="008F3449" w:rsidP="005B3030">
            <w:pPr>
              <w:pStyle w:val="TableEntry"/>
              <w:ind w:left="0"/>
              <w:rPr>
                <w:sz w:val="24"/>
                <w:szCs w:val="24"/>
              </w:rPr>
            </w:pPr>
            <w:r w:rsidRPr="009F1D14">
              <w:rPr>
                <w:sz w:val="24"/>
                <w:szCs w:val="24"/>
              </w:rPr>
              <w:t>Remote Patient Monitoring</w:t>
            </w:r>
          </w:p>
        </w:tc>
      </w:tr>
      <w:tr w:rsidR="008F3449" w:rsidRPr="003651D9" w14:paraId="4CBCA2EA" w14:textId="77777777" w:rsidTr="005B3030">
        <w:tc>
          <w:tcPr>
            <w:tcW w:w="3078" w:type="dxa"/>
            <w:shd w:val="clear" w:color="auto" w:fill="auto"/>
          </w:tcPr>
          <w:p w14:paraId="0EBFB3AA" w14:textId="77777777" w:rsidR="008F3449" w:rsidRPr="009F1D14" w:rsidRDefault="008F3449" w:rsidP="005B3030">
            <w:pPr>
              <w:pStyle w:val="TableEntry"/>
              <w:rPr>
                <w:sz w:val="24"/>
                <w:szCs w:val="24"/>
              </w:rPr>
            </w:pPr>
            <w:del w:id="141" w:author="Brian" w:date="2015-03-11T14:06:00Z">
              <w:r w:rsidRPr="009F1D14" w:rsidDel="00BE3C9C">
                <w:rPr>
                  <w:sz w:val="24"/>
                  <w:szCs w:val="24"/>
                </w:rPr>
                <w:delText>PHCA</w:delText>
              </w:r>
            </w:del>
            <w:ins w:id="142" w:author="Brian" w:date="2015-03-11T14:06:00Z">
              <w:r w:rsidR="00BE3C9C">
                <w:rPr>
                  <w:sz w:val="24"/>
                  <w:szCs w:val="24"/>
                </w:rPr>
                <w:t>PCHA</w:t>
              </w:r>
            </w:ins>
          </w:p>
        </w:tc>
        <w:tc>
          <w:tcPr>
            <w:tcW w:w="6498" w:type="dxa"/>
            <w:shd w:val="clear" w:color="auto" w:fill="auto"/>
          </w:tcPr>
          <w:p w14:paraId="6B5C3DD2" w14:textId="77777777" w:rsidR="008F3449" w:rsidRPr="009F1D14" w:rsidRDefault="008F3449" w:rsidP="00400853">
            <w:pPr>
              <w:pStyle w:val="TableEntry"/>
              <w:ind w:left="0"/>
              <w:rPr>
                <w:sz w:val="24"/>
                <w:szCs w:val="24"/>
              </w:rPr>
            </w:pPr>
            <w:r w:rsidRPr="009F1D14">
              <w:rPr>
                <w:sz w:val="24"/>
                <w:szCs w:val="24"/>
              </w:rPr>
              <w:t xml:space="preserve">Personal </w:t>
            </w:r>
            <w:del w:id="143" w:author="Brian" w:date="2015-03-11T14:07:00Z">
              <w:r w:rsidRPr="009F1D14" w:rsidDel="00BE3C9C">
                <w:rPr>
                  <w:sz w:val="24"/>
                  <w:szCs w:val="24"/>
                </w:rPr>
                <w:delText xml:space="preserve">Health </w:delText>
              </w:r>
            </w:del>
            <w:r w:rsidRPr="009F1D14">
              <w:rPr>
                <w:sz w:val="24"/>
                <w:szCs w:val="24"/>
              </w:rPr>
              <w:t xml:space="preserve">Connected </w:t>
            </w:r>
            <w:ins w:id="144" w:author="Brian" w:date="2015-03-11T14:07:00Z">
              <w:r w:rsidR="00BE3C9C">
                <w:rPr>
                  <w:sz w:val="24"/>
                  <w:szCs w:val="24"/>
                </w:rPr>
                <w:t xml:space="preserve">Health </w:t>
              </w:r>
            </w:ins>
            <w:r w:rsidRPr="009F1D14">
              <w:rPr>
                <w:sz w:val="24"/>
                <w:szCs w:val="24"/>
              </w:rPr>
              <w:t>Alliance (Formally Continua)</w:t>
            </w:r>
          </w:p>
        </w:tc>
      </w:tr>
      <w:tr w:rsidR="008F3449" w:rsidRPr="003651D9" w14:paraId="52179AD8" w14:textId="77777777" w:rsidTr="005B3030">
        <w:tc>
          <w:tcPr>
            <w:tcW w:w="3078" w:type="dxa"/>
            <w:shd w:val="clear" w:color="auto" w:fill="auto"/>
          </w:tcPr>
          <w:p w14:paraId="7BC2CE22" w14:textId="77777777" w:rsidR="008F3449" w:rsidRPr="009F1D14" w:rsidRDefault="008F3449" w:rsidP="005B3030">
            <w:pPr>
              <w:pStyle w:val="TableEntry"/>
              <w:rPr>
                <w:sz w:val="24"/>
                <w:szCs w:val="24"/>
              </w:rPr>
            </w:pPr>
            <w:del w:id="145" w:author="Brian" w:date="2015-03-11T14:06:00Z">
              <w:r w:rsidRPr="009F1D14" w:rsidDel="00BE3C9C">
                <w:rPr>
                  <w:sz w:val="24"/>
                  <w:szCs w:val="24"/>
                </w:rPr>
                <w:delText>PHCA</w:delText>
              </w:r>
            </w:del>
            <w:ins w:id="146" w:author="Brian" w:date="2015-03-11T14:06:00Z">
              <w:r w:rsidR="00BE3C9C">
                <w:rPr>
                  <w:sz w:val="24"/>
                  <w:szCs w:val="24"/>
                </w:rPr>
                <w:t>PCHA</w:t>
              </w:r>
            </w:ins>
            <w:r w:rsidRPr="009F1D14">
              <w:rPr>
                <w:sz w:val="24"/>
                <w:szCs w:val="24"/>
              </w:rPr>
              <w:t xml:space="preserve"> Data</w:t>
            </w:r>
          </w:p>
        </w:tc>
        <w:tc>
          <w:tcPr>
            <w:tcW w:w="6498" w:type="dxa"/>
            <w:shd w:val="clear" w:color="auto" w:fill="auto"/>
          </w:tcPr>
          <w:p w14:paraId="7B6AFA77" w14:textId="77777777" w:rsidR="008F3449" w:rsidRPr="009F1D14" w:rsidRDefault="008F3449" w:rsidP="005B3030">
            <w:pPr>
              <w:pStyle w:val="TableEntry"/>
              <w:rPr>
                <w:sz w:val="24"/>
                <w:szCs w:val="24"/>
              </w:rPr>
            </w:pPr>
            <w:r w:rsidRPr="009F1D14">
              <w:rPr>
                <w:sz w:val="24"/>
                <w:szCs w:val="24"/>
              </w:rPr>
              <w:t xml:space="preserve">Data arriving over the Continua-specified </w:t>
            </w:r>
            <w:del w:id="147" w:author="Brian" w:date="2015-03-11T14:06:00Z">
              <w:r w:rsidRPr="009F1D14" w:rsidDel="00BE3C9C">
                <w:rPr>
                  <w:sz w:val="24"/>
                  <w:szCs w:val="24"/>
                </w:rPr>
                <w:delText>PHCA</w:delText>
              </w:r>
            </w:del>
            <w:ins w:id="148" w:author="Brian" w:date="2015-03-11T14:06:00Z">
              <w:r w:rsidR="00BE3C9C">
                <w:rPr>
                  <w:sz w:val="24"/>
                  <w:szCs w:val="24"/>
                </w:rPr>
                <w:t>PCHA</w:t>
              </w:r>
            </w:ins>
            <w:r w:rsidRPr="009F1D14">
              <w:rPr>
                <w:sz w:val="24"/>
                <w:szCs w:val="24"/>
              </w:rPr>
              <w:t xml:space="preserve"> Transaction from </w:t>
            </w:r>
            <w:r>
              <w:rPr>
                <w:sz w:val="24"/>
                <w:szCs w:val="24"/>
              </w:rPr>
              <w:t>PHD</w:t>
            </w:r>
            <w:r w:rsidRPr="009F1D14">
              <w:rPr>
                <w:sz w:val="24"/>
                <w:szCs w:val="24"/>
              </w:rPr>
              <w:t xml:space="preserve"> devices. This data is typically provided by sensors and contains sufficient information to generate the non-demographic components of </w:t>
            </w:r>
            <w:r>
              <w:rPr>
                <w:sz w:val="24"/>
                <w:szCs w:val="24"/>
              </w:rPr>
              <w:t xml:space="preserve">and enterprise time requirements for the </w:t>
            </w:r>
            <w:r w:rsidRPr="009F1D14">
              <w:rPr>
                <w:sz w:val="24"/>
                <w:szCs w:val="24"/>
              </w:rPr>
              <w:t xml:space="preserve">IHE PCD-01 or PHMR </w:t>
            </w:r>
            <w:r>
              <w:rPr>
                <w:sz w:val="24"/>
                <w:szCs w:val="24"/>
              </w:rPr>
              <w:t>module</w:t>
            </w:r>
            <w:r w:rsidRPr="009F1D14">
              <w:rPr>
                <w:sz w:val="24"/>
                <w:szCs w:val="24"/>
              </w:rPr>
              <w:t>s.</w:t>
            </w:r>
          </w:p>
        </w:tc>
      </w:tr>
      <w:tr w:rsidR="008F3449" w:rsidRPr="003651D9" w14:paraId="642100BE" w14:textId="77777777" w:rsidTr="005B3030">
        <w:tc>
          <w:tcPr>
            <w:tcW w:w="3078" w:type="dxa"/>
            <w:shd w:val="clear" w:color="auto" w:fill="auto"/>
          </w:tcPr>
          <w:p w14:paraId="6E9C34CC" w14:textId="77777777" w:rsidR="008F3449" w:rsidRPr="009F1D14" w:rsidRDefault="006E1DC7" w:rsidP="005B3030">
            <w:pPr>
              <w:pStyle w:val="TableEntry"/>
              <w:rPr>
                <w:sz w:val="24"/>
                <w:szCs w:val="24"/>
              </w:rPr>
            </w:pPr>
            <w:r>
              <w:rPr>
                <w:sz w:val="24"/>
                <w:szCs w:val="24"/>
              </w:rPr>
              <w:t>PHMR</w:t>
            </w:r>
          </w:p>
        </w:tc>
        <w:tc>
          <w:tcPr>
            <w:tcW w:w="6498" w:type="dxa"/>
            <w:shd w:val="clear" w:color="auto" w:fill="auto"/>
          </w:tcPr>
          <w:p w14:paraId="79A25843" w14:textId="77777777" w:rsidR="008F3449" w:rsidRPr="009F1D14" w:rsidRDefault="006E1DC7" w:rsidP="005B3030">
            <w:pPr>
              <w:pStyle w:val="TableEntry"/>
              <w:rPr>
                <w:sz w:val="24"/>
                <w:szCs w:val="24"/>
              </w:rPr>
            </w:pPr>
            <w:r>
              <w:rPr>
                <w:sz w:val="24"/>
                <w:szCs w:val="24"/>
              </w:rPr>
              <w:t>Personal Healthcare Monitoring Report. A C-CDA document designed primarily to record medical measurements taken on a patient by a sensor device.</w:t>
            </w:r>
          </w:p>
        </w:tc>
      </w:tr>
      <w:tr w:rsidR="008F3449" w:rsidRPr="003651D9" w14:paraId="507EC557" w14:textId="77777777" w:rsidTr="005B3030">
        <w:tc>
          <w:tcPr>
            <w:tcW w:w="3078" w:type="dxa"/>
            <w:shd w:val="clear" w:color="auto" w:fill="auto"/>
          </w:tcPr>
          <w:p w14:paraId="61266358" w14:textId="77777777" w:rsidR="008F3449" w:rsidRPr="009F1D14" w:rsidRDefault="006E1DC7" w:rsidP="005B3030">
            <w:pPr>
              <w:pStyle w:val="TableEntry"/>
              <w:rPr>
                <w:sz w:val="24"/>
                <w:szCs w:val="24"/>
              </w:rPr>
            </w:pPr>
            <w:r>
              <w:rPr>
                <w:sz w:val="24"/>
                <w:szCs w:val="24"/>
              </w:rPr>
              <w:t>PHD</w:t>
            </w:r>
          </w:p>
        </w:tc>
        <w:tc>
          <w:tcPr>
            <w:tcW w:w="6498" w:type="dxa"/>
            <w:shd w:val="clear" w:color="auto" w:fill="auto"/>
          </w:tcPr>
          <w:p w14:paraId="18BE1D82" w14:textId="77777777" w:rsidR="008F3449" w:rsidRPr="009F1D14" w:rsidRDefault="006E1DC7" w:rsidP="005B3030">
            <w:pPr>
              <w:pStyle w:val="TableEntry"/>
              <w:rPr>
                <w:sz w:val="24"/>
                <w:szCs w:val="24"/>
              </w:rPr>
            </w:pPr>
            <w:r>
              <w:rPr>
                <w:sz w:val="24"/>
                <w:szCs w:val="24"/>
              </w:rPr>
              <w:t>Personal Health Device such as a pedometer, glucometer, blood pressure cuff, thermometer, etc.</w:t>
            </w:r>
          </w:p>
        </w:tc>
      </w:tr>
      <w:tr w:rsidR="008F3449" w:rsidRPr="003651D9" w14:paraId="19C87706" w14:textId="77777777" w:rsidTr="005B3030">
        <w:tc>
          <w:tcPr>
            <w:tcW w:w="3078" w:type="dxa"/>
            <w:shd w:val="clear" w:color="auto" w:fill="auto"/>
          </w:tcPr>
          <w:p w14:paraId="2A656E87" w14:textId="77777777" w:rsidR="008F3449" w:rsidRPr="009F1D14" w:rsidRDefault="008F3449" w:rsidP="005B3030">
            <w:pPr>
              <w:pStyle w:val="TableEntry"/>
              <w:rPr>
                <w:sz w:val="24"/>
                <w:szCs w:val="24"/>
              </w:rPr>
            </w:pPr>
            <w:r w:rsidRPr="009F1D14">
              <w:rPr>
                <w:sz w:val="24"/>
                <w:szCs w:val="24"/>
              </w:rPr>
              <w:t>IEEE-11073-20601</w:t>
            </w:r>
          </w:p>
        </w:tc>
        <w:tc>
          <w:tcPr>
            <w:tcW w:w="6498" w:type="dxa"/>
            <w:shd w:val="clear" w:color="auto" w:fill="auto"/>
          </w:tcPr>
          <w:p w14:paraId="104DF54E" w14:textId="77777777" w:rsidR="008F3449" w:rsidRPr="009F1D14" w:rsidRDefault="008F3449" w:rsidP="005B3030">
            <w:pPr>
              <w:pStyle w:val="TableEntry"/>
              <w:rPr>
                <w:sz w:val="24"/>
                <w:szCs w:val="24"/>
              </w:rPr>
            </w:pPr>
            <w:r>
              <w:rPr>
                <w:sz w:val="24"/>
                <w:szCs w:val="24"/>
              </w:rPr>
              <w:t>Optimized Exchange Protocol. A transport-agnostic packet-based protocol for exchanging health data. Currently used only over local transports (PHCD USB, ZigBee, HDP Bluetooth, NFC)</w:t>
            </w:r>
          </w:p>
        </w:tc>
      </w:tr>
      <w:tr w:rsidR="008F3449" w:rsidRPr="003651D9" w14:paraId="5EB9D4EF" w14:textId="77777777" w:rsidTr="005B3030">
        <w:tc>
          <w:tcPr>
            <w:tcW w:w="3078" w:type="dxa"/>
            <w:shd w:val="clear" w:color="auto" w:fill="auto"/>
          </w:tcPr>
          <w:p w14:paraId="3A8AD1CF" w14:textId="77777777" w:rsidR="008F3449" w:rsidRPr="009F1D14" w:rsidRDefault="008F3449" w:rsidP="005B3030">
            <w:pPr>
              <w:pStyle w:val="TableEntry"/>
              <w:rPr>
                <w:sz w:val="24"/>
                <w:szCs w:val="24"/>
              </w:rPr>
            </w:pPr>
            <w:r w:rsidRPr="009F1D14">
              <w:rPr>
                <w:sz w:val="24"/>
                <w:szCs w:val="24"/>
              </w:rPr>
              <w:t>IHE PCD Data</w:t>
            </w:r>
          </w:p>
        </w:tc>
        <w:tc>
          <w:tcPr>
            <w:tcW w:w="6498" w:type="dxa"/>
            <w:shd w:val="clear" w:color="auto" w:fill="auto"/>
          </w:tcPr>
          <w:p w14:paraId="7A9FC79D" w14:textId="08B8F5C4" w:rsidR="008F3449" w:rsidRPr="009F1D14" w:rsidRDefault="008F3449" w:rsidP="005B3030">
            <w:pPr>
              <w:pStyle w:val="TableEntry"/>
              <w:rPr>
                <w:sz w:val="24"/>
                <w:szCs w:val="24"/>
              </w:rPr>
            </w:pPr>
            <w:del w:id="149" w:author="Brian" w:date="2015-03-11T14:06:00Z">
              <w:r w:rsidRPr="009F1D14" w:rsidDel="00BE3C9C">
                <w:rPr>
                  <w:sz w:val="24"/>
                  <w:szCs w:val="24"/>
                </w:rPr>
                <w:delText>PHCA</w:delText>
              </w:r>
            </w:del>
            <w:ins w:id="150" w:author="Brian" w:date="2015-03-11T14:06:00Z">
              <w:r w:rsidR="00BE3C9C">
                <w:rPr>
                  <w:sz w:val="24"/>
                  <w:szCs w:val="24"/>
                </w:rPr>
                <w:t>PCHA</w:t>
              </w:r>
            </w:ins>
            <w:r w:rsidRPr="009F1D14">
              <w:rPr>
                <w:sz w:val="24"/>
                <w:szCs w:val="24"/>
              </w:rPr>
              <w:t xml:space="preserve"> sensor data expressed in the form of a </w:t>
            </w:r>
            <w:del w:id="151" w:author="Brian" w:date="2015-03-11T14:06:00Z">
              <w:r w:rsidRPr="009F1D14" w:rsidDel="00BE3C9C">
                <w:rPr>
                  <w:sz w:val="24"/>
                  <w:szCs w:val="24"/>
                </w:rPr>
                <w:delText>PHCA</w:delText>
              </w:r>
            </w:del>
            <w:ins w:id="152" w:author="Brian" w:date="2015-03-11T14:06:00Z">
              <w:r w:rsidR="00BE3C9C">
                <w:rPr>
                  <w:sz w:val="24"/>
                  <w:szCs w:val="24"/>
                </w:rPr>
                <w:t>PCHA</w:t>
              </w:r>
            </w:ins>
            <w:r w:rsidRPr="009F1D14">
              <w:rPr>
                <w:sz w:val="24"/>
                <w:szCs w:val="24"/>
              </w:rPr>
              <w:t xml:space="preserve">-compliant IHE </w:t>
            </w:r>
            <w:r w:rsidR="00F7282E">
              <w:rPr>
                <w:sz w:val="24"/>
                <w:szCs w:val="24"/>
              </w:rPr>
              <w:t>PCD-01 message</w:t>
            </w:r>
            <w:r w:rsidRPr="009F1D14">
              <w:rPr>
                <w:sz w:val="24"/>
                <w:szCs w:val="24"/>
              </w:rPr>
              <w:t>.</w:t>
            </w:r>
          </w:p>
        </w:tc>
      </w:tr>
    </w:tbl>
    <w:p w14:paraId="1C171F63" w14:textId="77777777" w:rsidR="00CF283F" w:rsidRPr="003651D9" w:rsidRDefault="00CF283F" w:rsidP="008616CB">
      <w:pPr>
        <w:pStyle w:val="PartTitle"/>
      </w:pPr>
      <w:bookmarkStart w:id="153" w:name="_Toc418185369"/>
      <w:r w:rsidRPr="003651D9">
        <w:lastRenderedPageBreak/>
        <w:t xml:space="preserve">Volume </w:t>
      </w:r>
      <w:r w:rsidR="00B43198" w:rsidRPr="003651D9">
        <w:t>1</w:t>
      </w:r>
      <w:r w:rsidRPr="003651D9">
        <w:t xml:space="preserve"> –</w:t>
      </w:r>
      <w:r w:rsidR="003A09FE" w:rsidRPr="003651D9">
        <w:t xml:space="preserve"> </w:t>
      </w:r>
      <w:r w:rsidRPr="003651D9">
        <w:t>Profiles</w:t>
      </w:r>
      <w:bookmarkEnd w:id="153"/>
    </w:p>
    <w:p w14:paraId="3E1BE431" w14:textId="77777777" w:rsidR="00B55350" w:rsidRPr="003651D9" w:rsidRDefault="00F455EA" w:rsidP="00C62E65">
      <w:pPr>
        <w:pStyle w:val="Heading2"/>
        <w:numPr>
          <w:ilvl w:val="0"/>
          <w:numId w:val="0"/>
        </w:numPr>
        <w:rPr>
          <w:noProof w:val="0"/>
        </w:rPr>
      </w:pPr>
      <w:bookmarkStart w:id="154" w:name="_Toc418185370"/>
      <w:bookmarkStart w:id="155" w:name="_Toc530206507"/>
      <w:bookmarkStart w:id="156" w:name="_Toc1388427"/>
      <w:bookmarkStart w:id="157" w:name="_Toc1388581"/>
      <w:bookmarkStart w:id="158" w:name="_Toc1456608"/>
      <w:bookmarkStart w:id="159" w:name="_Toc37034633"/>
      <w:bookmarkStart w:id="160" w:name="_Toc38846111"/>
      <w:r w:rsidRPr="003651D9">
        <w:rPr>
          <w:noProof w:val="0"/>
        </w:rPr>
        <w:t>&lt;</w:t>
      </w:r>
      <w:r w:rsidR="00B55350" w:rsidRPr="003651D9">
        <w:rPr>
          <w:i/>
          <w:noProof w:val="0"/>
        </w:rPr>
        <w:t xml:space="preserve">Copyright </w:t>
      </w:r>
      <w:r w:rsidR="00D22DE2" w:rsidRPr="003651D9">
        <w:rPr>
          <w:i/>
          <w:noProof w:val="0"/>
        </w:rPr>
        <w:t>Licenses</w:t>
      </w:r>
      <w:r w:rsidR="005672A9" w:rsidRPr="003651D9">
        <w:rPr>
          <w:i/>
          <w:noProof w:val="0"/>
        </w:rPr>
        <w:t>&gt;</w:t>
      </w:r>
      <w:bookmarkEnd w:id="154"/>
    </w:p>
    <w:p w14:paraId="6A179DEF" w14:textId="77777777" w:rsidR="00B55350" w:rsidRPr="003651D9" w:rsidRDefault="00B55350" w:rsidP="008E441F">
      <w:pPr>
        <w:pStyle w:val="EditorInstructions"/>
      </w:pPr>
      <w:r w:rsidRPr="003651D9">
        <w:t>A</w:t>
      </w:r>
      <w:r w:rsidR="00F455EA" w:rsidRPr="003651D9">
        <w:t>dd the following to the IHE Technical Frameworks General Introduction</w:t>
      </w:r>
      <w:r w:rsidR="00255821" w:rsidRPr="003651D9">
        <w:t xml:space="preserve"> Copyright section</w:t>
      </w:r>
      <w:r w:rsidRPr="003651D9">
        <w:t>:</w:t>
      </w:r>
    </w:p>
    <w:p w14:paraId="2712D216" w14:textId="77777777" w:rsidR="00F455EA" w:rsidRPr="003651D9" w:rsidRDefault="00F455EA" w:rsidP="007922ED">
      <w:pPr>
        <w:rPr>
          <w:i/>
        </w:rPr>
      </w:pPr>
    </w:p>
    <w:p w14:paraId="18125DED" w14:textId="77777777" w:rsidR="00F455EA" w:rsidRPr="003651D9" w:rsidRDefault="00F455EA" w:rsidP="00F455EA">
      <w:pPr>
        <w:pStyle w:val="Heading2"/>
        <w:numPr>
          <w:ilvl w:val="0"/>
          <w:numId w:val="0"/>
        </w:numPr>
        <w:rPr>
          <w:noProof w:val="0"/>
        </w:rPr>
      </w:pPr>
      <w:bookmarkStart w:id="161" w:name="_Toc418185371"/>
      <w:r w:rsidRPr="003651D9">
        <w:rPr>
          <w:noProof w:val="0"/>
        </w:rPr>
        <w:t>&lt;</w:t>
      </w:r>
      <w:r w:rsidRPr="003651D9">
        <w:rPr>
          <w:i/>
          <w:noProof w:val="0"/>
        </w:rPr>
        <w:t>Domain-specific additions</w:t>
      </w:r>
      <w:r w:rsidR="005672A9" w:rsidRPr="003651D9">
        <w:rPr>
          <w:i/>
          <w:noProof w:val="0"/>
        </w:rPr>
        <w:t>&gt;</w:t>
      </w:r>
      <w:bookmarkEnd w:id="161"/>
    </w:p>
    <w:p w14:paraId="4A37F24D" w14:textId="77777777" w:rsidR="00303E20" w:rsidRPr="003651D9" w:rsidRDefault="00F967B3" w:rsidP="008E441F">
      <w:pPr>
        <w:pStyle w:val="EditorInstructions"/>
      </w:pPr>
      <w:bookmarkStart w:id="162" w:name="_Toc473170358"/>
      <w:bookmarkStart w:id="163" w:name="_Toc504625755"/>
      <w:bookmarkStart w:id="164" w:name="_Toc530206508"/>
      <w:bookmarkStart w:id="165" w:name="_Toc1388428"/>
      <w:bookmarkStart w:id="166" w:name="_Toc1388582"/>
      <w:bookmarkStart w:id="167" w:name="_Toc1456609"/>
      <w:bookmarkStart w:id="168" w:name="_Toc37034634"/>
      <w:bookmarkStart w:id="169" w:name="_Toc38846112"/>
      <w:bookmarkEnd w:id="24"/>
      <w:bookmarkEnd w:id="25"/>
      <w:bookmarkEnd w:id="155"/>
      <w:bookmarkEnd w:id="156"/>
      <w:bookmarkEnd w:id="157"/>
      <w:bookmarkEnd w:id="158"/>
      <w:bookmarkEnd w:id="159"/>
      <w:bookmarkEnd w:id="160"/>
      <w:r w:rsidRPr="003651D9">
        <w:t>A</w:t>
      </w:r>
      <w:r w:rsidR="00303E20" w:rsidRPr="003651D9">
        <w:t>dd</w:t>
      </w:r>
      <w:r w:rsidR="00D91815" w:rsidRPr="003651D9">
        <w:t xml:space="preserve"> </w:t>
      </w:r>
      <w:r w:rsidR="00255821" w:rsidRPr="003651D9">
        <w:t xml:space="preserve">to </w:t>
      </w:r>
      <w:r w:rsidR="00D91815" w:rsidRPr="003651D9">
        <w:t>Section …</w:t>
      </w:r>
    </w:p>
    <w:p w14:paraId="5F573D7A" w14:textId="33DA63BF" w:rsidR="00D91815" w:rsidRPr="003651D9" w:rsidRDefault="00FF4C4E" w:rsidP="00B92EA1">
      <w:pPr>
        <w:pStyle w:val="AuthorInstructions"/>
      </w:pPr>
      <w:r w:rsidRPr="003651D9">
        <w:br w:type="page"/>
      </w:r>
    </w:p>
    <w:p w14:paraId="30DE526E" w14:textId="77777777" w:rsidR="00303E20" w:rsidRPr="003651D9" w:rsidRDefault="00303E20" w:rsidP="00303E20">
      <w:pPr>
        <w:pStyle w:val="Heading1"/>
        <w:pageBreakBefore w:val="0"/>
        <w:numPr>
          <w:ilvl w:val="0"/>
          <w:numId w:val="0"/>
        </w:numPr>
        <w:rPr>
          <w:noProof w:val="0"/>
        </w:rPr>
      </w:pPr>
      <w:bookmarkStart w:id="170" w:name="_Toc418185372"/>
      <w:r w:rsidRPr="003651D9">
        <w:rPr>
          <w:noProof w:val="0"/>
        </w:rPr>
        <w:lastRenderedPageBreak/>
        <w:t xml:space="preserve">X </w:t>
      </w:r>
      <w:r w:rsidR="008F3449" w:rsidRPr="008A168E">
        <w:t xml:space="preserve">Remote Patient Monitoring (RPM) </w:t>
      </w:r>
      <w:r w:rsidRPr="003651D9">
        <w:rPr>
          <w:noProof w:val="0"/>
        </w:rPr>
        <w:t>Profile</w:t>
      </w:r>
      <w:bookmarkEnd w:id="170"/>
    </w:p>
    <w:p w14:paraId="5C0D0905" w14:textId="38759D5D" w:rsidR="008F3449" w:rsidRDefault="008F3449" w:rsidP="008F3449">
      <w:pPr>
        <w:pStyle w:val="AuthorInstructions"/>
        <w:rPr>
          <w:i w:val="0"/>
        </w:rPr>
      </w:pPr>
      <w:r w:rsidRPr="00D3339F">
        <w:rPr>
          <w:i w:val="0"/>
        </w:rPr>
        <w:t>The Remote Patient Monitoring Profile describes a standardized means to transmit measurements taken by personal health</w:t>
      </w:r>
      <w:r w:rsidR="00636729">
        <w:rPr>
          <w:i w:val="0"/>
        </w:rPr>
        <w:t>care</w:t>
      </w:r>
      <w:r w:rsidRPr="00D3339F">
        <w:rPr>
          <w:i w:val="0"/>
        </w:rPr>
        <w:t xml:space="preserve"> devices</w:t>
      </w:r>
      <w:r>
        <w:rPr>
          <w:i w:val="0"/>
        </w:rPr>
        <w:t xml:space="preserve"> </w:t>
      </w:r>
      <w:r w:rsidRPr="00D3339F">
        <w:rPr>
          <w:i w:val="0"/>
        </w:rPr>
        <w:t>in a remote setting to a health care provider</w:t>
      </w:r>
      <w:r>
        <w:rPr>
          <w:i w:val="0"/>
        </w:rPr>
        <w:t>, including remote home monitoring, sub-acute therapy devices and wearable technologies</w:t>
      </w:r>
      <w:r w:rsidRPr="00D3339F">
        <w:rPr>
          <w:i w:val="0"/>
        </w:rPr>
        <w:t xml:space="preserve">. Remote in this case means outside of a care provider facility and is typically in the patient’s home. In this manner, a patient’s status can be monitored without </w:t>
      </w:r>
      <w:r>
        <w:rPr>
          <w:i w:val="0"/>
        </w:rPr>
        <w:t xml:space="preserve">repetitively </w:t>
      </w:r>
      <w:r w:rsidRPr="00D3339F">
        <w:rPr>
          <w:i w:val="0"/>
        </w:rPr>
        <w:t>travelling to a provider facility until deemed necessary</w:t>
      </w:r>
      <w:r>
        <w:rPr>
          <w:i w:val="0"/>
        </w:rPr>
        <w:t>, reducing interference in their day to day lives</w:t>
      </w:r>
      <w:r w:rsidRPr="00D3339F">
        <w:rPr>
          <w:i w:val="0"/>
        </w:rPr>
        <w:t>. In addition patients can be in an environment that they are mo</w:t>
      </w:r>
      <w:r>
        <w:rPr>
          <w:i w:val="0"/>
        </w:rPr>
        <w:t>re familiar and comfortable with</w:t>
      </w:r>
      <w:r w:rsidRPr="00D3339F">
        <w:rPr>
          <w:i w:val="0"/>
        </w:rPr>
        <w:t>. The reduction of personal stress and overall expense is especially beneficial in the case of independent living support, chronic disease management and post-operative rec</w:t>
      </w:r>
      <w:r w:rsidR="00B35019">
        <w:rPr>
          <w:i w:val="0"/>
        </w:rPr>
        <w:t>overy.</w:t>
      </w:r>
    </w:p>
    <w:p w14:paraId="7B1FF475" w14:textId="77777777" w:rsidR="00B35019" w:rsidRDefault="00B35019" w:rsidP="008F3449">
      <w:pPr>
        <w:pStyle w:val="AuthorInstructions"/>
        <w:rPr>
          <w:ins w:id="171" w:author="Keith W. Boone" w:date="2015-03-04T09:30:00Z"/>
          <w:i w:val="0"/>
        </w:rPr>
      </w:pPr>
      <w:r>
        <w:rPr>
          <w:i w:val="0"/>
        </w:rPr>
        <w:t>This profile is, for all practical purposes, an expression of the already existing set of standards and interfaces defined by PCHA for the delivery of remote patient data taken by Personal Healthcare Devices to the care provider in terms of IHE actors and transactions. No new standards or transactions are proposed.</w:t>
      </w:r>
    </w:p>
    <w:p w14:paraId="13F21F13" w14:textId="77777777" w:rsidR="00F737D2" w:rsidRDefault="00F737D2" w:rsidP="008F3449">
      <w:pPr>
        <w:pStyle w:val="AuthorInstructions"/>
        <w:rPr>
          <w:ins w:id="172" w:author="Keith W. Boone" w:date="2015-03-04T09:53:00Z"/>
          <w:i w:val="0"/>
        </w:rPr>
      </w:pPr>
      <w:ins w:id="173" w:author="Keith W. Boone" w:date="2015-03-04T09:31:00Z">
        <w:r>
          <w:rPr>
            <w:i w:val="0"/>
          </w:rPr>
          <w:t>The typical technology used to support remote monitoring includes</w:t>
        </w:r>
      </w:ins>
      <w:ins w:id="174" w:author="Keith W. Boone" w:date="2015-03-04T09:32:00Z">
        <w:r>
          <w:rPr>
            <w:i w:val="0"/>
          </w:rPr>
          <w:t>:</w:t>
        </w:r>
      </w:ins>
    </w:p>
    <w:p w14:paraId="4A9EC50A" w14:textId="77777777" w:rsidR="00BA597A" w:rsidRDefault="00BA597A" w:rsidP="00BA597A">
      <w:pPr>
        <w:pStyle w:val="AuthorInstructions"/>
        <w:numPr>
          <w:ilvl w:val="0"/>
          <w:numId w:val="30"/>
        </w:numPr>
        <w:rPr>
          <w:ins w:id="175" w:author="Keith W. Boone" w:date="2015-03-04T09:53:00Z"/>
          <w:i w:val="0"/>
        </w:rPr>
      </w:pPr>
      <w:ins w:id="176" w:author="Keith W. Boone" w:date="2015-03-04T09:53:00Z">
        <w:r>
          <w:rPr>
            <w:i w:val="0"/>
          </w:rPr>
          <w:t>A Personal Health Device (PHD) which produces various health-related measurements through different kinds of sensors,</w:t>
        </w:r>
      </w:ins>
      <w:ins w:id="177" w:author="Keith W. Boone" w:date="2015-03-04T09:55:00Z">
        <w:r>
          <w:rPr>
            <w:i w:val="0"/>
          </w:rPr>
          <w:t xml:space="preserve"> and</w:t>
        </w:r>
      </w:ins>
    </w:p>
    <w:p w14:paraId="47F9DFC2" w14:textId="77777777" w:rsidR="00BA597A" w:rsidRDefault="00BA597A" w:rsidP="00BA597A">
      <w:pPr>
        <w:pStyle w:val="AuthorInstructions"/>
        <w:numPr>
          <w:ilvl w:val="0"/>
          <w:numId w:val="30"/>
        </w:numPr>
        <w:rPr>
          <w:ins w:id="178" w:author="Keith W. Boone" w:date="2015-03-04T09:53:00Z"/>
          <w:i w:val="0"/>
        </w:rPr>
      </w:pPr>
      <w:ins w:id="179" w:author="Keith W. Boone" w:date="2015-03-04T09:53:00Z">
        <w:r w:rsidRPr="00BA597A">
          <w:rPr>
            <w:i w:val="0"/>
          </w:rPr>
          <w:t xml:space="preserve">A collector </w:t>
        </w:r>
      </w:ins>
      <w:ins w:id="180" w:author="Keith W. Boone" w:date="2015-03-04T10:06:00Z">
        <w:r w:rsidR="000D16B6">
          <w:rPr>
            <w:i w:val="0"/>
          </w:rPr>
          <w:t xml:space="preserve">that </w:t>
        </w:r>
      </w:ins>
      <w:ins w:id="181" w:author="Keith W. Boone" w:date="2015-03-04T09:53:00Z">
        <w:r w:rsidRPr="00BA597A">
          <w:rPr>
            <w:i w:val="0"/>
          </w:rPr>
          <w:t>gathers data from one or more PHDs and forwards the information to the health information exchange</w:t>
        </w:r>
      </w:ins>
      <w:ins w:id="182" w:author="Keith W. Boone" w:date="2015-03-04T10:06:00Z">
        <w:r w:rsidR="000D16B6">
          <w:rPr>
            <w:i w:val="0"/>
          </w:rPr>
          <w:t>, and</w:t>
        </w:r>
      </w:ins>
    </w:p>
    <w:p w14:paraId="5809E81F" w14:textId="77777777" w:rsidR="00BA597A" w:rsidRDefault="00BA597A" w:rsidP="00BA597A">
      <w:pPr>
        <w:pStyle w:val="AuthorInstructions"/>
        <w:numPr>
          <w:ilvl w:val="0"/>
          <w:numId w:val="30"/>
        </w:numPr>
        <w:rPr>
          <w:ins w:id="183" w:author="Keith W. Boone" w:date="2015-03-04T09:53:00Z"/>
          <w:i w:val="0"/>
        </w:rPr>
      </w:pPr>
      <w:ins w:id="184" w:author="Keith W. Boone" w:date="2015-03-04T09:53:00Z">
        <w:r w:rsidRPr="00BA597A">
          <w:rPr>
            <w:i w:val="0"/>
          </w:rPr>
          <w:t xml:space="preserve">The health information exchange </w:t>
        </w:r>
      </w:ins>
      <w:ins w:id="185" w:author="Keith W. Boone" w:date="2015-03-04T10:06:00Z">
        <w:r w:rsidR="000D16B6">
          <w:rPr>
            <w:i w:val="0"/>
          </w:rPr>
          <w:t xml:space="preserve">that </w:t>
        </w:r>
      </w:ins>
      <w:ins w:id="186" w:author="Keith W. Boone" w:date="2015-03-04T09:53:00Z">
        <w:r w:rsidRPr="00BA597A">
          <w:rPr>
            <w:i w:val="0"/>
          </w:rPr>
          <w:t>stores and make</w:t>
        </w:r>
      </w:ins>
      <w:ins w:id="187" w:author="Keith W. Boone" w:date="2015-03-04T09:55:00Z">
        <w:r>
          <w:rPr>
            <w:i w:val="0"/>
          </w:rPr>
          <w:t>s</w:t>
        </w:r>
      </w:ins>
      <w:ins w:id="188" w:author="Keith W. Boone" w:date="2015-03-04T09:53:00Z">
        <w:r w:rsidRPr="00BA597A">
          <w:rPr>
            <w:i w:val="0"/>
          </w:rPr>
          <w:t xml:space="preserve"> the data accessible to healthcare providers</w:t>
        </w:r>
        <w:r>
          <w:rPr>
            <w:i w:val="0"/>
          </w:rPr>
          <w:t xml:space="preserve"> such as the physician or care coordinator,</w:t>
        </w:r>
      </w:ins>
      <w:ins w:id="189" w:author="Keith W. Boone" w:date="2015-03-04T09:55:00Z">
        <w:r>
          <w:rPr>
            <w:i w:val="0"/>
          </w:rPr>
          <w:t xml:space="preserve"> and</w:t>
        </w:r>
      </w:ins>
    </w:p>
    <w:p w14:paraId="0F1AD484" w14:textId="77777777" w:rsidR="00BA597A" w:rsidRDefault="00BA597A" w:rsidP="00BA597A">
      <w:pPr>
        <w:pStyle w:val="AuthorInstructions"/>
        <w:numPr>
          <w:ilvl w:val="0"/>
          <w:numId w:val="30"/>
        </w:numPr>
        <w:rPr>
          <w:ins w:id="190" w:author="Keith W. Boone" w:date="2015-03-04T09:53:00Z"/>
          <w:i w:val="0"/>
        </w:rPr>
      </w:pPr>
      <w:ins w:id="191" w:author="Keith W. Boone" w:date="2015-03-04T09:53:00Z">
        <w:r>
          <w:rPr>
            <w:i w:val="0"/>
          </w:rPr>
          <w:t xml:space="preserve">An electronic health record or care management system </w:t>
        </w:r>
      </w:ins>
      <w:ins w:id="192" w:author="Keith W. Boone" w:date="2015-03-04T10:06:00Z">
        <w:r w:rsidR="000D16B6">
          <w:rPr>
            <w:i w:val="0"/>
          </w:rPr>
          <w:t xml:space="preserve">that </w:t>
        </w:r>
      </w:ins>
      <w:ins w:id="193" w:author="Keith W. Boone" w:date="2015-03-04T09:53:00Z">
        <w:r>
          <w:rPr>
            <w:i w:val="0"/>
          </w:rPr>
          <w:t>provides healthcare providers or coordinators with access to the patient’s health record and monitoring data.</w:t>
        </w:r>
      </w:ins>
    </w:p>
    <w:p w14:paraId="13578AF9" w14:textId="77777777" w:rsidR="00BA597A" w:rsidRDefault="000D16B6" w:rsidP="008F3449">
      <w:pPr>
        <w:pStyle w:val="AuthorInstructions"/>
        <w:rPr>
          <w:ins w:id="194" w:author="Keith W. Boone" w:date="2015-03-04T10:17:00Z"/>
          <w:i w:val="0"/>
        </w:rPr>
      </w:pPr>
      <w:ins w:id="195" w:author="Keith W. Boone" w:date="2015-03-04T10:07:00Z">
        <w:r>
          <w:rPr>
            <w:i w:val="0"/>
          </w:rPr>
          <w:t>Personal health</w:t>
        </w:r>
      </w:ins>
      <w:ins w:id="196" w:author="Keith W. Boone" w:date="2015-03-04T10:06:00Z">
        <w:r>
          <w:rPr>
            <w:i w:val="0"/>
          </w:rPr>
          <w:t xml:space="preserve"> devices </w:t>
        </w:r>
      </w:ins>
      <w:ins w:id="197" w:author="Keith W. Boone" w:date="2015-03-04T10:08:00Z">
        <w:r>
          <w:rPr>
            <w:i w:val="0"/>
          </w:rPr>
          <w:t xml:space="preserve">include sensors such as </w:t>
        </w:r>
      </w:ins>
      <w:ins w:id="198" w:author="Keith W. Boone" w:date="2015-03-04T10:06:00Z">
        <w:r>
          <w:rPr>
            <w:i w:val="0"/>
          </w:rPr>
          <w:t xml:space="preserve">a </w:t>
        </w:r>
      </w:ins>
      <w:ins w:id="199" w:author="Keith W. Boone" w:date="2015-03-04T10:08:00Z">
        <w:r>
          <w:rPr>
            <w:i w:val="0"/>
          </w:rPr>
          <w:t xml:space="preserve">weight </w:t>
        </w:r>
      </w:ins>
      <w:ins w:id="200" w:author="Keith W. Boone" w:date="2015-03-04T10:06:00Z">
        <w:r>
          <w:rPr>
            <w:i w:val="0"/>
          </w:rPr>
          <w:t xml:space="preserve">scale, </w:t>
        </w:r>
      </w:ins>
      <w:ins w:id="201" w:author="Keith W. Boone" w:date="2015-03-04T10:07:00Z">
        <w:r>
          <w:rPr>
            <w:i w:val="0"/>
          </w:rPr>
          <w:t>S</w:t>
        </w:r>
      </w:ins>
      <w:r w:rsidR="00B35019">
        <w:rPr>
          <w:i w:val="0"/>
        </w:rPr>
        <w:t>p</w:t>
      </w:r>
      <w:ins w:id="202" w:author="Keith W. Boone" w:date="2015-03-04T10:07:00Z">
        <w:r>
          <w:rPr>
            <w:i w:val="0"/>
          </w:rPr>
          <w:t>O</w:t>
        </w:r>
        <w:r w:rsidRPr="00B35019">
          <w:rPr>
            <w:i w:val="0"/>
            <w:vertAlign w:val="subscript"/>
          </w:rPr>
          <w:t>2</w:t>
        </w:r>
        <w:r>
          <w:rPr>
            <w:i w:val="0"/>
          </w:rPr>
          <w:t xml:space="preserve"> sensor</w:t>
        </w:r>
      </w:ins>
      <w:ins w:id="203" w:author="Keith W. Boone" w:date="2015-03-04T10:08:00Z">
        <w:r>
          <w:rPr>
            <w:i w:val="0"/>
          </w:rPr>
          <w:t>s</w:t>
        </w:r>
      </w:ins>
      <w:ins w:id="204" w:author="Keith W. Boone" w:date="2015-03-04T10:07:00Z">
        <w:r>
          <w:rPr>
            <w:i w:val="0"/>
          </w:rPr>
          <w:t xml:space="preserve">, blood pressure </w:t>
        </w:r>
      </w:ins>
      <w:ins w:id="205" w:author="Keith W. Boone" w:date="2015-03-04T10:08:00Z">
        <w:r>
          <w:rPr>
            <w:i w:val="0"/>
          </w:rPr>
          <w:t xml:space="preserve">cuffs, </w:t>
        </w:r>
      </w:ins>
      <w:ins w:id="206" w:author="Keith W. Boone" w:date="2015-03-04T10:14:00Z">
        <w:r>
          <w:rPr>
            <w:i w:val="0"/>
          </w:rPr>
          <w:t>and</w:t>
        </w:r>
      </w:ins>
      <w:ins w:id="207" w:author="Keith W. Boone" w:date="2015-03-04T10:08:00Z">
        <w:r>
          <w:rPr>
            <w:i w:val="0"/>
          </w:rPr>
          <w:t xml:space="preserve"> medication dispensers.  These devices connect to a data collector using a variety of personal networking protocols</w:t>
        </w:r>
      </w:ins>
      <w:ins w:id="208" w:author="Keith W. Boone" w:date="2015-03-04T10:09:00Z">
        <w:r>
          <w:rPr>
            <w:i w:val="0"/>
          </w:rPr>
          <w:t>, such as Blue</w:t>
        </w:r>
      </w:ins>
      <w:ins w:id="209" w:author="Keith W. Boone" w:date="2015-03-04T10:15:00Z">
        <w:r>
          <w:rPr>
            <w:i w:val="0"/>
          </w:rPr>
          <w:t>t</w:t>
        </w:r>
      </w:ins>
      <w:ins w:id="210" w:author="Keith W. Boone" w:date="2015-03-04T10:09:00Z">
        <w:r>
          <w:rPr>
            <w:i w:val="0"/>
          </w:rPr>
          <w:t xml:space="preserve">ooth®, ZigBee®, </w:t>
        </w:r>
        <w:del w:id="211" w:author="Brian" w:date="2015-03-11T07:18:00Z">
          <w:r w:rsidDel="00E15873">
            <w:rPr>
              <w:i w:val="0"/>
            </w:rPr>
            <w:delText>WiFi</w:delText>
          </w:r>
        </w:del>
      </w:ins>
      <w:ins w:id="212" w:author="Keith W. Boone" w:date="2015-03-04T10:15:00Z">
        <w:del w:id="213" w:author="Brian" w:date="2015-03-11T07:18:00Z">
          <w:r w:rsidDel="00E15873">
            <w:rPr>
              <w:i w:val="0"/>
            </w:rPr>
            <w:delText xml:space="preserve">™ </w:delText>
          </w:r>
        </w:del>
      </w:ins>
      <w:ins w:id="214" w:author="Keith W. Boone" w:date="2015-03-04T10:16:00Z">
        <w:del w:id="215" w:author="Brian" w:date="2015-03-11T07:18:00Z">
          <w:r w:rsidDel="00E15873">
            <w:rPr>
              <w:i w:val="0"/>
            </w:rPr>
            <w:delText xml:space="preserve">over wireless </w:delText>
          </w:r>
        </w:del>
        <w:r>
          <w:rPr>
            <w:i w:val="0"/>
          </w:rPr>
          <w:t xml:space="preserve">and </w:t>
        </w:r>
      </w:ins>
      <w:ins w:id="216" w:author="Keith W. Boone" w:date="2015-03-04T10:10:00Z">
        <w:r>
          <w:rPr>
            <w:i w:val="0"/>
          </w:rPr>
          <w:t>USB</w:t>
        </w:r>
      </w:ins>
      <w:ins w:id="217" w:author="Keith W. Boone" w:date="2015-03-04T10:16:00Z">
        <w:r>
          <w:rPr>
            <w:i w:val="0"/>
          </w:rPr>
          <w:t xml:space="preserve"> connections.</w:t>
        </w:r>
        <w:r w:rsidR="006277FA">
          <w:rPr>
            <w:i w:val="0"/>
          </w:rPr>
          <w:t xml:space="preserve">  Personal health devices tend to use embedded systems to handle data communication, and have limited </w:t>
        </w:r>
      </w:ins>
      <w:ins w:id="218" w:author="Keith W. Boone" w:date="2015-03-04T10:17:00Z">
        <w:r w:rsidR="006277FA">
          <w:rPr>
            <w:i w:val="0"/>
          </w:rPr>
          <w:t>capabilities.  They may not even have a clock to keep track of the date and time a measurement is taken.</w:t>
        </w:r>
      </w:ins>
    </w:p>
    <w:p w14:paraId="207B1CB8" w14:textId="77777777" w:rsidR="006277FA" w:rsidRDefault="006277FA" w:rsidP="008F3449">
      <w:pPr>
        <w:pStyle w:val="AuthorInstructions"/>
        <w:rPr>
          <w:ins w:id="219" w:author="Keith W. Boone" w:date="2015-03-04T10:16:00Z"/>
          <w:i w:val="0"/>
        </w:rPr>
      </w:pPr>
      <w:ins w:id="220" w:author="Keith W. Boone" w:date="2015-03-04T10:17:00Z">
        <w:r>
          <w:rPr>
            <w:i w:val="0"/>
          </w:rPr>
          <w:t xml:space="preserve">Collectors are typically applications built into devices such as a set-top box </w:t>
        </w:r>
      </w:ins>
      <w:ins w:id="221" w:author="Keith W. Boone" w:date="2015-03-04T10:18:00Z">
        <w:r>
          <w:rPr>
            <w:i w:val="0"/>
          </w:rPr>
          <w:t>attached</w:t>
        </w:r>
      </w:ins>
      <w:ins w:id="222" w:author="Keith W. Boone" w:date="2015-03-04T10:17:00Z">
        <w:r>
          <w:rPr>
            <w:i w:val="0"/>
          </w:rPr>
          <w:t xml:space="preserve"> </w:t>
        </w:r>
      </w:ins>
      <w:ins w:id="223" w:author="Keith W. Boone" w:date="2015-03-04T10:18:00Z">
        <w:r>
          <w:rPr>
            <w:i w:val="0"/>
          </w:rPr>
          <w:t>to a cable or local area network, or a mobile device such as a cellular phone, tablet or personal computer.  These applications collect data from one or more PHDs and send them on to the healthcare provider via a health information exchange.</w:t>
        </w:r>
      </w:ins>
    </w:p>
    <w:p w14:paraId="2E098368" w14:textId="77777777" w:rsidR="00A128C3" w:rsidRPr="00BA597A" w:rsidDel="00A128C3" w:rsidRDefault="00A128C3" w:rsidP="00BA597A">
      <w:pPr>
        <w:pStyle w:val="AuthorInstructions"/>
        <w:rPr>
          <w:del w:id="224" w:author="Keith W. Boone" w:date="2015-03-04T09:49:00Z"/>
          <w:i w:val="0"/>
        </w:rPr>
      </w:pPr>
    </w:p>
    <w:p w14:paraId="3E02E7FA" w14:textId="77777777" w:rsidR="00BA597A" w:rsidRDefault="00BA597A" w:rsidP="008F3449">
      <w:pPr>
        <w:pStyle w:val="AuthorInstructions"/>
        <w:rPr>
          <w:ins w:id="225" w:author="Keith W. Boone" w:date="2015-03-04T09:51:00Z"/>
          <w:i w:val="0"/>
        </w:rPr>
      </w:pPr>
    </w:p>
    <w:p w14:paraId="108A2855" w14:textId="77777777" w:rsidR="008F3449" w:rsidRDefault="008F3449" w:rsidP="008F3449">
      <w:pPr>
        <w:pStyle w:val="BodyText"/>
      </w:pPr>
      <w:commentRangeStart w:id="226"/>
      <w:r w:rsidRPr="00D3339F">
        <w:t>The personal health devices data is time stamped with a consistent enterprise time.</w:t>
      </w:r>
      <w:r>
        <w:t xml:space="preserve"> This time stamping is typically not done by the PHD sensor device but by the </w:t>
      </w:r>
      <w:ins w:id="227" w:author="Brian" w:date="2015-03-11T11:39:00Z">
        <w:r w:rsidR="0093216B">
          <w:t xml:space="preserve">Device Observation Reporter </w:t>
        </w:r>
      </w:ins>
      <w:del w:id="228" w:author="Brian" w:date="2015-03-11T11:39:00Z">
        <w:r w:rsidDel="0093216B">
          <w:delText xml:space="preserve">Clinical Data Source </w:delText>
        </w:r>
      </w:del>
      <w:r>
        <w:t xml:space="preserve">actor obtaining the </w:t>
      </w:r>
      <w:del w:id="229" w:author="Brian" w:date="2015-03-11T14:06:00Z">
        <w:r w:rsidDel="00BE3C9C">
          <w:delText>PHCA</w:delText>
        </w:r>
      </w:del>
      <w:ins w:id="230" w:author="Brian" w:date="2015-03-11T14:06:00Z">
        <w:r w:rsidR="00BE3C9C">
          <w:t>PCHA</w:t>
        </w:r>
      </w:ins>
      <w:r>
        <w:t xml:space="preserve"> data from </w:t>
      </w:r>
      <w:r w:rsidR="00B35019">
        <w:t>Sensor Data</w:t>
      </w:r>
      <w:r>
        <w:t xml:space="preserve"> Consumer.</w:t>
      </w:r>
      <w:commentRangeEnd w:id="226"/>
      <w:r w:rsidR="00CC4F5B">
        <w:rPr>
          <w:rStyle w:val="CommentReference"/>
        </w:rPr>
        <w:commentReference w:id="226"/>
      </w:r>
    </w:p>
    <w:p w14:paraId="1F39F56F" w14:textId="77777777" w:rsidR="008F3449" w:rsidRPr="008F3449" w:rsidRDefault="008F3449" w:rsidP="008F3449">
      <w:pPr>
        <w:pStyle w:val="AuthorInstructions"/>
        <w:rPr>
          <w:i w:val="0"/>
        </w:rPr>
      </w:pPr>
      <w:r w:rsidRPr="008F3449">
        <w:rPr>
          <w:i w:val="0"/>
        </w:rPr>
        <w:lastRenderedPageBreak/>
        <w:t xml:space="preserve">The </w:t>
      </w:r>
      <w:r w:rsidRPr="008F3449">
        <w:rPr>
          <w:rStyle w:val="BlockTextChar"/>
          <w:i w:val="0"/>
        </w:rPr>
        <w:t>Remote Patient Monitoring Profile uses transactions that include the transport of data content based on IEEE 11073 terminologies for remote patient monitoring devices. Please see the list of terminologies in Appendix A.</w:t>
      </w:r>
    </w:p>
    <w:p w14:paraId="0D8971C7" w14:textId="77777777" w:rsidR="00A85861" w:rsidRPr="003651D9" w:rsidRDefault="00CF283F" w:rsidP="00D91815">
      <w:pPr>
        <w:pStyle w:val="Heading2"/>
        <w:numPr>
          <w:ilvl w:val="0"/>
          <w:numId w:val="0"/>
        </w:numPr>
        <w:rPr>
          <w:noProof w:val="0"/>
        </w:rPr>
      </w:pPr>
      <w:bookmarkStart w:id="231" w:name="_Toc418185373"/>
      <w:r w:rsidRPr="003651D9">
        <w:rPr>
          <w:noProof w:val="0"/>
        </w:rPr>
        <w:t xml:space="preserve">X.1 </w:t>
      </w:r>
      <w:r w:rsidR="008F3449">
        <w:rPr>
          <w:noProof w:val="0"/>
        </w:rPr>
        <w:t>RPM</w:t>
      </w:r>
      <w:r w:rsidR="00FF4C4E" w:rsidRPr="003651D9">
        <w:rPr>
          <w:noProof w:val="0"/>
        </w:rPr>
        <w:t xml:space="preserve"> </w:t>
      </w:r>
      <w:r w:rsidRPr="003651D9">
        <w:rPr>
          <w:noProof w:val="0"/>
        </w:rPr>
        <w:t>Actors</w:t>
      </w:r>
      <w:r w:rsidR="008608EF" w:rsidRPr="003651D9">
        <w:rPr>
          <w:noProof w:val="0"/>
        </w:rPr>
        <w:t xml:space="preserve">, </w:t>
      </w:r>
      <w:r w:rsidRPr="003651D9">
        <w:rPr>
          <w:noProof w:val="0"/>
        </w:rPr>
        <w:t>Transactions</w:t>
      </w:r>
      <w:bookmarkEnd w:id="162"/>
      <w:bookmarkEnd w:id="163"/>
      <w:bookmarkEnd w:id="164"/>
      <w:bookmarkEnd w:id="165"/>
      <w:bookmarkEnd w:id="166"/>
      <w:bookmarkEnd w:id="167"/>
      <w:bookmarkEnd w:id="168"/>
      <w:bookmarkEnd w:id="169"/>
      <w:r w:rsidR="008608EF" w:rsidRPr="003651D9">
        <w:rPr>
          <w:noProof w:val="0"/>
        </w:rPr>
        <w:t>, and Content Modules</w:t>
      </w:r>
      <w:bookmarkStart w:id="232" w:name="_Toc473170359"/>
      <w:bookmarkStart w:id="233" w:name="_Toc504625756"/>
      <w:bookmarkStart w:id="234" w:name="_Toc530206509"/>
      <w:bookmarkStart w:id="235" w:name="_Toc1388429"/>
      <w:bookmarkStart w:id="236" w:name="_Toc1388583"/>
      <w:bookmarkStart w:id="237" w:name="_Toc1456610"/>
      <w:bookmarkStart w:id="238" w:name="_Toc37034635"/>
      <w:bookmarkStart w:id="239" w:name="_Toc38846113"/>
      <w:bookmarkEnd w:id="231"/>
    </w:p>
    <w:p w14:paraId="6CDE9996" w14:textId="77777777" w:rsidR="003B70A2" w:rsidRDefault="00323461" w:rsidP="00323461">
      <w:pPr>
        <w:pStyle w:val="BodyText"/>
      </w:pPr>
      <w:r w:rsidRPr="003651D9">
        <w:t>This section define</w:t>
      </w:r>
      <w:r w:rsidR="00D422BB" w:rsidRPr="003651D9">
        <w:t>s the actors, transactions, and/</w:t>
      </w:r>
      <w:r w:rsidRPr="003651D9">
        <w:t xml:space="preserve">or content modules </w:t>
      </w:r>
      <w:r w:rsidR="006D4881" w:rsidRPr="003651D9">
        <w:t xml:space="preserve">in this </w:t>
      </w:r>
      <w:r w:rsidRPr="003651D9">
        <w:t>profile</w:t>
      </w:r>
      <w:r w:rsidR="00887E40" w:rsidRPr="003651D9">
        <w:t xml:space="preserve">. </w:t>
      </w:r>
      <w:r w:rsidR="006C371A" w:rsidRPr="003651D9">
        <w:t>General definitions of actors</w:t>
      </w:r>
      <w:r w:rsidR="00BA1A91" w:rsidRPr="003651D9">
        <w:t xml:space="preserve"> </w:t>
      </w:r>
      <w:r w:rsidR="006C371A" w:rsidRPr="003651D9">
        <w:t xml:space="preserve">are given in the Technical Frameworks General Introduction </w:t>
      </w:r>
      <w:r w:rsidR="006514EA" w:rsidRPr="003651D9">
        <w:t>Appendix</w:t>
      </w:r>
      <w:r w:rsidR="00BA1A91" w:rsidRPr="003651D9">
        <w:t xml:space="preserve"> A </w:t>
      </w:r>
      <w:r w:rsidR="001134EB" w:rsidRPr="003651D9">
        <w:t xml:space="preserve">at </w:t>
      </w:r>
      <w:hyperlink r:id="rId19" w:history="1">
        <w:r w:rsidR="00594882" w:rsidRPr="003651D9">
          <w:rPr>
            <w:rStyle w:val="Hyperlink"/>
          </w:rPr>
          <w:t>http://www.ihe.net/Technical_Framework/index.cfm</w:t>
        </w:r>
      </w:hyperlink>
      <w:r w:rsidR="005672A9" w:rsidRPr="003651D9">
        <w:t>.</w:t>
      </w:r>
    </w:p>
    <w:p w14:paraId="32B6F579" w14:textId="77777777" w:rsidR="008F3449" w:rsidRDefault="008F3449" w:rsidP="008F3449">
      <w:pPr>
        <w:pStyle w:val="BodyText"/>
      </w:pPr>
      <w:r w:rsidRPr="008F3449">
        <w:t>The intent of the RPM profile is to standardize the representation of device observations and the transactions necessary to get the device observations to the health care provider. This standardization ensures plug and play operation for each component participating in the RPM profile from the sensor device (Device Observation Source) used by the remotely located patient to the EHR document reader used by the health care provider.</w:t>
      </w:r>
    </w:p>
    <w:p w14:paraId="2FF3DEAD" w14:textId="77777777" w:rsidR="008F3449" w:rsidRPr="000A66BE" w:rsidRDefault="008F3449" w:rsidP="008F3449">
      <w:pPr>
        <w:pStyle w:val="AuthorInstructions"/>
        <w:rPr>
          <w:i w:val="0"/>
        </w:rPr>
      </w:pPr>
      <w:r w:rsidRPr="000A66BE">
        <w:rPr>
          <w:i w:val="0"/>
        </w:rPr>
        <w:t xml:space="preserve">The profile consists of the following actors: </w:t>
      </w:r>
    </w:p>
    <w:p w14:paraId="39B263C5" w14:textId="77777777" w:rsidR="008F3449" w:rsidRPr="000A66BE" w:rsidRDefault="008F3449" w:rsidP="005B3030">
      <w:pPr>
        <w:pStyle w:val="AuthorInstructions"/>
        <w:numPr>
          <w:ilvl w:val="0"/>
          <w:numId w:val="21"/>
        </w:numPr>
        <w:rPr>
          <w:i w:val="0"/>
        </w:rPr>
      </w:pPr>
      <w:r w:rsidRPr="000A66BE">
        <w:rPr>
          <w:i w:val="0"/>
        </w:rPr>
        <w:t>Device Observation Source actor which is typically the Personal Health Device (PHD) sensor</w:t>
      </w:r>
    </w:p>
    <w:p w14:paraId="0BAA5D01" w14:textId="77777777" w:rsidR="00B35019" w:rsidRDefault="00B35019" w:rsidP="005B3030">
      <w:pPr>
        <w:pStyle w:val="AuthorInstructions"/>
        <w:numPr>
          <w:ilvl w:val="0"/>
          <w:numId w:val="21"/>
        </w:numPr>
        <w:rPr>
          <w:i w:val="0"/>
        </w:rPr>
      </w:pPr>
      <w:r w:rsidRPr="00B35019">
        <w:rPr>
          <w:i w:val="0"/>
        </w:rPr>
        <w:t>Sensor</w:t>
      </w:r>
      <w:r w:rsidR="008F3449" w:rsidRPr="00B35019">
        <w:rPr>
          <w:i w:val="0"/>
        </w:rPr>
        <w:t xml:space="preserve"> </w:t>
      </w:r>
      <w:r w:rsidRPr="00B35019">
        <w:rPr>
          <w:i w:val="0"/>
        </w:rPr>
        <w:t>Data</w:t>
      </w:r>
      <w:r w:rsidR="008F3449" w:rsidRPr="00B35019">
        <w:rPr>
          <w:i w:val="0"/>
        </w:rPr>
        <w:t xml:space="preserve"> Consumer actor that receives the data from the sensor device. In this profile, the </w:t>
      </w:r>
      <w:r w:rsidRPr="00B35019">
        <w:rPr>
          <w:i w:val="0"/>
        </w:rPr>
        <w:t xml:space="preserve">Sensor Data </w:t>
      </w:r>
      <w:r w:rsidR="008F3449" w:rsidRPr="00B35019">
        <w:rPr>
          <w:i w:val="0"/>
        </w:rPr>
        <w:t xml:space="preserve">Consumer must be grouped with either a </w:t>
      </w:r>
      <w:ins w:id="240" w:author="Brian" w:date="2015-03-11T11:40:00Z">
        <w:r w:rsidR="0093216B" w:rsidRPr="00B35019">
          <w:rPr>
            <w:i w:val="0"/>
            <w:rPrChange w:id="241" w:author="Brian" w:date="2015-03-11T11:40:00Z">
              <w:rPr/>
            </w:rPrChange>
          </w:rPr>
          <w:t>Device Observation Reporter</w:t>
        </w:r>
      </w:ins>
      <w:r w:rsidR="00452A51">
        <w:rPr>
          <w:i w:val="0"/>
        </w:rPr>
        <w:t xml:space="preserve"> or Content Creator</w:t>
      </w:r>
      <w:r w:rsidRPr="00B35019">
        <w:rPr>
          <w:i w:val="0"/>
        </w:rPr>
        <w:t>.</w:t>
      </w:r>
      <w:del w:id="242" w:author="Brian" w:date="2015-03-11T11:40:00Z">
        <w:r w:rsidR="008F3449" w:rsidRPr="00B35019" w:rsidDel="0093216B">
          <w:rPr>
            <w:i w:val="0"/>
          </w:rPr>
          <w:delText>Clinical Data Source</w:delText>
        </w:r>
      </w:del>
    </w:p>
    <w:p w14:paraId="21BE9A13" w14:textId="3D15101A" w:rsidR="008F3449" w:rsidRPr="00B35019" w:rsidRDefault="0093216B" w:rsidP="005B3030">
      <w:pPr>
        <w:pStyle w:val="AuthorInstructions"/>
        <w:numPr>
          <w:ilvl w:val="0"/>
          <w:numId w:val="21"/>
        </w:numPr>
        <w:rPr>
          <w:i w:val="0"/>
        </w:rPr>
      </w:pPr>
      <w:ins w:id="243" w:author="Brian" w:date="2015-03-11T11:40:00Z">
        <w:r w:rsidRPr="00B35019">
          <w:rPr>
            <w:i w:val="0"/>
          </w:rPr>
          <w:t>Device Observation Reporter</w:t>
        </w:r>
      </w:ins>
      <w:r w:rsidR="00B35019" w:rsidRPr="00B35019">
        <w:rPr>
          <w:i w:val="0"/>
        </w:rPr>
        <w:t xml:space="preserve"> </w:t>
      </w:r>
      <w:del w:id="244" w:author="Brian" w:date="2015-03-11T11:40:00Z">
        <w:r w:rsidR="008F3449" w:rsidRPr="00B35019" w:rsidDel="0093216B">
          <w:rPr>
            <w:i w:val="0"/>
          </w:rPr>
          <w:delText xml:space="preserve">Clinical Data Source </w:delText>
        </w:r>
      </w:del>
      <w:r w:rsidR="008F3449" w:rsidRPr="00B35019">
        <w:rPr>
          <w:i w:val="0"/>
        </w:rPr>
        <w:t xml:space="preserve">actor that generates a </w:t>
      </w:r>
      <w:r w:rsidR="00F7282E">
        <w:rPr>
          <w:i w:val="0"/>
        </w:rPr>
        <w:t>PCD-01 message</w:t>
      </w:r>
      <w:r w:rsidR="008F3449" w:rsidRPr="00B35019">
        <w:rPr>
          <w:i w:val="0"/>
        </w:rPr>
        <w:t xml:space="preserve"> from the </w:t>
      </w:r>
      <w:del w:id="245" w:author="Brian" w:date="2015-03-11T14:06:00Z">
        <w:r w:rsidR="008F3449" w:rsidRPr="00B35019" w:rsidDel="00BE3C9C">
          <w:rPr>
            <w:i w:val="0"/>
          </w:rPr>
          <w:delText>PHCA</w:delText>
        </w:r>
      </w:del>
      <w:ins w:id="246" w:author="Brian" w:date="2015-03-11T14:06:00Z">
        <w:r w:rsidR="00BE3C9C" w:rsidRPr="00B35019">
          <w:rPr>
            <w:i w:val="0"/>
          </w:rPr>
          <w:t>PCHA</w:t>
        </w:r>
      </w:ins>
      <w:r w:rsidR="008F3449" w:rsidRPr="00B35019">
        <w:rPr>
          <w:i w:val="0"/>
        </w:rPr>
        <w:t xml:space="preserve"> data</w:t>
      </w:r>
    </w:p>
    <w:p w14:paraId="282992E9" w14:textId="52FCA38B" w:rsidR="008F3449" w:rsidRPr="000A66BE" w:rsidRDefault="008F3449" w:rsidP="005B3030">
      <w:pPr>
        <w:pStyle w:val="AuthorInstructions"/>
        <w:numPr>
          <w:ilvl w:val="0"/>
          <w:numId w:val="21"/>
        </w:numPr>
        <w:rPr>
          <w:i w:val="0"/>
        </w:rPr>
      </w:pPr>
      <w:del w:id="247" w:author="Brian" w:date="2015-03-11T11:40:00Z">
        <w:r w:rsidRPr="000A66BE" w:rsidDel="0093216B">
          <w:rPr>
            <w:i w:val="0"/>
          </w:rPr>
          <w:delText>Clinical Data</w:delText>
        </w:r>
      </w:del>
      <w:ins w:id="248" w:author="Brian" w:date="2015-03-11T11:40:00Z">
        <w:r w:rsidR="0093216B">
          <w:rPr>
            <w:i w:val="0"/>
          </w:rPr>
          <w:t>Device Observation</w:t>
        </w:r>
      </w:ins>
      <w:r w:rsidRPr="000A66BE">
        <w:rPr>
          <w:i w:val="0"/>
        </w:rPr>
        <w:t xml:space="preserve"> Consumer actor that receives </w:t>
      </w:r>
      <w:r w:rsidR="00F7282E">
        <w:rPr>
          <w:i w:val="0"/>
        </w:rPr>
        <w:t>the PCD-01 message</w:t>
      </w:r>
      <w:r w:rsidRPr="000A66BE">
        <w:rPr>
          <w:i w:val="0"/>
        </w:rPr>
        <w:t xml:space="preserve"> from the </w:t>
      </w:r>
      <w:ins w:id="249" w:author="Brian" w:date="2015-03-11T11:52:00Z">
        <w:r w:rsidR="0093216B" w:rsidRPr="0093216B">
          <w:rPr>
            <w:i w:val="0"/>
            <w:rPrChange w:id="250" w:author="Brian" w:date="2015-03-11T11:52:00Z">
              <w:rPr/>
            </w:rPrChange>
          </w:rPr>
          <w:t xml:space="preserve">Device Observation </w:t>
        </w:r>
      </w:ins>
      <w:r w:rsidR="00B35019">
        <w:rPr>
          <w:i w:val="0"/>
        </w:rPr>
        <w:t>Reporter</w:t>
      </w:r>
      <w:ins w:id="251" w:author="Brian" w:date="2015-03-11T11:52:00Z">
        <w:r w:rsidR="0093216B">
          <w:t xml:space="preserve"> </w:t>
        </w:r>
      </w:ins>
      <w:del w:id="252" w:author="Brian" w:date="2015-03-11T11:52:00Z">
        <w:r w:rsidRPr="000A66BE" w:rsidDel="0093216B">
          <w:rPr>
            <w:i w:val="0"/>
          </w:rPr>
          <w:delText xml:space="preserve">Clinical Data Source </w:delText>
        </w:r>
      </w:del>
      <w:r w:rsidRPr="000A66BE">
        <w:rPr>
          <w:i w:val="0"/>
        </w:rPr>
        <w:t xml:space="preserve">actor. In this profile the </w:t>
      </w:r>
      <w:del w:id="253" w:author="Brian" w:date="2015-03-11T11:41:00Z">
        <w:r w:rsidRPr="000A66BE" w:rsidDel="0093216B">
          <w:rPr>
            <w:i w:val="0"/>
          </w:rPr>
          <w:delText>Clinical Data</w:delText>
        </w:r>
      </w:del>
      <w:ins w:id="254" w:author="Brian" w:date="2015-03-11T11:41:00Z">
        <w:r w:rsidR="0093216B">
          <w:rPr>
            <w:i w:val="0"/>
          </w:rPr>
          <w:t>Device Observation</w:t>
        </w:r>
      </w:ins>
      <w:r w:rsidRPr="000A66BE">
        <w:rPr>
          <w:i w:val="0"/>
        </w:rPr>
        <w:t xml:space="preserve"> Consumer actor is typically grouped with a Content Creator actor</w:t>
      </w:r>
      <w:r>
        <w:rPr>
          <w:i w:val="0"/>
        </w:rPr>
        <w:t xml:space="preserve"> that creates PHMR content modules</w:t>
      </w:r>
      <w:r w:rsidRPr="000A66BE">
        <w:rPr>
          <w:i w:val="0"/>
        </w:rPr>
        <w:t xml:space="preserve"> from IHE PCD-01 data. </w:t>
      </w:r>
      <w:r w:rsidR="00F7282E">
        <w:rPr>
          <w:i w:val="0"/>
        </w:rPr>
        <w:t>I</w:t>
      </w:r>
      <w:r w:rsidRPr="000A66BE">
        <w:rPr>
          <w:i w:val="0"/>
        </w:rPr>
        <w:t xml:space="preserve">n some use cases </w:t>
      </w:r>
      <w:r>
        <w:rPr>
          <w:i w:val="0"/>
        </w:rPr>
        <w:t xml:space="preserve">the </w:t>
      </w:r>
      <w:r w:rsidR="00F7282E">
        <w:rPr>
          <w:i w:val="0"/>
        </w:rPr>
        <w:t>delivery of the data as a PCD-01 message</w:t>
      </w:r>
      <w:r>
        <w:rPr>
          <w:i w:val="0"/>
        </w:rPr>
        <w:t xml:space="preserve"> may suffice</w:t>
      </w:r>
      <w:r w:rsidR="00F7282E">
        <w:rPr>
          <w:i w:val="0"/>
        </w:rPr>
        <w:t>, however that option is outside the scope of this profile.</w:t>
      </w:r>
    </w:p>
    <w:p w14:paraId="5DF5BD79" w14:textId="77777777" w:rsidR="008F3449" w:rsidRPr="000A66BE" w:rsidRDefault="008F3449" w:rsidP="005B3030">
      <w:pPr>
        <w:pStyle w:val="AuthorInstructions"/>
        <w:numPr>
          <w:ilvl w:val="0"/>
          <w:numId w:val="21"/>
        </w:numPr>
        <w:rPr>
          <w:i w:val="0"/>
        </w:rPr>
      </w:pPr>
      <w:r w:rsidRPr="000A66BE">
        <w:rPr>
          <w:i w:val="0"/>
        </w:rPr>
        <w:t xml:space="preserve">Content Creator </w:t>
      </w:r>
      <w:r>
        <w:rPr>
          <w:i w:val="0"/>
        </w:rPr>
        <w:t>actor that generates a PHMR content module</w:t>
      </w:r>
      <w:r w:rsidRPr="000A66BE">
        <w:rPr>
          <w:i w:val="0"/>
        </w:rPr>
        <w:t xml:space="preserve"> and makes that Content available to </w:t>
      </w:r>
      <w:r>
        <w:rPr>
          <w:i w:val="0"/>
        </w:rPr>
        <w:t>a Content Consumer</w:t>
      </w:r>
    </w:p>
    <w:p w14:paraId="3772BA14" w14:textId="77777777" w:rsidR="008F3449" w:rsidRPr="000A66BE" w:rsidRDefault="008F3449" w:rsidP="005B3030">
      <w:pPr>
        <w:pStyle w:val="AuthorInstructions"/>
        <w:numPr>
          <w:ilvl w:val="0"/>
          <w:numId w:val="21"/>
        </w:numPr>
        <w:rPr>
          <w:i w:val="0"/>
        </w:rPr>
      </w:pPr>
      <w:r w:rsidRPr="000A66BE">
        <w:rPr>
          <w:i w:val="0"/>
        </w:rPr>
        <w:t xml:space="preserve">Content Consumer actor that receives a PHMR </w:t>
      </w:r>
      <w:r>
        <w:rPr>
          <w:i w:val="0"/>
        </w:rPr>
        <w:t>content module</w:t>
      </w:r>
    </w:p>
    <w:p w14:paraId="4759530D" w14:textId="6AC03524" w:rsidR="008F3449" w:rsidRDefault="008F3449" w:rsidP="008F3449">
      <w:pPr>
        <w:pStyle w:val="BodyText"/>
      </w:pPr>
      <w:proofErr w:type="gramStart"/>
      <w:r>
        <w:t>and</w:t>
      </w:r>
      <w:proofErr w:type="gramEnd"/>
      <w:r>
        <w:t xml:space="preserve"> transactions</w:t>
      </w:r>
      <w:r w:rsidR="00A93071">
        <w:t xml:space="preserve"> where the ‘*’ in the name indicates one of several possible transports</w:t>
      </w:r>
      <w:r>
        <w:t>:</w:t>
      </w:r>
    </w:p>
    <w:p w14:paraId="48D405FE" w14:textId="5917A716" w:rsidR="008F3449" w:rsidRDefault="00875157" w:rsidP="005B3030">
      <w:pPr>
        <w:pStyle w:val="BodyText"/>
        <w:numPr>
          <w:ilvl w:val="0"/>
          <w:numId w:val="26"/>
        </w:numPr>
      </w:pPr>
      <w:r>
        <w:t xml:space="preserve">Communicate </w:t>
      </w:r>
      <w:del w:id="255" w:author="Brian" w:date="2015-03-11T14:06:00Z">
        <w:r w:rsidR="008F3449" w:rsidRPr="008F3449" w:rsidDel="00BE3C9C">
          <w:delText>PHCA</w:delText>
        </w:r>
      </w:del>
      <w:ins w:id="256" w:author="Brian" w:date="2015-03-11T14:06:00Z">
        <w:r w:rsidR="00BE3C9C">
          <w:t>PCHA</w:t>
        </w:r>
      </w:ins>
      <w:r w:rsidR="00A93071">
        <w:t xml:space="preserve"> Data</w:t>
      </w:r>
      <w:r>
        <w:t>-* transaction</w:t>
      </w:r>
      <w:r w:rsidR="00A93071">
        <w:t xml:space="preserve"> </w:t>
      </w:r>
      <w:r w:rsidR="008F3449" w:rsidRPr="008F3449">
        <w:t>communicates sensor data to the appropriate consumer</w:t>
      </w:r>
      <w:r w:rsidR="00A93071">
        <w:t xml:space="preserve"> over </w:t>
      </w:r>
      <w:r w:rsidR="00636729">
        <w:t>five possible</w:t>
      </w:r>
      <w:r w:rsidR="00A93071">
        <w:t xml:space="preserve"> transports</w:t>
      </w:r>
    </w:p>
    <w:p w14:paraId="08F6CD2D" w14:textId="685C2EF5" w:rsidR="008F3449" w:rsidRPr="008F3449" w:rsidRDefault="008F3449" w:rsidP="005B3030">
      <w:pPr>
        <w:pStyle w:val="BodyText"/>
        <w:numPr>
          <w:ilvl w:val="0"/>
          <w:numId w:val="26"/>
        </w:numPr>
      </w:pPr>
      <w:r w:rsidRPr="008F3449">
        <w:t>PCD-01 Communicate PCD Data</w:t>
      </w:r>
      <w:r w:rsidR="00875157">
        <w:t>-*</w:t>
      </w:r>
      <w:r w:rsidRPr="008F3449">
        <w:t xml:space="preserve"> transaction communicates </w:t>
      </w:r>
      <w:r w:rsidR="00636729">
        <w:t xml:space="preserve">a </w:t>
      </w:r>
      <w:r w:rsidRPr="008F3449">
        <w:t xml:space="preserve">PCD-01 </w:t>
      </w:r>
      <w:r w:rsidR="00636729">
        <w:t>message</w:t>
      </w:r>
      <w:r w:rsidRPr="008F3449">
        <w:t xml:space="preserve"> to the appropriate consumer</w:t>
      </w:r>
      <w:r w:rsidR="00A93071">
        <w:t xml:space="preserve"> over two possible transports</w:t>
      </w:r>
    </w:p>
    <w:p w14:paraId="7F29DA09" w14:textId="77777777" w:rsidR="008F3449" w:rsidRDefault="008F3449" w:rsidP="005B3030">
      <w:pPr>
        <w:pStyle w:val="BodyText"/>
        <w:numPr>
          <w:ilvl w:val="0"/>
          <w:numId w:val="26"/>
        </w:numPr>
      </w:pPr>
      <w:r w:rsidRPr="008F3449">
        <w:t xml:space="preserve">PCC Document Sharing transaction distributes the PHMR content </w:t>
      </w:r>
      <w:r>
        <w:t xml:space="preserve">module </w:t>
      </w:r>
      <w:r w:rsidRPr="008F3449">
        <w:t xml:space="preserve">by an agreed upon technique (such as </w:t>
      </w:r>
      <w:proofErr w:type="spellStart"/>
      <w:r w:rsidRPr="008F3449">
        <w:t>XDSb</w:t>
      </w:r>
      <w:proofErr w:type="spellEnd"/>
      <w:r w:rsidRPr="008F3449">
        <w:t xml:space="preserve"> or XDM) to an appropriate consumer</w:t>
      </w:r>
    </w:p>
    <w:p w14:paraId="039E8F4C" w14:textId="77777777" w:rsidR="008F3449" w:rsidRDefault="008F3449" w:rsidP="008F3449">
      <w:pPr>
        <w:pStyle w:val="BodyText"/>
      </w:pPr>
      <w:proofErr w:type="gramStart"/>
      <w:r>
        <w:t>and</w:t>
      </w:r>
      <w:proofErr w:type="gramEnd"/>
      <w:r>
        <w:t xml:space="preserve"> Content Module:</w:t>
      </w:r>
    </w:p>
    <w:p w14:paraId="74EC0C2E" w14:textId="77777777" w:rsidR="008F3449" w:rsidRDefault="008F3449" w:rsidP="005B3030">
      <w:pPr>
        <w:pStyle w:val="BodyText"/>
        <w:numPr>
          <w:ilvl w:val="0"/>
          <w:numId w:val="27"/>
        </w:numPr>
      </w:pPr>
      <w:r>
        <w:lastRenderedPageBreak/>
        <w:t>Personal Healthcare Monitoring Report (PHMR).</w:t>
      </w:r>
    </w:p>
    <w:p w14:paraId="23A7E09C" w14:textId="71FC76DD" w:rsidR="00A93071" w:rsidRPr="008F3449" w:rsidRDefault="00A93071" w:rsidP="00A93071">
      <w:pPr>
        <w:pStyle w:val="BodyText"/>
      </w:pPr>
      <w:r>
        <w:t>The ‘*’ in the transaction names that support several transports will be used throughout this document for readability except where the specific transport notation is important.</w:t>
      </w:r>
    </w:p>
    <w:p w14:paraId="00FBC6C7" w14:textId="1B8A45D7" w:rsidR="007620E1" w:rsidRDefault="00CF283F" w:rsidP="00B35019">
      <w:pPr>
        <w:pStyle w:val="BodyText"/>
      </w:pPr>
      <w:r w:rsidRPr="003651D9">
        <w:t xml:space="preserve">Figure X.1-1 </w:t>
      </w:r>
      <w:r w:rsidR="008F3449">
        <w:t>shows</w:t>
      </w:r>
      <w:r w:rsidR="008F3449" w:rsidRPr="003651D9">
        <w:t xml:space="preserve"> the a</w:t>
      </w:r>
      <w:r w:rsidR="008F3449">
        <w:t>ctors and actor groupings directly involved in the RPM</w:t>
      </w:r>
      <w:r w:rsidR="008F3449" w:rsidRPr="003651D9">
        <w:t xml:space="preserve"> Profile and the relevant </w:t>
      </w:r>
      <w:r w:rsidR="008F3449">
        <w:t>t</w:t>
      </w:r>
      <w:r w:rsidR="008F3449" w:rsidRPr="003651D9">
        <w:t>ransactions between them</w:t>
      </w:r>
      <w:r w:rsidR="00FE7C62">
        <w:t>.</w:t>
      </w:r>
      <w:r w:rsidR="00F7282E">
        <w:t xml:space="preserve"> The dotted boxes indicate actors that are required to be grouped </w:t>
      </w:r>
      <w:r w:rsidR="005348F1">
        <w:t>with the actor in the solid box</w:t>
      </w:r>
      <w:r w:rsidR="003B3E6A">
        <w:t>.</w:t>
      </w:r>
    </w:p>
    <w:p w14:paraId="78220F65" w14:textId="77777777" w:rsidR="00FE7C62" w:rsidRDefault="00FE7C62" w:rsidP="00FE7C62">
      <w:r>
        <w:rPr>
          <w:noProof/>
        </w:rPr>
        <mc:AlternateContent>
          <mc:Choice Requires="wpc">
            <w:drawing>
              <wp:inline distT="0" distB="0" distL="0" distR="0" wp14:anchorId="4DB588B5" wp14:editId="4148A8EA">
                <wp:extent cx="5486400" cy="3200400"/>
                <wp:effectExtent l="0" t="0" r="0" b="0"/>
                <wp:docPr id="185" name="Canvas 18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Rectangle 4"/>
                        <wps:cNvSpPr/>
                        <wps:spPr>
                          <a:xfrm>
                            <a:off x="329185" y="307238"/>
                            <a:ext cx="863193" cy="54864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BB357C0" w14:textId="77777777" w:rsidR="00BD6716" w:rsidRPr="009E52B7" w:rsidRDefault="00BD6716" w:rsidP="00FE7C62">
                              <w:pPr>
                                <w:jc w:val="center"/>
                                <w:rPr>
                                  <w:rFonts w:asciiTheme="majorHAnsi" w:hAnsiTheme="majorHAnsi"/>
                                  <w:sz w:val="16"/>
                                  <w:szCs w:val="16"/>
                                </w:rPr>
                              </w:pPr>
                              <w:r w:rsidRPr="009E52B7">
                                <w:rPr>
                                  <w:rFonts w:asciiTheme="majorHAnsi" w:hAnsiTheme="majorHAnsi"/>
                                  <w:sz w:val="16"/>
                                  <w:szCs w:val="16"/>
                                </w:rPr>
                                <w:t>Device Observation 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926073" y="304357"/>
                            <a:ext cx="862965" cy="54864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7148275" w14:textId="42BEAE1D" w:rsidR="00BD6716" w:rsidRDefault="00BD6716" w:rsidP="00FE7C62">
                              <w:pPr>
                                <w:pStyle w:val="NormalWeb"/>
                                <w:spacing w:before="0" w:after="200" w:line="276" w:lineRule="auto"/>
                                <w:jc w:val="center"/>
                              </w:pPr>
                              <w:r>
                                <w:rPr>
                                  <w:rFonts w:ascii="Cambria" w:eastAsia="Calibri" w:hAnsi="Cambria"/>
                                  <w:sz w:val="16"/>
                                  <w:szCs w:val="16"/>
                                </w:rPr>
                                <w:t>Sensor Data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3789038" y="308792"/>
                            <a:ext cx="862965" cy="548640"/>
                          </a:xfrm>
                          <a:prstGeom prst="rect">
                            <a:avLst/>
                          </a:prstGeom>
                          <a:ln w="3175">
                            <a:prstDash val="dash"/>
                          </a:ln>
                        </wps:spPr>
                        <wps:style>
                          <a:lnRef idx="2">
                            <a:schemeClr val="dk1"/>
                          </a:lnRef>
                          <a:fillRef idx="1">
                            <a:schemeClr val="lt1"/>
                          </a:fillRef>
                          <a:effectRef idx="0">
                            <a:schemeClr val="dk1"/>
                          </a:effectRef>
                          <a:fontRef idx="minor">
                            <a:schemeClr val="dk1"/>
                          </a:fontRef>
                        </wps:style>
                        <wps:txbx>
                          <w:txbxContent>
                            <w:p w14:paraId="7A505BCA" w14:textId="77777777" w:rsidR="00BD6716" w:rsidRPr="00CC25F5" w:rsidRDefault="00BD6716" w:rsidP="00FE7C62">
                              <w:pPr>
                                <w:pStyle w:val="NormalWeb"/>
                                <w:spacing w:before="0" w:after="200" w:line="276" w:lineRule="auto"/>
                                <w:jc w:val="center"/>
                                <w:rPr>
                                  <w:rFonts w:ascii="Cambria" w:eastAsia="Calibri" w:hAnsi="Cambria"/>
                                  <w:sz w:val="12"/>
                                  <w:szCs w:val="12"/>
                                </w:rPr>
                              </w:pPr>
                              <w:r w:rsidRPr="00CC25F5">
                                <w:rPr>
                                  <w:rFonts w:ascii="Cambria" w:eastAsia="Calibri" w:hAnsi="Cambria"/>
                                  <w:sz w:val="12"/>
                                  <w:szCs w:val="12"/>
                                </w:rPr>
                                <w:t>Device Observation Reporter</w:t>
                              </w:r>
                            </w:p>
                            <w:p w14:paraId="77DE5AE0" w14:textId="77777777" w:rsidR="00BD6716" w:rsidRPr="00CC25F5" w:rsidRDefault="00BD6716" w:rsidP="00FE7C62">
                              <w:pPr>
                                <w:pStyle w:val="NormalWeb"/>
                                <w:spacing w:before="0" w:after="200" w:line="276" w:lineRule="auto"/>
                                <w:jc w:val="center"/>
                                <w:rPr>
                                  <w:sz w:val="12"/>
                                  <w:szCs w:val="12"/>
                                </w:rPr>
                              </w:pPr>
                              <w:r w:rsidRPr="00CC25F5">
                                <w:rPr>
                                  <w:rFonts w:ascii="Cambria" w:eastAsia="Calibri" w:hAnsi="Cambria"/>
                                  <w:sz w:val="12"/>
                                  <w:szCs w:val="12"/>
                                </w:rPr>
                                <w:t>Content Creator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Connector 7"/>
                        <wps:cNvCnPr>
                          <a:stCxn id="6" idx="1"/>
                          <a:endCxn id="6" idx="3"/>
                        </wps:cNvCnPr>
                        <wps:spPr>
                          <a:xfrm>
                            <a:off x="3789038" y="583112"/>
                            <a:ext cx="86296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9" name="Rectangle 9"/>
                        <wps:cNvSpPr/>
                        <wps:spPr>
                          <a:xfrm>
                            <a:off x="329185" y="1316396"/>
                            <a:ext cx="862965" cy="54864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0DF5368" w14:textId="77777777" w:rsidR="00BD6716" w:rsidRDefault="00BD6716" w:rsidP="00FE7C62">
                              <w:pPr>
                                <w:pStyle w:val="NormalWeb"/>
                                <w:spacing w:before="0" w:after="200" w:line="276" w:lineRule="auto"/>
                                <w:jc w:val="center"/>
                              </w:pPr>
                              <w:r w:rsidRPr="00CC25F5">
                                <w:rPr>
                                  <w:rFonts w:ascii="Cambria" w:eastAsia="Calibri" w:hAnsi="Cambria"/>
                                  <w:sz w:val="16"/>
                                  <w:szCs w:val="16"/>
                                </w:rPr>
                                <w:t>Device Observation Reporter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Rectangle 159"/>
                        <wps:cNvSpPr/>
                        <wps:spPr>
                          <a:xfrm>
                            <a:off x="2919031" y="1313515"/>
                            <a:ext cx="862965" cy="54864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7CF91C3F" w14:textId="77777777" w:rsidR="00BD6716" w:rsidRDefault="00BD6716" w:rsidP="00FE7C62">
                              <w:pPr>
                                <w:pStyle w:val="NormalWeb"/>
                                <w:spacing w:before="0" w:after="200" w:line="276" w:lineRule="auto"/>
                                <w:jc w:val="center"/>
                              </w:pPr>
                              <w:r>
                                <w:rPr>
                                  <w:rFonts w:ascii="Cambria" w:eastAsia="Calibri" w:hAnsi="Cambria"/>
                                  <w:sz w:val="16"/>
                                  <w:szCs w:val="16"/>
                                </w:rPr>
                                <w:t>Device Observation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3781996" y="1318290"/>
                            <a:ext cx="862965" cy="548640"/>
                          </a:xfrm>
                          <a:prstGeom prst="rect">
                            <a:avLst/>
                          </a:prstGeom>
                          <a:ln w="3175">
                            <a:prstDash val="dash"/>
                          </a:ln>
                        </wps:spPr>
                        <wps:style>
                          <a:lnRef idx="2">
                            <a:schemeClr val="dk1"/>
                          </a:lnRef>
                          <a:fillRef idx="1">
                            <a:schemeClr val="lt1"/>
                          </a:fillRef>
                          <a:effectRef idx="0">
                            <a:schemeClr val="dk1"/>
                          </a:effectRef>
                          <a:fontRef idx="minor">
                            <a:schemeClr val="dk1"/>
                          </a:fontRef>
                        </wps:style>
                        <wps:txbx>
                          <w:txbxContent>
                            <w:p w14:paraId="31075225" w14:textId="77777777" w:rsidR="00BD6716" w:rsidRPr="00CC25F5" w:rsidRDefault="00BD6716" w:rsidP="00FE7C62">
                              <w:pPr>
                                <w:pStyle w:val="NormalWeb"/>
                                <w:spacing w:before="0" w:after="200" w:line="276" w:lineRule="auto"/>
                                <w:jc w:val="center"/>
                                <w:rPr>
                                  <w:sz w:val="16"/>
                                  <w:szCs w:val="16"/>
                                </w:rPr>
                              </w:pPr>
                              <w:r w:rsidRPr="00CC25F5">
                                <w:rPr>
                                  <w:rFonts w:ascii="Cambria" w:eastAsia="Calibri" w:hAnsi="Cambria"/>
                                  <w:sz w:val="16"/>
                                  <w:szCs w:val="16"/>
                                </w:rPr>
                                <w:t>Content Creator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2" name="Rectangle 172"/>
                        <wps:cNvSpPr/>
                        <wps:spPr>
                          <a:xfrm>
                            <a:off x="329185" y="2348276"/>
                            <a:ext cx="862965" cy="54864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F053ABA" w14:textId="77777777" w:rsidR="00BD6716" w:rsidRPr="00CC25F5" w:rsidRDefault="00BD6716" w:rsidP="00FE7C62">
                              <w:pPr>
                                <w:pStyle w:val="NormalWeb"/>
                                <w:spacing w:before="0" w:after="200" w:line="276" w:lineRule="auto"/>
                                <w:jc w:val="center"/>
                                <w:rPr>
                                  <w:sz w:val="16"/>
                                  <w:szCs w:val="16"/>
                                </w:rPr>
                              </w:pPr>
                              <w:r w:rsidRPr="00CC25F5">
                                <w:rPr>
                                  <w:rFonts w:ascii="Cambria" w:eastAsia="Calibri" w:hAnsi="Cambria"/>
                                  <w:sz w:val="16"/>
                                  <w:szCs w:val="16"/>
                                </w:rPr>
                                <w:t>Content Creator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 name="Rectangle 173"/>
                        <wps:cNvSpPr/>
                        <wps:spPr>
                          <a:xfrm>
                            <a:off x="2932781" y="2345395"/>
                            <a:ext cx="862965" cy="54864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208CA0D1" w14:textId="77777777" w:rsidR="00BD6716" w:rsidRPr="00CC25F5" w:rsidRDefault="00BD6716" w:rsidP="00FE7C62">
                              <w:pPr>
                                <w:pStyle w:val="NormalWeb"/>
                                <w:spacing w:before="0" w:after="200" w:line="276" w:lineRule="auto"/>
                                <w:jc w:val="center"/>
                                <w:rPr>
                                  <w:sz w:val="16"/>
                                  <w:szCs w:val="16"/>
                                </w:rPr>
                              </w:pPr>
                              <w:r w:rsidRPr="00CC25F5">
                                <w:rPr>
                                  <w:rFonts w:ascii="Cambria" w:eastAsia="Calibri" w:hAnsi="Cambria"/>
                                  <w:sz w:val="16"/>
                                  <w:szCs w:val="16"/>
                                </w:rPr>
                                <w:t xml:space="preserve">Content </w:t>
                              </w:r>
                              <w:r>
                                <w:rPr>
                                  <w:rFonts w:ascii="Cambria" w:eastAsia="Calibri" w:hAnsi="Cambria"/>
                                  <w:sz w:val="16"/>
                                  <w:szCs w:val="16"/>
                                </w:rPr>
                                <w:t>Consumer</w:t>
                              </w:r>
                            </w:p>
                            <w:p w14:paraId="4E0246BE" w14:textId="77777777" w:rsidR="00BD6716" w:rsidRDefault="00BD6716" w:rsidP="00FE7C62">
                              <w:pPr>
                                <w:pStyle w:val="NormalWeb"/>
                                <w:spacing w:before="0" w:after="200" w:line="27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Straight Connector 179"/>
                        <wps:cNvCnPr>
                          <a:stCxn id="4" idx="3"/>
                          <a:endCxn id="5" idx="1"/>
                        </wps:cNvCnPr>
                        <wps:spPr>
                          <a:xfrm flipV="1">
                            <a:off x="1192378" y="578677"/>
                            <a:ext cx="1733695" cy="2881"/>
                          </a:xfrm>
                          <a:prstGeom prst="line">
                            <a:avLst/>
                          </a:prstGeom>
                        </wps:spPr>
                        <wps:style>
                          <a:lnRef idx="1">
                            <a:schemeClr val="dk1"/>
                          </a:lnRef>
                          <a:fillRef idx="0">
                            <a:schemeClr val="dk1"/>
                          </a:fillRef>
                          <a:effectRef idx="0">
                            <a:schemeClr val="dk1"/>
                          </a:effectRef>
                          <a:fontRef idx="minor">
                            <a:schemeClr val="tx1"/>
                          </a:fontRef>
                        </wps:style>
                        <wps:bodyPr/>
                      </wps:wsp>
                      <wps:wsp>
                        <wps:cNvPr id="180" name="Straight Connector 180"/>
                        <wps:cNvCnPr>
                          <a:stCxn id="9" idx="3"/>
                          <a:endCxn id="159" idx="1"/>
                        </wps:cNvCnPr>
                        <wps:spPr>
                          <a:xfrm flipV="1">
                            <a:off x="1192150" y="1587835"/>
                            <a:ext cx="1726881" cy="2881"/>
                          </a:xfrm>
                          <a:prstGeom prst="line">
                            <a:avLst/>
                          </a:prstGeom>
                        </wps:spPr>
                        <wps:style>
                          <a:lnRef idx="1">
                            <a:schemeClr val="dk1"/>
                          </a:lnRef>
                          <a:fillRef idx="0">
                            <a:schemeClr val="dk1"/>
                          </a:fillRef>
                          <a:effectRef idx="0">
                            <a:schemeClr val="dk1"/>
                          </a:effectRef>
                          <a:fontRef idx="minor">
                            <a:schemeClr val="tx1"/>
                          </a:fontRef>
                        </wps:style>
                        <wps:bodyPr/>
                      </wps:wsp>
                      <wps:wsp>
                        <wps:cNvPr id="181" name="Straight Connector 181"/>
                        <wps:cNvCnPr>
                          <a:stCxn id="172" idx="3"/>
                          <a:endCxn id="173" idx="1"/>
                        </wps:cNvCnPr>
                        <wps:spPr>
                          <a:xfrm flipV="1">
                            <a:off x="1192150" y="2619715"/>
                            <a:ext cx="1740631" cy="2881"/>
                          </a:xfrm>
                          <a:prstGeom prst="line">
                            <a:avLst/>
                          </a:prstGeom>
                        </wps:spPr>
                        <wps:style>
                          <a:lnRef idx="1">
                            <a:schemeClr val="dk1"/>
                          </a:lnRef>
                          <a:fillRef idx="0">
                            <a:schemeClr val="dk1"/>
                          </a:fillRef>
                          <a:effectRef idx="0">
                            <a:schemeClr val="dk1"/>
                          </a:effectRef>
                          <a:fontRef idx="minor">
                            <a:schemeClr val="tx1"/>
                          </a:fontRef>
                        </wps:style>
                        <wps:bodyPr/>
                      </wps:wsp>
                      <wps:wsp>
                        <wps:cNvPr id="182" name="Text Box 182"/>
                        <wps:cNvSpPr txBox="1"/>
                        <wps:spPr>
                          <a:xfrm>
                            <a:off x="1148432" y="345441"/>
                            <a:ext cx="1558199" cy="292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600717" w14:textId="098A8959" w:rsidR="00BD6716" w:rsidRPr="00CC25F5" w:rsidRDefault="00BD6716" w:rsidP="00FE7C62">
                              <w:pPr>
                                <w:rPr>
                                  <w:sz w:val="16"/>
                                  <w:szCs w:val="16"/>
                                </w:rPr>
                              </w:pPr>
                              <w:r w:rsidRPr="00CC25F5">
                                <w:rPr>
                                  <w:rFonts w:cs="Arial"/>
                                  <w:sz w:val="16"/>
                                  <w:szCs w:val="16"/>
                                </w:rPr>
                                <w:t>PHCA Data</w:t>
                              </w:r>
                              <w:r>
                                <w:rPr>
                                  <w:rFonts w:cs="Arial"/>
                                  <w:sz w:val="16"/>
                                  <w:szCs w:val="16"/>
                                </w:rPr>
                                <w:t>-*</w:t>
                              </w:r>
                              <w:r w:rsidRPr="00CC25F5">
                                <w:rPr>
                                  <w:rFonts w:cs="Arial"/>
                                  <w:sz w:val="16"/>
                                  <w:szCs w:val="16"/>
                                </w:rPr>
                                <w:t xml:space="preserve"> Transaction</w:t>
                              </w:r>
                            </w:p>
                            <w:p w14:paraId="6CFCD8D7" w14:textId="77777777" w:rsidR="00BD6716" w:rsidRPr="00CC25F5" w:rsidRDefault="00BD6716" w:rsidP="00FE7C62">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 name="Text Box 14"/>
                        <wps:cNvSpPr txBox="1"/>
                        <wps:spPr>
                          <a:xfrm>
                            <a:off x="1148485" y="1316396"/>
                            <a:ext cx="1791141"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486BB" w14:textId="52B0D1D3" w:rsidR="00BD6716" w:rsidRPr="00A93071" w:rsidRDefault="00BD6716" w:rsidP="00FE7C62">
                              <w:pPr>
                                <w:pStyle w:val="NormalWeb"/>
                                <w:rPr>
                                  <w:rFonts w:asciiTheme="minorHAnsi" w:hAnsiTheme="minorHAnsi"/>
                                  <w:sz w:val="16"/>
                                  <w:szCs w:val="16"/>
                                </w:rPr>
                              </w:pPr>
                              <w:r w:rsidRPr="00A93071">
                                <w:rPr>
                                  <w:sz w:val="16"/>
                                  <w:szCs w:val="16"/>
                                </w:rPr>
                                <w:t>Communicate PCD Data</w:t>
                              </w:r>
                              <w:r>
                                <w:rPr>
                                  <w:sz w:val="16"/>
                                  <w:szCs w:val="16"/>
                                </w:rPr>
                                <w:t>-*</w:t>
                              </w:r>
                              <w:r w:rsidRPr="00A93071">
                                <w:rPr>
                                  <w:sz w:val="16"/>
                                  <w:szCs w:val="16"/>
                                </w:rPr>
                                <w:t xml:space="preserve"> </w:t>
                              </w:r>
                              <w:r>
                                <w:rPr>
                                  <w:sz w:val="16"/>
                                  <w:szCs w:val="16"/>
                                </w:rPr>
                                <w:t>tra</w:t>
                              </w:r>
                              <w:r w:rsidRPr="00A93071">
                                <w:rPr>
                                  <w:sz w:val="16"/>
                                  <w:szCs w:val="16"/>
                                </w:rPr>
                                <w:t>nsaction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4" name="Text Box 14"/>
                        <wps:cNvSpPr txBox="1"/>
                        <wps:spPr>
                          <a:xfrm>
                            <a:off x="1148432" y="2422267"/>
                            <a:ext cx="1557655"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679EA4" w14:textId="77777777" w:rsidR="00BD6716" w:rsidRDefault="00BD6716" w:rsidP="00FE7C62">
                              <w:pPr>
                                <w:pStyle w:val="NormalWeb"/>
                                <w:spacing w:before="0"/>
                              </w:pPr>
                              <w:r>
                                <w:rPr>
                                  <w:rFonts w:eastAsia="Calibri"/>
                                  <w:sz w:val="16"/>
                                  <w:szCs w:val="16"/>
                                </w:rPr>
                                <w:t>PCC-01 Share Document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85"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rect id="Rectangle 4" o:spid="_x0000_s1028" style="position:absolute;left:3291;top:3072;width:8632;height:5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9wLcIA&#10;AADaAAAADwAAAGRycy9kb3ducmV2LnhtbESPQWsCMRSE7wX/Q3iCt5q1u0hZjSJLCx56qfbg8bF5&#10;7kY3L2uS6vbfN4LgcZiZb5jlerCduJIPxrGC2TQDQVw7bbhR8LP/fH0HESKyxs4xKfijAOvV6GWJ&#10;pXY3/qbrLjYiQTiUqKCNsS+lDHVLFsPU9cTJOzpvMSbpG6k93hLcdvIty+bSouG00GJPVUv1efdr&#10;FXz1lfGXU56Fgyn2RTjkH9UpV2oyHjYLEJGG+Aw/2lutoID7lXQ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T3AtwgAAANoAAAAPAAAAAAAAAAAAAAAAAJgCAABkcnMvZG93&#10;bnJldi54bWxQSwUGAAAAAAQABAD1AAAAhwMAAAAA&#10;" fillcolor="white [3201]" strokecolor="black [3200]" strokeweight=".25pt">
                  <v:textbox>
                    <w:txbxContent>
                      <w:p w14:paraId="3BB357C0" w14:textId="77777777" w:rsidR="00BD6716" w:rsidRPr="009E52B7" w:rsidRDefault="00BD6716" w:rsidP="00FE7C62">
                        <w:pPr>
                          <w:jc w:val="center"/>
                          <w:rPr>
                            <w:rFonts w:asciiTheme="majorHAnsi" w:hAnsiTheme="majorHAnsi"/>
                            <w:sz w:val="16"/>
                            <w:szCs w:val="16"/>
                          </w:rPr>
                        </w:pPr>
                        <w:r w:rsidRPr="009E52B7">
                          <w:rPr>
                            <w:rFonts w:asciiTheme="majorHAnsi" w:hAnsiTheme="majorHAnsi"/>
                            <w:sz w:val="16"/>
                            <w:szCs w:val="16"/>
                          </w:rPr>
                          <w:t>Device Observation Source</w:t>
                        </w:r>
                      </w:p>
                    </w:txbxContent>
                  </v:textbox>
                </v:rect>
                <v:rect id="Rectangle 5" o:spid="_x0000_s1029" style="position:absolute;left:29260;top:3043;width:8630;height:5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PVtsMA&#10;AADaAAAADwAAAGRycy9kb3ducmV2LnhtbESPQWsCMRSE7wX/Q3iCt5q1a0VWo8hSwUMvVQ8eH5vn&#10;bnTzsiZRt/++KRR6HGbmG2a57m0rHuSDcaxgMs5AEFdOG64VHA/b1zmIEJE1to5JwTcFWK8GL0ss&#10;tHvyFz32sRYJwqFABU2MXSFlqBqyGMauI07e2XmLMUlfS+3xmeC2lW9ZNpMWDaeFBjsqG6qu+7tV&#10;8NmVxt8ueRZOZnqYhlP+UV5ypUbDfrMAEamP/+G/9k4reIffK+kG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PVtsMAAADaAAAADwAAAAAAAAAAAAAAAACYAgAAZHJzL2Rv&#10;d25yZXYueG1sUEsFBgAAAAAEAAQA9QAAAIgDAAAAAA==&#10;" fillcolor="white [3201]" strokecolor="black [3200]" strokeweight=".25pt">
                  <v:textbox>
                    <w:txbxContent>
                      <w:p w14:paraId="57148275" w14:textId="42BEAE1D" w:rsidR="00BD6716" w:rsidRDefault="00BD6716" w:rsidP="00FE7C62">
                        <w:pPr>
                          <w:pStyle w:val="NormalWeb"/>
                          <w:spacing w:before="0" w:after="200" w:line="276" w:lineRule="auto"/>
                          <w:jc w:val="center"/>
                        </w:pPr>
                        <w:r>
                          <w:rPr>
                            <w:rFonts w:ascii="Cambria" w:eastAsia="Calibri" w:hAnsi="Cambria"/>
                            <w:sz w:val="16"/>
                            <w:szCs w:val="16"/>
                          </w:rPr>
                          <w:t>Sensor Data Consumer</w:t>
                        </w:r>
                      </w:p>
                    </w:txbxContent>
                  </v:textbox>
                </v:rect>
                <v:rect id="Rectangle 6" o:spid="_x0000_s1030" style="position:absolute;left:37890;top:3087;width:8630;height:54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stW8IA&#10;AADaAAAADwAAAGRycy9kb3ducmV2LnhtbESPzarCMBSE94LvEI7g5qLpvQuRahRRRDcu/Hd5aI5t&#10;tTkpTdTq0xvhgsthZr5hhuPaFOJOlcstK/jtRiCIE6tzThXstvNOH4TzyBoLy6TgSQ7Go2ZjiLG2&#10;D17TfeNTESDsYlSQeV/GUrokI4Oua0vi4J1tZdAHWaVSV/gIcFPIvyjqSYM5h4UMS5pmlFw3N6PA&#10;zH9O58P0ddGzdLE8bffHfHVbKNVu1ZMBCE+1/4b/20utoAefK+EGyNE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ay1bwgAAANoAAAAPAAAAAAAAAAAAAAAAAJgCAABkcnMvZG93&#10;bnJldi54bWxQSwUGAAAAAAQABAD1AAAAhwMAAAAA&#10;" fillcolor="white [3201]" strokecolor="black [3200]" strokeweight=".25pt">
                  <v:stroke dashstyle="dash"/>
                  <v:textbox>
                    <w:txbxContent>
                      <w:p w14:paraId="7A505BCA" w14:textId="77777777" w:rsidR="00BD6716" w:rsidRPr="00CC25F5" w:rsidRDefault="00BD6716" w:rsidP="00FE7C62">
                        <w:pPr>
                          <w:pStyle w:val="NormalWeb"/>
                          <w:spacing w:before="0" w:after="200" w:line="276" w:lineRule="auto"/>
                          <w:jc w:val="center"/>
                          <w:rPr>
                            <w:rFonts w:ascii="Cambria" w:eastAsia="Calibri" w:hAnsi="Cambria"/>
                            <w:sz w:val="12"/>
                            <w:szCs w:val="12"/>
                          </w:rPr>
                        </w:pPr>
                        <w:r w:rsidRPr="00CC25F5">
                          <w:rPr>
                            <w:rFonts w:ascii="Cambria" w:eastAsia="Calibri" w:hAnsi="Cambria"/>
                            <w:sz w:val="12"/>
                            <w:szCs w:val="12"/>
                          </w:rPr>
                          <w:t>Device Observation Reporter</w:t>
                        </w:r>
                      </w:p>
                      <w:p w14:paraId="77DE5AE0" w14:textId="77777777" w:rsidR="00BD6716" w:rsidRPr="00CC25F5" w:rsidRDefault="00BD6716" w:rsidP="00FE7C62">
                        <w:pPr>
                          <w:pStyle w:val="NormalWeb"/>
                          <w:spacing w:before="0" w:after="200" w:line="276" w:lineRule="auto"/>
                          <w:jc w:val="center"/>
                          <w:rPr>
                            <w:sz w:val="12"/>
                            <w:szCs w:val="12"/>
                          </w:rPr>
                        </w:pPr>
                        <w:r w:rsidRPr="00CC25F5">
                          <w:rPr>
                            <w:rFonts w:ascii="Cambria" w:eastAsia="Calibri" w:hAnsi="Cambria"/>
                            <w:sz w:val="12"/>
                            <w:szCs w:val="12"/>
                          </w:rPr>
                          <w:t>Content Creator</w:t>
                        </w:r>
                      </w:p>
                    </w:txbxContent>
                  </v:textbox>
                </v:rect>
                <v:line id="Straight Connector 7" o:spid="_x0000_s1031" style="position:absolute;visibility:visible;mso-wrap-style:square" from="37890,5831" to="46520,5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VbUL4AAADaAAAADwAAAGRycy9kb3ducmV2LnhtbESPwQrCMBBE74L/EFbwpqkiKtUoIoie&#10;BLWgx6VZ22KzKU2s9e+NIHgcZuYNs1y3phQN1a6wrGA0jEAQp1YXnClILrvBHITzyBpLy6TgTQ7W&#10;q25nibG2Lz5Rc/aZCBB2MSrIva9iKV2ak0E3tBVx8O62NuiDrDOpa3wFuCnlOIqm0mDBYSHHirY5&#10;pY/z0yjYTI43h1Fhmv1xnNzfo+Q6uyRK9XvtZgHCU+v/4V/7oBXM4Hsl3AC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KhVtQvgAAANoAAAAPAAAAAAAAAAAAAAAAAKEC&#10;AABkcnMvZG93bnJldi54bWxQSwUGAAAAAAQABAD5AAAAjAMAAAAA&#10;" strokecolor="black [3200]" strokeweight=".5pt">
                  <v:stroke dashstyle="dash" joinstyle="miter"/>
                </v:line>
                <v:rect id="Rectangle 9" o:spid="_x0000_s1032" style="position:absolute;left:3291;top:13163;width:8630;height:54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7fs8MA&#10;AADaAAAADwAAAGRycy9kb3ducmV2LnhtbESPQWsCMRSE7wX/Q3iCt5q1K0VXo8hSwUMvVQ8eH5vn&#10;bnTzsiZRt/++KRR6HGbmG2a57m0rHuSDcaxgMs5AEFdOG64VHA/b1xmIEJE1to5JwTcFWK8GL0ss&#10;tHvyFz32sRYJwqFABU2MXSFlqBqyGMauI07e2XmLMUlfS+3xmeC2lW9Z9i4tGk4LDXZUNlRd93er&#10;4LMrjb9d8iyczPQwDaf8o7zkSo2G/WYBIlIf/8N/7Z1WMIffK+kG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7fs8MAAADaAAAADwAAAAAAAAAAAAAAAACYAgAAZHJzL2Rv&#10;d25yZXYueG1sUEsFBgAAAAAEAAQA9QAAAIgDAAAAAA==&#10;" fillcolor="white [3201]" strokecolor="black [3200]" strokeweight=".25pt">
                  <v:textbox>
                    <w:txbxContent>
                      <w:p w14:paraId="50DF5368" w14:textId="77777777" w:rsidR="00BD6716" w:rsidRDefault="00BD6716" w:rsidP="00FE7C62">
                        <w:pPr>
                          <w:pStyle w:val="NormalWeb"/>
                          <w:spacing w:before="0" w:after="200" w:line="276" w:lineRule="auto"/>
                          <w:jc w:val="center"/>
                        </w:pPr>
                        <w:r w:rsidRPr="00CC25F5">
                          <w:rPr>
                            <w:rFonts w:ascii="Cambria" w:eastAsia="Calibri" w:hAnsi="Cambria"/>
                            <w:sz w:val="16"/>
                            <w:szCs w:val="16"/>
                          </w:rPr>
                          <w:t>Device Observation Reporter</w:t>
                        </w:r>
                      </w:p>
                    </w:txbxContent>
                  </v:textbox>
                </v:rect>
                <v:rect id="Rectangle 159" o:spid="_x0000_s1033" style="position:absolute;left:29190;top:13135;width:8629;height:5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3R08MA&#10;AADcAAAADwAAAGRycy9kb3ducmV2LnhtbERPPW/CMBDdK/EfrEPqVhwIrSBgEIqo1KFLgYHxFB+J&#10;IT4H20D67+tKlbrd0/u85bq3rbiTD8axgvEoA0FcOW24VnDYv7/MQISIrLF1TAq+KcB6NXhaYqHd&#10;g7/ovou1SCEcClTQxNgVUoaqIYth5DrixJ2ctxgT9LXUHh8p3LZykmVv0qLh1NBgR2VD1WV3swo+&#10;u9L46znPwtFM99NwzLflOVfqedhvFiAi9fFf/Of+0Gn+6xx+n0kX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3R08MAAADcAAAADwAAAAAAAAAAAAAAAACYAgAAZHJzL2Rv&#10;d25yZXYueG1sUEsFBgAAAAAEAAQA9QAAAIgDAAAAAA==&#10;" fillcolor="white [3201]" strokecolor="black [3200]" strokeweight=".25pt">
                  <v:textbox>
                    <w:txbxContent>
                      <w:p w14:paraId="7CF91C3F" w14:textId="77777777" w:rsidR="00BD6716" w:rsidRDefault="00BD6716" w:rsidP="00FE7C62">
                        <w:pPr>
                          <w:pStyle w:val="NormalWeb"/>
                          <w:spacing w:before="0" w:after="200" w:line="276" w:lineRule="auto"/>
                          <w:jc w:val="center"/>
                        </w:pPr>
                        <w:r>
                          <w:rPr>
                            <w:rFonts w:ascii="Cambria" w:eastAsia="Calibri" w:hAnsi="Cambria"/>
                            <w:sz w:val="16"/>
                            <w:szCs w:val="16"/>
                          </w:rPr>
                          <w:t>Device Observation Consumer</w:t>
                        </w:r>
                      </w:p>
                    </w:txbxContent>
                  </v:textbox>
                </v:rect>
                <v:rect id="Rectangle 162" o:spid="_x0000_s1034" style="position:absolute;left:37819;top:13182;width:8630;height:54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X2+MIA&#10;AADcAAAADwAAAGRycy9kb3ducmV2LnhtbERPy6rCMBDdC/5DGOFu5JrqQqQaRRTRzV34djk0Y9tr&#10;MylN1OrXG0FwN4fznNGkNoW4UeVyywq6nQgEcWJ1zqmC3XbxOwDhPLLGwjIpeJCDybjZGGGs7Z3X&#10;dNv4VIQQdjEqyLwvYyldkpFB17ElceDOtjLoA6xSqSu8h3BTyF4U9aXBnENDhiXNMkoum6tRYBbt&#10;0/kwe/7rebpcnbb7Y/53XSr106qnQxCeav8Vf9wrHeb3e/B+Jlwgx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Vfb4wgAAANwAAAAPAAAAAAAAAAAAAAAAAJgCAABkcnMvZG93&#10;bnJldi54bWxQSwUGAAAAAAQABAD1AAAAhwMAAAAA&#10;" fillcolor="white [3201]" strokecolor="black [3200]" strokeweight=".25pt">
                  <v:stroke dashstyle="dash"/>
                  <v:textbox>
                    <w:txbxContent>
                      <w:p w14:paraId="31075225" w14:textId="77777777" w:rsidR="00BD6716" w:rsidRPr="00CC25F5" w:rsidRDefault="00BD6716" w:rsidP="00FE7C62">
                        <w:pPr>
                          <w:pStyle w:val="NormalWeb"/>
                          <w:spacing w:before="0" w:after="200" w:line="276" w:lineRule="auto"/>
                          <w:jc w:val="center"/>
                          <w:rPr>
                            <w:sz w:val="16"/>
                            <w:szCs w:val="16"/>
                          </w:rPr>
                        </w:pPr>
                        <w:r w:rsidRPr="00CC25F5">
                          <w:rPr>
                            <w:rFonts w:ascii="Cambria" w:eastAsia="Calibri" w:hAnsi="Cambria"/>
                            <w:sz w:val="16"/>
                            <w:szCs w:val="16"/>
                          </w:rPr>
                          <w:t>Content Creator</w:t>
                        </w:r>
                      </w:p>
                    </w:txbxContent>
                  </v:textbox>
                </v:rect>
                <v:rect id="Rectangle 172" o:spid="_x0000_s1035" style="position:absolute;left:3291;top:23482;width:8630;height:54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wfwsIA&#10;AADcAAAADwAAAGRycy9kb3ducmV2LnhtbERPTWsCMRC9F/wPYYTealZXWlmNIotCD16qPXgcNuNu&#10;dDNZk6jbf98Ihd7m8T5nseptK+7kg3GsYDzKQBBXThuuFXwftm8zECEia2wdk4IfCrBaDl4WWGj3&#10;4C+672MtUgiHAhU0MXaFlKFqyGIYuY44cSfnLcYEfS21x0cKt62cZNm7tGg4NTTYUdlQddnfrIJd&#10;Vxp/PedZOJrpYRqO+aY850q9Dvv1HESkPv6L/9yfOs3/mMDzmXSB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7B/CwgAAANwAAAAPAAAAAAAAAAAAAAAAAJgCAABkcnMvZG93&#10;bnJldi54bWxQSwUGAAAAAAQABAD1AAAAhwMAAAAA&#10;" fillcolor="white [3201]" strokecolor="black [3200]" strokeweight=".25pt">
                  <v:textbox>
                    <w:txbxContent>
                      <w:p w14:paraId="3F053ABA" w14:textId="77777777" w:rsidR="00BD6716" w:rsidRPr="00CC25F5" w:rsidRDefault="00BD6716" w:rsidP="00FE7C62">
                        <w:pPr>
                          <w:pStyle w:val="NormalWeb"/>
                          <w:spacing w:before="0" w:after="200" w:line="276" w:lineRule="auto"/>
                          <w:jc w:val="center"/>
                          <w:rPr>
                            <w:sz w:val="16"/>
                            <w:szCs w:val="16"/>
                          </w:rPr>
                        </w:pPr>
                        <w:r w:rsidRPr="00CC25F5">
                          <w:rPr>
                            <w:rFonts w:ascii="Cambria" w:eastAsia="Calibri" w:hAnsi="Cambria"/>
                            <w:sz w:val="16"/>
                            <w:szCs w:val="16"/>
                          </w:rPr>
                          <w:t>Content Creator</w:t>
                        </w:r>
                      </w:p>
                    </w:txbxContent>
                  </v:textbox>
                </v:rect>
                <v:rect id="Rectangle 173" o:spid="_x0000_s1036" style="position:absolute;left:29327;top:23453;width:8630;height:54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C6WcIA&#10;AADcAAAADwAAAGRycy9kb3ducmV2LnhtbERPTWsCMRC9F/wPYQRvNWtXqqxGkaWCh16qHjwOm3E3&#10;upmsSdTtv28Khd7m8T5nue5tKx7kg3GsYDLOQBBXThuuFRwP29c5iBCRNbaOScE3BVivBi9LLLR7&#10;8hc99rEWKYRDgQqaGLtCylA1ZDGMXUecuLPzFmOCvpba4zOF21a+Zdm7tGg4NTTYUdlQdd3frYLP&#10;rjT+dsmzcDLTwzSc8o/ykis1GvabBYhIffwX/7l3Os2f5fD7TLpA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oLpZwgAAANwAAAAPAAAAAAAAAAAAAAAAAJgCAABkcnMvZG93&#10;bnJldi54bWxQSwUGAAAAAAQABAD1AAAAhwMAAAAA&#10;" fillcolor="white [3201]" strokecolor="black [3200]" strokeweight=".25pt">
                  <v:textbox>
                    <w:txbxContent>
                      <w:p w14:paraId="208CA0D1" w14:textId="77777777" w:rsidR="00BD6716" w:rsidRPr="00CC25F5" w:rsidRDefault="00BD6716" w:rsidP="00FE7C62">
                        <w:pPr>
                          <w:pStyle w:val="NormalWeb"/>
                          <w:spacing w:before="0" w:after="200" w:line="276" w:lineRule="auto"/>
                          <w:jc w:val="center"/>
                          <w:rPr>
                            <w:sz w:val="16"/>
                            <w:szCs w:val="16"/>
                          </w:rPr>
                        </w:pPr>
                        <w:r w:rsidRPr="00CC25F5">
                          <w:rPr>
                            <w:rFonts w:ascii="Cambria" w:eastAsia="Calibri" w:hAnsi="Cambria"/>
                            <w:sz w:val="16"/>
                            <w:szCs w:val="16"/>
                          </w:rPr>
                          <w:t xml:space="preserve">Content </w:t>
                        </w:r>
                        <w:r>
                          <w:rPr>
                            <w:rFonts w:ascii="Cambria" w:eastAsia="Calibri" w:hAnsi="Cambria"/>
                            <w:sz w:val="16"/>
                            <w:szCs w:val="16"/>
                          </w:rPr>
                          <w:t>Consumer</w:t>
                        </w:r>
                      </w:p>
                      <w:p w14:paraId="4E0246BE" w14:textId="77777777" w:rsidR="00BD6716" w:rsidRDefault="00BD6716" w:rsidP="00FE7C62">
                        <w:pPr>
                          <w:pStyle w:val="NormalWeb"/>
                          <w:spacing w:before="0" w:after="200" w:line="276" w:lineRule="auto"/>
                          <w:jc w:val="center"/>
                        </w:pPr>
                      </w:p>
                    </w:txbxContent>
                  </v:textbox>
                </v:rect>
                <v:line id="Straight Connector 179" o:spid="_x0000_s1037" style="position:absolute;flip:y;visibility:visible;mso-wrap-style:square" from="11923,5786" to="29260,5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VdCL8AAADcAAAADwAAAGRycy9kb3ducmV2LnhtbERP24rCMBB9F/yHMMK+rWkFXa3GIoKy&#10;T4qXDxiaMS02k9LE2v37jSD4NodznVXe21p01PrKsYJ0nIAgLpyu2Ci4XnbfcxA+IGusHZOCP/KQ&#10;r4eDFWbaPflE3TkYEUPYZ6igDKHJpPRFSRb92DXEkbu51mKIsDVSt/iM4baWkySZSYsVx4YSG9qW&#10;VNzPD6tAmwPJjTPdNDWz664wRzzsO6W+Rv1mCSJQHz7it/tXx/k/C3g9Ey+Q6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PVdCL8AAADcAAAADwAAAAAAAAAAAAAAAACh&#10;AgAAZHJzL2Rvd25yZXYueG1sUEsFBgAAAAAEAAQA+QAAAI0DAAAAAA==&#10;" strokecolor="black [3200]" strokeweight=".5pt">
                  <v:stroke joinstyle="miter"/>
                </v:line>
                <v:line id="Straight Connector 180" o:spid="_x0000_s1038" style="position:absolute;flip:y;visibility:visible;mso-wrap-style:square" from="11921,15878" to="29190,15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qEssIAAADcAAAADwAAAGRycy9kb3ducmV2LnhtbESPQWvDMAyF74X9B6PBbq2TwUpJ45Qy&#10;yOipZV1/gIhVJzSWQ+yl6b+fDoPeJN7Te5/K3ex7NdEYu8AG8lUGirgJtmNn4PJTLzegYkK22Acm&#10;Aw+KsKteFiUWNtz5m6ZzckpCOBZooE1pKLSOTUse4yoMxKJdw+gxyTo6bUe8S7jv9XuWrbXHjqWh&#10;xYE+W2pu519vwLoj6X1w00fu1pe6cSc8fk3GvL3O+y2oRHN6mv+vD1bwN4Ivz8gEuv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BqEssIAAADcAAAADwAAAAAAAAAAAAAA&#10;AAChAgAAZHJzL2Rvd25yZXYueG1sUEsFBgAAAAAEAAQA+QAAAJADAAAAAA==&#10;" strokecolor="black [3200]" strokeweight=".5pt">
                  <v:stroke joinstyle="miter"/>
                </v:line>
                <v:line id="Straight Connector 181" o:spid="_x0000_s1039" style="position:absolute;flip:y;visibility:visible;mso-wrap-style:square" from="11921,26197" to="29327,26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YhKbwAAADcAAAADwAAAGRycy9kb3ducmV2LnhtbERPSwrCMBDdC94hjOBO0wqKVKOIoLhS&#10;/BxgaMa02ExKE2u9vREEd/N431muO1uJlhpfOlaQjhMQxLnTJRsFt+tuNAfhA7LGyjEpeJOH9arf&#10;W2Km3YvP1F6CETGEfYYKihDqTEqfF2TRj11NHLm7ayyGCBsjdYOvGG4rOUmSmbRYcmwosKZtQfnj&#10;8rQKtDmS3DjTTlMzu+1yc8LjvlVqOOg2CxCBuvAX/9wHHefPU/g+Ey+Qqw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1YhKbwAAADcAAAADwAAAAAAAAAAAAAAAAChAgAA&#10;ZHJzL2Rvd25yZXYueG1sUEsFBgAAAAAEAAQA+QAAAIoDAAAAAA==&#10;" strokecolor="black [3200]" strokeweight=".5pt">
                  <v:stroke joinstyle="miter"/>
                </v:line>
                <v:shapetype id="_x0000_t202" coordsize="21600,21600" o:spt="202" path="m,l,21600r21600,l21600,xe">
                  <v:stroke joinstyle="miter"/>
                  <v:path gradientshapeok="t" o:connecttype="rect"/>
                </v:shapetype>
                <v:shape id="Text Box 182" o:spid="_x0000_s1040" type="#_x0000_t202" style="position:absolute;left:11484;top:3454;width:15582;height:29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kytcMA&#10;AADcAAAADwAAAGRycy9kb3ducmV2LnhtbERPS4vCMBC+C/sfwix403QLSukaRQqiLHrwcdnb2Ixt&#10;sZl0m6xWf70RBG/z8T1nMutMLS7Uusqygq9hBII4t7riQsFhvxgkIJxH1lhbJgU3cjCbfvQmmGp7&#10;5S1ddr4QIYRdigpK75tUSpeXZNANbUMcuJNtDfoA20LqFq8h3NQyjqKxNFhxaCixoayk/Lz7Nwp+&#10;ssUGt8fYJPc6W65P8+bv8DtSqv/Zzb9BeOr8W/xyr3SYn8TwfCZcIK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kytcMAAADcAAAADwAAAAAAAAAAAAAAAACYAgAAZHJzL2Rv&#10;d25yZXYueG1sUEsFBgAAAAAEAAQA9QAAAIgDAAAAAA==&#10;" filled="f" stroked="f" strokeweight=".5pt">
                  <v:textbox>
                    <w:txbxContent>
                      <w:p w14:paraId="46600717" w14:textId="098A8959" w:rsidR="00BD6716" w:rsidRPr="00CC25F5" w:rsidRDefault="00BD6716" w:rsidP="00FE7C62">
                        <w:pPr>
                          <w:rPr>
                            <w:sz w:val="16"/>
                            <w:szCs w:val="16"/>
                          </w:rPr>
                        </w:pPr>
                        <w:r w:rsidRPr="00CC25F5">
                          <w:rPr>
                            <w:rFonts w:cs="Arial"/>
                            <w:sz w:val="16"/>
                            <w:szCs w:val="16"/>
                          </w:rPr>
                          <w:t>PHCA Data</w:t>
                        </w:r>
                        <w:r>
                          <w:rPr>
                            <w:rFonts w:cs="Arial"/>
                            <w:sz w:val="16"/>
                            <w:szCs w:val="16"/>
                          </w:rPr>
                          <w:t>-*</w:t>
                        </w:r>
                        <w:r w:rsidRPr="00CC25F5">
                          <w:rPr>
                            <w:rFonts w:cs="Arial"/>
                            <w:sz w:val="16"/>
                            <w:szCs w:val="16"/>
                          </w:rPr>
                          <w:t xml:space="preserve"> Transaction</w:t>
                        </w:r>
                      </w:p>
                      <w:p w14:paraId="6CFCD8D7" w14:textId="77777777" w:rsidR="00BD6716" w:rsidRPr="00CC25F5" w:rsidRDefault="00BD6716" w:rsidP="00FE7C62">
                        <w:pPr>
                          <w:rPr>
                            <w:sz w:val="16"/>
                            <w:szCs w:val="16"/>
                          </w:rPr>
                        </w:pPr>
                      </w:p>
                    </w:txbxContent>
                  </v:textbox>
                </v:shape>
                <v:shape id="Text Box 14" o:spid="_x0000_s1041" type="#_x0000_t202" style="position:absolute;left:11484;top:13163;width:17912;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WXLsQA&#10;AADcAAAADwAAAGRycy9kb3ducmV2LnhtbERPTWvCQBC9F/wPywi91Y2WSkhdJQSCpbQHoxdv0+yY&#10;BLOzMbs1aX99tyB4m8f7nNVmNK24Uu8aywrmswgEcWl1w5WCwz5/ikE4j6yxtUwKfsjBZj15WGGi&#10;7cA7uha+EiGEXYIKau+7REpX1mTQzWxHHLiT7Q36APtK6h6HEG5auYiipTTYcGiosaOspvJcfBsF&#10;71n+ibuvhYl/22z7cUq7y+H4otTjdExfQXga/V18c7/pMD9+hv9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Vly7EAAAA3AAAAA8AAAAAAAAAAAAAAAAAmAIAAGRycy9k&#10;b3ducmV2LnhtbFBLBQYAAAAABAAEAPUAAACJAwAAAAA=&#10;" filled="f" stroked="f" strokeweight=".5pt">
                  <v:textbox>
                    <w:txbxContent>
                      <w:p w14:paraId="159486BB" w14:textId="52B0D1D3" w:rsidR="00BD6716" w:rsidRPr="00A93071" w:rsidRDefault="00BD6716" w:rsidP="00FE7C62">
                        <w:pPr>
                          <w:pStyle w:val="NormalWeb"/>
                          <w:rPr>
                            <w:rFonts w:asciiTheme="minorHAnsi" w:hAnsiTheme="minorHAnsi"/>
                            <w:sz w:val="16"/>
                            <w:szCs w:val="16"/>
                          </w:rPr>
                        </w:pPr>
                        <w:r w:rsidRPr="00A93071">
                          <w:rPr>
                            <w:sz w:val="16"/>
                            <w:szCs w:val="16"/>
                          </w:rPr>
                          <w:t>Communicate PCD Data</w:t>
                        </w:r>
                        <w:r>
                          <w:rPr>
                            <w:sz w:val="16"/>
                            <w:szCs w:val="16"/>
                          </w:rPr>
                          <w:t>-*</w:t>
                        </w:r>
                        <w:r w:rsidRPr="00A93071">
                          <w:rPr>
                            <w:sz w:val="16"/>
                            <w:szCs w:val="16"/>
                          </w:rPr>
                          <w:t xml:space="preserve"> </w:t>
                        </w:r>
                        <w:r>
                          <w:rPr>
                            <w:sz w:val="16"/>
                            <w:szCs w:val="16"/>
                          </w:rPr>
                          <w:t>tra</w:t>
                        </w:r>
                        <w:r w:rsidRPr="00A93071">
                          <w:rPr>
                            <w:sz w:val="16"/>
                            <w:szCs w:val="16"/>
                          </w:rPr>
                          <w:t>nsaction</w:t>
                        </w:r>
                      </w:p>
                    </w:txbxContent>
                  </v:textbox>
                </v:shape>
                <v:shape id="Text Box 14" o:spid="_x0000_s1042" type="#_x0000_t202" style="position:absolute;left:11484;top:24222;width:15576;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wPWsQA&#10;AADcAAAADwAAAGRycy9kb3ducmV2LnhtbERPTWvCQBC9F/wPywi91Y3SSkhdJQSCpbQHoxdv0+yY&#10;BLOzMbs1aX99tyB4m8f7nNVmNK24Uu8aywrmswgEcWl1w5WCwz5/ikE4j6yxtUwKfsjBZj15WGGi&#10;7cA7uha+EiGEXYIKau+7REpX1mTQzWxHHLiT7Q36APtK6h6HEG5auYiipTTYcGiosaOspvJcfBsF&#10;71n+ibuvhYl/22z7cUq7y+H4otTjdExfQXga/V18c7/pMD9+hv9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8D1rEAAAA3AAAAA8AAAAAAAAAAAAAAAAAmAIAAGRycy9k&#10;b3ducmV2LnhtbFBLBQYAAAAABAAEAPUAAACJAwAAAAA=&#10;" filled="f" stroked="f" strokeweight=".5pt">
                  <v:textbox>
                    <w:txbxContent>
                      <w:p w14:paraId="16679EA4" w14:textId="77777777" w:rsidR="00BD6716" w:rsidRDefault="00BD6716" w:rsidP="00FE7C62">
                        <w:pPr>
                          <w:pStyle w:val="NormalWeb"/>
                          <w:spacing w:before="0"/>
                        </w:pPr>
                        <w:r>
                          <w:rPr>
                            <w:rFonts w:eastAsia="Calibri"/>
                            <w:sz w:val="16"/>
                            <w:szCs w:val="16"/>
                          </w:rPr>
                          <w:t>PCC-01 Share Document</w:t>
                        </w:r>
                      </w:p>
                    </w:txbxContent>
                  </v:textbox>
                </v:shape>
                <w10:anchorlock/>
              </v:group>
            </w:pict>
          </mc:Fallback>
        </mc:AlternateContent>
      </w:r>
    </w:p>
    <w:p w14:paraId="4B04C249" w14:textId="77777777" w:rsidR="00FE7C62" w:rsidRDefault="00FE7C62" w:rsidP="00FE7C62">
      <w:pPr>
        <w:pStyle w:val="FigureTitle"/>
      </w:pPr>
      <w:r w:rsidRPr="003651D9">
        <w:t xml:space="preserve">Figure X.1-1: </w:t>
      </w:r>
      <w:r>
        <w:t>RPM</w:t>
      </w:r>
      <w:r w:rsidRPr="003651D9">
        <w:t xml:space="preserve"> Actor Diagram</w:t>
      </w:r>
    </w:p>
    <w:p w14:paraId="5A4C49AD" w14:textId="0DB98DFD" w:rsidR="00FE7C62" w:rsidRPr="00FF2523" w:rsidRDefault="00FE7C62" w:rsidP="00B35019">
      <w:pPr>
        <w:pStyle w:val="BodyText"/>
      </w:pPr>
      <w:r>
        <w:t xml:space="preserve">Figure X.1-2 shows the end to end implementation options of this profile. </w:t>
      </w:r>
      <w:r w:rsidR="00F7282E">
        <w:t xml:space="preserve">In some sense the figure indicates a ‘workflow’ though all the stages (once initiated) are automated. </w:t>
      </w:r>
      <w:r>
        <w:t xml:space="preserve">It is envisioned that the primary end to end implementation consists of the four-module version where the Device Observation Source actor is one </w:t>
      </w:r>
      <w:r w:rsidRPr="0030081D">
        <w:t>component,</w:t>
      </w:r>
      <w:r>
        <w:t xml:space="preserve"> the Sensor Data Consumer and </w:t>
      </w:r>
      <w:ins w:id="257" w:author="Brian" w:date="2015-03-11T11:41:00Z">
        <w:r w:rsidRPr="0093216B">
          <w:rPr>
            <w:rPrChange w:id="258" w:author="Brian" w:date="2015-03-11T11:41:00Z">
              <w:rPr>
                <w:i/>
              </w:rPr>
            </w:rPrChange>
          </w:rPr>
          <w:t>Device Observation Reporter</w:t>
        </w:r>
      </w:ins>
      <w:r>
        <w:t xml:space="preserve"> </w:t>
      </w:r>
      <w:del w:id="259" w:author="Brian" w:date="2015-03-11T11:41:00Z">
        <w:r w:rsidDel="0093216B">
          <w:delText xml:space="preserve">Clinical Data Source </w:delText>
        </w:r>
      </w:del>
      <w:r>
        <w:t xml:space="preserve">actor group is a second </w:t>
      </w:r>
      <w:r w:rsidRPr="0030081D">
        <w:t>component</w:t>
      </w:r>
      <w:r>
        <w:t xml:space="preserve">, the </w:t>
      </w:r>
      <w:del w:id="260" w:author="Brian" w:date="2015-03-11T11:41:00Z">
        <w:r w:rsidDel="0093216B">
          <w:delText>Clinical Data</w:delText>
        </w:r>
      </w:del>
      <w:ins w:id="261" w:author="Brian" w:date="2015-03-11T11:41:00Z">
        <w:r>
          <w:t>Device Observation</w:t>
        </w:r>
      </w:ins>
      <w:r>
        <w:t xml:space="preserve"> Consumer and Content Creator actor group is a third </w:t>
      </w:r>
      <w:r w:rsidRPr="0030081D">
        <w:t>component</w:t>
      </w:r>
      <w:r>
        <w:t xml:space="preserve"> and the Content Consumer is the fourth </w:t>
      </w:r>
      <w:r w:rsidRPr="0030081D">
        <w:t>component</w:t>
      </w:r>
      <w:r>
        <w:t xml:space="preserve">. </w:t>
      </w:r>
      <w:r w:rsidR="00F7282E">
        <w:t xml:space="preserve">The separate ‘sensor’ box in the figure indicates the presence of some hardware that is capable of taking medical measurements. </w:t>
      </w:r>
      <w:r>
        <w:t>Alternative deployments of this profile that combine the above components such that the total number of transactions is reduced are also shown using boxes</w:t>
      </w:r>
      <w:r w:rsidR="00F7282E">
        <w:t xml:space="preserve"> with thinner lines</w:t>
      </w:r>
      <w:r>
        <w:t xml:space="preserve">. For the most part, costs and maintenance issues make the alternative deployments less attractive. However with the increased ubiquity of mobile devices, combining the </w:t>
      </w:r>
      <w:r w:rsidR="00F7282E">
        <w:t>s</w:t>
      </w:r>
      <w:r>
        <w:t>ensors with Device Observation Reporter actors onto these mobile platforms is a likely development.</w:t>
      </w:r>
    </w:p>
    <w:p w14:paraId="56056528" w14:textId="76F0ECCA" w:rsidR="00BE3C9C" w:rsidRPr="00FF2523" w:rsidRDefault="00E86C31" w:rsidP="00BE3C9C">
      <w:pPr>
        <w:pStyle w:val="BodyText"/>
      </w:pPr>
      <w:r w:rsidRPr="00FF2523">
        <w:rPr>
          <w:noProof/>
        </w:rPr>
        <w:lastRenderedPageBreak/>
        <mc:AlternateContent>
          <mc:Choice Requires="wpc">
            <w:drawing>
              <wp:inline distT="0" distB="0" distL="0" distR="0" wp14:anchorId="413D4F98" wp14:editId="39F6F477">
                <wp:extent cx="6068695" cy="3851910"/>
                <wp:effectExtent l="0" t="0" r="8255" b="0"/>
                <wp:docPr id="435" name="Canvas 4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6" name="Line 438"/>
                        <wps:cNvCnPr>
                          <a:cxnSpLocks noChangeShapeType="1"/>
                        </wps:cNvCnPr>
                        <wps:spPr bwMode="auto">
                          <a:xfrm>
                            <a:off x="5113021" y="426089"/>
                            <a:ext cx="634" cy="2820379"/>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7" name="Rectangle 439"/>
                        <wps:cNvSpPr>
                          <a:spLocks noChangeArrowheads="1"/>
                        </wps:cNvSpPr>
                        <wps:spPr bwMode="auto">
                          <a:xfrm>
                            <a:off x="105410" y="2555240"/>
                            <a:ext cx="984885" cy="51109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1D23F4" w14:textId="326346CF" w:rsidR="00BD6716" w:rsidRPr="000A66BE" w:rsidRDefault="00BD6716" w:rsidP="007620E1">
                              <w:pPr>
                                <w:spacing w:before="0"/>
                                <w:rPr>
                                  <w:rFonts w:ascii="Arial" w:hAnsi="Arial" w:cs="Arial"/>
                                  <w:sz w:val="20"/>
                                </w:rPr>
                              </w:pPr>
                              <w:proofErr w:type="spellStart"/>
                              <w:r>
                                <w:rPr>
                                  <w:rFonts w:ascii="Arial" w:hAnsi="Arial" w:cs="Arial"/>
                                  <w:sz w:val="20"/>
                                </w:rPr>
                                <w:t>Communicate</w:t>
                              </w:r>
                              <w:r w:rsidRPr="000A66BE">
                                <w:rPr>
                                  <w:rFonts w:ascii="Arial" w:hAnsi="Arial" w:cs="Arial"/>
                                  <w:sz w:val="20"/>
                                </w:rPr>
                                <w:t>P</w:t>
                              </w:r>
                              <w:r>
                                <w:rPr>
                                  <w:rFonts w:ascii="Arial" w:hAnsi="Arial" w:cs="Arial"/>
                                  <w:sz w:val="20"/>
                                </w:rPr>
                                <w:t>CH</w:t>
                              </w:r>
                              <w:r w:rsidRPr="000A66BE">
                                <w:rPr>
                                  <w:rFonts w:ascii="Arial" w:hAnsi="Arial" w:cs="Arial"/>
                                  <w:sz w:val="20"/>
                                </w:rPr>
                                <w:t>A</w:t>
                              </w:r>
                              <w:proofErr w:type="spellEnd"/>
                              <w:r w:rsidRPr="000A66BE">
                                <w:rPr>
                                  <w:rFonts w:ascii="Arial" w:hAnsi="Arial" w:cs="Arial"/>
                                  <w:sz w:val="20"/>
                                </w:rPr>
                                <w:t xml:space="preserve"> Data</w:t>
                              </w:r>
                              <w:r>
                                <w:rPr>
                                  <w:rFonts w:ascii="Arial" w:hAnsi="Arial" w:cs="Arial"/>
                                  <w:sz w:val="20"/>
                                </w:rPr>
                                <w:t>-*</w:t>
                              </w:r>
                            </w:p>
                            <w:p w14:paraId="5CD22A90" w14:textId="77777777" w:rsidR="00BD6716" w:rsidRDefault="00BD6716" w:rsidP="007620E1"/>
                            <w:p w14:paraId="05B7CBBB" w14:textId="77777777" w:rsidR="00BD6716" w:rsidRPr="00077324" w:rsidRDefault="00BD6716" w:rsidP="007620E1">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0" rIns="91440" bIns="45720" anchor="t" anchorCtr="0" upright="1">
                          <a:noAutofit/>
                        </wps:bodyPr>
                      </wps:wsp>
                      <wps:wsp>
                        <wps:cNvPr id="308" name="Text Box 440"/>
                        <wps:cNvSpPr txBox="1">
                          <a:spLocks noChangeArrowheads="1"/>
                        </wps:cNvSpPr>
                        <wps:spPr bwMode="auto">
                          <a:xfrm>
                            <a:off x="22225" y="1686560"/>
                            <a:ext cx="883285" cy="690880"/>
                          </a:xfrm>
                          <a:prstGeom prst="rect">
                            <a:avLst/>
                          </a:prstGeom>
                          <a:solidFill>
                            <a:srgbClr val="FFFFFF"/>
                          </a:solidFill>
                          <a:ln w="25400">
                            <a:solidFill>
                              <a:srgbClr val="000000"/>
                            </a:solidFill>
                            <a:miter lim="800000"/>
                            <a:headEnd/>
                            <a:tailEnd/>
                          </a:ln>
                        </wps:spPr>
                        <wps:txbx>
                          <w:txbxContent>
                            <w:p w14:paraId="256BDE43" w14:textId="77777777" w:rsidR="00BD6716" w:rsidRPr="00FF2523" w:rsidRDefault="00BD6716" w:rsidP="007620E1">
                              <w:pPr>
                                <w:spacing w:after="120"/>
                                <w:jc w:val="center"/>
                              </w:pPr>
                              <w:r w:rsidRPr="00FF2523">
                                <w:t>Device Observation Source</w:t>
                              </w:r>
                            </w:p>
                          </w:txbxContent>
                        </wps:txbx>
                        <wps:bodyPr rot="0" vert="horz" wrap="square" lIns="0" tIns="0" rIns="0" bIns="0" anchor="t" anchorCtr="0" upright="1">
                          <a:noAutofit/>
                        </wps:bodyPr>
                      </wps:wsp>
                      <wps:wsp>
                        <wps:cNvPr id="309" name="Rectangle 444"/>
                        <wps:cNvSpPr>
                          <a:spLocks noChangeArrowheads="1"/>
                        </wps:cNvSpPr>
                        <wps:spPr bwMode="auto">
                          <a:xfrm>
                            <a:off x="3158490" y="1040130"/>
                            <a:ext cx="977265" cy="5410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C34732" w14:textId="77777777" w:rsidR="00BD6716" w:rsidRPr="000A66BE" w:rsidRDefault="00BD6716" w:rsidP="007620E1">
                              <w:pPr>
                                <w:spacing w:before="0"/>
                                <w:rPr>
                                  <w:rFonts w:ascii="Arial" w:hAnsi="Arial" w:cs="Arial"/>
                                  <w:sz w:val="20"/>
                                </w:rPr>
                              </w:pPr>
                              <w:r w:rsidRPr="000A66BE">
                                <w:rPr>
                                  <w:rFonts w:ascii="Arial" w:hAnsi="Arial" w:cs="Arial"/>
                                  <w:sz w:val="20"/>
                                </w:rPr>
                                <w:t xml:space="preserve">PCD-01 Communicate </w:t>
                              </w:r>
                            </w:p>
                            <w:p w14:paraId="308F4492" w14:textId="14F4B1F0" w:rsidR="00BD6716" w:rsidRPr="000A66BE" w:rsidRDefault="00BD6716" w:rsidP="007620E1">
                              <w:pPr>
                                <w:spacing w:before="0"/>
                                <w:rPr>
                                  <w:rFonts w:ascii="Arial" w:hAnsi="Arial" w:cs="Arial"/>
                                  <w:sz w:val="20"/>
                                </w:rPr>
                              </w:pPr>
                              <w:r w:rsidRPr="000A66BE">
                                <w:rPr>
                                  <w:rFonts w:ascii="Arial" w:hAnsi="Arial" w:cs="Arial"/>
                                  <w:sz w:val="20"/>
                                </w:rPr>
                                <w:t>PCD Data</w:t>
                              </w:r>
                              <w:r>
                                <w:rPr>
                                  <w:rFonts w:ascii="Arial" w:hAnsi="Arial" w:cs="Arial"/>
                                  <w:sz w:val="20"/>
                                </w:rPr>
                                <w:t>-*</w:t>
                              </w:r>
                            </w:p>
                          </w:txbxContent>
                        </wps:txbx>
                        <wps:bodyPr rot="0" vert="horz" wrap="square" lIns="91440" tIns="0" rIns="91440" bIns="45720" anchor="t" anchorCtr="0" upright="1">
                          <a:noAutofit/>
                        </wps:bodyPr>
                      </wps:wsp>
                      <wps:wsp>
                        <wps:cNvPr id="310" name="Text Box 446"/>
                        <wps:cNvSpPr txBox="1">
                          <a:spLocks noChangeArrowheads="1"/>
                        </wps:cNvSpPr>
                        <wps:spPr bwMode="auto">
                          <a:xfrm>
                            <a:off x="2135505" y="1686560"/>
                            <a:ext cx="852805" cy="690880"/>
                          </a:xfrm>
                          <a:prstGeom prst="rect">
                            <a:avLst/>
                          </a:prstGeom>
                          <a:solidFill>
                            <a:srgbClr val="FFFFFF"/>
                          </a:solidFill>
                          <a:ln w="25400">
                            <a:solidFill>
                              <a:srgbClr val="000000"/>
                            </a:solidFill>
                            <a:miter lim="800000"/>
                            <a:headEnd/>
                            <a:tailEnd/>
                          </a:ln>
                        </wps:spPr>
                        <wps:txbx>
                          <w:txbxContent>
                            <w:p w14:paraId="4109F48C" w14:textId="77777777" w:rsidR="00BD6716" w:rsidRPr="00FF2523" w:rsidRDefault="00BD6716" w:rsidP="007620E1">
                              <w:pPr>
                                <w:spacing w:after="120"/>
                                <w:jc w:val="center"/>
                              </w:pPr>
                              <w:r>
                                <w:t>Device Observation Reporter</w:t>
                              </w:r>
                            </w:p>
                          </w:txbxContent>
                        </wps:txbx>
                        <wps:bodyPr rot="0" vert="horz" wrap="square" lIns="0" tIns="0" rIns="0" bIns="0" anchor="t" anchorCtr="0" upright="1">
                          <a:noAutofit/>
                        </wps:bodyPr>
                      </wps:wsp>
                      <wps:wsp>
                        <wps:cNvPr id="311" name="AutoShape 450"/>
                        <wps:cNvCnPr>
                          <a:cxnSpLocks noChangeShapeType="1"/>
                        </wps:cNvCnPr>
                        <wps:spPr bwMode="auto">
                          <a:xfrm>
                            <a:off x="6000115" y="0"/>
                            <a:ext cx="635" cy="63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2" name="Oval 458"/>
                        <wps:cNvSpPr>
                          <a:spLocks noChangeArrowheads="1"/>
                        </wps:cNvSpPr>
                        <wps:spPr bwMode="auto">
                          <a:xfrm>
                            <a:off x="5091430" y="2009140"/>
                            <a:ext cx="48260" cy="45085"/>
                          </a:xfrm>
                          <a:prstGeom prst="ellipse">
                            <a:avLst/>
                          </a:prstGeom>
                          <a:solidFill>
                            <a:srgbClr val="000000"/>
                          </a:solidFill>
                          <a:ln w="2540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3" name="Rectangle 459"/>
                        <wps:cNvSpPr>
                          <a:spLocks noChangeArrowheads="1"/>
                        </wps:cNvSpPr>
                        <wps:spPr bwMode="auto">
                          <a:xfrm>
                            <a:off x="5139690" y="956310"/>
                            <a:ext cx="793750" cy="4813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1AA9607" w14:textId="77777777" w:rsidR="00BD6716" w:rsidRDefault="00BD6716" w:rsidP="007620E1">
                              <w:pPr>
                                <w:spacing w:before="0"/>
                                <w:rPr>
                                  <w:rFonts w:ascii="Arial" w:hAnsi="Arial" w:cs="Arial"/>
                                  <w:sz w:val="20"/>
                                </w:rPr>
                              </w:pPr>
                              <w:r w:rsidRPr="000A66BE">
                                <w:rPr>
                                  <w:rFonts w:ascii="Arial" w:hAnsi="Arial" w:cs="Arial"/>
                                  <w:sz w:val="20"/>
                                </w:rPr>
                                <w:t xml:space="preserve">PCC </w:t>
                              </w:r>
                            </w:p>
                            <w:p w14:paraId="384A7EAF" w14:textId="77777777" w:rsidR="00BD6716" w:rsidRPr="000A66BE" w:rsidRDefault="00BD6716" w:rsidP="007620E1">
                              <w:pPr>
                                <w:spacing w:before="0"/>
                                <w:rPr>
                                  <w:rFonts w:ascii="Arial" w:hAnsi="Arial" w:cs="Arial"/>
                                  <w:sz w:val="20"/>
                                </w:rPr>
                              </w:pPr>
                              <w:r w:rsidRPr="000A66BE">
                                <w:rPr>
                                  <w:rFonts w:ascii="Arial" w:hAnsi="Arial" w:cs="Arial"/>
                                  <w:sz w:val="20"/>
                                </w:rPr>
                                <w:t>Document Sharing</w:t>
                              </w:r>
                            </w:p>
                          </w:txbxContent>
                        </wps:txbx>
                        <wps:bodyPr rot="0" vert="horz" wrap="square" lIns="91440" tIns="0" rIns="91440" bIns="45720" anchor="t" anchorCtr="0" upright="1">
                          <a:noAutofit/>
                        </wps:bodyPr>
                      </wps:wsp>
                      <wps:wsp>
                        <wps:cNvPr id="314" name="Line 462"/>
                        <wps:cNvCnPr>
                          <a:cxnSpLocks noChangeShapeType="1"/>
                        </wps:cNvCnPr>
                        <wps:spPr bwMode="auto">
                          <a:xfrm>
                            <a:off x="3177540" y="880745"/>
                            <a:ext cx="635" cy="11493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5" name="Oval 465"/>
                        <wps:cNvSpPr>
                          <a:spLocks noChangeArrowheads="1"/>
                        </wps:cNvSpPr>
                        <wps:spPr bwMode="auto">
                          <a:xfrm>
                            <a:off x="3155950" y="2010410"/>
                            <a:ext cx="48260" cy="45085"/>
                          </a:xfrm>
                          <a:prstGeom prst="ellipse">
                            <a:avLst/>
                          </a:prstGeom>
                          <a:solidFill>
                            <a:srgbClr val="000000"/>
                          </a:solidFill>
                          <a:ln w="2540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6" name="AutoShape 466"/>
                        <wps:cNvCnPr>
                          <a:cxnSpLocks noChangeShapeType="1"/>
                        </wps:cNvCnPr>
                        <wps:spPr bwMode="auto">
                          <a:xfrm>
                            <a:off x="3001010" y="2029460"/>
                            <a:ext cx="36385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7" name="Text Box 467"/>
                        <wps:cNvSpPr txBox="1">
                          <a:spLocks noChangeArrowheads="1"/>
                        </wps:cNvSpPr>
                        <wps:spPr bwMode="auto">
                          <a:xfrm>
                            <a:off x="1276350" y="1686560"/>
                            <a:ext cx="859155" cy="690880"/>
                          </a:xfrm>
                          <a:prstGeom prst="rect">
                            <a:avLst/>
                          </a:prstGeom>
                          <a:solidFill>
                            <a:srgbClr val="FFFFFF"/>
                          </a:solidFill>
                          <a:ln w="25400">
                            <a:solidFill>
                              <a:srgbClr val="000000"/>
                            </a:solidFill>
                            <a:miter lim="800000"/>
                            <a:headEnd/>
                            <a:tailEnd/>
                          </a:ln>
                        </wps:spPr>
                        <wps:txbx>
                          <w:txbxContent>
                            <w:p w14:paraId="7608A72E" w14:textId="77777777" w:rsidR="00BD6716" w:rsidRPr="00FF2523" w:rsidRDefault="00BD6716" w:rsidP="007620E1">
                              <w:pPr>
                                <w:spacing w:after="120"/>
                                <w:jc w:val="center"/>
                              </w:pPr>
                              <w:r>
                                <w:t>Sensor</w:t>
                              </w:r>
                              <w:r w:rsidRPr="00FF2523">
                                <w:t xml:space="preserve"> </w:t>
                              </w:r>
                              <w:r>
                                <w:t>Data</w:t>
                              </w:r>
                              <w:r w:rsidRPr="00FF2523">
                                <w:t xml:space="preserve"> </w:t>
                              </w:r>
                              <w:r>
                                <w:t>Consumer</w:t>
                              </w:r>
                            </w:p>
                          </w:txbxContent>
                        </wps:txbx>
                        <wps:bodyPr rot="0" vert="horz" wrap="square" lIns="0" tIns="0" rIns="0" bIns="0" anchor="t" anchorCtr="0" upright="1">
                          <a:noAutofit/>
                        </wps:bodyPr>
                      </wps:wsp>
                      <wps:wsp>
                        <wps:cNvPr id="318" name="Text Box 470"/>
                        <wps:cNvSpPr txBox="1">
                          <a:spLocks noChangeArrowheads="1"/>
                        </wps:cNvSpPr>
                        <wps:spPr bwMode="auto">
                          <a:xfrm>
                            <a:off x="5312410" y="1698625"/>
                            <a:ext cx="701040" cy="664845"/>
                          </a:xfrm>
                          <a:prstGeom prst="rect">
                            <a:avLst/>
                          </a:prstGeom>
                          <a:solidFill>
                            <a:srgbClr val="FFFFFF"/>
                          </a:solidFill>
                          <a:ln w="25400">
                            <a:solidFill>
                              <a:srgbClr val="000000"/>
                            </a:solidFill>
                            <a:miter lim="800000"/>
                            <a:headEnd/>
                            <a:tailEnd/>
                          </a:ln>
                        </wps:spPr>
                        <wps:txbx>
                          <w:txbxContent>
                            <w:p w14:paraId="0DD39BB5" w14:textId="77777777" w:rsidR="00BD6716" w:rsidRPr="00BE3C9C" w:rsidRDefault="00BD6716" w:rsidP="007620E1">
                              <w:pPr>
                                <w:spacing w:before="0"/>
                                <w:jc w:val="center"/>
                                <w:rPr>
                                  <w:sz w:val="16"/>
                                  <w:szCs w:val="16"/>
                                </w:rPr>
                              </w:pPr>
                            </w:p>
                            <w:p w14:paraId="0A092681" w14:textId="77777777" w:rsidR="00BD6716" w:rsidRDefault="00BD6716" w:rsidP="007620E1">
                              <w:pPr>
                                <w:spacing w:before="0"/>
                                <w:jc w:val="center"/>
                              </w:pPr>
                              <w:r>
                                <w:t>Content</w:t>
                              </w:r>
                            </w:p>
                            <w:p w14:paraId="1C16DBBD" w14:textId="77777777" w:rsidR="00BD6716" w:rsidRPr="00FF2523" w:rsidRDefault="00BD6716" w:rsidP="007620E1">
                              <w:pPr>
                                <w:spacing w:before="0"/>
                                <w:jc w:val="center"/>
                              </w:pPr>
                              <w:r>
                                <w:t>Consumer</w:t>
                              </w:r>
                            </w:p>
                          </w:txbxContent>
                        </wps:txbx>
                        <wps:bodyPr rot="0" vert="horz" wrap="square" lIns="0" tIns="0" rIns="0" bIns="0" anchor="t" anchorCtr="0" upright="1">
                          <a:noAutofit/>
                        </wps:bodyPr>
                      </wps:wsp>
                      <wps:wsp>
                        <wps:cNvPr id="319" name="Text Box 471"/>
                        <wps:cNvSpPr txBox="1">
                          <a:spLocks noChangeArrowheads="1"/>
                        </wps:cNvSpPr>
                        <wps:spPr bwMode="auto">
                          <a:xfrm>
                            <a:off x="4173855" y="1686560"/>
                            <a:ext cx="735330" cy="690880"/>
                          </a:xfrm>
                          <a:prstGeom prst="rect">
                            <a:avLst/>
                          </a:prstGeom>
                          <a:solidFill>
                            <a:srgbClr val="FFFFFF"/>
                          </a:solidFill>
                          <a:ln w="25400">
                            <a:solidFill>
                              <a:srgbClr val="000000"/>
                            </a:solidFill>
                            <a:miter lim="800000"/>
                            <a:headEnd/>
                            <a:tailEnd/>
                          </a:ln>
                        </wps:spPr>
                        <wps:txbx>
                          <w:txbxContent>
                            <w:p w14:paraId="61B7DA4F" w14:textId="77777777" w:rsidR="00BD6716" w:rsidRPr="00BE3C9C" w:rsidRDefault="00BD6716" w:rsidP="007620E1">
                              <w:pPr>
                                <w:spacing w:before="0"/>
                                <w:jc w:val="center"/>
                                <w:rPr>
                                  <w:sz w:val="16"/>
                                  <w:szCs w:val="16"/>
                                </w:rPr>
                              </w:pPr>
                            </w:p>
                            <w:p w14:paraId="653EF1E6" w14:textId="77777777" w:rsidR="00BD6716" w:rsidRPr="00FF2523" w:rsidRDefault="00BD6716" w:rsidP="007620E1">
                              <w:pPr>
                                <w:spacing w:before="0"/>
                                <w:jc w:val="center"/>
                              </w:pPr>
                              <w:r>
                                <w:t>Content Creator</w:t>
                              </w:r>
                            </w:p>
                          </w:txbxContent>
                        </wps:txbx>
                        <wps:bodyPr rot="0" vert="horz" wrap="square" lIns="0" tIns="0" rIns="0" bIns="0" anchor="t" anchorCtr="0" upright="1">
                          <a:noAutofit/>
                        </wps:bodyPr>
                      </wps:wsp>
                      <wps:wsp>
                        <wps:cNvPr id="200704" name="Text Box 472"/>
                        <wps:cNvSpPr txBox="1">
                          <a:spLocks noChangeArrowheads="1"/>
                        </wps:cNvSpPr>
                        <wps:spPr bwMode="auto">
                          <a:xfrm>
                            <a:off x="3364865" y="1686560"/>
                            <a:ext cx="810895" cy="690880"/>
                          </a:xfrm>
                          <a:prstGeom prst="rect">
                            <a:avLst/>
                          </a:prstGeom>
                          <a:solidFill>
                            <a:srgbClr val="FFFFFF"/>
                          </a:solidFill>
                          <a:ln w="25400">
                            <a:solidFill>
                              <a:srgbClr val="000000"/>
                            </a:solidFill>
                            <a:miter lim="800000"/>
                            <a:headEnd/>
                            <a:tailEnd/>
                          </a:ln>
                        </wps:spPr>
                        <wps:txbx>
                          <w:txbxContent>
                            <w:p w14:paraId="46CD18D0" w14:textId="77777777" w:rsidR="00BD6716" w:rsidRPr="00FF2523" w:rsidRDefault="00BD6716" w:rsidP="007620E1">
                              <w:pPr>
                                <w:spacing w:after="120"/>
                                <w:jc w:val="center"/>
                              </w:pPr>
                              <w:r w:rsidRPr="00FF2523">
                                <w:t xml:space="preserve">Device Observation </w:t>
                              </w:r>
                              <w:r>
                                <w:t>Consumer</w:t>
                              </w:r>
                            </w:p>
                          </w:txbxContent>
                        </wps:txbx>
                        <wps:bodyPr rot="0" vert="horz" wrap="square" lIns="0" tIns="0" rIns="0" bIns="0" anchor="t" anchorCtr="0" upright="1">
                          <a:noAutofit/>
                        </wps:bodyPr>
                      </wps:wsp>
                      <wps:wsp>
                        <wps:cNvPr id="200705" name="Text Box 473"/>
                        <wps:cNvSpPr txBox="1">
                          <a:spLocks noChangeArrowheads="1"/>
                        </wps:cNvSpPr>
                        <wps:spPr bwMode="auto">
                          <a:xfrm>
                            <a:off x="22225" y="684107"/>
                            <a:ext cx="883285" cy="343958"/>
                          </a:xfrm>
                          <a:prstGeom prst="rect">
                            <a:avLst/>
                          </a:prstGeom>
                          <a:solidFill>
                            <a:srgbClr val="FFFFFF"/>
                          </a:solidFill>
                          <a:ln w="12700">
                            <a:solidFill>
                              <a:srgbClr val="000000"/>
                            </a:solidFill>
                            <a:miter lim="800000"/>
                            <a:headEnd/>
                            <a:tailEnd/>
                          </a:ln>
                        </wps:spPr>
                        <wps:txbx>
                          <w:txbxContent>
                            <w:p w14:paraId="6ADD3E01" w14:textId="23AEAB93" w:rsidR="00BD6716" w:rsidRPr="00FF2523" w:rsidRDefault="00BD6716" w:rsidP="007620E1">
                              <w:pPr>
                                <w:jc w:val="center"/>
                              </w:pPr>
                              <w:r>
                                <w:t>Sensor</w:t>
                              </w:r>
                            </w:p>
                            <w:p w14:paraId="44A09A95" w14:textId="77777777" w:rsidR="00BD6716" w:rsidRPr="00FF2523" w:rsidRDefault="00BD6716" w:rsidP="007620E1">
                              <w:pPr>
                                <w:spacing w:before="0"/>
                                <w:jc w:val="center"/>
                              </w:pPr>
                            </w:p>
                          </w:txbxContent>
                        </wps:txbx>
                        <wps:bodyPr rot="0" vert="horz" wrap="square" lIns="0" tIns="0" rIns="0" bIns="0" anchor="ctr" anchorCtr="0" upright="1">
                          <a:noAutofit/>
                        </wps:bodyPr>
                      </wps:wsp>
                      <wps:wsp>
                        <wps:cNvPr id="200706" name="Text Box 474"/>
                        <wps:cNvSpPr txBox="1">
                          <a:spLocks noChangeArrowheads="1"/>
                        </wps:cNvSpPr>
                        <wps:spPr bwMode="auto">
                          <a:xfrm>
                            <a:off x="905510" y="692785"/>
                            <a:ext cx="2082800" cy="335280"/>
                          </a:xfrm>
                          <a:prstGeom prst="rect">
                            <a:avLst/>
                          </a:prstGeom>
                          <a:solidFill>
                            <a:srgbClr val="FFFFFF"/>
                          </a:solidFill>
                          <a:ln w="12700">
                            <a:solidFill>
                              <a:srgbClr val="000000"/>
                            </a:solidFill>
                            <a:miter lim="800000"/>
                            <a:headEnd/>
                            <a:tailEnd/>
                          </a:ln>
                        </wps:spPr>
                        <wps:txbx>
                          <w:txbxContent>
                            <w:p w14:paraId="0A91B1D6" w14:textId="77777777" w:rsidR="00BD6716" w:rsidRPr="00FF2523" w:rsidRDefault="00BD6716" w:rsidP="007620E1">
                              <w:pPr>
                                <w:spacing w:after="120"/>
                                <w:jc w:val="center"/>
                              </w:pPr>
                              <w:r w:rsidRPr="00FF2523">
                                <w:t xml:space="preserve">Device Observation </w:t>
                              </w:r>
                              <w:r>
                                <w:t>Reporter</w:t>
                              </w:r>
                            </w:p>
                            <w:p w14:paraId="12601BA9" w14:textId="77777777" w:rsidR="00BD6716" w:rsidRPr="00FF2523" w:rsidRDefault="00BD6716" w:rsidP="007620E1">
                              <w:pPr>
                                <w:spacing w:before="0"/>
                                <w:jc w:val="center"/>
                              </w:pPr>
                            </w:p>
                          </w:txbxContent>
                        </wps:txbx>
                        <wps:bodyPr rot="0" vert="horz" wrap="square" lIns="0" tIns="0" rIns="0" bIns="0" anchor="t" anchorCtr="0" upright="1">
                          <a:noAutofit/>
                        </wps:bodyPr>
                      </wps:wsp>
                      <wps:wsp>
                        <wps:cNvPr id="200711" name="Text Box 475"/>
                        <wps:cNvSpPr txBox="1">
                          <a:spLocks noChangeArrowheads="1"/>
                        </wps:cNvSpPr>
                        <wps:spPr bwMode="auto">
                          <a:xfrm>
                            <a:off x="905510" y="268610"/>
                            <a:ext cx="3995420" cy="322580"/>
                          </a:xfrm>
                          <a:prstGeom prst="rect">
                            <a:avLst/>
                          </a:prstGeom>
                          <a:solidFill>
                            <a:srgbClr val="FFFFFF"/>
                          </a:solidFill>
                          <a:ln w="12700">
                            <a:solidFill>
                              <a:srgbClr val="000000"/>
                            </a:solidFill>
                            <a:miter lim="800000"/>
                            <a:headEnd/>
                            <a:tailEnd/>
                          </a:ln>
                        </wps:spPr>
                        <wps:txbx>
                          <w:txbxContent>
                            <w:p w14:paraId="27265111" w14:textId="77777777" w:rsidR="00BD6716" w:rsidRPr="00FF2523" w:rsidRDefault="00BD6716" w:rsidP="007620E1">
                              <w:pPr>
                                <w:spacing w:after="120"/>
                                <w:jc w:val="center"/>
                              </w:pPr>
                              <w:r>
                                <w:t>Content Creator</w:t>
                              </w:r>
                            </w:p>
                            <w:p w14:paraId="0400D03F" w14:textId="77777777" w:rsidR="00BD6716" w:rsidRPr="00FF2523" w:rsidRDefault="00BD6716" w:rsidP="007620E1">
                              <w:pPr>
                                <w:spacing w:before="0"/>
                                <w:jc w:val="center"/>
                              </w:pPr>
                            </w:p>
                          </w:txbxContent>
                        </wps:txbx>
                        <wps:bodyPr rot="0" vert="horz" wrap="square" lIns="0" tIns="0" rIns="0" bIns="0" anchor="t" anchorCtr="0" upright="1">
                          <a:noAutofit/>
                        </wps:bodyPr>
                      </wps:wsp>
                      <wps:wsp>
                        <wps:cNvPr id="200720" name="Text Box 476"/>
                        <wps:cNvSpPr txBox="1">
                          <a:spLocks noChangeArrowheads="1"/>
                        </wps:cNvSpPr>
                        <wps:spPr bwMode="auto">
                          <a:xfrm>
                            <a:off x="1276350" y="2887980"/>
                            <a:ext cx="883285" cy="667385"/>
                          </a:xfrm>
                          <a:prstGeom prst="rect">
                            <a:avLst/>
                          </a:prstGeom>
                          <a:solidFill>
                            <a:srgbClr val="FFFFFF"/>
                          </a:solidFill>
                          <a:ln w="12700">
                            <a:solidFill>
                              <a:srgbClr val="000000"/>
                            </a:solidFill>
                            <a:miter lim="800000"/>
                            <a:headEnd/>
                            <a:tailEnd/>
                          </a:ln>
                        </wps:spPr>
                        <wps:txbx>
                          <w:txbxContent>
                            <w:p w14:paraId="2A12E110" w14:textId="77777777" w:rsidR="00BD6716" w:rsidRPr="00FF2523" w:rsidRDefault="00BD6716" w:rsidP="007620E1">
                              <w:pPr>
                                <w:jc w:val="center"/>
                              </w:pPr>
                              <w:r>
                                <w:t>Sensor Data Consumer</w:t>
                              </w:r>
                            </w:p>
                            <w:p w14:paraId="3150E32D" w14:textId="77777777" w:rsidR="00BD6716" w:rsidRPr="00FF2523" w:rsidRDefault="00BD6716" w:rsidP="007620E1">
                              <w:pPr>
                                <w:spacing w:before="0"/>
                                <w:jc w:val="center"/>
                              </w:pPr>
                            </w:p>
                          </w:txbxContent>
                        </wps:txbx>
                        <wps:bodyPr rot="0" vert="horz" wrap="square" lIns="0" tIns="0" rIns="0" bIns="0" anchor="t" anchorCtr="0" upright="1">
                          <a:noAutofit/>
                        </wps:bodyPr>
                      </wps:wsp>
                      <wps:wsp>
                        <wps:cNvPr id="200721" name="Text Box 477"/>
                        <wps:cNvSpPr txBox="1">
                          <a:spLocks noChangeArrowheads="1"/>
                        </wps:cNvSpPr>
                        <wps:spPr bwMode="auto">
                          <a:xfrm>
                            <a:off x="2158365" y="2887980"/>
                            <a:ext cx="2749550" cy="667385"/>
                          </a:xfrm>
                          <a:prstGeom prst="rect">
                            <a:avLst/>
                          </a:prstGeom>
                          <a:solidFill>
                            <a:srgbClr val="FFFFFF"/>
                          </a:solidFill>
                          <a:ln w="12700">
                            <a:solidFill>
                              <a:srgbClr val="000000"/>
                            </a:solidFill>
                            <a:miter lim="800000"/>
                            <a:headEnd/>
                            <a:tailEnd/>
                          </a:ln>
                        </wps:spPr>
                        <wps:txbx>
                          <w:txbxContent>
                            <w:p w14:paraId="2706942C" w14:textId="77777777" w:rsidR="00BD6716" w:rsidRDefault="00BD6716" w:rsidP="007620E1">
                              <w:pPr>
                                <w:spacing w:before="0"/>
                                <w:jc w:val="center"/>
                              </w:pPr>
                            </w:p>
                            <w:p w14:paraId="426F1DEC" w14:textId="77777777" w:rsidR="00BD6716" w:rsidRPr="00FF2523" w:rsidRDefault="00BD6716" w:rsidP="007620E1">
                              <w:pPr>
                                <w:spacing w:before="0"/>
                                <w:jc w:val="center"/>
                              </w:pPr>
                              <w:r>
                                <w:t>Content Creator</w:t>
                              </w:r>
                            </w:p>
                            <w:p w14:paraId="3BDBBA94" w14:textId="77777777" w:rsidR="00BD6716" w:rsidRPr="00FF2523" w:rsidRDefault="00BD6716" w:rsidP="007620E1">
                              <w:pPr>
                                <w:spacing w:before="0"/>
                                <w:jc w:val="center"/>
                              </w:pPr>
                            </w:p>
                          </w:txbxContent>
                        </wps:txbx>
                        <wps:bodyPr rot="0" vert="horz" wrap="square" lIns="0" tIns="0" rIns="0" bIns="0" anchor="t" anchorCtr="0" upright="1">
                          <a:noAutofit/>
                        </wps:bodyPr>
                      </wps:wsp>
                      <wps:wsp>
                        <wps:cNvPr id="200722" name="AutoShape 478"/>
                        <wps:cNvCnPr>
                          <a:cxnSpLocks noChangeShapeType="1"/>
                        </wps:cNvCnPr>
                        <wps:spPr bwMode="auto">
                          <a:xfrm>
                            <a:off x="912495" y="2032635"/>
                            <a:ext cx="36385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3" name="AutoShape 479"/>
                        <wps:cNvCnPr>
                          <a:cxnSpLocks noChangeShapeType="1"/>
                          <a:stCxn id="319" idx="3"/>
                        </wps:cNvCnPr>
                        <wps:spPr bwMode="auto">
                          <a:xfrm flipV="1">
                            <a:off x="4921885" y="2031365"/>
                            <a:ext cx="39052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4" name="AutoShape 480"/>
                        <wps:cNvCnPr>
                          <a:cxnSpLocks noChangeShapeType="1"/>
                        </wps:cNvCnPr>
                        <wps:spPr bwMode="auto">
                          <a:xfrm>
                            <a:off x="4900930" y="3245833"/>
                            <a:ext cx="21145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5" name="AutoShape 481"/>
                        <wps:cNvCnPr>
                          <a:cxnSpLocks noChangeShapeType="1"/>
                          <a:endCxn id="314" idx="0"/>
                        </wps:cNvCnPr>
                        <wps:spPr bwMode="auto">
                          <a:xfrm>
                            <a:off x="2988310" y="880110"/>
                            <a:ext cx="189230"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6" name="AutoShape 482"/>
                        <wps:cNvCnPr>
                          <a:cxnSpLocks noChangeShapeType="1"/>
                        </wps:cNvCnPr>
                        <wps:spPr bwMode="auto">
                          <a:xfrm>
                            <a:off x="4900930" y="426089"/>
                            <a:ext cx="21272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8" name="Line 483"/>
                        <wps:cNvCnPr>
                          <a:cxnSpLocks noChangeShapeType="1"/>
                        </wps:cNvCnPr>
                        <wps:spPr bwMode="auto">
                          <a:xfrm>
                            <a:off x="1090295" y="2032635"/>
                            <a:ext cx="635" cy="117856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9" name="Oval 484"/>
                        <wps:cNvSpPr>
                          <a:spLocks noChangeArrowheads="1"/>
                        </wps:cNvSpPr>
                        <wps:spPr bwMode="auto">
                          <a:xfrm>
                            <a:off x="1070610" y="2012315"/>
                            <a:ext cx="48260" cy="45085"/>
                          </a:xfrm>
                          <a:prstGeom prst="ellipse">
                            <a:avLst/>
                          </a:prstGeom>
                          <a:solidFill>
                            <a:srgbClr val="000000"/>
                          </a:solidFill>
                          <a:ln w="2540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0730" name="AutoShape 485"/>
                        <wps:cNvCnPr>
                          <a:cxnSpLocks noChangeShapeType="1"/>
                          <a:stCxn id="200728" idx="1"/>
                        </wps:cNvCnPr>
                        <wps:spPr bwMode="auto">
                          <a:xfrm flipV="1">
                            <a:off x="1090930" y="3210560"/>
                            <a:ext cx="185420"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9" name="Text Box 473"/>
                        <wps:cNvSpPr txBox="1">
                          <a:spLocks noChangeArrowheads="1"/>
                        </wps:cNvSpPr>
                        <wps:spPr bwMode="auto">
                          <a:xfrm>
                            <a:off x="22225" y="1437640"/>
                            <a:ext cx="883285" cy="242704"/>
                          </a:xfrm>
                          <a:prstGeom prst="rect">
                            <a:avLst/>
                          </a:prstGeom>
                          <a:solidFill>
                            <a:srgbClr val="FFFFFF"/>
                          </a:solidFill>
                          <a:ln w="12700">
                            <a:solidFill>
                              <a:srgbClr val="000000"/>
                            </a:solidFill>
                            <a:miter lim="800000"/>
                            <a:headEnd/>
                            <a:tailEnd/>
                          </a:ln>
                        </wps:spPr>
                        <wps:txbx>
                          <w:txbxContent>
                            <w:p w14:paraId="4DC594F8" w14:textId="77777777" w:rsidR="00BD6716" w:rsidRPr="00FF2523" w:rsidRDefault="00BD6716" w:rsidP="004A20B4">
                              <w:pPr>
                                <w:spacing w:before="0"/>
                                <w:jc w:val="center"/>
                              </w:pPr>
                              <w:r>
                                <w:t>Sensor</w:t>
                              </w:r>
                            </w:p>
                            <w:p w14:paraId="2FF0D4F9" w14:textId="77777777" w:rsidR="00BD6716" w:rsidRPr="00FF2523" w:rsidRDefault="00BD6716" w:rsidP="007620E1">
                              <w:pPr>
                                <w:spacing w:before="0"/>
                                <w:jc w:val="center"/>
                              </w:pPr>
                            </w:p>
                          </w:txbxContent>
                        </wps:txbx>
                        <wps:bodyPr rot="0" vert="horz" wrap="square" lIns="0" tIns="0" rIns="0" bIns="0" anchor="ctr" anchorCtr="0" upright="1">
                          <a:noAutofit/>
                        </wps:bodyPr>
                      </wps:wsp>
                      <wps:wsp>
                        <wps:cNvPr id="380" name="Text Box 473"/>
                        <wps:cNvSpPr txBox="1">
                          <a:spLocks noChangeArrowheads="1"/>
                        </wps:cNvSpPr>
                        <wps:spPr bwMode="auto">
                          <a:xfrm>
                            <a:off x="22225" y="268610"/>
                            <a:ext cx="883285" cy="317795"/>
                          </a:xfrm>
                          <a:prstGeom prst="rect">
                            <a:avLst/>
                          </a:prstGeom>
                          <a:solidFill>
                            <a:srgbClr val="FFFFFF"/>
                          </a:solidFill>
                          <a:ln w="12700">
                            <a:solidFill>
                              <a:srgbClr val="000000"/>
                            </a:solidFill>
                            <a:miter lim="800000"/>
                            <a:headEnd/>
                            <a:tailEnd/>
                          </a:ln>
                        </wps:spPr>
                        <wps:txbx>
                          <w:txbxContent>
                            <w:p w14:paraId="045FE8C7" w14:textId="77777777" w:rsidR="00BD6716" w:rsidRDefault="00BD6716" w:rsidP="005348F1">
                              <w:pPr>
                                <w:pStyle w:val="NormalWeb"/>
                                <w:jc w:val="center"/>
                              </w:pPr>
                              <w:r>
                                <w:t>Sensor</w:t>
                              </w:r>
                            </w:p>
                            <w:p w14:paraId="6E71D1BD" w14:textId="77777777" w:rsidR="00BD6716" w:rsidRDefault="00BD6716" w:rsidP="005348F1">
                              <w:pPr>
                                <w:pStyle w:val="NormalWeb"/>
                                <w:spacing w:before="0"/>
                                <w:jc w:val="center"/>
                              </w:pPr>
                              <w:r>
                                <w:t> </w:t>
                              </w:r>
                            </w:p>
                          </w:txbxContent>
                        </wps:txbx>
                        <wps:bodyPr rot="0" vert="horz" wrap="square" lIns="0" tIns="0" rIns="0" bIns="0" anchor="ctr" anchorCtr="0" upright="1">
                          <a:noAutofit/>
                        </wps:bodyPr>
                      </wps:wsp>
                    </wpc:wpc>
                  </a:graphicData>
                </a:graphic>
              </wp:inline>
            </w:drawing>
          </mc:Choice>
          <mc:Fallback>
            <w:pict>
              <v:group id="Canvas 435" o:spid="_x0000_s1043" editas="canvas" style="width:477.85pt;height:303.3pt;mso-position-horizontal-relative:char;mso-position-vertical-relative:line" coordsize="60686,38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">
                <v:shape id="_x0000_s1044" type="#_x0000_t75" style="position:absolute;width:60686;height:38519;visibility:visible;mso-wrap-style:square">
                  <v:fill o:detectmouseclick="t"/>
                  <v:path o:connecttype="none"/>
                </v:shape>
                <v:line id="Line 438" o:spid="_x0000_s1045" style="position:absolute;visibility:visible;mso-wrap-style:square" from="51130,4260" to="51136,32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H1acQAAADcAAAADwAAAGRycy9kb3ducmV2LnhtbESP0WoCMRRE3wv+Q7hC3zRrC1JXoxSt&#10;oPhQtP2A6+a62bq5WZKoq19vBKGPw8ycYSaz1tbiTD5UjhUM+hkI4sLpiksFvz/L3geIEJE11o5J&#10;wZUCzKadlwnm2l14S+ddLEWCcMhRgYmxyaUMhSGLoe8a4uQdnLcYk/Sl1B4vCW5r+ZZlQ2mx4rRg&#10;sKG5oeK4O1kFa7/fHAe30sg9r/1X/b0YBfun1Gu3/RyDiNTG//CzvdIK3rMhPM6kIyC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ofVpxAAAANwAAAAPAAAAAAAAAAAA&#10;AAAAAKECAABkcnMvZG93bnJldi54bWxQSwUGAAAAAAQABAD5AAAAkgMAAAAA&#10;" strokeweight="1pt"/>
                <v:rect id="Rectangle 439" o:spid="_x0000_s1046" style="position:absolute;left:1054;top:25552;width:9848;height:5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RXBr4A&#10;AADcAAAADwAAAGRycy9kb3ducmV2LnhtbERP3WrCMBS+H/gO4QjezVTFTapRxOEou5vzAQ7NMSk2&#10;JyXJ2u7tl4Gwy++fb3cYXSt6CrHxrGAxL0AQ1143bBRcv87PGxAxIWtsPZOCH4pw2E+edlhqP/An&#10;9ZdkRC7hWKICm1JXShlrSw7j3HfEWbv54DBlGIzUAYdc7lq5LIoX6bDhvGCxo5Ol+n75dgreNtIn&#10;ex4y079XH8QmVGuj1Gw6HrcgEo3p3/xIV1rBqniFvzP5CMj9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mEVwa+AAAA3AAAAA8AAAAAAAAAAAAAAAAAmAIAAGRycy9kb3ducmV2&#10;LnhtbFBLBQYAAAAABAAEAPUAAACDAwAAAAA=&#10;" filled="f" stroked="f" strokeweight="0">
                  <v:textbox inset=",0">
                    <w:txbxContent>
                      <w:p w14:paraId="031D23F4" w14:textId="326346CF" w:rsidR="00BD6716" w:rsidRPr="000A66BE" w:rsidRDefault="00BD6716" w:rsidP="007620E1">
                        <w:pPr>
                          <w:spacing w:before="0"/>
                          <w:rPr>
                            <w:rFonts w:ascii="Arial" w:hAnsi="Arial" w:cs="Arial"/>
                            <w:sz w:val="20"/>
                          </w:rPr>
                        </w:pPr>
                        <w:proofErr w:type="spellStart"/>
                        <w:r>
                          <w:rPr>
                            <w:rFonts w:ascii="Arial" w:hAnsi="Arial" w:cs="Arial"/>
                            <w:sz w:val="20"/>
                          </w:rPr>
                          <w:t>Communicate</w:t>
                        </w:r>
                        <w:r w:rsidRPr="000A66BE">
                          <w:rPr>
                            <w:rFonts w:ascii="Arial" w:hAnsi="Arial" w:cs="Arial"/>
                            <w:sz w:val="20"/>
                          </w:rPr>
                          <w:t>P</w:t>
                        </w:r>
                        <w:r>
                          <w:rPr>
                            <w:rFonts w:ascii="Arial" w:hAnsi="Arial" w:cs="Arial"/>
                            <w:sz w:val="20"/>
                          </w:rPr>
                          <w:t>CH</w:t>
                        </w:r>
                        <w:r w:rsidRPr="000A66BE">
                          <w:rPr>
                            <w:rFonts w:ascii="Arial" w:hAnsi="Arial" w:cs="Arial"/>
                            <w:sz w:val="20"/>
                          </w:rPr>
                          <w:t>A</w:t>
                        </w:r>
                        <w:proofErr w:type="spellEnd"/>
                        <w:r w:rsidRPr="000A66BE">
                          <w:rPr>
                            <w:rFonts w:ascii="Arial" w:hAnsi="Arial" w:cs="Arial"/>
                            <w:sz w:val="20"/>
                          </w:rPr>
                          <w:t xml:space="preserve"> Data</w:t>
                        </w:r>
                        <w:r>
                          <w:rPr>
                            <w:rFonts w:ascii="Arial" w:hAnsi="Arial" w:cs="Arial"/>
                            <w:sz w:val="20"/>
                          </w:rPr>
                          <w:t>-*</w:t>
                        </w:r>
                      </w:p>
                      <w:p w14:paraId="5CD22A90" w14:textId="77777777" w:rsidR="00BD6716" w:rsidRDefault="00BD6716" w:rsidP="007620E1"/>
                      <w:p w14:paraId="05B7CBBB" w14:textId="77777777" w:rsidR="00BD6716" w:rsidRPr="00077324" w:rsidRDefault="00BD6716" w:rsidP="007620E1">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shape id="Text Box 440" o:spid="_x0000_s1047" type="#_x0000_t202" style="position:absolute;left:222;top:16865;width:8833;height:6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CV0sIA&#10;AADcAAAADwAAAGRycy9kb3ducmV2LnhtbERPy4rCMBTdC/MP4Q7MRjRVwZHaKINQcAQFdcDttbl9&#10;MM1NaaK2f28WgsvDeSfrztTiTq2rLCuYjCMQxJnVFRcK/s7paAHCeWSNtWVS0JOD9epjkGCs7YOP&#10;dD/5QoQQdjEqKL1vYildVpJBN7YNceBy2xr0AbaF1C0+Qrip5TSK5tJgxaGhxIY2JWX/p5tRcF7c&#10;Dvnu9/K9n22Hpr/KzT5Ne6W+PrufJQhPnX+LX+6tVjCLwtpwJhw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8JXSwgAAANwAAAAPAAAAAAAAAAAAAAAAAJgCAABkcnMvZG93&#10;bnJldi54bWxQSwUGAAAAAAQABAD1AAAAhwMAAAAA&#10;" strokeweight="2pt">
                  <v:textbox inset="0,0,0,0">
                    <w:txbxContent>
                      <w:p w14:paraId="256BDE43" w14:textId="77777777" w:rsidR="00BD6716" w:rsidRPr="00FF2523" w:rsidRDefault="00BD6716" w:rsidP="007620E1">
                        <w:pPr>
                          <w:spacing w:after="120"/>
                          <w:jc w:val="center"/>
                        </w:pPr>
                        <w:r w:rsidRPr="00FF2523">
                          <w:t>Device Observation Source</w:t>
                        </w:r>
                      </w:p>
                    </w:txbxContent>
                  </v:textbox>
                </v:shape>
                <v:rect id="Rectangle 444" o:spid="_x0000_s1048" style="position:absolute;left:31584;top:10401;width:9773;height:5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dm774A&#10;AADcAAAADwAAAGRycy9kb3ducmV2LnhtbERP3WrCMBS+H/gO4QjezVTFodUo4nCU3c3tAQ7NMSk2&#10;JyXJ2u7tl4Gwy++fb38cXSt6CrHxrGAxL0AQ1143bBR8fV6eNyBiQtbYeiYFPxTheJg87bHUfuAP&#10;6q/JiFzCsUQFNqWulDLWlhzGue+Is3bzwWHKMBipAw653LVyWRQv0mHDecFiR2dL9f367RS8bqRP&#10;9jJkpn+r3olNqNZGqdl0PO1AJBrTv/mRrrSCVbGFvzP5CMjD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dXZu++AAAA3AAAAA8AAAAAAAAAAAAAAAAAmAIAAGRycy9kb3ducmV2&#10;LnhtbFBLBQYAAAAABAAEAPUAAACDAwAAAAA=&#10;" filled="f" stroked="f" strokeweight="0">
                  <v:textbox inset=",0">
                    <w:txbxContent>
                      <w:p w14:paraId="7AC34732" w14:textId="77777777" w:rsidR="00BD6716" w:rsidRPr="000A66BE" w:rsidRDefault="00BD6716" w:rsidP="007620E1">
                        <w:pPr>
                          <w:spacing w:before="0"/>
                          <w:rPr>
                            <w:rFonts w:ascii="Arial" w:hAnsi="Arial" w:cs="Arial"/>
                            <w:sz w:val="20"/>
                          </w:rPr>
                        </w:pPr>
                        <w:r w:rsidRPr="000A66BE">
                          <w:rPr>
                            <w:rFonts w:ascii="Arial" w:hAnsi="Arial" w:cs="Arial"/>
                            <w:sz w:val="20"/>
                          </w:rPr>
                          <w:t xml:space="preserve">PCD-01 Communicate </w:t>
                        </w:r>
                      </w:p>
                      <w:p w14:paraId="308F4492" w14:textId="14F4B1F0" w:rsidR="00BD6716" w:rsidRPr="000A66BE" w:rsidRDefault="00BD6716" w:rsidP="007620E1">
                        <w:pPr>
                          <w:spacing w:before="0"/>
                          <w:rPr>
                            <w:rFonts w:ascii="Arial" w:hAnsi="Arial" w:cs="Arial"/>
                            <w:sz w:val="20"/>
                          </w:rPr>
                        </w:pPr>
                        <w:r w:rsidRPr="000A66BE">
                          <w:rPr>
                            <w:rFonts w:ascii="Arial" w:hAnsi="Arial" w:cs="Arial"/>
                            <w:sz w:val="20"/>
                          </w:rPr>
                          <w:t>PCD Data</w:t>
                        </w:r>
                        <w:r>
                          <w:rPr>
                            <w:rFonts w:ascii="Arial" w:hAnsi="Arial" w:cs="Arial"/>
                            <w:sz w:val="20"/>
                          </w:rPr>
                          <w:t>-*</w:t>
                        </w:r>
                      </w:p>
                    </w:txbxContent>
                  </v:textbox>
                </v:rect>
                <v:shape id="Text Box 446" o:spid="_x0000_s1049" type="#_x0000_t202" style="position:absolute;left:21355;top:16865;width:8528;height:6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PCcMA&#10;AADcAAAADwAAAGRycy9kb3ducmV2LnhtbERPTWvCQBC9F/oflil4KXWjQpXUVUQIRMGCSaHXaXZM&#10;QrOzIbvR5N+7B8Hj432vt4NpxJU6V1tWMJtGIIgLq2suFfzkyccKhPPIGhvLpGAkB9vN68saY21v&#10;fKZr5ksRQtjFqKDyvo2ldEVFBt3UtsSBu9jOoA+wK6Xu8BbCTSPnUfQpDdYcGipsaV9R8Z/1RkG+&#10;6r8vx8Pv8rRI3834J/enJBmVmrwNuy8Qngb/FD/cqVawmIX54Uw4An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8PCcMAAADcAAAADwAAAAAAAAAAAAAAAACYAgAAZHJzL2Rv&#10;d25yZXYueG1sUEsFBgAAAAAEAAQA9QAAAIgDAAAAAA==&#10;" strokeweight="2pt">
                  <v:textbox inset="0,0,0,0">
                    <w:txbxContent>
                      <w:p w14:paraId="4109F48C" w14:textId="77777777" w:rsidR="00BD6716" w:rsidRPr="00FF2523" w:rsidRDefault="00BD6716" w:rsidP="007620E1">
                        <w:pPr>
                          <w:spacing w:after="120"/>
                          <w:jc w:val="center"/>
                        </w:pPr>
                        <w:r>
                          <w:t>Device Observation Reporter</w:t>
                        </w:r>
                      </w:p>
                    </w:txbxContent>
                  </v:textbox>
                </v:shape>
                <v:shapetype id="_x0000_t32" coordsize="21600,21600" o:spt="32" o:oned="t" path="m,l21600,21600e" filled="f">
                  <v:path arrowok="t" fillok="f" o:connecttype="none"/>
                  <o:lock v:ext="edit" shapetype="t"/>
                </v:shapetype>
                <v:shape id="AutoShape 450" o:spid="_x0000_s1050" type="#_x0000_t32" style="position:absolute;left:60001;width: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2HNsUAAADcAAAADwAAAGRycy9kb3ducmV2LnhtbESPQWvCQBSE7wX/w/KE3uomVmybZhUR&#10;xCKoaEt6fWRfk2D2bciuMf33riB4HGbmGyad96YWHbWusqwgHkUgiHOrKy4U/HyvXt5BOI+ssbZM&#10;Cv7JwXw2eEox0fbCB+qOvhABwi5BBaX3TSKly0sy6Ea2IQ7en20N+iDbQuoWLwFuajmOoqk0WHFY&#10;KLGhZUn56Xg2Crp9tntbNd1674tscthMPn7RbJV6HvaLTxCeev8I39tfWsFrHMPtTDgCcn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D2HNsUAAADcAAAADwAAAAAAAAAA&#10;AAAAAAChAgAAZHJzL2Rvd25yZXYueG1sUEsFBgAAAAAEAAQA+QAAAJMDAAAAAA==&#10;" strokeweight="2pt"/>
                <v:oval id="Oval 458" o:spid="_x0000_s1051" style="position:absolute;left:50914;top:20091;width:482;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VLjsMA&#10;AADcAAAADwAAAGRycy9kb3ducmV2LnhtbESP3WoCMRSE7wu+QziCdzWrgpTVKCoo2l758wDHzXET&#10;3JxsN6m7vr0pFHo5zMw3zHzZuUo8qAnWs4LRMANBXHhtuVRwOW/fP0CEiKyx8kwKnhRguei9zTHX&#10;vuUjPU6xFAnCIUcFJsY6lzIUhhyGoa+Jk3fzjcOYZFNK3WCb4K6S4yybSoeW04LBmjaGivvpxykI&#10;9rC7Tj+/5c1UZyxbe9x9bddKDfrdagYiUhf/w3/tvVYwGY3h90w6An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VLjsMAAADcAAAADwAAAAAAAAAAAAAAAACYAgAAZHJzL2Rv&#10;d25yZXYueG1sUEsFBgAAAAAEAAQA9QAAAIgDAAAAAA==&#10;" fillcolor="black" strokeweight="2pt"/>
                <v:rect id="Rectangle 459" o:spid="_x0000_s1052" style="position:absolute;left:51396;top:9563;width:7938;height:4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bH2L0A&#10;AADcAAAADwAAAGRycy9kb3ducmV2LnhtbERP3WrCMBS+F3yHcAbeaaoykWqU4VDK7qY+wKE5S8qa&#10;k5JkbX37ZSDs8vvn2x9H14qeQmw8K1guChDEtdcNGwX323m+BRETssbWMyl4UITjYTrZY6n9wJ/U&#10;X5MRuYRjiQpsSl0pZawtOYwL3xFn7csHhynDYKQOOORy18pVUWykw4bzgsWOTpbq7+uPU/C+lT7Z&#10;85CZ/lJ9EJtQvRqlZi/j2w5EojH9m5/pSitYL9fwdyYfAXn4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2bH2L0AAADcAAAADwAAAAAAAAAAAAAAAACYAgAAZHJzL2Rvd25yZXYu&#10;eG1sUEsFBgAAAAAEAAQA9QAAAIIDAAAAAA==&#10;" filled="f" stroked="f" strokeweight="0">
                  <v:textbox inset=",0">
                    <w:txbxContent>
                      <w:p w14:paraId="71AA9607" w14:textId="77777777" w:rsidR="00BD6716" w:rsidRDefault="00BD6716" w:rsidP="007620E1">
                        <w:pPr>
                          <w:spacing w:before="0"/>
                          <w:rPr>
                            <w:rFonts w:ascii="Arial" w:hAnsi="Arial" w:cs="Arial"/>
                            <w:sz w:val="20"/>
                          </w:rPr>
                        </w:pPr>
                        <w:r w:rsidRPr="000A66BE">
                          <w:rPr>
                            <w:rFonts w:ascii="Arial" w:hAnsi="Arial" w:cs="Arial"/>
                            <w:sz w:val="20"/>
                          </w:rPr>
                          <w:t xml:space="preserve">PCC </w:t>
                        </w:r>
                      </w:p>
                      <w:p w14:paraId="384A7EAF" w14:textId="77777777" w:rsidR="00BD6716" w:rsidRPr="000A66BE" w:rsidRDefault="00BD6716" w:rsidP="007620E1">
                        <w:pPr>
                          <w:spacing w:before="0"/>
                          <w:rPr>
                            <w:rFonts w:ascii="Arial" w:hAnsi="Arial" w:cs="Arial"/>
                            <w:sz w:val="20"/>
                          </w:rPr>
                        </w:pPr>
                        <w:r w:rsidRPr="000A66BE">
                          <w:rPr>
                            <w:rFonts w:ascii="Arial" w:hAnsi="Arial" w:cs="Arial"/>
                            <w:sz w:val="20"/>
                          </w:rPr>
                          <w:t>Document Sharing</w:t>
                        </w:r>
                      </w:p>
                    </w:txbxContent>
                  </v:textbox>
                </v:rect>
                <v:line id="Line 462" o:spid="_x0000_s1053" style="position:absolute;visibility:visible;mso-wrap-style:square" from="31775,8807" to="31781,20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YWMUAAADcAAAADwAAAGRycy9kb3ducmV2LnhtbESP3WoCMRSE7wXfIRzBu5rdKmK3RpH+&#10;gNILUfsAx83pZnVzsiSpbvv0jVDwcpiZb5j5srONuJAPtWMF+SgDQVw6XXOl4PPw/jADESKyxsYx&#10;KfihAMtFvzfHQrsr7+iyj5VIEA4FKjAxtoWUoTRkMYxcS5y8L+ctxiR9JbXHa4LbRj5m2VRarDkt&#10;GGzpxVB53n9bBRt//Djnv5WRR974t2b7+hTsSanhoFs9g4jUxXv4v73WCsb5BG5n0h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ZYWMUAAADcAAAADwAAAAAAAAAA&#10;AAAAAAChAgAAZHJzL2Rvd25yZXYueG1sUEsFBgAAAAAEAAQA+QAAAJMDAAAAAA==&#10;" strokeweight="1pt"/>
                <v:oval id="Oval 465" o:spid="_x0000_s1054" style="position:absolute;left:31559;top:20104;width:483;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zT+sQA&#10;AADcAAAADwAAAGRycy9kb3ducmV2LnhtbESP3WoCMRSE7wu+QziCdzVrpSKrUbSg2PbKnwc4bo6b&#10;4OZk3UR3+/ZNoeDlMDPfMPNl5yrxoCZYzwpGwwwEceG15VLB6bh5nYIIEVlj5ZkU/FCA5aL3Msdc&#10;+5b39DjEUiQIhxwVmBjrXMpQGHIYhr4mTt7FNw5jkk0pdYNtgrtKvmXZRDq0nBYM1vRhqLge7k5B&#10;sJ/b8+TrJi+mOmLZ2v32e7NWatDvVjMQkbr4DP+3d1rBePQOf2fS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c0/rEAAAA3AAAAA8AAAAAAAAAAAAAAAAAmAIAAGRycy9k&#10;b3ducmV2LnhtbFBLBQYAAAAABAAEAPUAAACJAwAAAAA=&#10;" fillcolor="black" strokeweight="2pt"/>
                <v:shape id="AutoShape 466" o:spid="_x0000_s1055" type="#_x0000_t32" style="position:absolute;left:30010;top:20294;width:363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iN08QAAADcAAAADwAAAGRycy9kb3ducmV2LnhtbESPT4vCMBTE78J+h/AW9iJr2hW0VqOs&#10;giDe/MPi8dE827LNS2nSWr+9EQSPw8z8hlmselOJjhpXWlYQjyIQxJnVJecKzqftdwLCeWSNlWVS&#10;cCcHq+XHYIGptjc+UHf0uQgQdikqKLyvUyldVpBBN7I1cfCutjHog2xyqRu8Bbip5E8UTaTBksNC&#10;gTVtCsr+j61R0Fb74an983GXr7vpNZkll/7ilPr67H/nIDz1/h1+tXdawTiewPNMO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SI3TxAAAANwAAAAPAAAAAAAAAAAA&#10;AAAAAKECAABkcnMvZG93bnJldi54bWxQSwUGAAAAAAQABAD5AAAAkgMAAAAA&#10;" strokeweight="1pt"/>
                <v:shape id="Text Box 467" o:spid="_x0000_s1056" type="#_x0000_t202" style="position:absolute;left:12763;top:16865;width:8592;height:6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aXfcYA&#10;AADcAAAADwAAAGRycy9kb3ducmV2LnhtbESPQWvCQBSE74L/YXlCL6IbG6gSXaUIAVuw0ETo9TX7&#10;TILZtyG7muTfdwuFHoeZ+YbZHQbTiAd1rrasYLWMQBAXVtdcKrjk6WIDwnlkjY1lUjCSg8N+Otlh&#10;om3Pn/TIfCkChF2CCirv20RKV1Rk0C1tSxy8q+0M+iC7UuoO+wA3jXyOohdpsOawUGFLx4qKW3Y3&#10;CvLN/eP6/va1PsenuRm/5fGcpqNST7PhdQvC0+D/w3/tk1YQr9bweyYcAb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baXfcYAAADcAAAADwAAAAAAAAAAAAAAAACYAgAAZHJz&#10;L2Rvd25yZXYueG1sUEsFBgAAAAAEAAQA9QAAAIsDAAAAAA==&#10;" strokeweight="2pt">
                  <v:textbox inset="0,0,0,0">
                    <w:txbxContent>
                      <w:p w14:paraId="7608A72E" w14:textId="77777777" w:rsidR="00BD6716" w:rsidRPr="00FF2523" w:rsidRDefault="00BD6716" w:rsidP="007620E1">
                        <w:pPr>
                          <w:spacing w:after="120"/>
                          <w:jc w:val="center"/>
                        </w:pPr>
                        <w:r>
                          <w:t>Sensor</w:t>
                        </w:r>
                        <w:r w:rsidRPr="00FF2523">
                          <w:t xml:space="preserve"> </w:t>
                        </w:r>
                        <w:r>
                          <w:t>Data</w:t>
                        </w:r>
                        <w:r w:rsidRPr="00FF2523">
                          <w:t xml:space="preserve"> </w:t>
                        </w:r>
                        <w:r>
                          <w:t>Consumer</w:t>
                        </w:r>
                      </w:p>
                    </w:txbxContent>
                  </v:textbox>
                </v:shape>
                <v:shape id="Text Box 470" o:spid="_x0000_s1057" type="#_x0000_t202" style="position:absolute;left:53124;top:16986;width:7010;height:6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kDD8MA&#10;AADcAAAADwAAAGRycy9kb3ducmV2LnhtbERPTWvCQBC9F/oflil4KXWjQpXUVUQIRMGCSaHXaXZM&#10;QrOzIbvR5N+7B8Hj432vt4NpxJU6V1tWMJtGIIgLq2suFfzkyccKhPPIGhvLpGAkB9vN68saY21v&#10;fKZr5ksRQtjFqKDyvo2ldEVFBt3UtsSBu9jOoA+wK6Xu8BbCTSPnUfQpDdYcGipsaV9R8Z/1RkG+&#10;6r8vx8Pv8rRI3834J/enJBmVmrwNuy8Qngb/FD/cqVawmIW14Uw4An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kDD8MAAADcAAAADwAAAAAAAAAAAAAAAACYAgAAZHJzL2Rv&#10;d25yZXYueG1sUEsFBgAAAAAEAAQA9QAAAIgDAAAAAA==&#10;" strokeweight="2pt">
                  <v:textbox inset="0,0,0,0">
                    <w:txbxContent>
                      <w:p w14:paraId="0DD39BB5" w14:textId="77777777" w:rsidR="00BD6716" w:rsidRPr="00BE3C9C" w:rsidRDefault="00BD6716" w:rsidP="007620E1">
                        <w:pPr>
                          <w:spacing w:before="0"/>
                          <w:jc w:val="center"/>
                          <w:rPr>
                            <w:sz w:val="16"/>
                            <w:szCs w:val="16"/>
                          </w:rPr>
                        </w:pPr>
                      </w:p>
                      <w:p w14:paraId="0A092681" w14:textId="77777777" w:rsidR="00BD6716" w:rsidRDefault="00BD6716" w:rsidP="007620E1">
                        <w:pPr>
                          <w:spacing w:before="0"/>
                          <w:jc w:val="center"/>
                        </w:pPr>
                        <w:r>
                          <w:t>Content</w:t>
                        </w:r>
                      </w:p>
                      <w:p w14:paraId="1C16DBBD" w14:textId="77777777" w:rsidR="00BD6716" w:rsidRPr="00FF2523" w:rsidRDefault="00BD6716" w:rsidP="007620E1">
                        <w:pPr>
                          <w:spacing w:before="0"/>
                          <w:jc w:val="center"/>
                        </w:pPr>
                        <w:r>
                          <w:t>Consumer</w:t>
                        </w:r>
                      </w:p>
                    </w:txbxContent>
                  </v:textbox>
                </v:shape>
                <v:shape id="Text Box 471" o:spid="_x0000_s1058" type="#_x0000_t202" style="position:absolute;left:41738;top:16865;width:7353;height:6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WmlMcA&#10;AADcAAAADwAAAGRycy9kb3ducmV2LnhtbESPQWvCQBSE74X+h+UVvBTdWKHa6CYUIaCChcZCr6/Z&#10;ZxLMvg3ZjSb/3i0Uehxm5htmkw6mEVfqXG1ZwXwWgSAurK65VPB1yqYrEM4ja2wsk4KRHKTJ48MG&#10;Y21v/EnX3JciQNjFqKDyvo2ldEVFBt3MtsTBO9vOoA+yK6Xu8BbgppEvUfQqDdYcFipsaVtRccl7&#10;o+C06j/Oh/338rjYPZvxR26PWTYqNXka3tcgPA3+P/zX3mkFi/kb/J4JR0Am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tlppTHAAAA3AAAAA8AAAAAAAAAAAAAAAAAmAIAAGRy&#10;cy9kb3ducmV2LnhtbFBLBQYAAAAABAAEAPUAAACMAwAAAAA=&#10;" strokeweight="2pt">
                  <v:textbox inset="0,0,0,0">
                    <w:txbxContent>
                      <w:p w14:paraId="61B7DA4F" w14:textId="77777777" w:rsidR="00BD6716" w:rsidRPr="00BE3C9C" w:rsidRDefault="00BD6716" w:rsidP="007620E1">
                        <w:pPr>
                          <w:spacing w:before="0"/>
                          <w:jc w:val="center"/>
                          <w:rPr>
                            <w:sz w:val="16"/>
                            <w:szCs w:val="16"/>
                          </w:rPr>
                        </w:pPr>
                      </w:p>
                      <w:p w14:paraId="653EF1E6" w14:textId="77777777" w:rsidR="00BD6716" w:rsidRPr="00FF2523" w:rsidRDefault="00BD6716" w:rsidP="007620E1">
                        <w:pPr>
                          <w:spacing w:before="0"/>
                          <w:jc w:val="center"/>
                        </w:pPr>
                        <w:r>
                          <w:t>Content Creator</w:t>
                        </w:r>
                      </w:p>
                    </w:txbxContent>
                  </v:textbox>
                </v:shape>
                <v:shape id="Text Box 472" o:spid="_x0000_s1059" type="#_x0000_t202" style="position:absolute;left:33648;top:16865;width:8109;height:6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Qnu8gA&#10;AADfAAAADwAAAGRycy9kb3ducmV2LnhtbESPQWvCQBSE70L/w/IKvZS6aS0q0VWKEIgFBWOh19fs&#10;Mwlm34bsxiT/vlsoeBxm5htmvR1MLW7UusqygtdpBII4t7riQsHXOXlZgnAeWWNtmRSM5GC7eZis&#10;Mda25xPdMl+IAGEXo4LS+yaW0uUlGXRT2xAH72Jbgz7ItpC6xT7ATS3fomguDVYcFkpsaFdSfs06&#10;o+C87I6Xz/334jBLn834I3eHJBmVenocPlYgPA3+Hv5vp1pBIC6id/j7E76A3Pw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DRCe7yAAAAN8AAAAPAAAAAAAAAAAAAAAAAJgCAABk&#10;cnMvZG93bnJldi54bWxQSwUGAAAAAAQABAD1AAAAjQMAAAAA&#10;" strokeweight="2pt">
                  <v:textbox inset="0,0,0,0">
                    <w:txbxContent>
                      <w:p w14:paraId="46CD18D0" w14:textId="77777777" w:rsidR="00BD6716" w:rsidRPr="00FF2523" w:rsidRDefault="00BD6716" w:rsidP="007620E1">
                        <w:pPr>
                          <w:spacing w:after="120"/>
                          <w:jc w:val="center"/>
                        </w:pPr>
                        <w:r w:rsidRPr="00FF2523">
                          <w:t xml:space="preserve">Device Observation </w:t>
                        </w:r>
                        <w:r>
                          <w:t>Consumer</w:t>
                        </w:r>
                      </w:p>
                    </w:txbxContent>
                  </v:textbox>
                </v:shape>
                <v:shape id="Text Box 473" o:spid="_x0000_s1060" type="#_x0000_t202" style="position:absolute;left:222;top:6841;width:8833;height:3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G0EcYA&#10;AADfAAAADwAAAGRycy9kb3ducmV2LnhtbESP0WrCQBRE3wv9h+UW+lY3CtYSXUNatC0+iKZ+wDV7&#10;TYLZu2F3NenfdwuCj8PMnGEW2WBacSXnG8sKxqMEBHFpdcOVgsPP+uUNhA/IGlvLpOCXPGTLx4cF&#10;ptr2vKdrESoRIexTVFCH0KVS+rImg35kO+LonawzGKJ0ldQO+wg3rZwkyas02HBcqLGjj5rKc3Ex&#10;CnarsHFH3n5u2758v+Rfe94Vg1LPT0M+BxFoCPfwrf2tFUTiLJnC/5/4Be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G0EcYAAADfAAAADwAAAAAAAAAAAAAAAACYAgAAZHJz&#10;L2Rvd25yZXYueG1sUEsFBgAAAAAEAAQA9QAAAIsDAAAAAA==&#10;" strokeweight="1pt">
                  <v:textbox inset="0,0,0,0">
                    <w:txbxContent>
                      <w:p w14:paraId="6ADD3E01" w14:textId="23AEAB93" w:rsidR="00BD6716" w:rsidRPr="00FF2523" w:rsidRDefault="00BD6716" w:rsidP="007620E1">
                        <w:pPr>
                          <w:jc w:val="center"/>
                        </w:pPr>
                        <w:r>
                          <w:t>Sensor</w:t>
                        </w:r>
                      </w:p>
                      <w:p w14:paraId="44A09A95" w14:textId="77777777" w:rsidR="00BD6716" w:rsidRPr="00FF2523" w:rsidRDefault="00BD6716" w:rsidP="007620E1">
                        <w:pPr>
                          <w:spacing w:before="0"/>
                          <w:jc w:val="center"/>
                        </w:pPr>
                      </w:p>
                    </w:txbxContent>
                  </v:textbox>
                </v:shape>
                <v:shape id="Text Box 474" o:spid="_x0000_s1061" type="#_x0000_t202" style="position:absolute;left:9055;top:6927;width:20828;height:3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iGq8YA&#10;AADfAAAADwAAAGRycy9kb3ducmV2LnhtbESPT2sCMRTE74LfITyhN822pVpWo4hU7KmLfw49PjbP&#10;zdrNy5JEd/32TaHgcZiZ3zCLVW8bcSMfascKnicZCOLS6ZorBafjdvwOIkRkjY1jUnCnAKvlcLDA&#10;XLuO93Q7xEokCIccFZgY21zKUBqyGCauJU7e2XmLMUlfSe2xS3DbyJcsm0qLNacFgy1tDJU/h6tV&#10;UJh+/3XpvkNxIV+8drvWfMzelHoa9es5iEh9fIT/259aQSLOsin8/Ulf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7iGq8YAAADfAAAADwAAAAAAAAAAAAAAAACYAgAAZHJz&#10;L2Rvd25yZXYueG1sUEsFBgAAAAAEAAQA9QAAAIsDAAAAAA==&#10;" strokeweight="1pt">
                  <v:textbox inset="0,0,0,0">
                    <w:txbxContent>
                      <w:p w14:paraId="0A91B1D6" w14:textId="77777777" w:rsidR="00BD6716" w:rsidRPr="00FF2523" w:rsidRDefault="00BD6716" w:rsidP="007620E1">
                        <w:pPr>
                          <w:spacing w:after="120"/>
                          <w:jc w:val="center"/>
                        </w:pPr>
                        <w:r w:rsidRPr="00FF2523">
                          <w:t xml:space="preserve">Device Observation </w:t>
                        </w:r>
                        <w:r>
                          <w:t>Reporter</w:t>
                        </w:r>
                      </w:p>
                      <w:p w14:paraId="12601BA9" w14:textId="77777777" w:rsidR="00BD6716" w:rsidRPr="00FF2523" w:rsidRDefault="00BD6716" w:rsidP="007620E1">
                        <w:pPr>
                          <w:spacing w:before="0"/>
                          <w:jc w:val="center"/>
                        </w:pPr>
                      </w:p>
                    </w:txbxContent>
                  </v:textbox>
                </v:shape>
                <v:shape id="Text Box 475" o:spid="_x0000_s1062" type="#_x0000_t202" style="position:absolute;left:9055;top:2686;width:39954;height:3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iIAsYA&#10;AADfAAAADwAAAGRycy9kb3ducmV2LnhtbESPzWrDMBCE74G+g9hCb4nshCbFjRJKaGhPMfk59LhY&#10;W8uptTKSGrtvXwUCOQ4z8w2zXA+2FRfyoXGsIJ9kIIgrpxuuFZyO2/ELiBCRNbaOScEfBVivHkZL&#10;LLTreU+XQ6xFgnAoUIGJsSukDJUhi2HiOuLkfTtvMSbpa6k99gluWznNsrm02HBaMNjRxlD1c/i1&#10;Ckoz7Hfn/iuUZ/LlrP/ozPviWamnx+HtFUSkId7Dt/anVpCIizyH65/0BeTq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YiIAsYAAADfAAAADwAAAAAAAAAAAAAAAACYAgAAZHJz&#10;L2Rvd25yZXYueG1sUEsFBgAAAAAEAAQA9QAAAIsDAAAAAA==&#10;" strokeweight="1pt">
                  <v:textbox inset="0,0,0,0">
                    <w:txbxContent>
                      <w:p w14:paraId="27265111" w14:textId="77777777" w:rsidR="00BD6716" w:rsidRPr="00FF2523" w:rsidRDefault="00BD6716" w:rsidP="007620E1">
                        <w:pPr>
                          <w:spacing w:after="120"/>
                          <w:jc w:val="center"/>
                        </w:pPr>
                        <w:r>
                          <w:t>Content Creator</w:t>
                        </w:r>
                      </w:p>
                      <w:p w14:paraId="0400D03F" w14:textId="77777777" w:rsidR="00BD6716" w:rsidRPr="00FF2523" w:rsidRDefault="00BD6716" w:rsidP="007620E1">
                        <w:pPr>
                          <w:spacing w:before="0"/>
                          <w:jc w:val="center"/>
                        </w:pPr>
                      </w:p>
                    </w:txbxContent>
                  </v:textbox>
                </v:shape>
                <v:shape id="Text Box 476" o:spid="_x0000_s1063" type="#_x0000_t202" style="position:absolute;left:12763;top:28879;width:8833;height:6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jnJMYA&#10;AADfAAAADwAAAGRycy9kb3ducmV2LnhtbESPQUsDMRCF74L/IYzQm81aqZW1aRGp1FOXVg8eh824&#10;2bqZLEnaXf9951DwOLx53+NbrkffqTPF1AY28DAtQBHXwbbcGPj6fL9/BpUyssUuMBn4owTr1e3N&#10;EksbBt7T+ZAbJRBOJRpwOfel1ql25DFNQ08s2U+IHrOcsdE24iBw3+lZUTxpjy3LgsOe3hzVv4eT&#10;N1C5cb87Dt+pOlKsHodt7zaLuTGTu/H1BVSmMf8/X9sf1oAQFzMxEB9xAb2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jnJMYAAADfAAAADwAAAAAAAAAAAAAAAACYAgAAZHJz&#10;L2Rvd25yZXYueG1sUEsFBgAAAAAEAAQA9QAAAIsDAAAAAA==&#10;" strokeweight="1pt">
                  <v:textbox inset="0,0,0,0">
                    <w:txbxContent>
                      <w:p w14:paraId="2A12E110" w14:textId="77777777" w:rsidR="00BD6716" w:rsidRPr="00FF2523" w:rsidRDefault="00BD6716" w:rsidP="007620E1">
                        <w:pPr>
                          <w:jc w:val="center"/>
                        </w:pPr>
                        <w:r>
                          <w:t>Sensor Data Consumer</w:t>
                        </w:r>
                      </w:p>
                      <w:p w14:paraId="3150E32D" w14:textId="77777777" w:rsidR="00BD6716" w:rsidRPr="00FF2523" w:rsidRDefault="00BD6716" w:rsidP="007620E1">
                        <w:pPr>
                          <w:spacing w:before="0"/>
                          <w:jc w:val="center"/>
                        </w:pPr>
                      </w:p>
                    </w:txbxContent>
                  </v:textbox>
                </v:shape>
                <v:shape id="Text Box 477" o:spid="_x0000_s1064" type="#_x0000_t202" style="position:absolute;left:21583;top:28879;width:27496;height:6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Cv8YA&#10;AADfAAAADwAAAGRycy9kb3ducmV2LnhtbESPQWsCMRSE7wX/Q3hCbzWr0iqrUUSU9tRF68HjY/Pc&#10;rG5eliS623/fFAo9DjPzDbNc97YRD/KhdqxgPMpAEJdO11wpOH3tX+YgQkTW2DgmBd8UYL0aPC0x&#10;167jAz2OsRIJwiFHBSbGNpcylIYshpFriZN3cd5iTNJXUnvsEtw2cpJlb9JizWnBYEtbQ+XteLcK&#10;CtMfPq/dORRX8sW0e2/Nbvaq1POw3yxAROrjf/iv/aEVJOJsMobfP+kL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Cv8YAAADfAAAADwAAAAAAAAAAAAAAAACYAgAAZHJz&#10;L2Rvd25yZXYueG1sUEsFBgAAAAAEAAQA9QAAAIsDAAAAAA==&#10;" strokeweight="1pt">
                  <v:textbox inset="0,0,0,0">
                    <w:txbxContent>
                      <w:p w14:paraId="2706942C" w14:textId="77777777" w:rsidR="00BD6716" w:rsidRDefault="00BD6716" w:rsidP="007620E1">
                        <w:pPr>
                          <w:spacing w:before="0"/>
                          <w:jc w:val="center"/>
                        </w:pPr>
                      </w:p>
                      <w:p w14:paraId="426F1DEC" w14:textId="77777777" w:rsidR="00BD6716" w:rsidRPr="00FF2523" w:rsidRDefault="00BD6716" w:rsidP="007620E1">
                        <w:pPr>
                          <w:spacing w:before="0"/>
                          <w:jc w:val="center"/>
                        </w:pPr>
                        <w:r>
                          <w:t>Content Creator</w:t>
                        </w:r>
                      </w:p>
                      <w:p w14:paraId="3BDBBA94" w14:textId="77777777" w:rsidR="00BD6716" w:rsidRPr="00FF2523" w:rsidRDefault="00BD6716" w:rsidP="007620E1">
                        <w:pPr>
                          <w:spacing w:before="0"/>
                          <w:jc w:val="center"/>
                        </w:pPr>
                      </w:p>
                    </w:txbxContent>
                  </v:textbox>
                </v:shape>
                <v:shape id="AutoShape 478" o:spid="_x0000_s1065" type="#_x0000_t32" style="position:absolute;left:9124;top:20326;width:363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xJLMYAAADfAAAADwAAAGRycy9kb3ducmV2LnhtbESPQWuDQBSE74X8h+UFcinJGg/VmKyS&#10;FAqlt5pScny4Lypx34q7GvPvu4VCj8PMfMMcitl0YqLBtZYVbDcRCOLK6pZrBV/nt3UKwnlkjZ1l&#10;UvAgB0W+eDpgpu2dP2kqfS0ChF2GChrv+0xKVzVk0G1sTxy8qx0M+iCHWuoB7wFuOhlH0Ys02HJY&#10;aLCn14aqWzkaBWP38Xwev/12qk9Tck136WW+OKVWy/m4B+Fp9v/hv/a7VhCISRzD75/wBWT+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jcSSzGAAAA3wAAAA8AAAAAAAAA&#10;AAAAAAAAoQIAAGRycy9kb3ducmV2LnhtbFBLBQYAAAAABAAEAPkAAACUAwAAAAA=&#10;" strokeweight="1pt"/>
                <v:shape id="AutoShape 479" o:spid="_x0000_s1066" type="#_x0000_t32" style="position:absolute;left:49218;top:20313;width:3906;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3EnsYAAADfAAAADwAAAGRycy9kb3ducmV2LnhtbESPQWuDQBSE74H8h+UFcglxrRJTrJtQ&#10;CoWcArWF5PhwX1XqvrXuVu2/7xYCOQ4z8w1THGfTiZEG11pW8BDFIIgrq1uuFXy8v24fQTiPrLGz&#10;TAp+ycHxsFwUmGs78RuNpa9FgLDLUUHjfZ9L6aqGDLrI9sTB+7SDQR/kUEs94BTgppNJHGfSYMth&#10;ocGeXhqqvsofo+C822Tj6L83Ds9XnMoLy6lLlVqv5ucnEJ5mfw/f2ietIBD3SQr/f8IXkI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CdxJ7GAAAA3wAAAA8AAAAAAAAA&#10;AAAAAAAAoQIAAGRycy9kb3ducmV2LnhtbFBLBQYAAAAABAAEAPkAAACUAwAAAAA=&#10;" strokeweight="1pt"/>
                <v:shape id="AutoShape 480" o:spid="_x0000_s1067" type="#_x0000_t32" style="position:absolute;left:49009;top:32458;width:211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l0w8UAAADfAAAADwAAAGRycy9kb3ducmV2LnhtbESPQYvCMBSE78L+h/AW9iJrqojWapRV&#10;WBBvVlk8PppnW7Z5KU1a6783guBxmJlvmNWmN5XoqHGlZQXjUQSCOLO65FzB+fT7HYNwHlljZZkU&#10;3MnBZv0xWGGi7Y2P1KU+FwHCLkEFhfd1IqXLCjLoRrYmDt7VNgZ9kE0udYO3ADeVnETRTBosOSwU&#10;WNOuoOw/bY2CtjoMT+2fH3f5tptf40V86S9Oqa/P/mcJwlPv3+FXe68VBOJ8MoXnn/AF5P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Hl0w8UAAADfAAAADwAAAAAAAAAA&#10;AAAAAAChAgAAZHJzL2Rvd25yZXYueG1sUEsFBgAAAAAEAAQA+QAAAJMDAAAAAA==&#10;" strokeweight="1pt"/>
                <v:shape id="AutoShape 481" o:spid="_x0000_s1068" type="#_x0000_t32" style="position:absolute;left:29883;top:8801;width:189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XRWMUAAADfAAAADwAAAGRycy9kb3ducmV2LnhtbESPQYvCMBSE78L+h/AW9iJrqqDWapRV&#10;WBBvVlk8PppnW7Z5KU1a6783guBxmJlvmNWmN5XoqHGlZQXjUQSCOLO65FzB+fT7HYNwHlljZZkU&#10;3MnBZv0xWGGi7Y2P1KU+FwHCLkEFhfd1IqXLCjLoRrYmDt7VNgZ9kE0udYO3ADeVnETRTBosOSwU&#10;WNOuoOw/bY2CtjoMT+2fH3f5tptf40V86S9Oqa/P/mcJwlPv3+FXe68VBOJ8MoXnn/AF5P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XRWMUAAADfAAAADwAAAAAAAAAA&#10;AAAAAAChAgAAZHJzL2Rvd25yZXYueG1sUEsFBgAAAAAEAAQA+QAAAJMDAAAAAA==&#10;" strokeweight="1pt"/>
                <v:shape id="AutoShape 482" o:spid="_x0000_s1069" type="#_x0000_t32" style="position:absolute;left:49009;top:4260;width:212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PL8YAAADfAAAADwAAAGRycy9kb3ducmV2LnhtbESPT4vCMBTE7wv7HcITvCxrqgftdpvK&#10;KgjizT8sHh/Nsy02L6VJa/32RhA8DjPzGyZdDqYWPbWusqxgOolAEOdWV1woOB033zEI55E11pZJ&#10;wZ0cLLPPjxQTbW+8p/7gCxEg7BJUUHrfJFK6vCSDbmIb4uBdbGvQB9kWUrd4C3BTy1kUzaXBisNC&#10;iQ2tS8qvh84o6Ord17H799O+WPWLS/wTn4ezU2o8Gv5+QXga/Dv8am+1gkBczObw/BO+gMw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fnTy/GAAAA3wAAAA8AAAAAAAAA&#10;AAAAAAAAoQIAAGRycy9kb3ducmV2LnhtbFBLBQYAAAAABAAEAPkAAACUAwAAAAA=&#10;" strokeweight="1pt"/>
                <v:line id="Line 483" o:spid="_x0000_s1070" style="position:absolute;visibility:visible;mso-wrap-style:square" from="10902,20326" to="10909,32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ZH7MYAAADfAAAADwAAAGRycy9kb3ducmV2LnhtbESPwU4CMRCG7ya+QzMm3KQLB9SVQoxA&#10;IuFgQB9g2A7bhe100xZYfXrmYOJx8s//zXzTee9bdaGYmsAGRsMCFHEVbMO1ge+v1eMzqJSRLbaB&#10;ycAPJZjP7u+mWNpw5S1ddrlWAuFUogGXc1dqnSpHHtMwdMSSHUL0mGWMtbYRrwL3rR4XxUR7bFgu&#10;OOzo3VF12p29gXXcb06j39rpPa/jsv1cvCR/NGbw0L+9gsrU5//lv/aHNSDEp7E8LD7iAnp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4WR+zGAAAA3wAAAA8AAAAAAAAA&#10;AAAAAAAAoQIAAGRycy9kb3ducmV2LnhtbFBLBQYAAAAABAAEAPkAAACUAwAAAAA=&#10;" strokeweight="1pt"/>
                <v:oval id="Oval 484" o:spid="_x0000_s1071" style="position:absolute;left:10706;top:20123;width:482;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FwU8UA&#10;AADfAAAADwAAAGRycy9kb3ducmV2LnhtbESPzW7CMBCE75V4B2uRuBUHDrQEDIJKoJae+HmAJV5i&#10;i3idxoakb48rVeI4mplvNPNl5ypxpyZYzwpGwwwEceG15VLB6bh5fQcRIrLGyjMp+KUAy0XvZY65&#10;9i3v6X6IpUgQDjkqMDHWuZShMOQwDH1NnLyLbxzGJJtS6gbbBHeVHGfZRDq0nBYM1vRhqLgebk5B&#10;sF/b82T3Iy+mOmLZ2v32e7NWatDvVjMQkbr4DP+3P7WCRHwbT+HvT/o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IXBTxQAAAN8AAAAPAAAAAAAAAAAAAAAAAJgCAABkcnMv&#10;ZG93bnJldi54bWxQSwUGAAAAAAQABAD1AAAAigMAAAAA&#10;" fillcolor="black" strokeweight="2pt"/>
                <v:shape id="AutoShape 485" o:spid="_x0000_s1072" type="#_x0000_t32" style="position:absolute;left:10909;top:32105;width:1854;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bMNMUAAADfAAAADwAAAGRycy9kb3ducmV2LnhtbESPQWvCQBCF7wX/wzJCL6KbVqoSXUUK&#10;hZ4Eo6DHITsmwexszG6T9N93DgWPw5v3Pb7NbnC16qgNlWcDb7MEFHHubcWFgfPpa7oCFSKyxdoz&#10;GfilALvt6GWDqfU9H6nLYqEEwiFFA2WMTap1yEtyGGa+IZbs5luHUc620LbFXuCu1u9JstAOK5aF&#10;Ehv6LCm/Zz/OwOFjsui6+JgEPFyxzy6s+3puzOt42K9BRRri8/m//W0NCHE5FwPxERfQ2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ZbMNMUAAADfAAAADwAAAAAAAAAA&#10;AAAAAAChAgAAZHJzL2Rvd25yZXYueG1sUEsFBgAAAAAEAAQA+QAAAJMDAAAAAA==&#10;" strokeweight="1pt"/>
                <v:shape id="Text Box 473" o:spid="_x0000_s1073" type="#_x0000_t202" style="position:absolute;left:222;top:14376;width:8833;height:24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vnBcUA&#10;AADcAAAADwAAAGRycy9kb3ducmV2LnhtbESP0WrCQBRE3wv9h+UWfKubVtAaXcWWasUHidEPuM3e&#10;JqHZu2F3NfHvu4LQx2FmzjDzZW8acSHna8sKXoYJCOLC6ppLBafj+vkNhA/IGhvLpOBKHpaLx4c5&#10;ptp2fKBLHkoRIexTVFCF0KZS+qIig35oW+Lo/VhnMETpSqkddhFuGvmaJGNpsOa4UGFLHxUVv/nZ&#10;KMg+w859836zb7ri/bz6OnCW90oNnvrVDESgPvyH7+2tVjCaTOF2Jh4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y+cFxQAAANwAAAAPAAAAAAAAAAAAAAAAAJgCAABkcnMv&#10;ZG93bnJldi54bWxQSwUGAAAAAAQABAD1AAAAigMAAAAA&#10;" strokeweight="1pt">
                  <v:textbox inset="0,0,0,0">
                    <w:txbxContent>
                      <w:p w14:paraId="4DC594F8" w14:textId="77777777" w:rsidR="00BD6716" w:rsidRPr="00FF2523" w:rsidRDefault="00BD6716" w:rsidP="004A20B4">
                        <w:pPr>
                          <w:spacing w:before="0"/>
                          <w:jc w:val="center"/>
                        </w:pPr>
                        <w:r>
                          <w:t>Sensor</w:t>
                        </w:r>
                      </w:p>
                      <w:p w14:paraId="2FF0D4F9" w14:textId="77777777" w:rsidR="00BD6716" w:rsidRPr="00FF2523" w:rsidRDefault="00BD6716" w:rsidP="007620E1">
                        <w:pPr>
                          <w:spacing w:before="0"/>
                          <w:jc w:val="center"/>
                        </w:pPr>
                      </w:p>
                    </w:txbxContent>
                  </v:textbox>
                </v:shape>
                <v:shape id="Text Box 473" o:spid="_x0000_s1074" type="#_x0000_t202" style="position:absolute;left:222;top:2686;width:8833;height:31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Q+v8IA&#10;AADcAAAADwAAAGRycy9kb3ducmV2LnhtbERP3WrCMBS+H/gO4QjezdQJQzqjdDLd2EXRugc4Nse2&#10;rDkpSfqzt18uBrv8+P63+8m0YiDnG8sKVssEBHFpdcOVgq/r8XEDwgdkja1lUvBDHva72cMWU21H&#10;vtBQhErEEPYpKqhD6FIpfVmTQb+0HXHk7tYZDBG6SmqHYww3rXxKkmdpsOHYUGNHh5rK76I3Cs5v&#10;4dPdOD/l7Vi+9tn7hc/FpNRiPmUvIAJN4V/85/7QCtabOD+eiUd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JD6/wgAAANwAAAAPAAAAAAAAAAAAAAAAAJgCAABkcnMvZG93&#10;bnJldi54bWxQSwUGAAAAAAQABAD1AAAAhwMAAAAA&#10;" strokeweight="1pt">
                  <v:textbox inset="0,0,0,0">
                    <w:txbxContent>
                      <w:p w14:paraId="045FE8C7" w14:textId="77777777" w:rsidR="00BD6716" w:rsidRDefault="00BD6716" w:rsidP="005348F1">
                        <w:pPr>
                          <w:pStyle w:val="NormalWeb"/>
                          <w:jc w:val="center"/>
                        </w:pPr>
                        <w:r>
                          <w:t>Sensor</w:t>
                        </w:r>
                      </w:p>
                      <w:p w14:paraId="6E71D1BD" w14:textId="77777777" w:rsidR="00BD6716" w:rsidRDefault="00BD6716" w:rsidP="005348F1">
                        <w:pPr>
                          <w:pStyle w:val="NormalWeb"/>
                          <w:spacing w:before="0"/>
                          <w:jc w:val="center"/>
                        </w:pPr>
                        <w:r>
                          <w:t> </w:t>
                        </w:r>
                      </w:p>
                    </w:txbxContent>
                  </v:textbox>
                </v:shape>
                <w10:anchorlock/>
              </v:group>
            </w:pict>
          </mc:Fallback>
        </mc:AlternateContent>
      </w:r>
    </w:p>
    <w:p w14:paraId="28069776" w14:textId="77777777" w:rsidR="00400853" w:rsidRPr="00FF2523" w:rsidRDefault="00400853" w:rsidP="00400853">
      <w:pPr>
        <w:pStyle w:val="BodyText"/>
      </w:pPr>
    </w:p>
    <w:p w14:paraId="1FED4656" w14:textId="73F9EC0F" w:rsidR="00400853" w:rsidRDefault="00400853" w:rsidP="00400853">
      <w:pPr>
        <w:pStyle w:val="FigureTitle"/>
      </w:pPr>
      <w:r w:rsidRPr="003651D9">
        <w:t>Figure X.1-</w:t>
      </w:r>
      <w:r w:rsidR="00FE7C62">
        <w:t>2</w:t>
      </w:r>
      <w:r w:rsidRPr="003651D9">
        <w:t xml:space="preserve">: </w:t>
      </w:r>
      <w:r>
        <w:t>RPM</w:t>
      </w:r>
      <w:r w:rsidRPr="003651D9">
        <w:t xml:space="preserve"> </w:t>
      </w:r>
      <w:r w:rsidR="00FE7C62">
        <w:t>End-to-End</w:t>
      </w:r>
      <w:r w:rsidRPr="003651D9">
        <w:t xml:space="preserve"> </w:t>
      </w:r>
      <w:r w:rsidR="00FE7C62">
        <w:t xml:space="preserve">‘Flow’ </w:t>
      </w:r>
      <w:r w:rsidRPr="003651D9">
        <w:t>Diagram</w:t>
      </w:r>
    </w:p>
    <w:p w14:paraId="6CB01B1E" w14:textId="0E75FC53" w:rsidR="00323AC5" w:rsidRDefault="00323AC5" w:rsidP="00323AC5">
      <w:r>
        <w:t xml:space="preserve">The equivalent PCHA end-to-end data flow </w:t>
      </w:r>
      <w:r w:rsidR="00452A51">
        <w:t>that is analogous to the four component deployment in Figure X.1-</w:t>
      </w:r>
      <w:r w:rsidR="00F7282E">
        <w:t>2</w:t>
      </w:r>
      <w:r w:rsidR="00452A51">
        <w:t xml:space="preserve"> </w:t>
      </w:r>
      <w:r>
        <w:t xml:space="preserve">is shown in the Figure </w:t>
      </w:r>
      <w:r w:rsidR="00452A51">
        <w:t>X.1-</w:t>
      </w:r>
      <w:r w:rsidR="00F7282E">
        <w:t>3</w:t>
      </w:r>
      <w:r>
        <w:t>.</w:t>
      </w:r>
      <w:r w:rsidR="00452A51">
        <w:t xml:space="preserve"> It should be noted that PCHA also defines the same alternative deployments as shown in Figure X.1-</w:t>
      </w:r>
      <w:r w:rsidR="00F7282E">
        <w:t xml:space="preserve">2 except for a sensor device acting as a </w:t>
      </w:r>
      <w:r w:rsidR="00452A51">
        <w:t>Content Creator.</w:t>
      </w:r>
    </w:p>
    <w:p w14:paraId="3B0D51D9" w14:textId="77777777" w:rsidR="00323AC5" w:rsidRDefault="00323AC5" w:rsidP="00323AC5">
      <w:r>
        <w:br w:type="page"/>
      </w:r>
    </w:p>
    <w:p w14:paraId="0909C6BB" w14:textId="1D24891E" w:rsidR="001B5EE1" w:rsidRPr="003651D9" w:rsidRDefault="00E86C31" w:rsidP="00BE3C9C">
      <w:pPr>
        <w:pStyle w:val="FigureTitle"/>
      </w:pPr>
      <w:r w:rsidRPr="001B5EE1">
        <w:rPr>
          <w:noProof/>
        </w:rPr>
        <w:lastRenderedPageBreak/>
        <mc:AlternateContent>
          <mc:Choice Requires="wps">
            <w:drawing>
              <wp:anchor distT="0" distB="0" distL="114300" distR="114300" simplePos="0" relativeHeight="251593216" behindDoc="0" locked="0" layoutInCell="1" allowOverlap="1" wp14:anchorId="305C3E1A" wp14:editId="6818DEB4">
                <wp:simplePos x="0" y="0"/>
                <wp:positionH relativeFrom="column">
                  <wp:posOffset>5574030</wp:posOffset>
                </wp:positionH>
                <wp:positionV relativeFrom="paragraph">
                  <wp:posOffset>67945</wp:posOffset>
                </wp:positionV>
                <wp:extent cx="1053465" cy="511810"/>
                <wp:effectExtent l="0" t="0" r="0" b="2540"/>
                <wp:wrapNone/>
                <wp:docPr id="2007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3465" cy="51181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937300A" w14:textId="77777777" w:rsidR="00BD6716" w:rsidRPr="00323AC5" w:rsidRDefault="00BD6716"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Health Records</w:t>
                            </w:r>
                          </w:p>
                        </w:txbxContent>
                      </wps:txbx>
                      <wps:bodyPr lIns="45720" rIns="45720">
                        <a:spAutoFit/>
                      </wps:bodyPr>
                    </wps:wsp>
                  </a:graphicData>
                </a:graphic>
                <wp14:sizeRelH relativeFrom="page">
                  <wp14:pctWidth>0</wp14:pctWidth>
                </wp14:sizeRelH>
                <wp14:sizeRelV relativeFrom="page">
                  <wp14:pctHeight>0</wp14:pctHeight>
                </wp14:sizeRelV>
              </wp:anchor>
            </w:drawing>
          </mc:Choice>
          <mc:Fallback>
            <w:pict>
              <v:shape id="Text Box 6" o:spid="_x0000_s1075" type="#_x0000_t202" style="position:absolute;left:0;text-align:left;margin-left:438.9pt;margin-top:5.35pt;width:82.95pt;height:40.3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" filled="f" fillcolor="#5b9bd5 [3204]" stroked="f" strokecolor="black [3213]">
                <v:shadow color="#e7e6e6 [3214]"/>
                <v:textbox style="mso-fit-shape-to-text:t" inset="3.6pt,,3.6pt">
                  <w:txbxContent>
                    <w:p w14:paraId="2937300A" w14:textId="77777777" w:rsidR="00BD6716" w:rsidRPr="00323AC5" w:rsidRDefault="00BD6716"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Health Records</w:t>
                      </w:r>
                    </w:p>
                  </w:txbxContent>
                </v:textbox>
              </v:shape>
            </w:pict>
          </mc:Fallback>
        </mc:AlternateContent>
      </w:r>
      <w:r w:rsidRPr="001B5EE1">
        <w:rPr>
          <w:noProof/>
        </w:rPr>
        <mc:AlternateContent>
          <mc:Choice Requires="wps">
            <w:drawing>
              <wp:anchor distT="0" distB="0" distL="114300" distR="114300" simplePos="0" relativeHeight="251588096" behindDoc="0" locked="0" layoutInCell="1" allowOverlap="1" wp14:anchorId="5DC74030" wp14:editId="7E34B665">
                <wp:simplePos x="0" y="0"/>
                <wp:positionH relativeFrom="column">
                  <wp:posOffset>3778885</wp:posOffset>
                </wp:positionH>
                <wp:positionV relativeFrom="paragraph">
                  <wp:posOffset>41910</wp:posOffset>
                </wp:positionV>
                <wp:extent cx="1258570" cy="687070"/>
                <wp:effectExtent l="0" t="0" r="0" b="0"/>
                <wp:wrapNone/>
                <wp:docPr id="20070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8570" cy="68707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AD73E0F" w14:textId="77777777" w:rsidR="00BD6716" w:rsidRPr="00323AC5" w:rsidRDefault="00BD6716" w:rsidP="001B5EE1">
                            <w:pPr>
                              <w:pStyle w:val="NormalWeb"/>
                              <w:spacing w:before="0" w:line="204" w:lineRule="auto"/>
                              <w:jc w:val="center"/>
                              <w:textAlignment w:val="baseline"/>
                              <w:rPr>
                                <w:sz w:val="32"/>
                                <w:szCs w:val="32"/>
                              </w:rPr>
                            </w:pPr>
                            <w:proofErr w:type="spellStart"/>
                            <w:r w:rsidRPr="00323AC5">
                              <w:rPr>
                                <w:rFonts w:ascii="Arial" w:hAnsi="Arial"/>
                                <w:color w:val="000000"/>
                                <w:kern w:val="24"/>
                                <w:sz w:val="32"/>
                                <w:szCs w:val="32"/>
                              </w:rPr>
                              <w:t>Telehealth</w:t>
                            </w:r>
                            <w:proofErr w:type="spellEnd"/>
                            <w:r w:rsidRPr="00323AC5">
                              <w:rPr>
                                <w:rFonts w:ascii="Arial" w:hAnsi="Arial"/>
                                <w:color w:val="000000"/>
                                <w:kern w:val="24"/>
                                <w:sz w:val="32"/>
                                <w:szCs w:val="32"/>
                              </w:rPr>
                              <w:t xml:space="preserve"> Service Center</w:t>
                            </w:r>
                          </w:p>
                        </w:txbxContent>
                      </wps:txbx>
                      <wps:bodyPr lIns="45720" rIns="45720">
                        <a:spAutoFit/>
                      </wps:bodyPr>
                    </wps:wsp>
                  </a:graphicData>
                </a:graphic>
                <wp14:sizeRelH relativeFrom="page">
                  <wp14:pctWidth>0</wp14:pctWidth>
                </wp14:sizeRelH>
                <wp14:sizeRelV relativeFrom="page">
                  <wp14:pctHeight>0</wp14:pctHeight>
                </wp14:sizeRelV>
              </wp:anchor>
            </w:drawing>
          </mc:Choice>
          <mc:Fallback>
            <w:pict>
              <v:shape id="Text Box 5" o:spid="_x0000_s1076" type="#_x0000_t202" style="position:absolute;left:0;text-align:left;margin-left:297.55pt;margin-top:3.3pt;width:99.1pt;height:54.1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" filled="f" fillcolor="#5b9bd5 [3204]" stroked="f" strokecolor="black [3213]">
                <v:shadow color="#e7e6e6 [3214]"/>
                <v:textbox style="mso-fit-shape-to-text:t" inset="3.6pt,,3.6pt">
                  <w:txbxContent>
                    <w:p w14:paraId="7AD73E0F" w14:textId="77777777" w:rsidR="00BD6716" w:rsidRPr="00323AC5" w:rsidRDefault="00BD6716" w:rsidP="001B5EE1">
                      <w:pPr>
                        <w:pStyle w:val="NormalWeb"/>
                        <w:spacing w:before="0" w:line="204" w:lineRule="auto"/>
                        <w:jc w:val="center"/>
                        <w:textAlignment w:val="baseline"/>
                        <w:rPr>
                          <w:sz w:val="32"/>
                          <w:szCs w:val="32"/>
                        </w:rPr>
                      </w:pPr>
                      <w:proofErr w:type="spellStart"/>
                      <w:r w:rsidRPr="00323AC5">
                        <w:rPr>
                          <w:rFonts w:ascii="Arial" w:hAnsi="Arial"/>
                          <w:color w:val="000000"/>
                          <w:kern w:val="24"/>
                          <w:sz w:val="32"/>
                          <w:szCs w:val="32"/>
                        </w:rPr>
                        <w:t>Telehealth</w:t>
                      </w:r>
                      <w:proofErr w:type="spellEnd"/>
                      <w:r w:rsidRPr="00323AC5">
                        <w:rPr>
                          <w:rFonts w:ascii="Arial" w:hAnsi="Arial"/>
                          <w:color w:val="000000"/>
                          <w:kern w:val="24"/>
                          <w:sz w:val="32"/>
                          <w:szCs w:val="32"/>
                        </w:rPr>
                        <w:t xml:space="preserve"> Service Center</w:t>
                      </w:r>
                    </w:p>
                  </w:txbxContent>
                </v:textbox>
              </v:shape>
            </w:pict>
          </mc:Fallback>
        </mc:AlternateContent>
      </w:r>
      <w:r w:rsidRPr="001B5EE1">
        <w:rPr>
          <w:noProof/>
        </w:rPr>
        <mc:AlternateContent>
          <mc:Choice Requires="wps">
            <w:drawing>
              <wp:anchor distT="0" distB="0" distL="114300" distR="114300" simplePos="0" relativeHeight="251582976" behindDoc="0" locked="0" layoutInCell="1" allowOverlap="1" wp14:anchorId="3FF65BFC" wp14:editId="4484A66F">
                <wp:simplePos x="0" y="0"/>
                <wp:positionH relativeFrom="column">
                  <wp:posOffset>1796415</wp:posOffset>
                </wp:positionH>
                <wp:positionV relativeFrom="paragraph">
                  <wp:posOffset>67945</wp:posOffset>
                </wp:positionV>
                <wp:extent cx="1463675" cy="511810"/>
                <wp:effectExtent l="0" t="0" r="3175" b="2540"/>
                <wp:wrapNone/>
                <wp:docPr id="20070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675" cy="51181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DEF8A86" w14:textId="77777777" w:rsidR="00BD6716" w:rsidRPr="00323AC5" w:rsidRDefault="00BD6716"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Aggregation Manager</w:t>
                            </w:r>
                          </w:p>
                        </w:txbxContent>
                      </wps:txbx>
                      <wps:bodyPr lIns="45720" rIns="45720">
                        <a:spAutoFit/>
                      </wps:bodyPr>
                    </wps:wsp>
                  </a:graphicData>
                </a:graphic>
                <wp14:sizeRelH relativeFrom="page">
                  <wp14:pctWidth>0</wp14:pctWidth>
                </wp14:sizeRelH>
                <wp14:sizeRelV relativeFrom="page">
                  <wp14:pctHeight>0</wp14:pctHeight>
                </wp14:sizeRelV>
              </wp:anchor>
            </w:drawing>
          </mc:Choice>
          <mc:Fallback>
            <w:pict>
              <v:shape id="Text Box 4" o:spid="_x0000_s1077" type="#_x0000_t202" style="position:absolute;left:0;text-align:left;margin-left:141.45pt;margin-top:5.35pt;width:115.25pt;height:40.3pt;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" filled="f" fillcolor="#5b9bd5 [3204]" stroked="f" strokecolor="black [3213]">
                <v:shadow color="#e7e6e6 [3214]"/>
                <v:textbox style="mso-fit-shape-to-text:t" inset="3.6pt,,3.6pt">
                  <w:txbxContent>
                    <w:p w14:paraId="4DEF8A86" w14:textId="77777777" w:rsidR="00BD6716" w:rsidRPr="00323AC5" w:rsidRDefault="00BD6716"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Aggregation Manager</w:t>
                      </w:r>
                    </w:p>
                  </w:txbxContent>
                </v:textbox>
              </v:shape>
            </w:pict>
          </mc:Fallback>
        </mc:AlternateContent>
      </w:r>
      <w:r w:rsidRPr="001B5EE1">
        <w:rPr>
          <w:noProof/>
        </w:rPr>
        <mc:AlternateContent>
          <mc:Choice Requires="wps">
            <w:drawing>
              <wp:anchor distT="0" distB="0" distL="114300" distR="114300" simplePos="0" relativeHeight="251577856" behindDoc="0" locked="0" layoutInCell="1" allowOverlap="1" wp14:anchorId="6933B79F" wp14:editId="2248AE8B">
                <wp:simplePos x="0" y="0"/>
                <wp:positionH relativeFrom="column">
                  <wp:posOffset>0</wp:posOffset>
                </wp:positionH>
                <wp:positionV relativeFrom="paragraph">
                  <wp:posOffset>203835</wp:posOffset>
                </wp:positionV>
                <wp:extent cx="1053465" cy="327025"/>
                <wp:effectExtent l="0" t="0" r="0" b="0"/>
                <wp:wrapNone/>
                <wp:docPr id="20070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3465" cy="3270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lIns="45720" rIns="45720">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B2DA959" id="Text Box 3" o:spid="_x0000_s1026" type="#_x0000_t202" style="position:absolute;margin-left:0;margin-top:16.05pt;width:82.95pt;height:25.7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" filled="f" fillcolor="#5b9bd5 [3204]" stroked="f" strokecolor="black [3213]">
                <v:shadow color="#e7e6e6 [3214]"/>
                <v:textbox style="mso-fit-shape-to-text:t" inset="3.6pt,,3.6pt"/>
              </v:shape>
            </w:pict>
          </mc:Fallback>
        </mc:AlternateContent>
      </w:r>
      <w:r w:rsidRPr="001B5EE1">
        <w:rPr>
          <w:noProof/>
        </w:rPr>
        <mc:AlternateContent>
          <mc:Choice Requires="wps">
            <w:drawing>
              <wp:anchor distT="0" distB="0" distL="114300" distR="114300" simplePos="0" relativeHeight="251598336" behindDoc="0" locked="0" layoutInCell="1" allowOverlap="1" wp14:anchorId="0018503E" wp14:editId="3A6EAAA6">
                <wp:simplePos x="0" y="0"/>
                <wp:positionH relativeFrom="column">
                  <wp:posOffset>2044700</wp:posOffset>
                </wp:positionH>
                <wp:positionV relativeFrom="paragraph">
                  <wp:posOffset>952500</wp:posOffset>
                </wp:positionV>
                <wp:extent cx="805180" cy="2856865"/>
                <wp:effectExtent l="0" t="0" r="0" b="635"/>
                <wp:wrapNone/>
                <wp:docPr id="20071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2856865"/>
                        </a:xfrm>
                        <a:prstGeom prst="roundRect">
                          <a:avLst>
                            <a:gd name="adj" fmla="val 16667"/>
                          </a:avLst>
                        </a:prstGeom>
                        <a:solidFill>
                          <a:srgbClr val="D7F5FF"/>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page">
                  <wp14:pctWidth>0</wp14:pctWidth>
                </wp14:sizeRelH>
                <wp14:sizeRelV relativeFrom="page">
                  <wp14:pctHeight>0</wp14:pctHeight>
                </wp14:sizeRelV>
              </wp:anchor>
            </w:drawing>
          </mc:Choice>
          <mc:Fallback xmlns:w15="http://schemas.microsoft.com/office/word/2012/wordml">
            <w:pict>
              <v:roundrect w14:anchorId="73FEEB30" id="AutoShape 8" o:spid="_x0000_s1026" style="position:absolute;margin-left:161pt;margin-top:75pt;width:63.4pt;height:224.95pt;z-index:251598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" fillcolor="#d7f5ff" stroked="f" strokecolor="black [3213]">
                <v:shadow color="#e7e6e6 [3214]"/>
              </v:roundrect>
            </w:pict>
          </mc:Fallback>
        </mc:AlternateContent>
      </w:r>
      <w:r w:rsidRPr="001B5EE1">
        <w:rPr>
          <w:noProof/>
        </w:rPr>
        <mc:AlternateContent>
          <mc:Choice Requires="wps">
            <w:drawing>
              <wp:anchor distT="0" distB="0" distL="114300" distR="114300" simplePos="0" relativeHeight="251603456" behindDoc="0" locked="0" layoutInCell="1" allowOverlap="1" wp14:anchorId="3FCB0934" wp14:editId="3B7A69E4">
                <wp:simplePos x="0" y="0"/>
                <wp:positionH relativeFrom="column">
                  <wp:posOffset>3964940</wp:posOffset>
                </wp:positionH>
                <wp:positionV relativeFrom="paragraph">
                  <wp:posOffset>952500</wp:posOffset>
                </wp:positionV>
                <wp:extent cx="805180" cy="2856865"/>
                <wp:effectExtent l="0" t="0" r="0" b="635"/>
                <wp:wrapNone/>
                <wp:docPr id="200713"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2856865"/>
                        </a:xfrm>
                        <a:prstGeom prst="roundRect">
                          <a:avLst>
                            <a:gd name="adj" fmla="val 16667"/>
                          </a:avLst>
                        </a:prstGeom>
                        <a:solidFill>
                          <a:srgbClr val="D7F5FF"/>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page">
                  <wp14:pctWidth>0</wp14:pctWidth>
                </wp14:sizeRelH>
                <wp14:sizeRelV relativeFrom="page">
                  <wp14:pctHeight>0</wp14:pctHeight>
                </wp14:sizeRelV>
              </wp:anchor>
            </w:drawing>
          </mc:Choice>
          <mc:Fallback xmlns:w15="http://schemas.microsoft.com/office/word/2012/wordml">
            <w:pict>
              <v:roundrect w14:anchorId="2569AEA5" id="AutoShape 9" o:spid="_x0000_s1026" style="position:absolute;margin-left:312.2pt;margin-top:75pt;width:63.4pt;height:224.95pt;z-index:251603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" fillcolor="#d7f5ff" stroked="f" strokecolor="black [3213]">
                <v:shadow color="#e7e6e6 [3214]"/>
              </v:roundrect>
            </w:pict>
          </mc:Fallback>
        </mc:AlternateContent>
      </w:r>
      <w:r w:rsidRPr="001B5EE1">
        <w:rPr>
          <w:noProof/>
        </w:rPr>
        <mc:AlternateContent>
          <mc:Choice Requires="wps">
            <w:drawing>
              <wp:anchor distT="0" distB="0" distL="114300" distR="114300" simplePos="0" relativeHeight="251613696" behindDoc="0" locked="0" layoutInCell="1" allowOverlap="1" wp14:anchorId="6B2CEFF3" wp14:editId="7FB24314">
                <wp:simplePos x="0" y="0"/>
                <wp:positionH relativeFrom="column">
                  <wp:posOffset>123825</wp:posOffset>
                </wp:positionH>
                <wp:positionV relativeFrom="paragraph">
                  <wp:posOffset>952500</wp:posOffset>
                </wp:positionV>
                <wp:extent cx="805180" cy="1360170"/>
                <wp:effectExtent l="0" t="0" r="0" b="0"/>
                <wp:wrapNone/>
                <wp:docPr id="200715"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1360170"/>
                        </a:xfrm>
                        <a:prstGeom prst="roundRect">
                          <a:avLst>
                            <a:gd name="adj" fmla="val 16667"/>
                          </a:avLst>
                        </a:prstGeom>
                        <a:solidFill>
                          <a:srgbClr val="D7F5FF"/>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page">
                  <wp14:pctWidth>0</wp14:pctWidth>
                </wp14:sizeRelH>
                <wp14:sizeRelV relativeFrom="page">
                  <wp14:pctHeight>0</wp14:pctHeight>
                </wp14:sizeRelV>
              </wp:anchor>
            </w:drawing>
          </mc:Choice>
          <mc:Fallback xmlns:w15="http://schemas.microsoft.com/office/word/2012/wordml">
            <w:pict>
              <v:roundrect w14:anchorId="7618ABE1" id="AutoShape 11" o:spid="_x0000_s1026" style="position:absolute;margin-left:9.75pt;margin-top:75pt;width:63.4pt;height:107.1pt;z-index:251613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" fillcolor="#d7f5ff" stroked="f" strokecolor="black [3213]">
                <v:shadow color="#e7e6e6 [3214]"/>
              </v:roundrect>
            </w:pict>
          </mc:Fallback>
        </mc:AlternateContent>
      </w:r>
      <w:r w:rsidRPr="001B5EE1">
        <w:rPr>
          <w:noProof/>
        </w:rPr>
        <mc:AlternateContent>
          <mc:Choice Requires="wps">
            <w:drawing>
              <wp:anchor distT="0" distB="0" distL="114300" distR="114300" simplePos="0" relativeHeight="251618816" behindDoc="0" locked="0" layoutInCell="1" allowOverlap="1" wp14:anchorId="35FE1F82" wp14:editId="5BA8C7E6">
                <wp:simplePos x="0" y="0"/>
                <wp:positionH relativeFrom="column">
                  <wp:posOffset>123825</wp:posOffset>
                </wp:positionH>
                <wp:positionV relativeFrom="paragraph">
                  <wp:posOffset>2448560</wp:posOffset>
                </wp:positionV>
                <wp:extent cx="805180" cy="1360170"/>
                <wp:effectExtent l="0" t="0" r="0" b="0"/>
                <wp:wrapNone/>
                <wp:docPr id="200716"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1360170"/>
                        </a:xfrm>
                        <a:prstGeom prst="roundRect">
                          <a:avLst>
                            <a:gd name="adj" fmla="val 16667"/>
                          </a:avLst>
                        </a:prstGeom>
                        <a:solidFill>
                          <a:srgbClr val="D7F5FF"/>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page">
                  <wp14:pctWidth>0</wp14:pctWidth>
                </wp14:sizeRelH>
                <wp14:sizeRelV relativeFrom="page">
                  <wp14:pctHeight>0</wp14:pctHeight>
                </wp14:sizeRelV>
              </wp:anchor>
            </w:drawing>
          </mc:Choice>
          <mc:Fallback xmlns:w15="http://schemas.microsoft.com/office/word/2012/wordml">
            <w:pict>
              <v:roundrect w14:anchorId="37F5D57C" id="AutoShape 12" o:spid="_x0000_s1026" style="position:absolute;margin-left:9.75pt;margin-top:192.8pt;width:63.4pt;height:107.1pt;z-index:251618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" fillcolor="#d7f5ff" stroked="f" strokecolor="black [3213]">
                <v:shadow color="#e7e6e6 [3214]"/>
              </v:roundrect>
            </w:pict>
          </mc:Fallback>
        </mc:AlternateContent>
      </w:r>
      <w:r w:rsidRPr="001B5EE1">
        <w:rPr>
          <w:noProof/>
        </w:rPr>
        <mc:AlternateContent>
          <mc:Choice Requires="wps">
            <w:drawing>
              <wp:anchor distT="4294967295" distB="4294967295" distL="114300" distR="114300" simplePos="0" relativeHeight="251623936" behindDoc="0" locked="0" layoutInCell="1" allowOverlap="1" wp14:anchorId="710B9D28" wp14:editId="63FDBAA3">
                <wp:simplePos x="0" y="0"/>
                <wp:positionH relativeFrom="column">
                  <wp:posOffset>1053465</wp:posOffset>
                </wp:positionH>
                <wp:positionV relativeFrom="paragraph">
                  <wp:posOffset>1632584</wp:posOffset>
                </wp:positionV>
                <wp:extent cx="805180" cy="0"/>
                <wp:effectExtent l="114300" t="114300" r="109220" b="114300"/>
                <wp:wrapNone/>
                <wp:docPr id="20071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05180" cy="0"/>
                        </a:xfrm>
                        <a:prstGeom prst="line">
                          <a:avLst/>
                        </a:prstGeom>
                        <a:noFill/>
                        <a:ln w="76200">
                          <a:solidFill>
                            <a:srgbClr val="FFCCCC"/>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D2B8B62" id="Line 13" o:spid="_x0000_s1026" style="position:absolute;z-index:251623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2.95pt,128.55pt" to="146.35pt,1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" strokecolor="#fcc" strokeweight="6pt">
                <v:stroke startarrow="oval" endarrow="oval"/>
                <v:shadow color="#e7e6e6 [3214]"/>
                <o:lock v:ext="edit" shapetype="f"/>
              </v:line>
            </w:pict>
          </mc:Fallback>
        </mc:AlternateContent>
      </w:r>
      <w:r w:rsidRPr="001B5EE1">
        <w:rPr>
          <w:noProof/>
        </w:rPr>
        <mc:AlternateContent>
          <mc:Choice Requires="wps">
            <w:drawing>
              <wp:anchor distT="4294967295" distB="4294967295" distL="114300" distR="114300" simplePos="0" relativeHeight="251629056" behindDoc="0" locked="0" layoutInCell="1" allowOverlap="1" wp14:anchorId="65990D0D" wp14:editId="5A9BFA5A">
                <wp:simplePos x="0" y="0"/>
                <wp:positionH relativeFrom="column">
                  <wp:posOffset>1053465</wp:posOffset>
                </wp:positionH>
                <wp:positionV relativeFrom="paragraph">
                  <wp:posOffset>3128644</wp:posOffset>
                </wp:positionV>
                <wp:extent cx="805180" cy="0"/>
                <wp:effectExtent l="114300" t="114300" r="109220" b="114300"/>
                <wp:wrapNone/>
                <wp:docPr id="20071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05180" cy="0"/>
                        </a:xfrm>
                        <a:prstGeom prst="line">
                          <a:avLst/>
                        </a:prstGeom>
                        <a:noFill/>
                        <a:ln w="76200">
                          <a:solidFill>
                            <a:srgbClr val="FFE0C1"/>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D7DB78E" id="Line 14" o:spid="_x0000_s1026" style="position:absolute;z-index:251629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2.95pt,246.35pt" to="146.35pt,2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" strokecolor="#ffe0c1" strokeweight="6pt">
                <v:stroke startarrow="oval" endarrow="oval"/>
                <v:shadow color="#e7e6e6 [3214]"/>
                <o:lock v:ext="edit" shapetype="f"/>
              </v:line>
            </w:pict>
          </mc:Fallback>
        </mc:AlternateContent>
      </w:r>
      <w:r w:rsidRPr="001B5EE1">
        <w:rPr>
          <w:noProof/>
        </w:rPr>
        <mc:AlternateContent>
          <mc:Choice Requires="wps">
            <w:drawing>
              <wp:anchor distT="4294967295" distB="4294967295" distL="114300" distR="114300" simplePos="0" relativeHeight="251634176" behindDoc="0" locked="0" layoutInCell="1" allowOverlap="1" wp14:anchorId="3B969FF0" wp14:editId="15B52291">
                <wp:simplePos x="0" y="0"/>
                <wp:positionH relativeFrom="column">
                  <wp:posOffset>2973705</wp:posOffset>
                </wp:positionH>
                <wp:positionV relativeFrom="paragraph">
                  <wp:posOffset>2380614</wp:posOffset>
                </wp:positionV>
                <wp:extent cx="805180" cy="0"/>
                <wp:effectExtent l="114300" t="114300" r="109220" b="114300"/>
                <wp:wrapNone/>
                <wp:docPr id="200719"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05180" cy="0"/>
                        </a:xfrm>
                        <a:prstGeom prst="line">
                          <a:avLst/>
                        </a:prstGeom>
                        <a:noFill/>
                        <a:ln w="76200">
                          <a:solidFill>
                            <a:srgbClr val="CCFF66"/>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A4D1B29" id="Line 15" o:spid="_x0000_s1026" style="position:absolute;z-index:2516341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4.15pt,187.45pt" to="297.55pt,18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" strokecolor="#cf6" strokeweight="6pt">
                <v:stroke startarrow="oval" endarrow="oval"/>
                <v:shadow color="#e7e6e6 [3214]"/>
                <o:lock v:ext="edit" shapetype="f"/>
              </v:line>
            </w:pict>
          </mc:Fallback>
        </mc:AlternateContent>
      </w:r>
      <w:r w:rsidRPr="001B5EE1">
        <w:rPr>
          <w:noProof/>
        </w:rPr>
        <w:drawing>
          <wp:anchor distT="0" distB="0" distL="114300" distR="114300" simplePos="0" relativeHeight="251644416" behindDoc="0" locked="0" layoutInCell="1" allowOverlap="1" wp14:anchorId="1C828977" wp14:editId="09FE0208">
            <wp:simplePos x="0" y="0"/>
            <wp:positionH relativeFrom="column">
              <wp:posOffset>4027170</wp:posOffset>
            </wp:positionH>
            <wp:positionV relativeFrom="paragraph">
              <wp:posOffset>1429385</wp:posOffset>
            </wp:positionV>
            <wp:extent cx="640080" cy="772160"/>
            <wp:effectExtent l="0" t="0" r="7620" b="8890"/>
            <wp:wrapNone/>
            <wp:docPr id="575" name="Picture 8" descr="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rve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 cy="772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w:drawing>
          <wp:anchor distT="0" distB="1397" distL="114300" distR="114300" simplePos="0" relativeHeight="251653632" behindDoc="0" locked="0" layoutInCell="1" allowOverlap="1" wp14:anchorId="56E05473" wp14:editId="3E74949A">
            <wp:simplePos x="0" y="0"/>
            <wp:positionH relativeFrom="column">
              <wp:posOffset>309880</wp:posOffset>
            </wp:positionH>
            <wp:positionV relativeFrom="paragraph">
              <wp:posOffset>1737360</wp:posOffset>
            </wp:positionV>
            <wp:extent cx="421640" cy="438023"/>
            <wp:effectExtent l="0" t="0" r="0" b="635"/>
            <wp:wrapNone/>
            <wp:docPr id="57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Picture 13"/>
                    <pic:cNvPicPr>
                      <a:picLocks noChangeArrowheads="1"/>
                    </pic:cNvPicPr>
                  </pic:nvPicPr>
                  <pic:blipFill>
                    <a:blip r:embed="rId21" cstate="print">
                      <a:duotone>
                        <a:schemeClr val="bg2">
                          <a:shade val="45000"/>
                          <a:satMod val="135000"/>
                        </a:schemeClr>
                        <a:prstClr val="white"/>
                      </a:duotone>
                    </a:blip>
                    <a:srcRect/>
                    <a:stretch>
                      <a:fillRect/>
                    </a:stretch>
                  </pic:blipFill>
                  <pic:spPr bwMode="auto">
                    <a:xfrm>
                      <a:off x="0" y="0"/>
                      <a:ext cx="421640" cy="43751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1B5EE1">
        <w:rPr>
          <w:noProof/>
        </w:rPr>
        <w:drawing>
          <wp:anchor distT="0" distB="0" distL="114300" distR="114300" simplePos="0" relativeHeight="251659776" behindDoc="0" locked="0" layoutInCell="1" allowOverlap="1" wp14:anchorId="77149EC9" wp14:editId="0F2D68ED">
            <wp:simplePos x="0" y="0"/>
            <wp:positionH relativeFrom="column">
              <wp:posOffset>309880</wp:posOffset>
            </wp:positionH>
            <wp:positionV relativeFrom="paragraph">
              <wp:posOffset>1088390</wp:posOffset>
            </wp:positionV>
            <wp:extent cx="375285" cy="559435"/>
            <wp:effectExtent l="0" t="0" r="5715" b="0"/>
            <wp:wrapNone/>
            <wp:docPr id="572" name="Picture 2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5285" cy="5594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w:drawing>
          <wp:anchor distT="0" distB="0" distL="114300" distR="114300" simplePos="0" relativeHeight="251664896" behindDoc="0" locked="0" layoutInCell="1" allowOverlap="1" wp14:anchorId="6D1C6B25" wp14:editId="1D09968C">
            <wp:simplePos x="0" y="0"/>
            <wp:positionH relativeFrom="column">
              <wp:posOffset>309880</wp:posOffset>
            </wp:positionH>
            <wp:positionV relativeFrom="paragraph">
              <wp:posOffset>2652395</wp:posOffset>
            </wp:positionV>
            <wp:extent cx="433705" cy="400685"/>
            <wp:effectExtent l="0" t="0" r="4445" b="0"/>
            <wp:wrapNone/>
            <wp:docPr id="571" name="Picture 37" descr="treadm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readmil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3705" cy="4006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w:drawing>
          <wp:anchor distT="0" distB="0" distL="114300" distR="114300" simplePos="0" relativeHeight="251670016" behindDoc="0" locked="0" layoutInCell="1" allowOverlap="1" wp14:anchorId="76475A75" wp14:editId="7A6C27B4">
            <wp:simplePos x="0" y="0"/>
            <wp:positionH relativeFrom="column">
              <wp:posOffset>282575</wp:posOffset>
            </wp:positionH>
            <wp:positionV relativeFrom="paragraph">
              <wp:posOffset>3237865</wp:posOffset>
            </wp:positionV>
            <wp:extent cx="495935" cy="299085"/>
            <wp:effectExtent l="0" t="0" r="0" b="5715"/>
            <wp:wrapNone/>
            <wp:docPr id="570" name="Picture 36" descr="ho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ous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5935" cy="299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mc:AlternateContent>
          <mc:Choice Requires="wpg">
            <w:drawing>
              <wp:anchor distT="0" distB="0" distL="114300" distR="114300" simplePos="0" relativeHeight="251675136" behindDoc="0" locked="0" layoutInCell="1" allowOverlap="1" wp14:anchorId="2A6629A0" wp14:editId="178972C4">
                <wp:simplePos x="0" y="0"/>
                <wp:positionH relativeFrom="column">
                  <wp:posOffset>2043430</wp:posOffset>
                </wp:positionH>
                <wp:positionV relativeFrom="paragraph">
                  <wp:posOffset>1095375</wp:posOffset>
                </wp:positionV>
                <wp:extent cx="795020" cy="2411730"/>
                <wp:effectExtent l="57150" t="19050" r="0" b="7620"/>
                <wp:wrapNone/>
                <wp:docPr id="200727"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5020" cy="2411730"/>
                          <a:chOff x="2043145" y="1095297"/>
                          <a:chExt cx="616" cy="1702"/>
                        </a:xfrm>
                      </wpg:grpSpPr>
                      <pic:pic xmlns:pic="http://schemas.openxmlformats.org/drawingml/2006/picture">
                        <pic:nvPicPr>
                          <pic:cNvPr id="302" name="Picture 16" descr="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2043242" y="1096447"/>
                            <a:ext cx="420" cy="5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3" name="Picture 17" descr="phantombox-sm"/>
                          <pic:cNvPicPr>
                            <a:picLocks noChangeAspect="1" noChangeArrowheads="1"/>
                          </pic:cNvPicPr>
                        </pic:nvPicPr>
                        <pic:blipFill>
                          <a:blip r:embed="rId2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2043145" y="1096019"/>
                            <a:ext cx="616"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4" name="Picture 18" descr="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2043322" y="1095455"/>
                            <a:ext cx="225" cy="4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5" name="Rectangle 19"/>
                        <wps:cNvSpPr>
                          <a:spLocks noChangeArrowheads="1"/>
                        </wps:cNvSpPr>
                        <wps:spPr bwMode="auto">
                          <a:xfrm>
                            <a:off x="2043148" y="1095297"/>
                            <a:ext cx="29" cy="29"/>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9354D1D" id="Group 23" o:spid="_x0000_s1026" style="position:absolute;margin-left:160.9pt;margin-top:86.25pt;width:62.6pt;height:189.9pt;z-index:251675136" coordorigin="20431,10952" coordsize="6,1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">
                <v:shape id="Picture 16" o:spid="_x0000_s1027" type="#_x0000_t75" alt="6" style="position:absolute;left:20432;top:10964;width:4;height: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MtnvFAAAA3AAAAA8AAABkcnMvZG93bnJldi54bWxEj1trAjEUhN+F/odwhL7VrNZLWY3SFgqC&#10;FPHy0MfD5rhZ3JwsSequ/94Igo/DzHzDLFadrcWFfKgcKxgOMhDEhdMVlwqOh5+3DxAhImusHZOC&#10;KwVYLV96C8y1a3lHl30sRYJwyFGBibHJpQyFIYth4Bri5J2ctxiT9KXUHtsEt7UcZdlUWqw4LRhs&#10;6NtQcd7/WwW/G/+1nXaTpp3MNj4czHn8Vx2Veu13n3MQkbr4DD/aa63gPRvB/Uw6AnJ5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RjLZ7xQAAANwAAAAPAAAAAAAAAAAAAAAA&#10;AJ8CAABkcnMvZG93bnJldi54bWxQSwUGAAAAAAQABAD3AAAAkQMAAAAA&#10;">
                  <v:imagedata r:id="rId31" o:title="6"/>
                </v:shape>
                <v:shape id="Picture 17" o:spid="_x0000_s1028" type="#_x0000_t75" alt="phantombox-sm" style="position:absolute;left:20431;top:10960;width:6;height: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n38X3DAAAA3AAAAA8AAABkcnMvZG93bnJldi54bWxEj81qAjEUhfcF3yFcwV1N7IDI1ChSLFjQ&#10;hdYuurtMbmeGmdyESarx7U2h4PJwfj7Ocp1sLy40hNaxhtlUgSCunGm51nD+fH9egAgR2WDvmDTc&#10;KMB6NXpaYmnclY90OcVa5BEOJWpoYvSllKFqyGKYOk+cvR83WIxZDrU0A17zuO3li1JzabHlTGjQ&#10;01tDVXf6tRlSffjiyx/OG3/cq++UOt51W60n47R5BREpxUf4v70zGgpVwN+ZfATk6g4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ffxfcMAAADcAAAADwAAAAAAAAAAAAAAAACf&#10;AgAAZHJzL2Rvd25yZXYueG1sUEsFBgAAAAAEAAQA9wAAAI8DAAAAAA==&#10;">
                  <v:imagedata r:id="rId32" o:title="phantombox-sm" chromakey="white"/>
                </v:shape>
                <v:shape id="Picture 18" o:spid="_x0000_s1029" type="#_x0000_t75" alt="7" style="position:absolute;left:20433;top:10954;width:2;height: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douG3GAAAA3AAAAA8AAABkcnMvZG93bnJldi54bWxEj09rwkAUxO8Fv8PyhN7qRo0i0VXsP+xB&#10;LFUPHh/ZZzaYfZtmtyZ++65Q6HGYmd8wi1VnK3GlxpeOFQwHCQji3OmSCwXHw/vTDIQPyBorx6Tg&#10;Rh5Wy97DAjPtWv6i6z4UIkLYZ6jAhFBnUvrckEU/cDVx9M6usRiibAqpG2wj3FZylCRTabHkuGCw&#10;phdD+WX/YxW0n5OZed2cDrvnt/F29N2l5zJNlXrsd+s5iEBd+A//tT+0gnGSwv1MPAJy+Qs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V2i4bcYAAADcAAAADwAAAAAAAAAAAAAA&#10;AACfAgAAZHJzL2Rvd25yZXYueG1sUEsFBgAAAAAEAAQA9wAAAJIDAAAAAA==&#10;">
                  <v:imagedata r:id="rId33" o:title="7"/>
                </v:shape>
                <v:rect id="Rectangle 19" o:spid="_x0000_s1030" style="position:absolute;left:20431;top:10952;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OGI8UA&#10;AADcAAAADwAAAGRycy9kb3ducmV2LnhtbESPQWvCQBSE74L/YXlCb7qxNSqpq7SFguBBjAo9PrKv&#10;2dDs25DdxvjvXUHwOMzMN8xq09tadNT6yrGC6SQBQVw4XXGp4HT8Hi9B+ICssXZMCq7kYbMeDlaY&#10;aXfhA3V5KEWEsM9QgQmhyaT0hSGLfuIa4uj9utZiiLItpW7xEuG2lq9JMpcWK44LBhv6MlT85f9W&#10;wcHJukiX1/Sz8435Wex3s/N0p9TLqP94BxGoD8/wo73VCt6SFO5n4h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A4YjxQAAANwAAAAPAAAAAAAAAAAAAAAAAJgCAABkcnMv&#10;ZG93bnJldi54bWxQSwUGAAAAAAQABAD1AAAAigMAAAAA&#10;" filled="f" fillcolor="#5b9bd5 [3204]" stroked="f" strokecolor="black [3213]">
                  <v:shadow color="#e7e6e6 [3214]"/>
                </v:rect>
              </v:group>
            </w:pict>
          </mc:Fallback>
        </mc:AlternateContent>
      </w:r>
      <w:r w:rsidRPr="001B5EE1">
        <w:rPr>
          <w:noProof/>
        </w:rPr>
        <mc:AlternateContent>
          <mc:Choice Requires="wps">
            <w:drawing>
              <wp:anchor distT="0" distB="0" distL="114300" distR="114300" simplePos="0" relativeHeight="251680256" behindDoc="0" locked="0" layoutInCell="1" allowOverlap="1" wp14:anchorId="2C57A0FD" wp14:editId="229E4338">
                <wp:simplePos x="0" y="0"/>
                <wp:positionH relativeFrom="column">
                  <wp:posOffset>0</wp:posOffset>
                </wp:positionH>
                <wp:positionV relativeFrom="paragraph">
                  <wp:posOffset>67945</wp:posOffset>
                </wp:positionV>
                <wp:extent cx="1053465" cy="722630"/>
                <wp:effectExtent l="0" t="0" r="0" b="1270"/>
                <wp:wrapNone/>
                <wp:docPr id="20073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3465" cy="72263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77AC5D8" w14:textId="77777777" w:rsidR="00BD6716" w:rsidRPr="00323AC5" w:rsidRDefault="00BD6716"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Devices</w:t>
                            </w:r>
                            <w:r w:rsidRPr="00323AC5">
                              <w:rPr>
                                <w:rFonts w:ascii="Arial" w:hAnsi="Arial"/>
                                <w:color w:val="000000"/>
                                <w:kern w:val="24"/>
                                <w:sz w:val="32"/>
                                <w:szCs w:val="32"/>
                              </w:rPr>
                              <w:br/>
                            </w:r>
                            <w:r w:rsidRPr="00323AC5">
                              <w:rPr>
                                <w:rFonts w:ascii="Arial" w:hAnsi="Arial"/>
                                <w:i/>
                                <w:iCs/>
                                <w:color w:val="000000"/>
                                <w:kern w:val="24"/>
                                <w:sz w:val="32"/>
                                <w:szCs w:val="32"/>
                              </w:rPr>
                              <w:t>aka Agents</w:t>
                            </w:r>
                          </w:p>
                        </w:txbxContent>
                      </wps:txbx>
                      <wps:bodyPr lIns="45720" rIns="45720">
                        <a:spAutoFit/>
                      </wps:bodyPr>
                    </wps:wsp>
                  </a:graphicData>
                </a:graphic>
                <wp14:sizeRelH relativeFrom="page">
                  <wp14:pctWidth>0</wp14:pctWidth>
                </wp14:sizeRelH>
                <wp14:sizeRelV relativeFrom="page">
                  <wp14:pctHeight>0</wp14:pctHeight>
                </wp14:sizeRelV>
              </wp:anchor>
            </w:drawing>
          </mc:Choice>
          <mc:Fallback>
            <w:pict>
              <v:shape id="Text Box 28" o:spid="_x0000_s1078" type="#_x0000_t202" style="position:absolute;left:0;text-align:left;margin-left:0;margin-top:5.35pt;width:82.95pt;height:56.9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" filled="f" fillcolor="#5b9bd5 [3204]" stroked="f" strokecolor="black [3213]">
                <v:shadow color="#e7e6e6 [3214]"/>
                <v:textbox style="mso-fit-shape-to-text:t" inset="3.6pt,,3.6pt">
                  <w:txbxContent>
                    <w:p w14:paraId="577AC5D8" w14:textId="77777777" w:rsidR="00BD6716" w:rsidRPr="00323AC5" w:rsidRDefault="00BD6716"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Devices</w:t>
                      </w:r>
                      <w:r w:rsidRPr="00323AC5">
                        <w:rPr>
                          <w:rFonts w:ascii="Arial" w:hAnsi="Arial"/>
                          <w:color w:val="000000"/>
                          <w:kern w:val="24"/>
                          <w:sz w:val="32"/>
                          <w:szCs w:val="32"/>
                        </w:rPr>
                        <w:br/>
                      </w:r>
                      <w:r w:rsidRPr="00323AC5">
                        <w:rPr>
                          <w:rFonts w:ascii="Arial" w:hAnsi="Arial"/>
                          <w:i/>
                          <w:iCs/>
                          <w:color w:val="000000"/>
                          <w:kern w:val="24"/>
                          <w:sz w:val="32"/>
                          <w:szCs w:val="32"/>
                        </w:rPr>
                        <w:t>aka Agents</w:t>
                      </w:r>
                    </w:p>
                  </w:txbxContent>
                </v:textbox>
              </v:shape>
            </w:pict>
          </mc:Fallback>
        </mc:AlternateContent>
      </w:r>
      <w:r w:rsidRPr="001B5EE1">
        <w:rPr>
          <w:noProof/>
        </w:rPr>
        <mc:AlternateContent>
          <mc:Choice Requires="wpg">
            <w:drawing>
              <wp:anchor distT="0" distB="0" distL="114300" distR="114300" simplePos="0" relativeHeight="251685376" behindDoc="0" locked="0" layoutInCell="1" allowOverlap="1" wp14:anchorId="38C7D6CA" wp14:editId="09C67256">
                <wp:simplePos x="0" y="0"/>
                <wp:positionH relativeFrom="column">
                  <wp:posOffset>4027170</wp:posOffset>
                </wp:positionH>
                <wp:positionV relativeFrom="paragraph">
                  <wp:posOffset>2616835</wp:posOffset>
                </wp:positionV>
                <wp:extent cx="661035" cy="647700"/>
                <wp:effectExtent l="0" t="0" r="24765" b="19050"/>
                <wp:wrapNone/>
                <wp:docPr id="200733"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1035" cy="647700"/>
                          <a:chOff x="4026918" y="2617093"/>
                          <a:chExt cx="1141" cy="1017"/>
                        </a:xfrm>
                      </wpg:grpSpPr>
                      <pic:pic xmlns:pic="http://schemas.openxmlformats.org/drawingml/2006/picture">
                        <pic:nvPicPr>
                          <pic:cNvPr id="296" name="Picture 2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4026920" y="2617094"/>
                            <a:ext cx="1139" cy="101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a:solidFill>
                                  <a:srgbClr val="B2B2B2"/>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297" name="Freeform 23"/>
                        <wps:cNvSpPr>
                          <a:spLocks noChangeAspect="1"/>
                        </wps:cNvSpPr>
                        <wps:spPr bwMode="auto">
                          <a:xfrm>
                            <a:off x="4026920" y="2617093"/>
                            <a:ext cx="1139" cy="658"/>
                          </a:xfrm>
                          <a:custGeom>
                            <a:avLst/>
                            <a:gdLst>
                              <a:gd name="T0" fmla="*/ 0 w 1139"/>
                              <a:gd name="T1" fmla="*/ 658 h 658"/>
                              <a:gd name="T2" fmla="*/ 2 w 1139"/>
                              <a:gd name="T3" fmla="*/ 0 h 658"/>
                              <a:gd name="T4" fmla="*/ 1139 w 1139"/>
                              <a:gd name="T5" fmla="*/ 0 h 658"/>
                              <a:gd name="T6" fmla="*/ 1139 w 1139"/>
                              <a:gd name="T7" fmla="*/ 603 h 658"/>
                              <a:gd name="T8" fmla="*/ 1122 w 1139"/>
                              <a:gd name="T9" fmla="*/ 593 h 658"/>
                              <a:gd name="T10" fmla="*/ 1124 w 1139"/>
                              <a:gd name="T11" fmla="*/ 467 h 658"/>
                              <a:gd name="T12" fmla="*/ 1128 w 1139"/>
                              <a:gd name="T13" fmla="*/ 31 h 658"/>
                              <a:gd name="T14" fmla="*/ 1119 w 1139"/>
                              <a:gd name="T15" fmla="*/ 21 h 658"/>
                              <a:gd name="T16" fmla="*/ 992 w 1139"/>
                              <a:gd name="T17" fmla="*/ 13 h 658"/>
                              <a:gd name="T18" fmla="*/ 728 w 1139"/>
                              <a:gd name="T19" fmla="*/ 39 h 658"/>
                              <a:gd name="T20" fmla="*/ 713 w 1139"/>
                              <a:gd name="T21" fmla="*/ 39 h 658"/>
                              <a:gd name="T22" fmla="*/ 713 w 1139"/>
                              <a:gd name="T23" fmla="*/ 39 h 658"/>
                              <a:gd name="T24" fmla="*/ 708 w 1139"/>
                              <a:gd name="T25" fmla="*/ 51 h 658"/>
                              <a:gd name="T26" fmla="*/ 707 w 1139"/>
                              <a:gd name="T27" fmla="*/ 150 h 658"/>
                              <a:gd name="T28" fmla="*/ 696 w 1139"/>
                              <a:gd name="T29" fmla="*/ 64 h 658"/>
                              <a:gd name="T30" fmla="*/ 683 w 1139"/>
                              <a:gd name="T31" fmla="*/ 49 h 658"/>
                              <a:gd name="T32" fmla="*/ 672 w 1139"/>
                              <a:gd name="T33" fmla="*/ 45 h 658"/>
                              <a:gd name="T34" fmla="*/ 54 w 1139"/>
                              <a:gd name="T35" fmla="*/ 27 h 658"/>
                              <a:gd name="T36" fmla="*/ 26 w 1139"/>
                              <a:gd name="T37" fmla="*/ 34 h 658"/>
                              <a:gd name="T38" fmla="*/ 14 w 1139"/>
                              <a:gd name="T39" fmla="*/ 55 h 658"/>
                              <a:gd name="T40" fmla="*/ 12 w 1139"/>
                              <a:gd name="T41" fmla="*/ 79 h 658"/>
                              <a:gd name="T42" fmla="*/ 80 w 1139"/>
                              <a:gd name="T43" fmla="*/ 643 h 658"/>
                              <a:gd name="T44" fmla="*/ 0 w 1139"/>
                              <a:gd name="T45" fmla="*/ 658 h 6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139" h="658">
                                <a:moveTo>
                                  <a:pt x="0" y="658"/>
                                </a:moveTo>
                                <a:lnTo>
                                  <a:pt x="2" y="0"/>
                                </a:lnTo>
                                <a:lnTo>
                                  <a:pt x="1139" y="0"/>
                                </a:lnTo>
                                <a:lnTo>
                                  <a:pt x="1139" y="603"/>
                                </a:lnTo>
                                <a:lnTo>
                                  <a:pt x="1122" y="593"/>
                                </a:lnTo>
                                <a:lnTo>
                                  <a:pt x="1124" y="467"/>
                                </a:lnTo>
                                <a:lnTo>
                                  <a:pt x="1128" y="31"/>
                                </a:lnTo>
                                <a:lnTo>
                                  <a:pt x="1119" y="21"/>
                                </a:lnTo>
                                <a:lnTo>
                                  <a:pt x="992" y="13"/>
                                </a:lnTo>
                                <a:lnTo>
                                  <a:pt x="728" y="39"/>
                                </a:lnTo>
                                <a:lnTo>
                                  <a:pt x="713" y="39"/>
                                </a:lnTo>
                                <a:lnTo>
                                  <a:pt x="713" y="39"/>
                                </a:lnTo>
                                <a:lnTo>
                                  <a:pt x="708" y="51"/>
                                </a:lnTo>
                                <a:lnTo>
                                  <a:pt x="707" y="150"/>
                                </a:lnTo>
                                <a:lnTo>
                                  <a:pt x="696" y="64"/>
                                </a:lnTo>
                                <a:lnTo>
                                  <a:pt x="683" y="49"/>
                                </a:lnTo>
                                <a:lnTo>
                                  <a:pt x="672" y="45"/>
                                </a:lnTo>
                                <a:lnTo>
                                  <a:pt x="54" y="27"/>
                                </a:lnTo>
                                <a:lnTo>
                                  <a:pt x="26" y="34"/>
                                </a:lnTo>
                                <a:lnTo>
                                  <a:pt x="14" y="55"/>
                                </a:lnTo>
                                <a:lnTo>
                                  <a:pt x="12" y="79"/>
                                </a:lnTo>
                                <a:lnTo>
                                  <a:pt x="80" y="643"/>
                                </a:lnTo>
                                <a:lnTo>
                                  <a:pt x="0" y="658"/>
                                </a:lnTo>
                                <a:close/>
                              </a:path>
                            </a:pathLst>
                          </a:custGeom>
                          <a:solidFill>
                            <a:srgbClr val="D7F5FF"/>
                          </a:solidFill>
                          <a:ln w="9525">
                            <a:solidFill>
                              <a:srgbClr val="D7F5FF">
                                <a:alpha val="50000"/>
                              </a:srgbClr>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98" name="Freeform 24"/>
                        <wps:cNvSpPr>
                          <a:spLocks noChangeAspect="1"/>
                        </wps:cNvSpPr>
                        <wps:spPr bwMode="auto">
                          <a:xfrm>
                            <a:off x="4027609" y="2617117"/>
                            <a:ext cx="24" cy="177"/>
                          </a:xfrm>
                          <a:custGeom>
                            <a:avLst/>
                            <a:gdLst>
                              <a:gd name="T0" fmla="*/ 0 w 24"/>
                              <a:gd name="T1" fmla="*/ 0 h 177"/>
                              <a:gd name="T2" fmla="*/ 24 w 24"/>
                              <a:gd name="T3" fmla="*/ 177 h 177"/>
                              <a:gd name="T4" fmla="*/ 24 w 24"/>
                              <a:gd name="T5" fmla="*/ 3 h 177"/>
                              <a:gd name="T6" fmla="*/ 0 w 24"/>
                              <a:gd name="T7" fmla="*/ 0 h 177"/>
                            </a:gdLst>
                            <a:ahLst/>
                            <a:cxnLst>
                              <a:cxn ang="0">
                                <a:pos x="T0" y="T1"/>
                              </a:cxn>
                              <a:cxn ang="0">
                                <a:pos x="T2" y="T3"/>
                              </a:cxn>
                              <a:cxn ang="0">
                                <a:pos x="T4" y="T5"/>
                              </a:cxn>
                              <a:cxn ang="0">
                                <a:pos x="T6" y="T7"/>
                              </a:cxn>
                            </a:cxnLst>
                            <a:rect l="0" t="0" r="r" b="b"/>
                            <a:pathLst>
                              <a:path w="24" h="177">
                                <a:moveTo>
                                  <a:pt x="0" y="0"/>
                                </a:moveTo>
                                <a:lnTo>
                                  <a:pt x="24" y="177"/>
                                </a:lnTo>
                                <a:lnTo>
                                  <a:pt x="24" y="3"/>
                                </a:lnTo>
                                <a:lnTo>
                                  <a:pt x="0" y="0"/>
                                </a:lnTo>
                                <a:close/>
                              </a:path>
                            </a:pathLst>
                          </a:custGeom>
                          <a:solidFill>
                            <a:srgbClr val="D7F5FF">
                              <a:alpha val="50000"/>
                            </a:srgbClr>
                          </a:solidFill>
                          <a:ln w="3175" cmpd="sng">
                            <a:solidFill>
                              <a:srgbClr val="D7F5FF"/>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99" name="Freeform 25"/>
                        <wps:cNvSpPr>
                          <a:spLocks noChangeAspect="1"/>
                        </wps:cNvSpPr>
                        <wps:spPr bwMode="auto">
                          <a:xfrm>
                            <a:off x="4026920" y="2617652"/>
                            <a:ext cx="1137" cy="281"/>
                          </a:xfrm>
                          <a:custGeom>
                            <a:avLst/>
                            <a:gdLst>
                              <a:gd name="T0" fmla="*/ 1122 w 1137"/>
                              <a:gd name="T1" fmla="*/ 35 h 281"/>
                              <a:gd name="T2" fmla="*/ 1112 w 1137"/>
                              <a:gd name="T3" fmla="*/ 54 h 281"/>
                              <a:gd name="T4" fmla="*/ 999 w 1137"/>
                              <a:gd name="T5" fmla="*/ 83 h 281"/>
                              <a:gd name="T6" fmla="*/ 978 w 1137"/>
                              <a:gd name="T7" fmla="*/ 81 h 281"/>
                              <a:gd name="T8" fmla="*/ 710 w 1137"/>
                              <a:gd name="T9" fmla="*/ 12 h 281"/>
                              <a:gd name="T10" fmla="*/ 711 w 1137"/>
                              <a:gd name="T11" fmla="*/ 0 h 281"/>
                              <a:gd name="T12" fmla="*/ 579 w 1137"/>
                              <a:gd name="T13" fmla="*/ 21 h 281"/>
                              <a:gd name="T14" fmla="*/ 666 w 1137"/>
                              <a:gd name="T15" fmla="*/ 63 h 281"/>
                              <a:gd name="T16" fmla="*/ 675 w 1137"/>
                              <a:gd name="T17" fmla="*/ 81 h 281"/>
                              <a:gd name="T18" fmla="*/ 674 w 1137"/>
                              <a:gd name="T19" fmla="*/ 99 h 281"/>
                              <a:gd name="T20" fmla="*/ 666 w 1137"/>
                              <a:gd name="T21" fmla="*/ 110 h 281"/>
                              <a:gd name="T22" fmla="*/ 651 w 1137"/>
                              <a:gd name="T23" fmla="*/ 119 h 281"/>
                              <a:gd name="T24" fmla="*/ 492 w 1137"/>
                              <a:gd name="T25" fmla="*/ 162 h 281"/>
                              <a:gd name="T26" fmla="*/ 336 w 1137"/>
                              <a:gd name="T27" fmla="*/ 203 h 281"/>
                              <a:gd name="T28" fmla="*/ 317 w 1137"/>
                              <a:gd name="T29" fmla="*/ 203 h 281"/>
                              <a:gd name="T30" fmla="*/ 302 w 1137"/>
                              <a:gd name="T31" fmla="*/ 198 h 281"/>
                              <a:gd name="T32" fmla="*/ 198 w 1137"/>
                              <a:gd name="T33" fmla="*/ 137 h 281"/>
                              <a:gd name="T34" fmla="*/ 195 w 1137"/>
                              <a:gd name="T35" fmla="*/ 116 h 281"/>
                              <a:gd name="T36" fmla="*/ 198 w 1137"/>
                              <a:gd name="T37" fmla="*/ 98 h 281"/>
                              <a:gd name="T38" fmla="*/ 216 w 1137"/>
                              <a:gd name="T39" fmla="*/ 87 h 281"/>
                              <a:gd name="T40" fmla="*/ 131 w 1137"/>
                              <a:gd name="T41" fmla="*/ 105 h 281"/>
                              <a:gd name="T42" fmla="*/ 78 w 1137"/>
                              <a:gd name="T43" fmla="*/ 78 h 281"/>
                              <a:gd name="T44" fmla="*/ 0 w 1137"/>
                              <a:gd name="T45" fmla="*/ 101 h 281"/>
                              <a:gd name="T46" fmla="*/ 0 w 1137"/>
                              <a:gd name="T47" fmla="*/ 281 h 281"/>
                              <a:gd name="T48" fmla="*/ 210 w 1137"/>
                              <a:gd name="T49" fmla="*/ 270 h 281"/>
                              <a:gd name="T50" fmla="*/ 224 w 1137"/>
                              <a:gd name="T51" fmla="*/ 243 h 281"/>
                              <a:gd name="T52" fmla="*/ 299 w 1137"/>
                              <a:gd name="T53" fmla="*/ 221 h 281"/>
                              <a:gd name="T54" fmla="*/ 761 w 1137"/>
                              <a:gd name="T55" fmla="*/ 101 h 281"/>
                              <a:gd name="T56" fmla="*/ 788 w 1137"/>
                              <a:gd name="T57" fmla="*/ 95 h 281"/>
                              <a:gd name="T58" fmla="*/ 816 w 1137"/>
                              <a:gd name="T59" fmla="*/ 104 h 281"/>
                              <a:gd name="T60" fmla="*/ 978 w 1137"/>
                              <a:gd name="T61" fmla="*/ 210 h 281"/>
                              <a:gd name="T62" fmla="*/ 981 w 1137"/>
                              <a:gd name="T63" fmla="*/ 231 h 281"/>
                              <a:gd name="T64" fmla="*/ 1032 w 1137"/>
                              <a:gd name="T65" fmla="*/ 242 h 281"/>
                              <a:gd name="T66" fmla="*/ 1004 w 1137"/>
                              <a:gd name="T67" fmla="*/ 212 h 281"/>
                              <a:gd name="T68" fmla="*/ 981 w 1137"/>
                              <a:gd name="T69" fmla="*/ 195 h 281"/>
                              <a:gd name="T70" fmla="*/ 939 w 1137"/>
                              <a:gd name="T71" fmla="*/ 177 h 281"/>
                              <a:gd name="T72" fmla="*/ 927 w 1137"/>
                              <a:gd name="T73" fmla="*/ 141 h 281"/>
                              <a:gd name="T74" fmla="*/ 936 w 1137"/>
                              <a:gd name="T75" fmla="*/ 120 h 281"/>
                              <a:gd name="T76" fmla="*/ 954 w 1137"/>
                              <a:gd name="T77" fmla="*/ 108 h 281"/>
                              <a:gd name="T78" fmla="*/ 987 w 1137"/>
                              <a:gd name="T79" fmla="*/ 104 h 281"/>
                              <a:gd name="T80" fmla="*/ 1017 w 1137"/>
                              <a:gd name="T81" fmla="*/ 107 h 281"/>
                              <a:gd name="T82" fmla="*/ 1082 w 1137"/>
                              <a:gd name="T83" fmla="*/ 140 h 281"/>
                              <a:gd name="T84" fmla="*/ 1104 w 1137"/>
                              <a:gd name="T85" fmla="*/ 158 h 281"/>
                              <a:gd name="T86" fmla="*/ 1116 w 1137"/>
                              <a:gd name="T87" fmla="*/ 176 h 281"/>
                              <a:gd name="T88" fmla="*/ 1124 w 1137"/>
                              <a:gd name="T89" fmla="*/ 200 h 281"/>
                              <a:gd name="T90" fmla="*/ 1115 w 1137"/>
                              <a:gd name="T91" fmla="*/ 227 h 281"/>
                              <a:gd name="T92" fmla="*/ 1106 w 1137"/>
                              <a:gd name="T93" fmla="*/ 234 h 281"/>
                              <a:gd name="T94" fmla="*/ 1137 w 1137"/>
                              <a:gd name="T95" fmla="*/ 243 h 281"/>
                              <a:gd name="T96" fmla="*/ 1137 w 1137"/>
                              <a:gd name="T97" fmla="*/ 42 h 281"/>
                              <a:gd name="T98" fmla="*/ 1122 w 1137"/>
                              <a:gd name="T99" fmla="*/ 35 h 2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137" h="281">
                                <a:moveTo>
                                  <a:pt x="1122" y="35"/>
                                </a:moveTo>
                                <a:lnTo>
                                  <a:pt x="1112" y="54"/>
                                </a:lnTo>
                                <a:lnTo>
                                  <a:pt x="999" y="83"/>
                                </a:lnTo>
                                <a:lnTo>
                                  <a:pt x="978" y="81"/>
                                </a:lnTo>
                                <a:lnTo>
                                  <a:pt x="710" y="12"/>
                                </a:lnTo>
                                <a:lnTo>
                                  <a:pt x="711" y="0"/>
                                </a:lnTo>
                                <a:lnTo>
                                  <a:pt x="579" y="21"/>
                                </a:lnTo>
                                <a:lnTo>
                                  <a:pt x="666" y="63"/>
                                </a:lnTo>
                                <a:lnTo>
                                  <a:pt x="675" y="81"/>
                                </a:lnTo>
                                <a:lnTo>
                                  <a:pt x="674" y="99"/>
                                </a:lnTo>
                                <a:lnTo>
                                  <a:pt x="666" y="110"/>
                                </a:lnTo>
                                <a:lnTo>
                                  <a:pt x="651" y="119"/>
                                </a:lnTo>
                                <a:lnTo>
                                  <a:pt x="492" y="162"/>
                                </a:lnTo>
                                <a:lnTo>
                                  <a:pt x="336" y="203"/>
                                </a:lnTo>
                                <a:lnTo>
                                  <a:pt x="317" y="203"/>
                                </a:lnTo>
                                <a:lnTo>
                                  <a:pt x="302" y="198"/>
                                </a:lnTo>
                                <a:lnTo>
                                  <a:pt x="198" y="137"/>
                                </a:lnTo>
                                <a:lnTo>
                                  <a:pt x="195" y="116"/>
                                </a:lnTo>
                                <a:lnTo>
                                  <a:pt x="198" y="98"/>
                                </a:lnTo>
                                <a:lnTo>
                                  <a:pt x="216" y="87"/>
                                </a:lnTo>
                                <a:lnTo>
                                  <a:pt x="131" y="105"/>
                                </a:lnTo>
                                <a:lnTo>
                                  <a:pt x="78" y="78"/>
                                </a:lnTo>
                                <a:lnTo>
                                  <a:pt x="0" y="101"/>
                                </a:lnTo>
                                <a:lnTo>
                                  <a:pt x="0" y="281"/>
                                </a:lnTo>
                                <a:lnTo>
                                  <a:pt x="210" y="270"/>
                                </a:lnTo>
                                <a:lnTo>
                                  <a:pt x="224" y="243"/>
                                </a:lnTo>
                                <a:lnTo>
                                  <a:pt x="299" y="221"/>
                                </a:lnTo>
                                <a:lnTo>
                                  <a:pt x="761" y="101"/>
                                </a:lnTo>
                                <a:lnTo>
                                  <a:pt x="788" y="95"/>
                                </a:lnTo>
                                <a:lnTo>
                                  <a:pt x="816" y="104"/>
                                </a:lnTo>
                                <a:lnTo>
                                  <a:pt x="978" y="210"/>
                                </a:lnTo>
                                <a:lnTo>
                                  <a:pt x="981" y="231"/>
                                </a:lnTo>
                                <a:lnTo>
                                  <a:pt x="1032" y="242"/>
                                </a:lnTo>
                                <a:lnTo>
                                  <a:pt x="1004" y="212"/>
                                </a:lnTo>
                                <a:lnTo>
                                  <a:pt x="981" y="195"/>
                                </a:lnTo>
                                <a:lnTo>
                                  <a:pt x="939" y="177"/>
                                </a:lnTo>
                                <a:lnTo>
                                  <a:pt x="927" y="141"/>
                                </a:lnTo>
                                <a:lnTo>
                                  <a:pt x="936" y="120"/>
                                </a:lnTo>
                                <a:lnTo>
                                  <a:pt x="954" y="108"/>
                                </a:lnTo>
                                <a:lnTo>
                                  <a:pt x="987" y="104"/>
                                </a:lnTo>
                                <a:lnTo>
                                  <a:pt x="1017" y="107"/>
                                </a:lnTo>
                                <a:lnTo>
                                  <a:pt x="1082" y="140"/>
                                </a:lnTo>
                                <a:lnTo>
                                  <a:pt x="1104" y="158"/>
                                </a:lnTo>
                                <a:lnTo>
                                  <a:pt x="1116" y="176"/>
                                </a:lnTo>
                                <a:lnTo>
                                  <a:pt x="1124" y="200"/>
                                </a:lnTo>
                                <a:lnTo>
                                  <a:pt x="1115" y="227"/>
                                </a:lnTo>
                                <a:lnTo>
                                  <a:pt x="1106" y="234"/>
                                </a:lnTo>
                                <a:lnTo>
                                  <a:pt x="1137" y="243"/>
                                </a:lnTo>
                                <a:lnTo>
                                  <a:pt x="1137" y="42"/>
                                </a:lnTo>
                                <a:lnTo>
                                  <a:pt x="1122" y="35"/>
                                </a:lnTo>
                                <a:close/>
                              </a:path>
                            </a:pathLst>
                          </a:custGeom>
                          <a:solidFill>
                            <a:srgbClr val="D7F5FF"/>
                          </a:solidFill>
                          <a:ln w="9525">
                            <a:solidFill>
                              <a:srgbClr val="D7F5FF">
                                <a:alpha val="50000"/>
                              </a:srgbClr>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00" name="Freeform 26"/>
                        <wps:cNvSpPr>
                          <a:spLocks noChangeAspect="1"/>
                        </wps:cNvSpPr>
                        <wps:spPr bwMode="auto">
                          <a:xfrm>
                            <a:off x="4026918" y="2617880"/>
                            <a:ext cx="1140" cy="230"/>
                          </a:xfrm>
                          <a:custGeom>
                            <a:avLst/>
                            <a:gdLst>
                              <a:gd name="T0" fmla="*/ 0 w 1140"/>
                              <a:gd name="T1" fmla="*/ 50 h 230"/>
                              <a:gd name="T2" fmla="*/ 0 w 1140"/>
                              <a:gd name="T3" fmla="*/ 230 h 230"/>
                              <a:gd name="T4" fmla="*/ 1140 w 1140"/>
                              <a:gd name="T5" fmla="*/ 228 h 230"/>
                              <a:gd name="T6" fmla="*/ 1140 w 1140"/>
                              <a:gd name="T7" fmla="*/ 18 h 230"/>
                              <a:gd name="T8" fmla="*/ 1108 w 1140"/>
                              <a:gd name="T9" fmla="*/ 8 h 230"/>
                              <a:gd name="T10" fmla="*/ 1075 w 1140"/>
                              <a:gd name="T11" fmla="*/ 21 h 230"/>
                              <a:gd name="T12" fmla="*/ 1047 w 1140"/>
                              <a:gd name="T13" fmla="*/ 15 h 230"/>
                              <a:gd name="T14" fmla="*/ 1029 w 1140"/>
                              <a:gd name="T15" fmla="*/ 8 h 230"/>
                              <a:gd name="T16" fmla="*/ 981 w 1140"/>
                              <a:gd name="T17" fmla="*/ 0 h 230"/>
                              <a:gd name="T18" fmla="*/ 973 w 1140"/>
                              <a:gd name="T19" fmla="*/ 11 h 230"/>
                              <a:gd name="T20" fmla="*/ 964 w 1140"/>
                              <a:gd name="T21" fmla="*/ 21 h 230"/>
                              <a:gd name="T22" fmla="*/ 963 w 1140"/>
                              <a:gd name="T23" fmla="*/ 35 h 230"/>
                              <a:gd name="T24" fmla="*/ 418 w 1140"/>
                              <a:gd name="T25" fmla="*/ 213 h 230"/>
                              <a:gd name="T26" fmla="*/ 393 w 1140"/>
                              <a:gd name="T27" fmla="*/ 216 h 230"/>
                              <a:gd name="T28" fmla="*/ 370 w 1140"/>
                              <a:gd name="T29" fmla="*/ 207 h 230"/>
                              <a:gd name="T30" fmla="*/ 217 w 1140"/>
                              <a:gd name="T31" fmla="*/ 71 h 230"/>
                              <a:gd name="T32" fmla="*/ 207 w 1140"/>
                              <a:gd name="T33" fmla="*/ 54 h 230"/>
                              <a:gd name="T34" fmla="*/ 213 w 1140"/>
                              <a:gd name="T35" fmla="*/ 35 h 230"/>
                              <a:gd name="T36" fmla="*/ 0 w 1140"/>
                              <a:gd name="T37" fmla="*/ 50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40" h="230">
                                <a:moveTo>
                                  <a:pt x="0" y="50"/>
                                </a:moveTo>
                                <a:lnTo>
                                  <a:pt x="0" y="230"/>
                                </a:lnTo>
                                <a:lnTo>
                                  <a:pt x="1140" y="228"/>
                                </a:lnTo>
                                <a:lnTo>
                                  <a:pt x="1140" y="18"/>
                                </a:lnTo>
                                <a:lnTo>
                                  <a:pt x="1108" y="8"/>
                                </a:lnTo>
                                <a:lnTo>
                                  <a:pt x="1075" y="21"/>
                                </a:lnTo>
                                <a:lnTo>
                                  <a:pt x="1047" y="15"/>
                                </a:lnTo>
                                <a:lnTo>
                                  <a:pt x="1029" y="8"/>
                                </a:lnTo>
                                <a:lnTo>
                                  <a:pt x="981" y="0"/>
                                </a:lnTo>
                                <a:lnTo>
                                  <a:pt x="973" y="11"/>
                                </a:lnTo>
                                <a:lnTo>
                                  <a:pt x="964" y="21"/>
                                </a:lnTo>
                                <a:lnTo>
                                  <a:pt x="963" y="35"/>
                                </a:lnTo>
                                <a:lnTo>
                                  <a:pt x="418" y="213"/>
                                </a:lnTo>
                                <a:lnTo>
                                  <a:pt x="393" y="216"/>
                                </a:lnTo>
                                <a:lnTo>
                                  <a:pt x="370" y="207"/>
                                </a:lnTo>
                                <a:lnTo>
                                  <a:pt x="217" y="71"/>
                                </a:lnTo>
                                <a:lnTo>
                                  <a:pt x="207" y="54"/>
                                </a:lnTo>
                                <a:lnTo>
                                  <a:pt x="213" y="35"/>
                                </a:lnTo>
                                <a:lnTo>
                                  <a:pt x="0" y="50"/>
                                </a:lnTo>
                                <a:close/>
                              </a:path>
                            </a:pathLst>
                          </a:custGeom>
                          <a:solidFill>
                            <a:srgbClr val="D7F5FF"/>
                          </a:solidFill>
                          <a:ln w="9525">
                            <a:solidFill>
                              <a:srgbClr val="D7F5FF">
                                <a:alpha val="50000"/>
                              </a:srgbClr>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01" name="Line 35"/>
                        <wps:cNvCnPr/>
                        <wps:spPr bwMode="auto">
                          <a:xfrm flipV="1">
                            <a:off x="4027092" y="2617730"/>
                            <a:ext cx="89" cy="20"/>
                          </a:xfrm>
                          <a:prstGeom prst="line">
                            <a:avLst/>
                          </a:prstGeom>
                          <a:noFill/>
                          <a:ln w="9525">
                            <a:solidFill>
                              <a:srgbClr val="D7F5FF">
                                <a:alpha val="50000"/>
                              </a:srgb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67D177F" id="Group 29" o:spid="_x0000_s1026" style="position:absolute;margin-left:317.1pt;margin-top:206.05pt;width:52.05pt;height:51pt;z-index:251685376" coordorigin="40269,26170" coordsize="11,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">
                <v:shape id="Picture 22" o:spid="_x0000_s1027" type="#_x0000_t75" style="position:absolute;left:40269;top:26170;width:11;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D+iDvFAAAA3AAAAA8AAABkcnMvZG93bnJldi54bWxEj0FrwkAUhO8F/8PyhF5K3ehBTMxGqmAR&#10;2oNN7f2RfWZDs29DdpvEf98tFDwOM/MNk+8m24qBet84VrBcJCCIK6cbrhVcPo/PGxA+IGtsHZOC&#10;G3nYFbOHHDPtRv6goQy1iBD2GSowIXSZlL4yZNEvXEccvavrLYYo+1rqHscIt61cJclaWmw4Lhjs&#10;6GCo+i5/rAI83p7e0mZfvl+Gr9fkPBp3Ou+VepxPL1sQgaZwD/+3T1rBKl3D35l4BGTx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w/og7xQAAANwAAAAPAAAAAAAAAAAAAAAA&#10;AJ8CAABkcnMvZG93bnJldi54bWxQSwUGAAAAAAQABAD3AAAAkQMAAAAA&#10;" fillcolor="#5b9bd5 [3204]" strokecolor="#b2b2b2" strokeweight="1pt">
                  <v:imagedata r:id="rId35" o:title=""/>
                  <v:shadow color="#e7e6e6 [3214]"/>
                </v:shape>
                <v:shape id="Freeform 23" o:spid="_x0000_s1028" style="position:absolute;left:40269;top:26170;width:11;height:7;visibility:visible;mso-wrap-style:square;v-text-anchor:top" coordsize="1139,6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Z32MEA&#10;AADcAAAADwAAAGRycy9kb3ducmV2LnhtbESPQYvCMBSE7wv7H8Jb8LamrbBqNYoIC3u1Cl4fzbOt&#10;Ni81SbX+e7MgeBxm5htmuR5MK27kfGNZQTpOQBCXVjdcKTjsf79nIHxA1thaJgUP8rBefX4sMdf2&#10;zju6FaESEcI+RwV1CF0upS9rMujHtiOO3sk6gyFKV0nt8B7hppVZkvxIgw3HhRo72tZUXoreRMox&#10;PfW9nFzdmfkwu262WVo8lBp9DZsFiEBDeIdf7T+tIJtP4f9MPAJ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md9jBAAAA3AAAAA8AAAAAAAAAAAAAAAAAmAIAAGRycy9kb3du&#10;cmV2LnhtbFBLBQYAAAAABAAEAPUAAACGAwAAAAA=&#10;" path="m,658l2,,1139,r,603l1122,593r2,-126l1128,31r-9,-10l992,13,728,39r-15,l713,39r-5,12l707,150,696,64,683,49,672,45,54,27,26,34,14,55,12,79,80,643,,658xe" fillcolor="#d7f5ff" strokecolor="#d7f5ff">
                  <v:stroke opacity="32896f"/>
                  <v:shadow color="#e7e6e6 [3214]"/>
                  <v:path arrowok="t" o:connecttype="custom" o:connectlocs="0,658;2,0;1139,0;1139,603;1122,593;1124,467;1128,31;1119,21;992,13;728,39;713,39;713,39;708,51;707,150;696,64;683,49;672,45;54,27;26,34;14,55;12,79;80,643;0,658" o:connectangles="0,0,0,0,0,0,0,0,0,0,0,0,0,0,0,0,0,0,0,0,0,0,0"/>
                  <o:lock v:ext="edit" aspectratio="t"/>
                </v:shape>
                <v:shape id="Freeform 24" o:spid="_x0000_s1029" style="position:absolute;left:40276;top:26171;width:0;height:1;visibility:visible;mso-wrap-style:square;v-text-anchor:top" coordsize="24,1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ZrSsUA&#10;AADcAAAADwAAAGRycy9kb3ducmV2LnhtbERPy2rCQBTdF/oPwy10U3RSi6LRUfqgoHRRX0jcXTLX&#10;JJq5E2amMf17Z1Ho8nDes0VnatGS85VlBc/9BARxbnXFhYL97rM3BuEDssbaMin4JQ+L+f3dDFNt&#10;r7yhdhsKEUPYp6igDKFJpfR5SQZ93zbEkTtZZzBE6AqpHV5juKnlIElG0mDFsaHEht5Lyi/bH6Mg&#10;y74mL/natYfV97F9G2bn5vj0odTjQ/c6BRGoC//iP/dSKxhM4tp4Jh4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tmtKxQAAANwAAAAPAAAAAAAAAAAAAAAAAJgCAABkcnMv&#10;ZG93bnJldi54bWxQSwUGAAAAAAQABAD1AAAAigMAAAAA&#10;" path="m,l24,177,24,3,,xe" fillcolor="#d7f5ff" strokecolor="#d7f5ff" strokeweight=".25pt">
                  <v:fill opacity="32896f"/>
                  <v:shadow color="#e7e6e6 [3214]"/>
                  <v:path arrowok="t" o:connecttype="custom" o:connectlocs="0,0;24,177;24,3;0,0" o:connectangles="0,0,0,0"/>
                  <o:lock v:ext="edit" aspectratio="t"/>
                </v:shape>
                <v:shape id="Freeform 25" o:spid="_x0000_s1030" style="position:absolute;left:40269;top:26176;width:11;height:3;visibility:visible;mso-wrap-style:square;v-text-anchor:top" coordsize="1137,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2aGcIA&#10;AADcAAAADwAAAGRycy9kb3ducmV2LnhtbESP0YrCMBRE3wX/IVzBN00VWWo1igiCsCBY/YBLc22L&#10;zU1NYu3u12+EBR+HmTnDrLe9aURHzteWFcymCQjiwuqaSwXXy2GSgvABWWNjmRT8kIftZjhYY6bt&#10;i8/U5aEUEcI+QwVVCG0mpS8qMuintiWO3s06gyFKV0rt8BXhppHzJPmSBmuOCxW2tK+ouOdPo+D7&#10;95S7vUzdoVl0ae8fNj3fjkqNR/1uBSJQHz7h//ZRK5gvl/A+E4+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PZoZwgAAANwAAAAPAAAAAAAAAAAAAAAAAJgCAABkcnMvZG93&#10;bnJldi54bWxQSwUGAAAAAAQABAD1AAAAhwMAAAAA&#10;" path="m1122,35r-10,19l999,83,978,81,710,12,711,,579,21r87,42l675,81r-1,18l666,110r-15,9l492,162,336,203r-19,l302,198,198,137r-3,-21l198,98,216,87r-85,18l78,78,,101,,281,210,270r14,-27l299,221,761,101r27,-6l816,104,978,210r3,21l1032,242r-28,-30l981,195,939,177,927,141r9,-21l954,108r33,-4l1017,107r65,33l1104,158r12,18l1124,200r-9,27l1106,234r31,9l1137,42r-15,-7xe" fillcolor="#d7f5ff" strokecolor="#d7f5ff">
                  <v:stroke opacity="32896f"/>
                  <v:shadow color="#e7e6e6 [3214]"/>
                  <v:path arrowok="t" o:connecttype="custom" o:connectlocs="1122,35;1112,54;999,83;978,81;710,12;711,0;579,21;666,63;675,81;674,99;666,110;651,119;492,162;336,203;317,203;302,198;198,137;195,116;198,98;216,87;131,105;78,78;0,101;0,281;210,270;224,243;299,221;761,101;788,95;816,104;978,210;981,231;1032,242;1004,212;981,195;939,177;927,141;936,120;954,108;987,104;1017,107;1082,140;1104,158;1116,176;1124,200;1115,227;1106,234;1137,243;1137,42;1122,35" o:connectangles="0,0,0,0,0,0,0,0,0,0,0,0,0,0,0,0,0,0,0,0,0,0,0,0,0,0,0,0,0,0,0,0,0,0,0,0,0,0,0,0,0,0,0,0,0,0,0,0,0,0"/>
                  <o:lock v:ext="edit" aspectratio="t"/>
                </v:shape>
                <v:shape id="Freeform 26" o:spid="_x0000_s1031" style="position:absolute;left:40269;top:26178;width:11;height:3;visibility:visible;mso-wrap-style:square;v-text-anchor:top" coordsize="1140,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KXMQA&#10;AADcAAAADwAAAGRycy9kb3ducmV2LnhtbERPXWvCMBR9H/gfwhV8kZmqYxudaZGJIDgQuw32eGmu&#10;TbfmpjSx1n9vHoQ9Hs73Kh9sI3rqfO1YwXyWgCAuna65UvD1uX18BeEDssbGMSm4koc8Gz2sMNXu&#10;wkfqi1CJGMI+RQUmhDaV0peGLPqZa4kjd3KdxRBhV0nd4SWG20YukuRZWqw5Nhhs6d1Q+VecrYKN&#10;+Vh+1/h0PLwM/X79U2xP09+5UpPxsH4DEWgI/+K7e6cVLJM4P56JR0B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EClzEAAAA3AAAAA8AAAAAAAAAAAAAAAAAmAIAAGRycy9k&#10;b3ducmV2LnhtbFBLBQYAAAAABAAEAPUAAACJAwAAAAA=&#10;" path="m,50l,230r1140,-2l1140,18,1108,8r-33,13l1047,15,1029,8,981,r-8,11l964,21r-1,14l418,213r-25,3l370,207,217,71,207,54r6,-19l,50xe" fillcolor="#d7f5ff" strokecolor="#d7f5ff">
                  <v:stroke opacity="32896f"/>
                  <v:shadow color="#e7e6e6 [3214]"/>
                  <v:path arrowok="t" o:connecttype="custom" o:connectlocs="0,50;0,230;1140,228;1140,18;1108,8;1075,21;1047,15;1029,8;981,0;973,11;964,21;963,35;418,213;393,216;370,207;217,71;207,54;213,35;0,50" o:connectangles="0,0,0,0,0,0,0,0,0,0,0,0,0,0,0,0,0,0,0"/>
                  <o:lock v:ext="edit" aspectratio="t"/>
                </v:shape>
                <v:line id="Line 35" o:spid="_x0000_s1032" style="position:absolute;flip:y;visibility:visible;mso-wrap-style:square" from="40270,26177" to="40271,26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VnW8UAAADcAAAADwAAAGRycy9kb3ducmV2LnhtbESP3WoCMRSE7wu+QziCdzWx1Va2RrGK&#10;oF6U+vMAh83pZnFzst1EXd/eCIVeDjPzDTOZta4SF2pC6VnDoK9AEOfelFxoOB5Wz2MQISIbrDyT&#10;hhsFmE07TxPMjL/yji77WIgE4ZChBhtjnUkZcksOQ9/XxMn78Y3DmGRTSNPgNcFdJV+UepMOS04L&#10;FmtaWMpP+7PTcPis379229X30i5GauN+12ZUDrXuddv5B4hIbfwP/7XXRsOrGsDjTDoCcn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XVnW8UAAADcAAAADwAAAAAAAAAA&#10;AAAAAAChAgAAZHJzL2Rvd25yZXYueG1sUEsFBgAAAAAEAAQA+QAAAJMDAAAAAA==&#10;" strokecolor="#d7f5ff">
                  <v:stroke opacity="32896f"/>
                  <v:shadow color="#e7e6e6 [3214]"/>
                </v:line>
              </v:group>
            </w:pict>
          </mc:Fallback>
        </mc:AlternateContent>
      </w:r>
      <w:r w:rsidRPr="001B5EE1">
        <w:rPr>
          <w:noProof/>
        </w:rPr>
        <mc:AlternateContent>
          <mc:Choice Requires="wpg">
            <w:drawing>
              <wp:anchor distT="0" distB="0" distL="114300" distR="114300" simplePos="0" relativeHeight="251690496" behindDoc="0" locked="0" layoutInCell="1" allowOverlap="1" wp14:anchorId="6587C4CB" wp14:editId="493E32A5">
                <wp:simplePos x="0" y="0"/>
                <wp:positionH relativeFrom="column">
                  <wp:posOffset>929005</wp:posOffset>
                </wp:positionH>
                <wp:positionV relativeFrom="paragraph">
                  <wp:posOffset>1058545</wp:posOffset>
                </wp:positionV>
                <wp:extent cx="4893945" cy="2058670"/>
                <wp:effectExtent l="0" t="0" r="0" b="0"/>
                <wp:wrapNone/>
                <wp:docPr id="291"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93945" cy="2058670"/>
                          <a:chOff x="929289" y="1058456"/>
                          <a:chExt cx="3792" cy="1453"/>
                        </a:xfrm>
                      </wpg:grpSpPr>
                      <wps:wsp>
                        <wps:cNvPr id="292" name="Text Box 37"/>
                        <wps:cNvSpPr txBox="1">
                          <a:spLocks noChangeArrowheads="1"/>
                        </wps:cNvSpPr>
                        <wps:spPr bwMode="auto">
                          <a:xfrm>
                            <a:off x="930777" y="1058984"/>
                            <a:ext cx="864" cy="398"/>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F8063CC" w14:textId="77777777" w:rsidR="00BD6716" w:rsidRDefault="00BD6716"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7B818ACF" w14:textId="77777777" w:rsidR="00BD6716" w:rsidRDefault="00BD6716" w:rsidP="001B5EE1">
                              <w:pPr>
                                <w:pStyle w:val="NormalWeb"/>
                                <w:spacing w:before="0" w:line="228" w:lineRule="auto"/>
                                <w:jc w:val="center"/>
                                <w:textAlignment w:val="baseline"/>
                              </w:pPr>
                              <w:r w:rsidRPr="001B5EE1">
                                <w:rPr>
                                  <w:rFonts w:ascii="Arial" w:hAnsi="Arial"/>
                                  <w:b/>
                                  <w:bCs/>
                                  <w:i/>
                                  <w:iCs/>
                                  <w:color w:val="FF3300"/>
                                  <w:kern w:val="24"/>
                                  <w:sz w:val="36"/>
                                  <w:szCs w:val="36"/>
                                </w:rPr>
                                <w:t>WAN</w:t>
                              </w:r>
                            </w:p>
                          </w:txbxContent>
                        </wps:txbx>
                        <wps:bodyPr rot="0" vert="horz" wrap="square" lIns="45720" tIns="45720" rIns="45720" bIns="45720" anchor="t" anchorCtr="0" upright="1">
                          <a:spAutoFit/>
                        </wps:bodyPr>
                      </wps:wsp>
                      <wps:wsp>
                        <wps:cNvPr id="293" name="Text Box 38"/>
                        <wps:cNvSpPr txBox="1">
                          <a:spLocks noChangeArrowheads="1"/>
                        </wps:cNvSpPr>
                        <wps:spPr bwMode="auto">
                          <a:xfrm>
                            <a:off x="932265" y="1058984"/>
                            <a:ext cx="816" cy="398"/>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1C9273" w14:textId="77777777" w:rsidR="00BD6716" w:rsidRDefault="00BD6716"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102AF7FC" w14:textId="77777777" w:rsidR="00BD6716" w:rsidRDefault="00BD6716" w:rsidP="001B5EE1">
                              <w:pPr>
                                <w:pStyle w:val="NormalWeb"/>
                                <w:spacing w:before="0" w:line="228" w:lineRule="auto"/>
                                <w:jc w:val="center"/>
                                <w:textAlignment w:val="baseline"/>
                              </w:pPr>
                              <w:r w:rsidRPr="001B5EE1">
                                <w:rPr>
                                  <w:rFonts w:ascii="Arial" w:hAnsi="Arial"/>
                                  <w:b/>
                                  <w:bCs/>
                                  <w:i/>
                                  <w:iCs/>
                                  <w:color w:val="FF3300"/>
                                  <w:kern w:val="24"/>
                                  <w:sz w:val="36"/>
                                  <w:szCs w:val="36"/>
                                </w:rPr>
                                <w:t>HRN</w:t>
                              </w:r>
                            </w:p>
                          </w:txbxContent>
                        </wps:txbx>
                        <wps:bodyPr rot="0" vert="horz" wrap="square" lIns="45720" tIns="45720" rIns="45720" bIns="45720" anchor="t" anchorCtr="0" upright="1">
                          <a:spAutoFit/>
                        </wps:bodyPr>
                      </wps:wsp>
                      <wps:wsp>
                        <wps:cNvPr id="294" name="Text Box 39"/>
                        <wps:cNvSpPr txBox="1">
                          <a:spLocks noChangeArrowheads="1"/>
                        </wps:cNvSpPr>
                        <wps:spPr bwMode="auto">
                          <a:xfrm>
                            <a:off x="929289" y="1058456"/>
                            <a:ext cx="864" cy="398"/>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6935C5" w14:textId="77777777" w:rsidR="00BD6716" w:rsidRDefault="00BD6716"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7E408E6B" w14:textId="77777777" w:rsidR="00BD6716" w:rsidRDefault="00BD6716" w:rsidP="001B5EE1">
                              <w:pPr>
                                <w:pStyle w:val="NormalWeb"/>
                                <w:spacing w:before="0" w:line="228" w:lineRule="auto"/>
                                <w:jc w:val="center"/>
                                <w:textAlignment w:val="baseline"/>
                              </w:pPr>
                              <w:r w:rsidRPr="001B5EE1">
                                <w:rPr>
                                  <w:rFonts w:ascii="Arial" w:hAnsi="Arial"/>
                                  <w:b/>
                                  <w:bCs/>
                                  <w:i/>
                                  <w:iCs/>
                                  <w:color w:val="FF3300"/>
                                  <w:kern w:val="24"/>
                                  <w:sz w:val="36"/>
                                  <w:szCs w:val="36"/>
                                </w:rPr>
                                <w:t>PAN</w:t>
                              </w:r>
                            </w:p>
                          </w:txbxContent>
                        </wps:txbx>
                        <wps:bodyPr rot="0" vert="horz" wrap="square" lIns="45720" tIns="45720" rIns="45720" bIns="45720" anchor="t" anchorCtr="0" upright="1">
                          <a:spAutoFit/>
                        </wps:bodyPr>
                      </wps:wsp>
                      <wps:wsp>
                        <wps:cNvPr id="295" name="Text Box 40"/>
                        <wps:cNvSpPr txBox="1">
                          <a:spLocks noChangeArrowheads="1"/>
                        </wps:cNvSpPr>
                        <wps:spPr bwMode="auto">
                          <a:xfrm>
                            <a:off x="929289" y="1059511"/>
                            <a:ext cx="864" cy="398"/>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9400ED" w14:textId="77777777" w:rsidR="00BD6716" w:rsidRDefault="00BD6716"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48F42CB5" w14:textId="77777777" w:rsidR="00BD6716" w:rsidRDefault="00BD6716" w:rsidP="001B5EE1">
                              <w:pPr>
                                <w:pStyle w:val="NormalWeb"/>
                                <w:spacing w:before="0" w:line="228" w:lineRule="auto"/>
                                <w:jc w:val="center"/>
                                <w:textAlignment w:val="baseline"/>
                              </w:pPr>
                              <w:r w:rsidRPr="001B5EE1">
                                <w:rPr>
                                  <w:rFonts w:ascii="Arial" w:hAnsi="Arial"/>
                                  <w:b/>
                                  <w:bCs/>
                                  <w:i/>
                                  <w:iCs/>
                                  <w:color w:val="FF3300"/>
                                  <w:kern w:val="24"/>
                                  <w:sz w:val="36"/>
                                  <w:szCs w:val="36"/>
                                </w:rPr>
                                <w:t>LAN</w:t>
                              </w:r>
                            </w:p>
                          </w:txbxContent>
                        </wps:txbx>
                        <wps:bodyPr rot="0" vert="horz" wrap="square" lIns="45720" tIns="45720" rIns="4572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36" o:spid="_x0000_s1079" style="position:absolute;left:0;text-align:left;margin-left:73.15pt;margin-top:83.35pt;width:385.35pt;height:162.1pt;z-index:251690496;mso-position-horizontal-relative:text;mso-position-vertical-relative:text" coordorigin="9292,10584" coordsize="3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">
                <v:shape id="Text Box 37" o:spid="_x0000_s1080" type="#_x0000_t202" style="position:absolute;left:9307;top:10589;width: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UvQ8cA&#10;AADcAAAADwAAAGRycy9kb3ducmV2LnhtbESPQWvCQBSE74L/YXmF3nTTQIumrqJCSoqH2thDj4/s&#10;a5KafZtmt0n6792C4HGYmW+Y1WY0jeipc7VlBQ/zCARxYXXNpYKPUzpbgHAeWWNjmRT8kYPNejpZ&#10;YaLtwO/U574UAcIuQQWV920ipSsqMujmtiUO3pftDPogu1LqDocAN42Mo+hJGqw5LFTY0r6i4pz/&#10;GgX98ic/fmevj2/Zjk71y5DuPw+pUvd34/YZhKfR38LXdqYVxMsY/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o1L0PHAAAA3AAAAA8AAAAAAAAAAAAAAAAAmAIAAGRy&#10;cy9kb3ducmV2LnhtbFBLBQYAAAAABAAEAPUAAACMAwAAAAA=&#10;" filled="f" fillcolor="#5b9bd5" stroked="f">
                  <v:textbox style="mso-fit-shape-to-text:t" inset="3.6pt,,3.6pt">
                    <w:txbxContent>
                      <w:p w14:paraId="7F8063CC" w14:textId="77777777" w:rsidR="00BD6716" w:rsidRDefault="00BD6716"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7B818ACF" w14:textId="77777777" w:rsidR="00BD6716" w:rsidRDefault="00BD6716" w:rsidP="001B5EE1">
                        <w:pPr>
                          <w:pStyle w:val="NormalWeb"/>
                          <w:spacing w:before="0" w:line="228" w:lineRule="auto"/>
                          <w:jc w:val="center"/>
                          <w:textAlignment w:val="baseline"/>
                        </w:pPr>
                        <w:r w:rsidRPr="001B5EE1">
                          <w:rPr>
                            <w:rFonts w:ascii="Arial" w:hAnsi="Arial"/>
                            <w:b/>
                            <w:bCs/>
                            <w:i/>
                            <w:iCs/>
                            <w:color w:val="FF3300"/>
                            <w:kern w:val="24"/>
                            <w:sz w:val="36"/>
                            <w:szCs w:val="36"/>
                          </w:rPr>
                          <w:t>WAN</w:t>
                        </w:r>
                      </w:p>
                    </w:txbxContent>
                  </v:textbox>
                </v:shape>
                <v:shape id="Text Box 38" o:spid="_x0000_s1081" type="#_x0000_t202" style="position:absolute;left:9322;top:10589;width:8;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mK2McA&#10;AADcAAAADwAAAGRycy9kb3ducmV2LnhtbESPQWvCQBSE7wX/w/IKvdVNLRZNXUWFlIgHbeyhx0f2&#10;NUnNvk2zaxL/vVso9DjMzDfMYjWYWnTUusqygqdxBII4t7riQsHHKXmcgXAeWWNtmRRcycFqObpb&#10;YKxtz+/UZb4QAcIuRgWl900spctLMujGtiEO3pdtDfog20LqFvsAN7WcRNGLNFhxWCixoW1J+Tm7&#10;GAXd/Cc7fqe76SHd0Kl665Pt5z5R6uF+WL+C8DT4//BfO9UKJvNn+D0TjoBc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V5itjHAAAA3AAAAA8AAAAAAAAAAAAAAAAAmAIAAGRy&#10;cy9kb3ducmV2LnhtbFBLBQYAAAAABAAEAPUAAACMAwAAAAA=&#10;" filled="f" fillcolor="#5b9bd5" stroked="f">
                  <v:textbox style="mso-fit-shape-to-text:t" inset="3.6pt,,3.6pt">
                    <w:txbxContent>
                      <w:p w14:paraId="111C9273" w14:textId="77777777" w:rsidR="00BD6716" w:rsidRDefault="00BD6716"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102AF7FC" w14:textId="77777777" w:rsidR="00BD6716" w:rsidRDefault="00BD6716" w:rsidP="001B5EE1">
                        <w:pPr>
                          <w:pStyle w:val="NormalWeb"/>
                          <w:spacing w:before="0" w:line="228" w:lineRule="auto"/>
                          <w:jc w:val="center"/>
                          <w:textAlignment w:val="baseline"/>
                        </w:pPr>
                        <w:r w:rsidRPr="001B5EE1">
                          <w:rPr>
                            <w:rFonts w:ascii="Arial" w:hAnsi="Arial"/>
                            <w:b/>
                            <w:bCs/>
                            <w:i/>
                            <w:iCs/>
                            <w:color w:val="FF3300"/>
                            <w:kern w:val="24"/>
                            <w:sz w:val="36"/>
                            <w:szCs w:val="36"/>
                          </w:rPr>
                          <w:t>HRN</w:t>
                        </w:r>
                      </w:p>
                    </w:txbxContent>
                  </v:textbox>
                </v:shape>
                <v:shape id="Text Box 39" o:spid="_x0000_s1082" type="#_x0000_t202" style="position:absolute;left:9292;top:10584;width: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ASrMcA&#10;AADcAAAADwAAAGRycy9kb3ducmV2LnhtbESPQWvCQBSE7wX/w/IKvdVNpRZNXUWFlIgHbeyhx0f2&#10;NUnNvk2zaxL/vVso9DjMzDfMYjWYWnTUusqygqdxBII4t7riQsHHKXmcgXAeWWNtmRRcycFqObpb&#10;YKxtz+/UZb4QAcIuRgWl900spctLMujGtiEO3pdtDfog20LqFvsAN7WcRNGLNFhxWCixoW1J+Tm7&#10;GAXd/Cc7fqe76SHd0Kl665Pt5z5R6uF+WL+C8DT4//BfO9UKJvNn+D0TjoBc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QEqzHAAAA3AAAAA8AAAAAAAAAAAAAAAAAmAIAAGRy&#10;cy9kb3ducmV2LnhtbFBLBQYAAAAABAAEAPUAAACMAwAAAAA=&#10;" filled="f" fillcolor="#5b9bd5" stroked="f">
                  <v:textbox style="mso-fit-shape-to-text:t" inset="3.6pt,,3.6pt">
                    <w:txbxContent>
                      <w:p w14:paraId="2B6935C5" w14:textId="77777777" w:rsidR="00BD6716" w:rsidRDefault="00BD6716"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7E408E6B" w14:textId="77777777" w:rsidR="00BD6716" w:rsidRDefault="00BD6716" w:rsidP="001B5EE1">
                        <w:pPr>
                          <w:pStyle w:val="NormalWeb"/>
                          <w:spacing w:before="0" w:line="228" w:lineRule="auto"/>
                          <w:jc w:val="center"/>
                          <w:textAlignment w:val="baseline"/>
                        </w:pPr>
                        <w:r w:rsidRPr="001B5EE1">
                          <w:rPr>
                            <w:rFonts w:ascii="Arial" w:hAnsi="Arial"/>
                            <w:b/>
                            <w:bCs/>
                            <w:i/>
                            <w:iCs/>
                            <w:color w:val="FF3300"/>
                            <w:kern w:val="24"/>
                            <w:sz w:val="36"/>
                            <w:szCs w:val="36"/>
                          </w:rPr>
                          <w:t>PAN</w:t>
                        </w:r>
                      </w:p>
                    </w:txbxContent>
                  </v:textbox>
                </v:shape>
                <v:shape id="Text Box 40" o:spid="_x0000_s1083" type="#_x0000_t202" style="position:absolute;left:9292;top:10595;width: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y3N8YA&#10;AADcAAAADwAAAGRycy9kb3ducmV2LnhtbESPQWvCQBSE74X+h+UVequbCoqmrlKFlBQPauyhx0f2&#10;NUmbfRuz2yT+e1cQPA4z8w2zWA2mFh21rrKs4HUUgSDOra64UPB1TF5mIJxH1lhbJgVncrBaPj4s&#10;MNa25wN1mS9EgLCLUUHpfRNL6fKSDLqRbYiD92Nbgz7ItpC6xT7ATS3HUTSVBisOCyU2tCkp/8v+&#10;jYJufsr2v+nnZJeu6Vh99Mnme5so9fw0vL+B8DT4e/jWTrWC8XwC1zPhCMjl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dy3N8YAAADcAAAADwAAAAAAAAAAAAAAAACYAgAAZHJz&#10;L2Rvd25yZXYueG1sUEsFBgAAAAAEAAQA9QAAAIsDAAAAAA==&#10;" filled="f" fillcolor="#5b9bd5" stroked="f">
                  <v:textbox style="mso-fit-shape-to-text:t" inset="3.6pt,,3.6pt">
                    <w:txbxContent>
                      <w:p w14:paraId="009400ED" w14:textId="77777777" w:rsidR="00BD6716" w:rsidRDefault="00BD6716"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48F42CB5" w14:textId="77777777" w:rsidR="00BD6716" w:rsidRDefault="00BD6716" w:rsidP="001B5EE1">
                        <w:pPr>
                          <w:pStyle w:val="NormalWeb"/>
                          <w:spacing w:before="0" w:line="228" w:lineRule="auto"/>
                          <w:jc w:val="center"/>
                          <w:textAlignment w:val="baseline"/>
                        </w:pPr>
                        <w:r w:rsidRPr="001B5EE1">
                          <w:rPr>
                            <w:rFonts w:ascii="Arial" w:hAnsi="Arial"/>
                            <w:b/>
                            <w:bCs/>
                            <w:i/>
                            <w:iCs/>
                            <w:color w:val="FF3300"/>
                            <w:kern w:val="24"/>
                            <w:sz w:val="36"/>
                            <w:szCs w:val="36"/>
                          </w:rPr>
                          <w:t>LAN</w:t>
                        </w:r>
                      </w:p>
                    </w:txbxContent>
                  </v:textbox>
                </v:shape>
              </v:group>
            </w:pict>
          </mc:Fallback>
        </mc:AlternateContent>
      </w:r>
      <w:r w:rsidRPr="001B5EE1">
        <w:rPr>
          <w:noProof/>
        </w:rPr>
        <mc:AlternateContent>
          <mc:Choice Requires="wpg">
            <w:drawing>
              <wp:anchor distT="0" distB="0" distL="114300" distR="114300" simplePos="0" relativeHeight="251695616" behindDoc="0" locked="0" layoutInCell="1" allowOverlap="1" wp14:anchorId="24958F8B" wp14:editId="1F9F8A85">
                <wp:simplePos x="0" y="0"/>
                <wp:positionH relativeFrom="column">
                  <wp:posOffset>1056005</wp:posOffset>
                </wp:positionH>
                <wp:positionV relativeFrom="paragraph">
                  <wp:posOffset>748030</wp:posOffset>
                </wp:positionV>
                <wp:extent cx="864870" cy="246380"/>
                <wp:effectExtent l="0" t="0" r="0" b="1270"/>
                <wp:wrapNone/>
                <wp:docPr id="200746"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4870" cy="246380"/>
                          <a:chOff x="1055775" y="748146"/>
                          <a:chExt cx="670" cy="174"/>
                        </a:xfrm>
                      </wpg:grpSpPr>
                      <pic:pic xmlns:pic="http://schemas.openxmlformats.org/drawingml/2006/picture">
                        <pic:nvPicPr>
                          <pic:cNvPr id="34" name="Picture 34" descr="IEE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1056008" y="748170"/>
                            <a:ext cx="437"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3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1055775" y="748146"/>
                            <a:ext cx="190"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2108807" id="Group 42" o:spid="_x0000_s1026" style="position:absolute;margin-left:83.15pt;margin-top:58.9pt;width:68.1pt;height:19.4pt;z-index:251695616" coordorigin="10557,7481" coordsize="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">
                <v:shape id="Picture 34" o:spid="_x0000_s1027" type="#_x0000_t75" alt="IEEE" style="position:absolute;left:10560;top:7481;width:4;height: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mKdfEAAAA2wAAAA8AAABkcnMvZG93bnJldi54bWxEj91qAjEUhO8LvkM4gnc1aysqq1FEVFoK&#10;gj/o7WFz3CxuTpZNdLd9+kYo9HKYmW+Y2aK1pXhQ7QvHCgb9BARx5nTBuYLTcfM6AeEDssbSMSn4&#10;Jg+Leedlhql2De/pcQi5iBD2KSowIVSplD4zZNH3XUUcvaurLYYo61zqGpsIt6V8S5KRtFhwXDBY&#10;0cpQdjvcrYKy4t3X59hshpcrbun+szbnZq1Ur9supyACteE//Nf+0Areh/D8En+AnP8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bmKdfEAAAA2wAAAA8AAAAAAAAAAAAAAAAA&#10;nwIAAGRycy9kb3ducmV2LnhtbFBLBQYAAAAABAAEAPcAAACQAwAAAAA=&#10;">
                  <v:imagedata r:id="rId38" o:title="IEEE"/>
                </v:shape>
                <v:shape id="Picture 35" o:spid="_x0000_s1028" type="#_x0000_t75" style="position:absolute;left:10557;top:7481;width:2;height: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1cTPEAAAA2wAAAA8AAABkcnMvZG93bnJldi54bWxEj0+LwjAUxO8LfofwBG9rqqJI1ygiCIru&#10;wT+Xvb1tnk3X5qU0sdZvvxEEj8PM/IaZLVpbioZqXzhWMOgnIIgzpwvOFZxP688pCB+QNZaOScGD&#10;PCzmnY8Zptrd+UDNMeQiQtinqMCEUKVS+syQRd93FXH0Lq62GKKsc6lrvEe4LeUwSSbSYsFxwWBF&#10;K0PZ9XizCtaj70v2M25/99vV5LB55LvG/O2U6nXb5ReIQG14h1/tjVYwGsPzS/wBcv4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d1cTPEAAAA2wAAAA8AAAAAAAAAAAAAAAAA&#10;nwIAAGRycy9kb3ducmV2LnhtbFBLBQYAAAAABAAEAPcAAACQAwAAAAA=&#10;">
                  <v:imagedata r:id="rId39" o:title=""/>
                </v:shape>
              </v:group>
            </w:pict>
          </mc:Fallback>
        </mc:AlternateContent>
      </w:r>
      <w:r w:rsidRPr="001B5EE1">
        <w:rPr>
          <w:noProof/>
        </w:rPr>
        <w:drawing>
          <wp:anchor distT="0" distB="0" distL="114300" distR="114300" simplePos="0" relativeHeight="251700736" behindDoc="0" locked="0" layoutInCell="1" allowOverlap="1" wp14:anchorId="18B07B46" wp14:editId="24622DDC">
            <wp:simplePos x="0" y="0"/>
            <wp:positionH relativeFrom="column">
              <wp:posOffset>1177290</wp:posOffset>
            </wp:positionH>
            <wp:positionV relativeFrom="paragraph">
              <wp:posOffset>1838960</wp:posOffset>
            </wp:positionV>
            <wp:extent cx="544830" cy="201295"/>
            <wp:effectExtent l="0" t="0" r="7620" b="8255"/>
            <wp:wrapNone/>
            <wp:docPr id="548" name="Picture 23" descr="u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b"/>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4483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w:drawing>
          <wp:anchor distT="0" distB="0" distL="114300" distR="114300" simplePos="0" relativeHeight="251705856" behindDoc="0" locked="0" layoutInCell="1" allowOverlap="1" wp14:anchorId="4575F39D" wp14:editId="34B4A322">
            <wp:simplePos x="0" y="0"/>
            <wp:positionH relativeFrom="column">
              <wp:posOffset>1053465</wp:posOffset>
            </wp:positionH>
            <wp:positionV relativeFrom="paragraph">
              <wp:posOffset>2099945</wp:posOffset>
            </wp:positionV>
            <wp:extent cx="789940" cy="212725"/>
            <wp:effectExtent l="0" t="0" r="0" b="0"/>
            <wp:wrapNone/>
            <wp:docPr id="547" name="Picture 29" descr="Blueto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luetooth"/>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89940" cy="212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w:drawing>
          <wp:anchor distT="0" distB="0" distL="114300" distR="114300" simplePos="0" relativeHeight="251710976" behindDoc="0" locked="0" layoutInCell="1" allowOverlap="1" wp14:anchorId="590F96F0" wp14:editId="799B6F54">
            <wp:simplePos x="0" y="0"/>
            <wp:positionH relativeFrom="column">
              <wp:posOffset>1177290</wp:posOffset>
            </wp:positionH>
            <wp:positionV relativeFrom="paragraph">
              <wp:posOffset>3268980</wp:posOffset>
            </wp:positionV>
            <wp:extent cx="617220" cy="403860"/>
            <wp:effectExtent l="0" t="0" r="0" b="0"/>
            <wp:wrapNone/>
            <wp:docPr id="546" name="Picture 55" descr="v7_n_zigbee">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v7_n_zigbee">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7220" cy="403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w:drawing>
          <wp:anchor distT="0" distB="0" distL="114300" distR="114300" simplePos="0" relativeHeight="251716096" behindDoc="0" locked="0" layoutInCell="1" allowOverlap="1" wp14:anchorId="461E6B46" wp14:editId="1DAC3CA6">
            <wp:simplePos x="0" y="0"/>
            <wp:positionH relativeFrom="column">
              <wp:posOffset>3502660</wp:posOffset>
            </wp:positionH>
            <wp:positionV relativeFrom="paragraph">
              <wp:posOffset>977900</wp:posOffset>
            </wp:positionV>
            <wp:extent cx="338455" cy="360045"/>
            <wp:effectExtent l="0" t="0" r="4445" b="1905"/>
            <wp:wrapNone/>
            <wp:docPr id="545"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8455" cy="360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w:drawing>
          <wp:anchor distT="0" distB="0" distL="114300" distR="114300" simplePos="0" relativeHeight="251721216" behindDoc="0" locked="0" layoutInCell="1" allowOverlap="1" wp14:anchorId="18064076" wp14:editId="4F456D80">
            <wp:simplePos x="0" y="0"/>
            <wp:positionH relativeFrom="column">
              <wp:posOffset>2945130</wp:posOffset>
            </wp:positionH>
            <wp:positionV relativeFrom="paragraph">
              <wp:posOffset>977900</wp:posOffset>
            </wp:positionV>
            <wp:extent cx="472440" cy="331470"/>
            <wp:effectExtent l="0" t="0" r="3810" b="0"/>
            <wp:wrapNone/>
            <wp:docPr id="54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2440" cy="3314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mc:AlternateContent>
          <mc:Choice Requires="wpg">
            <w:drawing>
              <wp:anchor distT="0" distB="0" distL="114300" distR="114300" simplePos="0" relativeHeight="251726336" behindDoc="0" locked="0" layoutInCell="1" allowOverlap="1" wp14:anchorId="42E3B526" wp14:editId="4BFB02F3">
                <wp:simplePos x="0" y="0"/>
                <wp:positionH relativeFrom="column">
                  <wp:posOffset>2973705</wp:posOffset>
                </wp:positionH>
                <wp:positionV relativeFrom="paragraph">
                  <wp:posOffset>1385570</wp:posOffset>
                </wp:positionV>
                <wp:extent cx="864870" cy="246380"/>
                <wp:effectExtent l="0" t="0" r="0" b="1270"/>
                <wp:wrapNone/>
                <wp:docPr id="200754"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4870" cy="246380"/>
                          <a:chOff x="2973724" y="1385770"/>
                          <a:chExt cx="670" cy="174"/>
                        </a:xfrm>
                      </wpg:grpSpPr>
                      <pic:pic xmlns:pic="http://schemas.openxmlformats.org/drawingml/2006/picture">
                        <pic:nvPicPr>
                          <pic:cNvPr id="37" name="Picture 37" descr="IEE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2973957" y="1385794"/>
                            <a:ext cx="437"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Picture 38"/>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2973724" y="1385770"/>
                            <a:ext cx="190"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64BBC39F" id="Group 50" o:spid="_x0000_s1026" style="position:absolute;margin-left:234.15pt;margin-top:109.1pt;width:68.1pt;height:19.4pt;z-index:251726336" coordorigin="29737,13857" coordsize="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">
                <v:shape id="Picture 37" o:spid="_x0000_s1027" type="#_x0000_t75" alt="IEEE" style="position:absolute;left:29739;top:13857;width:4;height: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Y0t6DEAAAA2wAAAA8AAABkcnMvZG93bnJldi54bWxEj91qAjEUhO8LfYdwCr2r2apUWY0iokUp&#10;CP6gt4fNcbN0c7Jsorv69KZQ8HKYmW+Y8bS1pbhS7QvHCj47CQjizOmCcwWH/fJjCMIHZI2lY1Jw&#10;Iw/TyevLGFPtGt7SdRdyESHsU1RgQqhSKX1myKLvuIo4emdXWwxR1rnUNTYRbkvZTZIvabHguGCw&#10;ormh7Hd3sQrKijc/64FZ9k9n/KbLfWGOzUKp97d2NgIRqA3P8H97pRX0BvD3Jf4AOXk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Y0t6DEAAAA2wAAAA8AAAAAAAAAAAAAAAAA&#10;nwIAAGRycy9kb3ducmV2LnhtbFBLBQYAAAAABAAEAPcAAACQAwAAAAA=&#10;">
                  <v:imagedata r:id="rId38" o:title="IEEE"/>
                </v:shape>
                <v:shape id="Picture 38" o:spid="_x0000_s1028" type="#_x0000_t75" style="position:absolute;left:29737;top:13857;width:2;height: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03q3DAAAA2wAAAA8AAABkcnMvZG93bnJldi54bWxET89rwjAUvgv7H8Ib7KbpJpNRjTIKBUfn&#10;wW6X3Z7Ns+nWvJQmq+1/bw6Cx4/v92Y32lYM1PvGsYLnRQKCuHK64VrB91c+fwPhA7LG1jEpmMjD&#10;bvsw22Cq3YWPNJShFjGEfYoKTAhdKqWvDFn0C9cRR+7seoshwr6WusdLDLetfEmSlbTYcGww2FFm&#10;qPor/62CfHk4Vz+v4+nzI1sd91NdDOa3UOrpcXxfgwg0hrv45t5rBcs4Nn6JP0Bur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XTercMAAADbAAAADwAAAAAAAAAAAAAAAACf&#10;AgAAZHJzL2Rvd25yZXYueG1sUEsFBgAAAAAEAAQA9wAAAI8DAAAAAA==&#10;">
                  <v:imagedata r:id="rId39" o:title=""/>
                </v:shape>
              </v:group>
            </w:pict>
          </mc:Fallback>
        </mc:AlternateContent>
      </w:r>
      <w:r w:rsidRPr="001B5EE1">
        <w:rPr>
          <w:noProof/>
        </w:rPr>
        <w:drawing>
          <wp:anchor distT="0" distB="0" distL="114300" distR="114300" simplePos="0" relativeHeight="251731456" behindDoc="0" locked="0" layoutInCell="1" allowOverlap="1" wp14:anchorId="34A95B2E" wp14:editId="0580354C">
            <wp:simplePos x="0" y="0"/>
            <wp:positionH relativeFrom="column">
              <wp:posOffset>3178810</wp:posOffset>
            </wp:positionH>
            <wp:positionV relativeFrom="paragraph">
              <wp:posOffset>2584450</wp:posOffset>
            </wp:positionV>
            <wp:extent cx="407670" cy="474980"/>
            <wp:effectExtent l="0" t="0" r="0" b="1270"/>
            <wp:wrapNone/>
            <wp:docPr id="540" name="Picture 5" descr="http://t1.gstatic.com/images?q=tbn:_N2x6-vfVJfzfM:http://alabut.com/nonsense/images/w3c.jp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1.gstatic.com/images?q=tbn:_N2x6-vfVJfzfM:http://alabut.com/nonsense/images/w3c.jp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7670" cy="474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w:drawing>
          <wp:anchor distT="0" distB="0" distL="114300" distR="114300" simplePos="0" relativeHeight="251736576" behindDoc="0" locked="0" layoutInCell="1" allowOverlap="1" wp14:anchorId="601BCE86" wp14:editId="70EC3758">
            <wp:simplePos x="0" y="0"/>
            <wp:positionH relativeFrom="column">
              <wp:posOffset>5166360</wp:posOffset>
            </wp:positionH>
            <wp:positionV relativeFrom="paragraph">
              <wp:posOffset>1292225</wp:posOffset>
            </wp:positionV>
            <wp:extent cx="338455" cy="360045"/>
            <wp:effectExtent l="0" t="0" r="4445" b="1905"/>
            <wp:wrapNone/>
            <wp:docPr id="539"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8455" cy="360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w:drawing>
          <wp:anchor distT="0" distB="0" distL="114300" distR="114300" simplePos="0" relativeHeight="251741696" behindDoc="0" locked="0" layoutInCell="1" allowOverlap="1" wp14:anchorId="25CECA37" wp14:editId="3738BB9F">
            <wp:simplePos x="0" y="0"/>
            <wp:positionH relativeFrom="column">
              <wp:posOffset>5094605</wp:posOffset>
            </wp:positionH>
            <wp:positionV relativeFrom="paragraph">
              <wp:posOffset>2592705</wp:posOffset>
            </wp:positionV>
            <wp:extent cx="472440" cy="331470"/>
            <wp:effectExtent l="0" t="0" r="3810" b="0"/>
            <wp:wrapNone/>
            <wp:docPr id="53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2440" cy="331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199FB1" w14:textId="1063D5EE" w:rsidR="00452A51" w:rsidRDefault="00E86C31" w:rsidP="00452A51">
      <w:pPr>
        <w:pStyle w:val="FigureTitle"/>
      </w:pPr>
      <w:r w:rsidRPr="001B5EE1">
        <w:rPr>
          <w:noProof/>
        </w:rPr>
        <mc:AlternateContent>
          <mc:Choice Requires="wps">
            <w:drawing>
              <wp:anchor distT="0" distB="0" distL="114300" distR="114300" simplePos="0" relativeHeight="251608576" behindDoc="0" locked="0" layoutInCell="1" allowOverlap="1" wp14:anchorId="09306A2A" wp14:editId="64B2F969">
                <wp:simplePos x="0" y="0"/>
                <wp:positionH relativeFrom="column">
                  <wp:posOffset>5746750</wp:posOffset>
                </wp:positionH>
                <wp:positionV relativeFrom="paragraph">
                  <wp:posOffset>715645</wp:posOffset>
                </wp:positionV>
                <wp:extent cx="805180" cy="2856865"/>
                <wp:effectExtent l="0" t="0" r="0" b="635"/>
                <wp:wrapNone/>
                <wp:docPr id="200714"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2856865"/>
                        </a:xfrm>
                        <a:prstGeom prst="roundRect">
                          <a:avLst>
                            <a:gd name="adj" fmla="val 16667"/>
                          </a:avLst>
                        </a:prstGeom>
                        <a:solidFill>
                          <a:srgbClr val="D7F5FF"/>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page">
                  <wp14:pctWidth>0</wp14:pctWidth>
                </wp14:sizeRelH>
                <wp14:sizeRelV relativeFrom="page">
                  <wp14:pctHeight>0</wp14:pctHeight>
                </wp14:sizeRelV>
              </wp:anchor>
            </w:drawing>
          </mc:Choice>
          <mc:Fallback xmlns:w15="http://schemas.microsoft.com/office/word/2012/wordml">
            <w:pict>
              <v:roundrect w14:anchorId="0B71D85A" id="AutoShape 10" o:spid="_x0000_s1026" style="position:absolute;margin-left:452.5pt;margin-top:56.35pt;width:63.4pt;height:224.95pt;z-index:251608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" fillcolor="#d7f5ff" stroked="f" strokecolor="black [3213]">
                <v:shadow color="#e7e6e6 [3214]"/>
              </v:roundrect>
            </w:pict>
          </mc:Fallback>
        </mc:AlternateContent>
      </w:r>
      <w:r w:rsidRPr="001B5EE1">
        <w:rPr>
          <w:noProof/>
        </w:rPr>
        <w:drawing>
          <wp:anchor distT="0" distB="0" distL="114300" distR="114300" simplePos="0" relativeHeight="251649536" behindDoc="0" locked="0" layoutInCell="1" allowOverlap="1" wp14:anchorId="216579FE" wp14:editId="2332613E">
            <wp:simplePos x="0" y="0"/>
            <wp:positionH relativeFrom="column">
              <wp:posOffset>5843270</wp:posOffset>
            </wp:positionH>
            <wp:positionV relativeFrom="paragraph">
              <wp:posOffset>1779270</wp:posOffset>
            </wp:positionV>
            <wp:extent cx="640080" cy="772160"/>
            <wp:effectExtent l="0" t="0" r="7620" b="8890"/>
            <wp:wrapNone/>
            <wp:docPr id="574" name="Picture 26" descr="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erve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 cy="772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mc:AlternateContent>
          <mc:Choice Requires="wps">
            <w:drawing>
              <wp:anchor distT="0" distB="0" distL="114300" distR="114300" simplePos="0" relativeHeight="251639296" behindDoc="0" locked="0" layoutInCell="1" allowOverlap="1" wp14:anchorId="4D05C99C" wp14:editId="0964C447">
                <wp:simplePos x="0" y="0"/>
                <wp:positionH relativeFrom="column">
                  <wp:posOffset>4947285</wp:posOffset>
                </wp:positionH>
                <wp:positionV relativeFrom="paragraph">
                  <wp:posOffset>2143760</wp:posOffset>
                </wp:positionV>
                <wp:extent cx="683260" cy="0"/>
                <wp:effectExtent l="0" t="0" r="0" b="0"/>
                <wp:wrapNone/>
                <wp:docPr id="290"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3260" cy="0"/>
                        </a:xfrm>
                        <a:prstGeom prst="line">
                          <a:avLst/>
                        </a:prstGeom>
                        <a:noFill/>
                        <a:ln w="76200">
                          <a:solidFill>
                            <a:srgbClr val="6699FF"/>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7E6E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C3DA30A" id="Line 16" o:spid="_x0000_s1026" style="position:absolute;flip:y;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9.55pt,168.8pt" to="443.35pt,16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" strokecolor="#69f" strokeweight="6pt">
                <v:stroke startarrow="oval" endarrow="oval"/>
                <v:shadow color="#e7e6e6"/>
              </v:line>
            </w:pict>
          </mc:Fallback>
        </mc:AlternateContent>
      </w:r>
      <w:r w:rsidR="00BE3C9C">
        <w:br w:type="page"/>
      </w:r>
      <w:r w:rsidR="00452A51" w:rsidRPr="003651D9">
        <w:lastRenderedPageBreak/>
        <w:t>Figure X.1-</w:t>
      </w:r>
      <w:r w:rsidR="00F7282E">
        <w:t>3</w:t>
      </w:r>
      <w:r w:rsidR="00452A51" w:rsidRPr="003651D9">
        <w:t xml:space="preserve">: </w:t>
      </w:r>
      <w:r w:rsidR="00452A51">
        <w:t>PCHA End-to-end Flow Diagram</w:t>
      </w:r>
    </w:p>
    <w:p w14:paraId="0D102624" w14:textId="77777777" w:rsidR="00BE3C9C" w:rsidRPr="003651D9" w:rsidRDefault="00BE3C9C">
      <w:pPr>
        <w:pStyle w:val="BodyText"/>
      </w:pPr>
    </w:p>
    <w:p w14:paraId="3F93E894" w14:textId="17024353" w:rsidR="00CF283F" w:rsidRPr="00BC0CDF" w:rsidRDefault="00CF283F">
      <w:pPr>
        <w:pStyle w:val="BodyText"/>
        <w:rPr>
          <w:i/>
          <w:color w:val="0000FF"/>
        </w:rPr>
      </w:pPr>
      <w:r w:rsidRPr="003651D9">
        <w:t xml:space="preserve">Table X.1-1 lists the transactions for each actor directly involved in the </w:t>
      </w:r>
      <w:r w:rsidR="006E1DC7">
        <w:t>RPM</w:t>
      </w:r>
      <w:r w:rsidRPr="003651D9">
        <w:t xml:space="preserve"> Profile. </w:t>
      </w:r>
      <w:r w:rsidR="00F66C25" w:rsidRPr="003651D9">
        <w:t xml:space="preserve">To </w:t>
      </w:r>
      <w:r w:rsidRPr="003651D9">
        <w:t xml:space="preserve">claim </w:t>
      </w:r>
      <w:r w:rsidR="00F66C25" w:rsidRPr="003651D9">
        <w:t>compliance with this Profile, an actor shall support all re</w:t>
      </w:r>
      <w:r w:rsidRPr="003651D9">
        <w:t>qu</w:t>
      </w:r>
      <w:r w:rsidR="006A4160" w:rsidRPr="003651D9">
        <w:t>ired transactions (labeled “R”) and may support the optional t</w:t>
      </w:r>
      <w:r w:rsidRPr="003651D9">
        <w:t xml:space="preserve">ransactions </w:t>
      </w:r>
      <w:r w:rsidR="006A4160" w:rsidRPr="003651D9">
        <w:t>(</w:t>
      </w:r>
      <w:r w:rsidRPr="003651D9">
        <w:t>labeled “O”</w:t>
      </w:r>
      <w:r w:rsidR="006A4160" w:rsidRPr="003651D9">
        <w:t>)</w:t>
      </w:r>
      <w:r w:rsidR="00875157">
        <w:t>.</w:t>
      </w:r>
    </w:p>
    <w:p w14:paraId="5D8A936A" w14:textId="77777777" w:rsidR="00DE0504" w:rsidRPr="003651D9" w:rsidRDefault="00DE0504">
      <w:pPr>
        <w:pStyle w:val="BodyText"/>
      </w:pPr>
    </w:p>
    <w:p w14:paraId="284621DA" w14:textId="77777777" w:rsidR="00CF283F" w:rsidRPr="003651D9" w:rsidRDefault="00CF283F" w:rsidP="00C56183">
      <w:pPr>
        <w:pStyle w:val="TableTitle"/>
      </w:pPr>
      <w:r w:rsidRPr="003651D9">
        <w:t>Table X.1-1</w:t>
      </w:r>
      <w:r w:rsidR="001606A7" w:rsidRPr="003651D9">
        <w:t>:</w:t>
      </w:r>
      <w:r w:rsidRPr="003651D9">
        <w:t xml:space="preserve"> </w:t>
      </w:r>
      <w:r w:rsidR="008F3449">
        <w:t>RPM</w:t>
      </w:r>
      <w:r w:rsidRPr="003651D9">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269"/>
        <w:gridCol w:w="3240"/>
        <w:gridCol w:w="1440"/>
        <w:gridCol w:w="2529"/>
      </w:tblGrid>
      <w:tr w:rsidR="008F3449" w:rsidRPr="003651D9" w14:paraId="1FC0D059" w14:textId="77777777" w:rsidTr="005B3030">
        <w:trPr>
          <w:cantSplit/>
          <w:tblHeader/>
          <w:jc w:val="center"/>
        </w:trPr>
        <w:tc>
          <w:tcPr>
            <w:tcW w:w="1269" w:type="dxa"/>
            <w:shd w:val="pct15" w:color="auto" w:fill="FFFFFF"/>
          </w:tcPr>
          <w:p w14:paraId="258D6198" w14:textId="77777777" w:rsidR="008F3449" w:rsidRPr="003651D9" w:rsidRDefault="008F3449" w:rsidP="005B3030">
            <w:pPr>
              <w:pStyle w:val="TableEntryHeader"/>
            </w:pPr>
            <w:r w:rsidRPr="003651D9">
              <w:t>Actors</w:t>
            </w:r>
          </w:p>
        </w:tc>
        <w:tc>
          <w:tcPr>
            <w:tcW w:w="3240" w:type="dxa"/>
            <w:shd w:val="pct15" w:color="auto" w:fill="FFFFFF"/>
          </w:tcPr>
          <w:p w14:paraId="3BE5BCF1" w14:textId="77777777" w:rsidR="008F3449" w:rsidRPr="003651D9" w:rsidRDefault="008F3449" w:rsidP="005B3030">
            <w:pPr>
              <w:pStyle w:val="TableEntryHeader"/>
            </w:pPr>
            <w:r w:rsidRPr="003651D9">
              <w:t xml:space="preserve">Transactions </w:t>
            </w:r>
          </w:p>
        </w:tc>
        <w:tc>
          <w:tcPr>
            <w:tcW w:w="1440" w:type="dxa"/>
            <w:shd w:val="pct15" w:color="auto" w:fill="FFFFFF"/>
          </w:tcPr>
          <w:p w14:paraId="778E3048" w14:textId="77777777" w:rsidR="008F3449" w:rsidRPr="003651D9" w:rsidRDefault="008F3449" w:rsidP="005B3030">
            <w:pPr>
              <w:pStyle w:val="TableEntryHeader"/>
            </w:pPr>
            <w:r w:rsidRPr="003651D9">
              <w:t>Optionality</w:t>
            </w:r>
          </w:p>
        </w:tc>
        <w:tc>
          <w:tcPr>
            <w:tcW w:w="2529" w:type="dxa"/>
            <w:shd w:val="pct15" w:color="auto" w:fill="FFFFFF"/>
          </w:tcPr>
          <w:p w14:paraId="24DF25FB" w14:textId="77777777" w:rsidR="008F3449" w:rsidRPr="003651D9" w:rsidRDefault="008F3449" w:rsidP="005B3030">
            <w:pPr>
              <w:pStyle w:val="TableEntryHeader"/>
              <w:rPr>
                <w:rFonts w:ascii="Times New Roman" w:hAnsi="Times New Roman"/>
                <w:b w:val="0"/>
                <w:i/>
              </w:rPr>
            </w:pPr>
            <w:r w:rsidRPr="003651D9">
              <w:t>Reference</w:t>
            </w:r>
          </w:p>
        </w:tc>
      </w:tr>
      <w:tr w:rsidR="00B255FD" w:rsidRPr="003651D9" w14:paraId="12837487" w14:textId="77777777" w:rsidTr="00A80232">
        <w:trPr>
          <w:cantSplit/>
          <w:trHeight w:val="521"/>
          <w:jc w:val="center"/>
        </w:trPr>
        <w:tc>
          <w:tcPr>
            <w:tcW w:w="1269" w:type="dxa"/>
            <w:vMerge w:val="restart"/>
          </w:tcPr>
          <w:p w14:paraId="59BBA48E" w14:textId="77777777" w:rsidR="00B255FD" w:rsidRPr="00951349" w:rsidRDefault="00B255FD" w:rsidP="00875157">
            <w:pPr>
              <w:pStyle w:val="TableEntry"/>
            </w:pPr>
            <w:r>
              <w:t>Device Observation Source</w:t>
            </w:r>
          </w:p>
          <w:p w14:paraId="62C3D7A3" w14:textId="0C30347B" w:rsidR="00B255FD" w:rsidRPr="00951349" w:rsidRDefault="00B255FD" w:rsidP="005B3030">
            <w:pPr>
              <w:pStyle w:val="TableEntry"/>
            </w:pPr>
          </w:p>
        </w:tc>
        <w:tc>
          <w:tcPr>
            <w:tcW w:w="3240" w:type="dxa"/>
            <w:tcBorders>
              <w:bottom w:val="single" w:sz="4" w:space="0" w:color="auto"/>
            </w:tcBorders>
          </w:tcPr>
          <w:p w14:paraId="0E346CB2" w14:textId="3BE197CE" w:rsidR="00B255FD" w:rsidRPr="00272C6C" w:rsidRDefault="00B255FD" w:rsidP="00875157">
            <w:pPr>
              <w:pStyle w:val="TableEntry"/>
              <w:rPr>
                <w:lang w:val="it-IT"/>
              </w:rPr>
            </w:pPr>
            <w:ins w:id="262" w:author="Keith W. Boone" w:date="2015-03-04T11:21:00Z">
              <w:r>
                <w:rPr>
                  <w:lang w:val="it-IT"/>
                </w:rPr>
                <w:t xml:space="preserve">Communicate </w:t>
              </w:r>
            </w:ins>
            <w:del w:id="263" w:author="Brian" w:date="2015-03-11T14:06:00Z">
              <w:r w:rsidDel="00BE3C9C">
                <w:rPr>
                  <w:lang w:val="it-IT"/>
                </w:rPr>
                <w:delText>PHCA</w:delText>
              </w:r>
            </w:del>
            <w:ins w:id="264" w:author="Brian" w:date="2015-03-11T14:06:00Z">
              <w:r>
                <w:rPr>
                  <w:lang w:val="it-IT"/>
                </w:rPr>
                <w:t>PCHA</w:t>
              </w:r>
            </w:ins>
            <w:r w:rsidRPr="00272C6C">
              <w:rPr>
                <w:lang w:val="it-IT"/>
              </w:rPr>
              <w:t xml:space="preserve"> Data</w:t>
            </w:r>
            <w:r>
              <w:rPr>
                <w:lang w:val="it-IT"/>
              </w:rPr>
              <w:t>-BT</w:t>
            </w:r>
            <w:r w:rsidRPr="00272C6C">
              <w:rPr>
                <w:lang w:val="it-IT"/>
              </w:rPr>
              <w:t xml:space="preserve"> </w:t>
            </w:r>
            <w:del w:id="265" w:author="Keith W. Boone" w:date="2015-03-04T11:21:00Z">
              <w:r w:rsidDel="00744AEF">
                <w:rPr>
                  <w:lang w:val="it-IT"/>
                </w:rPr>
                <w:delText xml:space="preserve">transaction </w:delText>
              </w:r>
            </w:del>
            <w:r w:rsidRPr="00272C6C">
              <w:rPr>
                <w:lang w:val="it-IT"/>
              </w:rPr>
              <w:t>[PCD-xx]</w:t>
            </w:r>
            <w:r w:rsidR="00A80232">
              <w:rPr>
                <w:lang w:val="it-IT"/>
              </w:rPr>
              <w:t xml:space="preserve"> (HDP Bluetooth)</w:t>
            </w:r>
          </w:p>
        </w:tc>
        <w:tc>
          <w:tcPr>
            <w:tcW w:w="1440" w:type="dxa"/>
            <w:tcBorders>
              <w:bottom w:val="single" w:sz="4" w:space="0" w:color="auto"/>
            </w:tcBorders>
          </w:tcPr>
          <w:p w14:paraId="0C3AB266" w14:textId="1A466E67" w:rsidR="00B255FD" w:rsidRPr="003651D9" w:rsidRDefault="00B255FD" w:rsidP="00875157">
            <w:pPr>
              <w:pStyle w:val="TableEntry"/>
            </w:pPr>
            <w:r>
              <w:t>O</w:t>
            </w:r>
            <w:r w:rsidRPr="00B255FD">
              <w:rPr>
                <w:vertAlign w:val="superscript"/>
              </w:rPr>
              <w:t>1</w:t>
            </w:r>
          </w:p>
        </w:tc>
        <w:tc>
          <w:tcPr>
            <w:tcW w:w="2529" w:type="dxa"/>
            <w:tcBorders>
              <w:bottom w:val="single" w:sz="4" w:space="0" w:color="auto"/>
            </w:tcBorders>
          </w:tcPr>
          <w:p w14:paraId="42DA9C57" w14:textId="77777777" w:rsidR="00B255FD" w:rsidRDefault="00B255FD" w:rsidP="00875157">
            <w:pPr>
              <w:pStyle w:val="TableEntry"/>
            </w:pPr>
            <w:del w:id="266" w:author="Keith W. Boone" w:date="2015-03-04T10:48:00Z">
              <w:r w:rsidRPr="003651D9" w:rsidDel="00A412D1">
                <w:delText xml:space="preserve">&lt;Domain Acronym&gt; </w:delText>
              </w:r>
            </w:del>
            <w:ins w:id="267" w:author="Keith W. Boone" w:date="2015-03-04T10:48:00Z">
              <w:r>
                <w:t xml:space="preserve">PCC </w:t>
              </w:r>
            </w:ins>
            <w:r w:rsidRPr="003651D9">
              <w:t>TF-2: 3.Y1</w:t>
            </w:r>
            <w:r>
              <w:t xml:space="preserve"> or</w:t>
            </w:r>
          </w:p>
          <w:p w14:paraId="57AC92AA" w14:textId="77777777" w:rsidR="00B255FD" w:rsidRPr="003651D9" w:rsidRDefault="00B255FD" w:rsidP="00875157">
            <w:pPr>
              <w:pStyle w:val="TableEntry"/>
            </w:pPr>
            <w:r>
              <w:t>PCD?</w:t>
            </w:r>
          </w:p>
        </w:tc>
      </w:tr>
      <w:tr w:rsidR="00B255FD" w:rsidRPr="003651D9" w14:paraId="60002A99" w14:textId="77777777" w:rsidTr="00A80232">
        <w:trPr>
          <w:cantSplit/>
          <w:trHeight w:val="557"/>
          <w:jc w:val="center"/>
        </w:trPr>
        <w:tc>
          <w:tcPr>
            <w:tcW w:w="1269" w:type="dxa"/>
            <w:vMerge/>
          </w:tcPr>
          <w:p w14:paraId="01EC5D01" w14:textId="38E58F6A" w:rsidR="00B255FD" w:rsidRPr="00951349" w:rsidRDefault="00B255FD" w:rsidP="005B3030">
            <w:pPr>
              <w:pStyle w:val="TableEntry"/>
            </w:pPr>
          </w:p>
        </w:tc>
        <w:tc>
          <w:tcPr>
            <w:tcW w:w="3240" w:type="dxa"/>
            <w:tcBorders>
              <w:bottom w:val="single" w:sz="4" w:space="0" w:color="auto"/>
            </w:tcBorders>
          </w:tcPr>
          <w:p w14:paraId="63B89400" w14:textId="0322DCB5" w:rsidR="00B255FD" w:rsidRPr="00A80232" w:rsidRDefault="00B255FD" w:rsidP="00A80232">
            <w:pPr>
              <w:pStyle w:val="TableEntry"/>
              <w:rPr>
                <w:lang w:val="it-IT"/>
              </w:rPr>
            </w:pPr>
            <w:ins w:id="268" w:author="Keith W. Boone" w:date="2015-03-04T11:21:00Z">
              <w:r w:rsidRPr="00A80232">
                <w:rPr>
                  <w:lang w:val="it-IT"/>
                </w:rPr>
                <w:t xml:space="preserve">Communicate </w:t>
              </w:r>
            </w:ins>
            <w:del w:id="269" w:author="Brian" w:date="2015-03-11T14:06:00Z">
              <w:r w:rsidRPr="00A80232" w:rsidDel="00BE3C9C">
                <w:rPr>
                  <w:lang w:val="it-IT"/>
                </w:rPr>
                <w:delText>PHCA</w:delText>
              </w:r>
            </w:del>
            <w:ins w:id="270" w:author="Brian" w:date="2015-03-11T14:06:00Z">
              <w:r w:rsidRPr="00A80232">
                <w:rPr>
                  <w:lang w:val="it-IT"/>
                </w:rPr>
                <w:t>PCHA</w:t>
              </w:r>
            </w:ins>
            <w:r w:rsidRPr="00A80232">
              <w:rPr>
                <w:lang w:val="it-IT"/>
              </w:rPr>
              <w:t xml:space="preserve"> Data-USB </w:t>
            </w:r>
            <w:del w:id="271" w:author="Keith W. Boone" w:date="2015-03-04T11:21:00Z">
              <w:r w:rsidRPr="00A80232" w:rsidDel="00744AEF">
                <w:rPr>
                  <w:lang w:val="it-IT"/>
                </w:rPr>
                <w:delText xml:space="preserve">transaction </w:delText>
              </w:r>
            </w:del>
            <w:r w:rsidRPr="00A80232">
              <w:rPr>
                <w:lang w:val="it-IT"/>
              </w:rPr>
              <w:t>[PCD-xx]</w:t>
            </w:r>
            <w:r w:rsidR="00A80232">
              <w:rPr>
                <w:lang w:val="it-IT"/>
              </w:rPr>
              <w:t xml:space="preserve"> (PHDC USB)</w:t>
            </w:r>
          </w:p>
        </w:tc>
        <w:tc>
          <w:tcPr>
            <w:tcW w:w="1440" w:type="dxa"/>
            <w:tcBorders>
              <w:bottom w:val="single" w:sz="4" w:space="0" w:color="auto"/>
            </w:tcBorders>
          </w:tcPr>
          <w:p w14:paraId="3B12BD63" w14:textId="42B9960E" w:rsidR="00B255FD" w:rsidRPr="00A80232" w:rsidRDefault="00B255FD" w:rsidP="00875157">
            <w:pPr>
              <w:pStyle w:val="TableEntry"/>
            </w:pPr>
            <w:r w:rsidRPr="00A80232">
              <w:t>O</w:t>
            </w:r>
            <w:r w:rsidRPr="00A80232">
              <w:rPr>
                <w:vertAlign w:val="superscript"/>
              </w:rPr>
              <w:t>1</w:t>
            </w:r>
          </w:p>
        </w:tc>
        <w:tc>
          <w:tcPr>
            <w:tcW w:w="2529" w:type="dxa"/>
            <w:tcBorders>
              <w:bottom w:val="single" w:sz="4" w:space="0" w:color="auto"/>
            </w:tcBorders>
          </w:tcPr>
          <w:p w14:paraId="58F85355" w14:textId="77777777" w:rsidR="00B255FD" w:rsidRDefault="00B255FD" w:rsidP="00875157">
            <w:pPr>
              <w:pStyle w:val="TableEntry"/>
            </w:pPr>
            <w:del w:id="272" w:author="Keith W. Boone" w:date="2015-03-04T10:48:00Z">
              <w:r w:rsidRPr="003651D9" w:rsidDel="00A412D1">
                <w:delText xml:space="preserve">&lt;Domain Acronym&gt; </w:delText>
              </w:r>
            </w:del>
            <w:ins w:id="273" w:author="Keith W. Boone" w:date="2015-03-04T10:48:00Z">
              <w:r>
                <w:t xml:space="preserve">PCC </w:t>
              </w:r>
            </w:ins>
            <w:r w:rsidRPr="003651D9">
              <w:t>TF-2: 3.Y1</w:t>
            </w:r>
            <w:r>
              <w:t xml:space="preserve"> or</w:t>
            </w:r>
          </w:p>
          <w:p w14:paraId="49A1D1F3" w14:textId="77777777" w:rsidR="00B255FD" w:rsidRPr="003651D9" w:rsidRDefault="00B255FD" w:rsidP="00875157">
            <w:pPr>
              <w:pStyle w:val="TableEntry"/>
            </w:pPr>
            <w:r>
              <w:t>PCD?</w:t>
            </w:r>
          </w:p>
        </w:tc>
      </w:tr>
      <w:tr w:rsidR="00B255FD" w:rsidRPr="003651D9" w14:paraId="74C97596" w14:textId="77777777" w:rsidTr="00A80232">
        <w:trPr>
          <w:cantSplit/>
          <w:trHeight w:val="512"/>
          <w:jc w:val="center"/>
        </w:trPr>
        <w:tc>
          <w:tcPr>
            <w:tcW w:w="1269" w:type="dxa"/>
            <w:vMerge/>
          </w:tcPr>
          <w:p w14:paraId="0645BC1D" w14:textId="2F07460D" w:rsidR="00B255FD" w:rsidRPr="00951349" w:rsidRDefault="00B255FD" w:rsidP="005B3030">
            <w:pPr>
              <w:pStyle w:val="TableEntry"/>
            </w:pPr>
          </w:p>
        </w:tc>
        <w:tc>
          <w:tcPr>
            <w:tcW w:w="3240" w:type="dxa"/>
            <w:tcBorders>
              <w:bottom w:val="single" w:sz="4" w:space="0" w:color="auto"/>
            </w:tcBorders>
          </w:tcPr>
          <w:p w14:paraId="3C4E4607" w14:textId="6345E2A6" w:rsidR="00B255FD" w:rsidRPr="00272C6C" w:rsidRDefault="00B255FD" w:rsidP="00875157">
            <w:pPr>
              <w:pStyle w:val="TableEntry"/>
              <w:rPr>
                <w:lang w:val="it-IT"/>
              </w:rPr>
            </w:pPr>
            <w:ins w:id="274" w:author="Keith W. Boone" w:date="2015-03-04T11:21:00Z">
              <w:r>
                <w:rPr>
                  <w:lang w:val="it-IT"/>
                </w:rPr>
                <w:t xml:space="preserve">Communicate </w:t>
              </w:r>
            </w:ins>
            <w:del w:id="275" w:author="Brian" w:date="2015-03-11T14:06:00Z">
              <w:r w:rsidDel="00BE3C9C">
                <w:rPr>
                  <w:lang w:val="it-IT"/>
                </w:rPr>
                <w:delText>PHCA</w:delText>
              </w:r>
            </w:del>
            <w:ins w:id="276" w:author="Brian" w:date="2015-03-11T14:06:00Z">
              <w:r>
                <w:rPr>
                  <w:lang w:val="it-IT"/>
                </w:rPr>
                <w:t>PCHA</w:t>
              </w:r>
            </w:ins>
            <w:r w:rsidRPr="00272C6C">
              <w:rPr>
                <w:lang w:val="it-IT"/>
              </w:rPr>
              <w:t xml:space="preserve"> Data</w:t>
            </w:r>
            <w:r>
              <w:rPr>
                <w:lang w:val="it-IT"/>
              </w:rPr>
              <w:t>-ZB</w:t>
            </w:r>
            <w:r w:rsidRPr="00272C6C">
              <w:rPr>
                <w:lang w:val="it-IT"/>
              </w:rPr>
              <w:t xml:space="preserve"> </w:t>
            </w:r>
            <w:del w:id="277" w:author="Keith W. Boone" w:date="2015-03-04T11:21:00Z">
              <w:r w:rsidDel="00744AEF">
                <w:rPr>
                  <w:lang w:val="it-IT"/>
                </w:rPr>
                <w:delText xml:space="preserve">transaction </w:delText>
              </w:r>
            </w:del>
            <w:r w:rsidRPr="00272C6C">
              <w:rPr>
                <w:lang w:val="it-IT"/>
              </w:rPr>
              <w:t>[PCD-xx]</w:t>
            </w:r>
            <w:r w:rsidR="00A80232">
              <w:rPr>
                <w:lang w:val="it-IT"/>
              </w:rPr>
              <w:t xml:space="preserve"> (ZigBee)</w:t>
            </w:r>
          </w:p>
        </w:tc>
        <w:tc>
          <w:tcPr>
            <w:tcW w:w="1440" w:type="dxa"/>
            <w:tcBorders>
              <w:bottom w:val="single" w:sz="4" w:space="0" w:color="auto"/>
            </w:tcBorders>
          </w:tcPr>
          <w:p w14:paraId="21E15BCD" w14:textId="67A468F9" w:rsidR="00B255FD" w:rsidRPr="003651D9" w:rsidRDefault="00B255FD" w:rsidP="00875157">
            <w:pPr>
              <w:pStyle w:val="TableEntry"/>
            </w:pPr>
            <w:r>
              <w:t>O</w:t>
            </w:r>
            <w:r w:rsidRPr="00B255FD">
              <w:rPr>
                <w:vertAlign w:val="superscript"/>
              </w:rPr>
              <w:t>1</w:t>
            </w:r>
          </w:p>
        </w:tc>
        <w:tc>
          <w:tcPr>
            <w:tcW w:w="2529" w:type="dxa"/>
            <w:tcBorders>
              <w:bottom w:val="single" w:sz="4" w:space="0" w:color="auto"/>
            </w:tcBorders>
          </w:tcPr>
          <w:p w14:paraId="5D8B9878" w14:textId="77777777" w:rsidR="00B255FD" w:rsidRDefault="00B255FD" w:rsidP="00875157">
            <w:pPr>
              <w:pStyle w:val="TableEntry"/>
            </w:pPr>
            <w:del w:id="278" w:author="Keith W. Boone" w:date="2015-03-04T10:48:00Z">
              <w:r w:rsidRPr="003651D9" w:rsidDel="00A412D1">
                <w:delText xml:space="preserve">&lt;Domain Acronym&gt; </w:delText>
              </w:r>
            </w:del>
            <w:ins w:id="279" w:author="Keith W. Boone" w:date="2015-03-04T10:48:00Z">
              <w:r>
                <w:t xml:space="preserve">PCC </w:t>
              </w:r>
            </w:ins>
            <w:r w:rsidRPr="003651D9">
              <w:t>TF-2: 3.Y1</w:t>
            </w:r>
            <w:r>
              <w:t xml:space="preserve"> or</w:t>
            </w:r>
          </w:p>
          <w:p w14:paraId="4F651AFF" w14:textId="77777777" w:rsidR="00B255FD" w:rsidRPr="003651D9" w:rsidRDefault="00B255FD" w:rsidP="00875157">
            <w:pPr>
              <w:pStyle w:val="TableEntry"/>
            </w:pPr>
            <w:r>
              <w:t>PCD?</w:t>
            </w:r>
          </w:p>
        </w:tc>
      </w:tr>
      <w:tr w:rsidR="00B255FD" w:rsidRPr="003651D9" w14:paraId="6C75DF11" w14:textId="77777777" w:rsidTr="00A80232">
        <w:trPr>
          <w:cantSplit/>
          <w:trHeight w:val="557"/>
          <w:jc w:val="center"/>
        </w:trPr>
        <w:tc>
          <w:tcPr>
            <w:tcW w:w="1269" w:type="dxa"/>
            <w:vMerge/>
          </w:tcPr>
          <w:p w14:paraId="21272295" w14:textId="60F5B9C0" w:rsidR="00B255FD" w:rsidRPr="00951349" w:rsidRDefault="00B255FD" w:rsidP="005B3030">
            <w:pPr>
              <w:pStyle w:val="TableEntry"/>
            </w:pPr>
          </w:p>
        </w:tc>
        <w:tc>
          <w:tcPr>
            <w:tcW w:w="3240" w:type="dxa"/>
            <w:tcBorders>
              <w:bottom w:val="single" w:sz="4" w:space="0" w:color="auto"/>
            </w:tcBorders>
          </w:tcPr>
          <w:p w14:paraId="75667828" w14:textId="274A653E" w:rsidR="00B255FD" w:rsidRPr="00272C6C" w:rsidRDefault="00B255FD" w:rsidP="00875157">
            <w:pPr>
              <w:pStyle w:val="TableEntry"/>
              <w:rPr>
                <w:lang w:val="it-IT"/>
              </w:rPr>
            </w:pPr>
            <w:ins w:id="280" w:author="Keith W. Boone" w:date="2015-03-04T11:21:00Z">
              <w:r>
                <w:rPr>
                  <w:lang w:val="it-IT"/>
                </w:rPr>
                <w:t xml:space="preserve">Communicate </w:t>
              </w:r>
            </w:ins>
            <w:del w:id="281" w:author="Brian" w:date="2015-03-11T14:06:00Z">
              <w:r w:rsidDel="00BE3C9C">
                <w:rPr>
                  <w:lang w:val="it-IT"/>
                </w:rPr>
                <w:delText>PHCA</w:delText>
              </w:r>
            </w:del>
            <w:ins w:id="282" w:author="Brian" w:date="2015-03-11T14:06:00Z">
              <w:r>
                <w:rPr>
                  <w:lang w:val="it-IT"/>
                </w:rPr>
                <w:t>PCHA</w:t>
              </w:r>
            </w:ins>
            <w:r w:rsidRPr="00272C6C">
              <w:rPr>
                <w:lang w:val="it-IT"/>
              </w:rPr>
              <w:t xml:space="preserve"> Data</w:t>
            </w:r>
            <w:r>
              <w:rPr>
                <w:lang w:val="it-IT"/>
              </w:rPr>
              <w:t>-NFC</w:t>
            </w:r>
            <w:r w:rsidRPr="00272C6C">
              <w:rPr>
                <w:lang w:val="it-IT"/>
              </w:rPr>
              <w:t xml:space="preserve"> </w:t>
            </w:r>
            <w:del w:id="283" w:author="Keith W. Boone" w:date="2015-03-04T11:21:00Z">
              <w:r w:rsidDel="00744AEF">
                <w:rPr>
                  <w:lang w:val="it-IT"/>
                </w:rPr>
                <w:delText xml:space="preserve">transaction </w:delText>
              </w:r>
            </w:del>
            <w:r w:rsidRPr="00272C6C">
              <w:rPr>
                <w:lang w:val="it-IT"/>
              </w:rPr>
              <w:t>[PCD-xx]</w:t>
            </w:r>
            <w:r w:rsidR="00A80232">
              <w:rPr>
                <w:lang w:val="it-IT"/>
              </w:rPr>
              <w:t xml:space="preserve"> (Near Field Communication)</w:t>
            </w:r>
          </w:p>
        </w:tc>
        <w:tc>
          <w:tcPr>
            <w:tcW w:w="1440" w:type="dxa"/>
            <w:tcBorders>
              <w:bottom w:val="single" w:sz="4" w:space="0" w:color="auto"/>
            </w:tcBorders>
          </w:tcPr>
          <w:p w14:paraId="771C820D" w14:textId="0965EF2D" w:rsidR="00B255FD" w:rsidRPr="003651D9" w:rsidRDefault="00B255FD" w:rsidP="00875157">
            <w:pPr>
              <w:pStyle w:val="TableEntry"/>
            </w:pPr>
            <w:r>
              <w:t>O</w:t>
            </w:r>
            <w:r w:rsidRPr="00B255FD">
              <w:rPr>
                <w:vertAlign w:val="superscript"/>
              </w:rPr>
              <w:t>1</w:t>
            </w:r>
          </w:p>
        </w:tc>
        <w:tc>
          <w:tcPr>
            <w:tcW w:w="2529" w:type="dxa"/>
            <w:tcBorders>
              <w:bottom w:val="single" w:sz="4" w:space="0" w:color="auto"/>
            </w:tcBorders>
          </w:tcPr>
          <w:p w14:paraId="1BB61FBD" w14:textId="77777777" w:rsidR="00B255FD" w:rsidRDefault="00B255FD" w:rsidP="00875157">
            <w:pPr>
              <w:pStyle w:val="TableEntry"/>
            </w:pPr>
            <w:del w:id="284" w:author="Keith W. Boone" w:date="2015-03-04T10:48:00Z">
              <w:r w:rsidRPr="003651D9" w:rsidDel="00A412D1">
                <w:delText xml:space="preserve">&lt;Domain Acronym&gt; </w:delText>
              </w:r>
            </w:del>
            <w:ins w:id="285" w:author="Keith W. Boone" w:date="2015-03-04T10:48:00Z">
              <w:r>
                <w:t xml:space="preserve">PCC </w:t>
              </w:r>
            </w:ins>
            <w:r w:rsidRPr="003651D9">
              <w:t>TF-2: 3.Y1</w:t>
            </w:r>
            <w:r>
              <w:t xml:space="preserve"> or</w:t>
            </w:r>
          </w:p>
          <w:p w14:paraId="34EC689B" w14:textId="77777777" w:rsidR="00B255FD" w:rsidRPr="003651D9" w:rsidRDefault="00B255FD" w:rsidP="00875157">
            <w:pPr>
              <w:pStyle w:val="TableEntry"/>
            </w:pPr>
            <w:r>
              <w:t>PCD?</w:t>
            </w:r>
          </w:p>
        </w:tc>
      </w:tr>
      <w:tr w:rsidR="00B255FD" w:rsidRPr="003651D9" w14:paraId="49309420" w14:textId="77777777" w:rsidTr="00A80232">
        <w:trPr>
          <w:cantSplit/>
          <w:trHeight w:val="512"/>
          <w:jc w:val="center"/>
        </w:trPr>
        <w:tc>
          <w:tcPr>
            <w:tcW w:w="1269" w:type="dxa"/>
            <w:vMerge/>
            <w:tcBorders>
              <w:bottom w:val="single" w:sz="4" w:space="0" w:color="auto"/>
            </w:tcBorders>
          </w:tcPr>
          <w:p w14:paraId="4305A8B8" w14:textId="253AE9F6" w:rsidR="00B255FD" w:rsidRPr="00951349" w:rsidRDefault="00B255FD" w:rsidP="005B3030">
            <w:pPr>
              <w:pStyle w:val="TableEntry"/>
            </w:pPr>
          </w:p>
        </w:tc>
        <w:tc>
          <w:tcPr>
            <w:tcW w:w="3240" w:type="dxa"/>
            <w:tcBorders>
              <w:bottom w:val="single" w:sz="4" w:space="0" w:color="auto"/>
            </w:tcBorders>
          </w:tcPr>
          <w:p w14:paraId="4B267223" w14:textId="54083D5E" w:rsidR="00B255FD" w:rsidRPr="00272C6C" w:rsidRDefault="00B255FD" w:rsidP="00744AEF">
            <w:pPr>
              <w:pStyle w:val="TableEntry"/>
              <w:rPr>
                <w:lang w:val="it-IT"/>
              </w:rPr>
            </w:pPr>
            <w:ins w:id="286" w:author="Keith W. Boone" w:date="2015-03-04T11:21:00Z">
              <w:r>
                <w:rPr>
                  <w:lang w:val="it-IT"/>
                </w:rPr>
                <w:t xml:space="preserve">Communicate </w:t>
              </w:r>
            </w:ins>
            <w:del w:id="287" w:author="Brian" w:date="2015-03-11T14:06:00Z">
              <w:r w:rsidDel="00BE3C9C">
                <w:rPr>
                  <w:lang w:val="it-IT"/>
                </w:rPr>
                <w:delText>PHCA</w:delText>
              </w:r>
            </w:del>
            <w:ins w:id="288" w:author="Brian" w:date="2015-03-11T14:06:00Z">
              <w:r>
                <w:rPr>
                  <w:lang w:val="it-IT"/>
                </w:rPr>
                <w:t>PCHA</w:t>
              </w:r>
            </w:ins>
            <w:r w:rsidRPr="00272C6C">
              <w:rPr>
                <w:lang w:val="it-IT"/>
              </w:rPr>
              <w:t xml:space="preserve"> Data</w:t>
            </w:r>
            <w:r>
              <w:rPr>
                <w:lang w:val="it-IT"/>
              </w:rPr>
              <w:t>-BTLE</w:t>
            </w:r>
            <w:r w:rsidRPr="00272C6C">
              <w:rPr>
                <w:lang w:val="it-IT"/>
              </w:rPr>
              <w:t xml:space="preserve"> </w:t>
            </w:r>
            <w:del w:id="289" w:author="Keith W. Boone" w:date="2015-03-04T11:21:00Z">
              <w:r w:rsidDel="00744AEF">
                <w:rPr>
                  <w:lang w:val="it-IT"/>
                </w:rPr>
                <w:delText xml:space="preserve">transaction </w:delText>
              </w:r>
            </w:del>
            <w:r w:rsidRPr="00272C6C">
              <w:rPr>
                <w:lang w:val="it-IT"/>
              </w:rPr>
              <w:t>[PCD-xx]</w:t>
            </w:r>
            <w:r w:rsidR="00A80232">
              <w:rPr>
                <w:lang w:val="it-IT"/>
              </w:rPr>
              <w:t xml:space="preserve"> (Bluetooth Low Energy)</w:t>
            </w:r>
          </w:p>
        </w:tc>
        <w:tc>
          <w:tcPr>
            <w:tcW w:w="1440" w:type="dxa"/>
            <w:tcBorders>
              <w:bottom w:val="single" w:sz="4" w:space="0" w:color="auto"/>
            </w:tcBorders>
          </w:tcPr>
          <w:p w14:paraId="1CF573A5" w14:textId="747CC611" w:rsidR="00B255FD" w:rsidRPr="003651D9" w:rsidRDefault="00B255FD" w:rsidP="005B3030">
            <w:pPr>
              <w:pStyle w:val="TableEntry"/>
            </w:pPr>
            <w:r>
              <w:t>O</w:t>
            </w:r>
            <w:r w:rsidRPr="00B255FD">
              <w:rPr>
                <w:vertAlign w:val="superscript"/>
              </w:rPr>
              <w:t>1</w:t>
            </w:r>
          </w:p>
        </w:tc>
        <w:tc>
          <w:tcPr>
            <w:tcW w:w="2529" w:type="dxa"/>
            <w:tcBorders>
              <w:bottom w:val="single" w:sz="4" w:space="0" w:color="auto"/>
            </w:tcBorders>
          </w:tcPr>
          <w:p w14:paraId="22100A4B" w14:textId="1B6F85E8" w:rsidR="00B255FD" w:rsidRDefault="00B255FD" w:rsidP="005B3030">
            <w:pPr>
              <w:pStyle w:val="TableEntry"/>
            </w:pPr>
            <w:del w:id="290" w:author="Keith W. Boone" w:date="2015-03-04T10:48:00Z">
              <w:r w:rsidRPr="003651D9" w:rsidDel="00A412D1">
                <w:delText xml:space="preserve">&lt;Domain Acronym&gt; </w:delText>
              </w:r>
            </w:del>
            <w:ins w:id="291" w:author="Keith W. Boone" w:date="2015-03-04T10:48:00Z">
              <w:r>
                <w:t xml:space="preserve">PCC </w:t>
              </w:r>
            </w:ins>
            <w:r w:rsidRPr="003651D9">
              <w:t>TF-2: 3.Y1</w:t>
            </w:r>
            <w:r>
              <w:t xml:space="preserve"> or</w:t>
            </w:r>
          </w:p>
          <w:p w14:paraId="0F624CFF" w14:textId="5124EA16" w:rsidR="00B255FD" w:rsidRPr="003651D9" w:rsidRDefault="00B255FD" w:rsidP="005B3030">
            <w:pPr>
              <w:pStyle w:val="TableEntry"/>
            </w:pPr>
            <w:r>
              <w:t>PCD?</w:t>
            </w:r>
          </w:p>
        </w:tc>
      </w:tr>
      <w:tr w:rsidR="00A80232" w:rsidRPr="003651D9" w14:paraId="17791B1D" w14:textId="77777777" w:rsidTr="00A80232">
        <w:trPr>
          <w:cantSplit/>
          <w:trHeight w:val="557"/>
          <w:jc w:val="center"/>
        </w:trPr>
        <w:tc>
          <w:tcPr>
            <w:tcW w:w="1269" w:type="dxa"/>
            <w:vMerge w:val="restart"/>
            <w:tcBorders>
              <w:top w:val="single" w:sz="4" w:space="0" w:color="auto"/>
              <w:left w:val="single" w:sz="4" w:space="0" w:color="auto"/>
            </w:tcBorders>
            <w:shd w:val="clear" w:color="auto" w:fill="auto"/>
          </w:tcPr>
          <w:p w14:paraId="75864E01" w14:textId="77777777" w:rsidR="00A80232" w:rsidRPr="003651D9" w:rsidRDefault="00A80232" w:rsidP="00A80232">
            <w:pPr>
              <w:pStyle w:val="TableEntry"/>
            </w:pPr>
            <w:r>
              <w:t>Sensor Data Consumer</w:t>
            </w:r>
          </w:p>
          <w:p w14:paraId="5D7B4D84" w14:textId="6CAD30AC" w:rsidR="00A80232" w:rsidRPr="003651D9" w:rsidRDefault="00A80232" w:rsidP="00A80232">
            <w:pPr>
              <w:pStyle w:val="TableEntry"/>
            </w:pPr>
          </w:p>
        </w:tc>
        <w:tc>
          <w:tcPr>
            <w:tcW w:w="3240" w:type="dxa"/>
            <w:tcBorders>
              <w:top w:val="single" w:sz="4" w:space="0" w:color="auto"/>
            </w:tcBorders>
          </w:tcPr>
          <w:p w14:paraId="5E59A821" w14:textId="35E2CF68" w:rsidR="00A80232" w:rsidRPr="00272C6C" w:rsidRDefault="00A80232" w:rsidP="00A80232">
            <w:pPr>
              <w:pStyle w:val="TableEntry"/>
              <w:rPr>
                <w:lang w:val="it-IT"/>
              </w:rPr>
            </w:pPr>
            <w:ins w:id="292" w:author="Keith W. Boone" w:date="2015-03-04T11:21:00Z">
              <w:r>
                <w:rPr>
                  <w:lang w:val="it-IT"/>
                </w:rPr>
                <w:t xml:space="preserve">Communicate </w:t>
              </w:r>
            </w:ins>
            <w:del w:id="293" w:author="Brian" w:date="2015-03-11T14:06:00Z">
              <w:r w:rsidDel="00BE3C9C">
                <w:rPr>
                  <w:lang w:val="it-IT"/>
                </w:rPr>
                <w:delText>PHCA</w:delText>
              </w:r>
            </w:del>
            <w:ins w:id="294" w:author="Brian" w:date="2015-03-11T14:06:00Z">
              <w:r>
                <w:rPr>
                  <w:lang w:val="it-IT"/>
                </w:rPr>
                <w:t>PCHA</w:t>
              </w:r>
            </w:ins>
            <w:r w:rsidRPr="00272C6C">
              <w:rPr>
                <w:lang w:val="it-IT"/>
              </w:rPr>
              <w:t xml:space="preserve"> Data</w:t>
            </w:r>
            <w:r>
              <w:rPr>
                <w:lang w:val="it-IT"/>
              </w:rPr>
              <w:t>-BT</w:t>
            </w:r>
            <w:r w:rsidRPr="00272C6C">
              <w:rPr>
                <w:lang w:val="it-IT"/>
              </w:rPr>
              <w:t xml:space="preserve"> </w:t>
            </w:r>
            <w:del w:id="295" w:author="Keith W. Boone" w:date="2015-03-04T11:21:00Z">
              <w:r w:rsidDel="00744AEF">
                <w:rPr>
                  <w:lang w:val="it-IT"/>
                </w:rPr>
                <w:delText xml:space="preserve">transaction </w:delText>
              </w:r>
            </w:del>
            <w:r w:rsidRPr="00272C6C">
              <w:rPr>
                <w:lang w:val="it-IT"/>
              </w:rPr>
              <w:t>[PCD-xx]</w:t>
            </w:r>
            <w:r>
              <w:rPr>
                <w:lang w:val="it-IT"/>
              </w:rPr>
              <w:t xml:space="preserve"> (HDP Bluetooth)</w:t>
            </w:r>
          </w:p>
        </w:tc>
        <w:tc>
          <w:tcPr>
            <w:tcW w:w="1440" w:type="dxa"/>
            <w:tcBorders>
              <w:top w:val="single" w:sz="4" w:space="0" w:color="auto"/>
            </w:tcBorders>
          </w:tcPr>
          <w:p w14:paraId="3093D866" w14:textId="04872AB7" w:rsidR="00A80232" w:rsidRPr="003651D9" w:rsidRDefault="00A80232" w:rsidP="00A80232">
            <w:pPr>
              <w:pStyle w:val="TableEntry"/>
            </w:pPr>
            <w:r>
              <w:t>O</w:t>
            </w:r>
            <w:r w:rsidRPr="00B255FD">
              <w:rPr>
                <w:vertAlign w:val="superscript"/>
              </w:rPr>
              <w:t>1</w:t>
            </w:r>
          </w:p>
        </w:tc>
        <w:tc>
          <w:tcPr>
            <w:tcW w:w="2529" w:type="dxa"/>
            <w:tcBorders>
              <w:top w:val="single" w:sz="4" w:space="0" w:color="auto"/>
              <w:bottom w:val="single" w:sz="4" w:space="0" w:color="auto"/>
              <w:right w:val="single" w:sz="4" w:space="0" w:color="auto"/>
            </w:tcBorders>
          </w:tcPr>
          <w:p w14:paraId="32E195CD" w14:textId="77777777" w:rsidR="00A80232" w:rsidRDefault="00A80232" w:rsidP="00A80232">
            <w:pPr>
              <w:pStyle w:val="TableEntry"/>
            </w:pPr>
            <w:del w:id="296" w:author="Keith W. Boone" w:date="2015-03-04T10:48:00Z">
              <w:r w:rsidRPr="003651D9" w:rsidDel="00A412D1">
                <w:delText xml:space="preserve">&lt;Domain Acronym&gt; </w:delText>
              </w:r>
            </w:del>
            <w:ins w:id="297" w:author="Keith W. Boone" w:date="2015-03-04T10:48:00Z">
              <w:r>
                <w:t xml:space="preserve">PCC </w:t>
              </w:r>
            </w:ins>
            <w:r w:rsidRPr="003651D9">
              <w:t>TF-2: 3.Y1</w:t>
            </w:r>
            <w:r>
              <w:t xml:space="preserve"> or</w:t>
            </w:r>
          </w:p>
          <w:p w14:paraId="133C9DA9" w14:textId="77777777" w:rsidR="00A80232" w:rsidRPr="003651D9" w:rsidRDefault="00A80232" w:rsidP="00A80232">
            <w:pPr>
              <w:pStyle w:val="TableEntry"/>
            </w:pPr>
            <w:r>
              <w:t>PCD?</w:t>
            </w:r>
          </w:p>
        </w:tc>
      </w:tr>
      <w:tr w:rsidR="00A80232" w:rsidRPr="003651D9" w14:paraId="02D7BE5B" w14:textId="77777777" w:rsidTr="00A80232">
        <w:trPr>
          <w:cantSplit/>
          <w:trHeight w:val="449"/>
          <w:jc w:val="center"/>
        </w:trPr>
        <w:tc>
          <w:tcPr>
            <w:tcW w:w="1269" w:type="dxa"/>
            <w:vMerge/>
            <w:tcBorders>
              <w:left w:val="single" w:sz="4" w:space="0" w:color="auto"/>
            </w:tcBorders>
            <w:shd w:val="clear" w:color="auto" w:fill="auto"/>
          </w:tcPr>
          <w:p w14:paraId="402DE185" w14:textId="39C5D4ED" w:rsidR="00A80232" w:rsidRPr="003651D9" w:rsidRDefault="00A80232" w:rsidP="00A80232">
            <w:pPr>
              <w:pStyle w:val="TableEntry"/>
            </w:pPr>
          </w:p>
        </w:tc>
        <w:tc>
          <w:tcPr>
            <w:tcW w:w="3240" w:type="dxa"/>
            <w:tcBorders>
              <w:top w:val="single" w:sz="4" w:space="0" w:color="auto"/>
            </w:tcBorders>
          </w:tcPr>
          <w:p w14:paraId="3B31889B" w14:textId="5D5F3C03" w:rsidR="00A80232" w:rsidRPr="00272C6C" w:rsidRDefault="00A80232" w:rsidP="00A80232">
            <w:pPr>
              <w:pStyle w:val="TableEntry"/>
              <w:rPr>
                <w:lang w:val="it-IT"/>
              </w:rPr>
            </w:pPr>
            <w:ins w:id="298" w:author="Keith W. Boone" w:date="2015-03-04T11:21:00Z">
              <w:r w:rsidRPr="00A80232">
                <w:rPr>
                  <w:lang w:val="it-IT"/>
                </w:rPr>
                <w:t xml:space="preserve">Communicate </w:t>
              </w:r>
            </w:ins>
            <w:del w:id="299" w:author="Brian" w:date="2015-03-11T14:06:00Z">
              <w:r w:rsidRPr="00A80232" w:rsidDel="00BE3C9C">
                <w:rPr>
                  <w:lang w:val="it-IT"/>
                </w:rPr>
                <w:delText>PHCA</w:delText>
              </w:r>
            </w:del>
            <w:ins w:id="300" w:author="Brian" w:date="2015-03-11T14:06:00Z">
              <w:r w:rsidRPr="00A80232">
                <w:rPr>
                  <w:lang w:val="it-IT"/>
                </w:rPr>
                <w:t>PCHA</w:t>
              </w:r>
            </w:ins>
            <w:r w:rsidRPr="00A80232">
              <w:rPr>
                <w:lang w:val="it-IT"/>
              </w:rPr>
              <w:t xml:space="preserve"> Data-USB </w:t>
            </w:r>
            <w:del w:id="301" w:author="Keith W. Boone" w:date="2015-03-04T11:21:00Z">
              <w:r w:rsidRPr="00A80232" w:rsidDel="00744AEF">
                <w:rPr>
                  <w:lang w:val="it-IT"/>
                </w:rPr>
                <w:delText xml:space="preserve">transaction </w:delText>
              </w:r>
            </w:del>
            <w:r w:rsidRPr="00A80232">
              <w:rPr>
                <w:lang w:val="it-IT"/>
              </w:rPr>
              <w:t>[PCD-xx]</w:t>
            </w:r>
            <w:r>
              <w:rPr>
                <w:lang w:val="it-IT"/>
              </w:rPr>
              <w:t xml:space="preserve"> (PHDC USB)</w:t>
            </w:r>
          </w:p>
        </w:tc>
        <w:tc>
          <w:tcPr>
            <w:tcW w:w="1440" w:type="dxa"/>
            <w:tcBorders>
              <w:top w:val="single" w:sz="4" w:space="0" w:color="auto"/>
            </w:tcBorders>
          </w:tcPr>
          <w:p w14:paraId="765266B7" w14:textId="1A1975D8" w:rsidR="00A80232" w:rsidRPr="003651D9" w:rsidRDefault="00A80232" w:rsidP="00A80232">
            <w:pPr>
              <w:pStyle w:val="TableEntry"/>
            </w:pPr>
            <w:r w:rsidRPr="00A80232">
              <w:t>O</w:t>
            </w:r>
            <w:r w:rsidRPr="00A80232">
              <w:rPr>
                <w:vertAlign w:val="superscript"/>
              </w:rPr>
              <w:t>1</w:t>
            </w:r>
          </w:p>
        </w:tc>
        <w:tc>
          <w:tcPr>
            <w:tcW w:w="2529" w:type="dxa"/>
            <w:tcBorders>
              <w:top w:val="single" w:sz="4" w:space="0" w:color="auto"/>
              <w:bottom w:val="single" w:sz="4" w:space="0" w:color="auto"/>
              <w:right w:val="single" w:sz="4" w:space="0" w:color="auto"/>
            </w:tcBorders>
          </w:tcPr>
          <w:p w14:paraId="523B7477" w14:textId="77777777" w:rsidR="00A80232" w:rsidRDefault="00A80232" w:rsidP="00A80232">
            <w:pPr>
              <w:pStyle w:val="TableEntry"/>
            </w:pPr>
            <w:del w:id="302" w:author="Keith W. Boone" w:date="2015-03-04T10:48:00Z">
              <w:r w:rsidRPr="003651D9" w:rsidDel="00A412D1">
                <w:delText xml:space="preserve">&lt;Domain Acronym&gt; </w:delText>
              </w:r>
            </w:del>
            <w:ins w:id="303" w:author="Keith W. Boone" w:date="2015-03-04T10:48:00Z">
              <w:r>
                <w:t xml:space="preserve">PCC </w:t>
              </w:r>
            </w:ins>
            <w:r w:rsidRPr="003651D9">
              <w:t>TF-2: 3.Y1</w:t>
            </w:r>
            <w:r>
              <w:t xml:space="preserve"> or</w:t>
            </w:r>
          </w:p>
          <w:p w14:paraId="4DEFC7FB" w14:textId="77777777" w:rsidR="00A80232" w:rsidRPr="003651D9" w:rsidRDefault="00A80232" w:rsidP="00A80232">
            <w:pPr>
              <w:pStyle w:val="TableEntry"/>
            </w:pPr>
            <w:r>
              <w:t>PCD?</w:t>
            </w:r>
          </w:p>
        </w:tc>
      </w:tr>
      <w:tr w:rsidR="00A80232" w:rsidRPr="003651D9" w14:paraId="27C99821" w14:textId="77777777" w:rsidTr="00A80232">
        <w:trPr>
          <w:cantSplit/>
          <w:trHeight w:val="521"/>
          <w:jc w:val="center"/>
        </w:trPr>
        <w:tc>
          <w:tcPr>
            <w:tcW w:w="1269" w:type="dxa"/>
            <w:vMerge/>
            <w:tcBorders>
              <w:left w:val="single" w:sz="4" w:space="0" w:color="auto"/>
            </w:tcBorders>
            <w:shd w:val="clear" w:color="auto" w:fill="auto"/>
          </w:tcPr>
          <w:p w14:paraId="541B5C55" w14:textId="18D30F67" w:rsidR="00A80232" w:rsidRPr="003651D9" w:rsidRDefault="00A80232" w:rsidP="00A80232">
            <w:pPr>
              <w:pStyle w:val="TableEntry"/>
            </w:pPr>
          </w:p>
        </w:tc>
        <w:tc>
          <w:tcPr>
            <w:tcW w:w="3240" w:type="dxa"/>
            <w:tcBorders>
              <w:top w:val="single" w:sz="4" w:space="0" w:color="auto"/>
            </w:tcBorders>
          </w:tcPr>
          <w:p w14:paraId="38B21779" w14:textId="4F8F63E5" w:rsidR="00A80232" w:rsidRPr="00272C6C" w:rsidRDefault="00A80232" w:rsidP="00A80232">
            <w:pPr>
              <w:pStyle w:val="TableEntry"/>
              <w:rPr>
                <w:lang w:val="it-IT"/>
              </w:rPr>
            </w:pPr>
            <w:ins w:id="304" w:author="Keith W. Boone" w:date="2015-03-04T11:21:00Z">
              <w:r>
                <w:rPr>
                  <w:lang w:val="it-IT"/>
                </w:rPr>
                <w:t xml:space="preserve">Communicate </w:t>
              </w:r>
            </w:ins>
            <w:del w:id="305" w:author="Brian" w:date="2015-03-11T14:06:00Z">
              <w:r w:rsidDel="00BE3C9C">
                <w:rPr>
                  <w:lang w:val="it-IT"/>
                </w:rPr>
                <w:delText>PHCA</w:delText>
              </w:r>
            </w:del>
            <w:ins w:id="306" w:author="Brian" w:date="2015-03-11T14:06:00Z">
              <w:r>
                <w:rPr>
                  <w:lang w:val="it-IT"/>
                </w:rPr>
                <w:t>PCHA</w:t>
              </w:r>
            </w:ins>
            <w:r w:rsidRPr="00272C6C">
              <w:rPr>
                <w:lang w:val="it-IT"/>
              </w:rPr>
              <w:t xml:space="preserve"> Data</w:t>
            </w:r>
            <w:r>
              <w:rPr>
                <w:lang w:val="it-IT"/>
              </w:rPr>
              <w:t>-ZB</w:t>
            </w:r>
            <w:r w:rsidRPr="00272C6C">
              <w:rPr>
                <w:lang w:val="it-IT"/>
              </w:rPr>
              <w:t xml:space="preserve"> </w:t>
            </w:r>
            <w:del w:id="307" w:author="Keith W. Boone" w:date="2015-03-04T11:21:00Z">
              <w:r w:rsidDel="00744AEF">
                <w:rPr>
                  <w:lang w:val="it-IT"/>
                </w:rPr>
                <w:delText xml:space="preserve">transaction </w:delText>
              </w:r>
            </w:del>
            <w:r w:rsidRPr="00272C6C">
              <w:rPr>
                <w:lang w:val="it-IT"/>
              </w:rPr>
              <w:t>[PCD-xx]</w:t>
            </w:r>
            <w:r>
              <w:rPr>
                <w:lang w:val="it-IT"/>
              </w:rPr>
              <w:t xml:space="preserve"> (ZigBee)</w:t>
            </w:r>
          </w:p>
        </w:tc>
        <w:tc>
          <w:tcPr>
            <w:tcW w:w="1440" w:type="dxa"/>
            <w:tcBorders>
              <w:top w:val="single" w:sz="4" w:space="0" w:color="auto"/>
            </w:tcBorders>
          </w:tcPr>
          <w:p w14:paraId="233B5AB2" w14:textId="41D8640A" w:rsidR="00A80232" w:rsidRPr="003651D9" w:rsidRDefault="00A80232" w:rsidP="00A80232">
            <w:pPr>
              <w:pStyle w:val="TableEntry"/>
            </w:pPr>
            <w:r>
              <w:t>O</w:t>
            </w:r>
            <w:r w:rsidRPr="00B255FD">
              <w:rPr>
                <w:vertAlign w:val="superscript"/>
              </w:rPr>
              <w:t>1</w:t>
            </w:r>
          </w:p>
        </w:tc>
        <w:tc>
          <w:tcPr>
            <w:tcW w:w="2529" w:type="dxa"/>
            <w:tcBorders>
              <w:top w:val="single" w:sz="4" w:space="0" w:color="auto"/>
              <w:bottom w:val="single" w:sz="4" w:space="0" w:color="auto"/>
              <w:right w:val="single" w:sz="4" w:space="0" w:color="auto"/>
            </w:tcBorders>
          </w:tcPr>
          <w:p w14:paraId="37131B0F" w14:textId="77777777" w:rsidR="00A80232" w:rsidRDefault="00A80232" w:rsidP="00A80232">
            <w:pPr>
              <w:pStyle w:val="TableEntry"/>
            </w:pPr>
            <w:del w:id="308" w:author="Keith W. Boone" w:date="2015-03-04T10:48:00Z">
              <w:r w:rsidRPr="003651D9" w:rsidDel="00A412D1">
                <w:delText xml:space="preserve">&lt;Domain Acronym&gt; </w:delText>
              </w:r>
            </w:del>
            <w:ins w:id="309" w:author="Keith W. Boone" w:date="2015-03-04T10:48:00Z">
              <w:r>
                <w:t xml:space="preserve">PCC </w:t>
              </w:r>
            </w:ins>
            <w:r w:rsidRPr="003651D9">
              <w:t>TF-2: 3.Y1</w:t>
            </w:r>
            <w:r>
              <w:t xml:space="preserve"> or</w:t>
            </w:r>
          </w:p>
          <w:p w14:paraId="7301D15B" w14:textId="77777777" w:rsidR="00A80232" w:rsidRPr="003651D9" w:rsidRDefault="00A80232" w:rsidP="00A80232">
            <w:pPr>
              <w:pStyle w:val="TableEntry"/>
            </w:pPr>
            <w:r>
              <w:t>PCD?</w:t>
            </w:r>
          </w:p>
        </w:tc>
      </w:tr>
      <w:tr w:rsidR="00A80232" w:rsidRPr="003651D9" w14:paraId="1E67AD57" w14:textId="77777777" w:rsidTr="00A80232">
        <w:trPr>
          <w:cantSplit/>
          <w:trHeight w:val="593"/>
          <w:jc w:val="center"/>
        </w:trPr>
        <w:tc>
          <w:tcPr>
            <w:tcW w:w="1269" w:type="dxa"/>
            <w:vMerge/>
            <w:tcBorders>
              <w:left w:val="single" w:sz="4" w:space="0" w:color="auto"/>
            </w:tcBorders>
            <w:shd w:val="clear" w:color="auto" w:fill="auto"/>
          </w:tcPr>
          <w:p w14:paraId="04A1E6D5" w14:textId="379D5C6E" w:rsidR="00A80232" w:rsidRPr="003651D9" w:rsidRDefault="00A80232" w:rsidP="00A80232">
            <w:pPr>
              <w:pStyle w:val="TableEntry"/>
            </w:pPr>
          </w:p>
        </w:tc>
        <w:tc>
          <w:tcPr>
            <w:tcW w:w="3240" w:type="dxa"/>
            <w:tcBorders>
              <w:top w:val="single" w:sz="4" w:space="0" w:color="auto"/>
            </w:tcBorders>
          </w:tcPr>
          <w:p w14:paraId="52213146" w14:textId="2BC883E2" w:rsidR="00A80232" w:rsidRPr="00272C6C" w:rsidRDefault="00A80232" w:rsidP="00A80232">
            <w:pPr>
              <w:pStyle w:val="TableEntry"/>
              <w:rPr>
                <w:lang w:val="it-IT"/>
              </w:rPr>
            </w:pPr>
            <w:ins w:id="310" w:author="Keith W. Boone" w:date="2015-03-04T11:21:00Z">
              <w:r>
                <w:rPr>
                  <w:lang w:val="it-IT"/>
                </w:rPr>
                <w:t xml:space="preserve">Communicate </w:t>
              </w:r>
            </w:ins>
            <w:del w:id="311" w:author="Brian" w:date="2015-03-11T14:06:00Z">
              <w:r w:rsidDel="00BE3C9C">
                <w:rPr>
                  <w:lang w:val="it-IT"/>
                </w:rPr>
                <w:delText>PHCA</w:delText>
              </w:r>
            </w:del>
            <w:ins w:id="312" w:author="Brian" w:date="2015-03-11T14:06:00Z">
              <w:r>
                <w:rPr>
                  <w:lang w:val="it-IT"/>
                </w:rPr>
                <w:t>PCHA</w:t>
              </w:r>
            </w:ins>
            <w:r w:rsidRPr="00272C6C">
              <w:rPr>
                <w:lang w:val="it-IT"/>
              </w:rPr>
              <w:t xml:space="preserve"> Data</w:t>
            </w:r>
            <w:r>
              <w:rPr>
                <w:lang w:val="it-IT"/>
              </w:rPr>
              <w:t>-NFC</w:t>
            </w:r>
            <w:r w:rsidRPr="00272C6C">
              <w:rPr>
                <w:lang w:val="it-IT"/>
              </w:rPr>
              <w:t xml:space="preserve"> </w:t>
            </w:r>
            <w:del w:id="313" w:author="Keith W. Boone" w:date="2015-03-04T11:21:00Z">
              <w:r w:rsidDel="00744AEF">
                <w:rPr>
                  <w:lang w:val="it-IT"/>
                </w:rPr>
                <w:delText xml:space="preserve">transaction </w:delText>
              </w:r>
            </w:del>
            <w:r w:rsidRPr="00272C6C">
              <w:rPr>
                <w:lang w:val="it-IT"/>
              </w:rPr>
              <w:t>[PCD-xx]</w:t>
            </w:r>
            <w:r>
              <w:rPr>
                <w:lang w:val="it-IT"/>
              </w:rPr>
              <w:t xml:space="preserve"> (Near Field Communication)</w:t>
            </w:r>
          </w:p>
        </w:tc>
        <w:tc>
          <w:tcPr>
            <w:tcW w:w="1440" w:type="dxa"/>
            <w:tcBorders>
              <w:top w:val="single" w:sz="4" w:space="0" w:color="auto"/>
            </w:tcBorders>
          </w:tcPr>
          <w:p w14:paraId="5E6C3799" w14:textId="21E3E585" w:rsidR="00A80232" w:rsidRPr="003651D9" w:rsidRDefault="00A80232" w:rsidP="00A80232">
            <w:pPr>
              <w:pStyle w:val="TableEntry"/>
            </w:pPr>
            <w:r>
              <w:t>O</w:t>
            </w:r>
            <w:r w:rsidRPr="00B255FD">
              <w:rPr>
                <w:vertAlign w:val="superscript"/>
              </w:rPr>
              <w:t>1</w:t>
            </w:r>
          </w:p>
        </w:tc>
        <w:tc>
          <w:tcPr>
            <w:tcW w:w="2529" w:type="dxa"/>
            <w:tcBorders>
              <w:top w:val="single" w:sz="4" w:space="0" w:color="auto"/>
              <w:bottom w:val="single" w:sz="4" w:space="0" w:color="auto"/>
              <w:right w:val="single" w:sz="4" w:space="0" w:color="auto"/>
            </w:tcBorders>
          </w:tcPr>
          <w:p w14:paraId="789DDB5E" w14:textId="77777777" w:rsidR="00A80232" w:rsidRDefault="00A80232" w:rsidP="00A80232">
            <w:pPr>
              <w:pStyle w:val="TableEntry"/>
            </w:pPr>
            <w:del w:id="314" w:author="Keith W. Boone" w:date="2015-03-04T10:48:00Z">
              <w:r w:rsidRPr="003651D9" w:rsidDel="00A412D1">
                <w:delText xml:space="preserve">&lt;Domain Acronym&gt; </w:delText>
              </w:r>
            </w:del>
            <w:ins w:id="315" w:author="Keith W. Boone" w:date="2015-03-04T10:48:00Z">
              <w:r>
                <w:t xml:space="preserve">PCC </w:t>
              </w:r>
            </w:ins>
            <w:r w:rsidRPr="003651D9">
              <w:t>TF-2: 3.Y1</w:t>
            </w:r>
            <w:r>
              <w:t xml:space="preserve"> or</w:t>
            </w:r>
          </w:p>
          <w:p w14:paraId="5AF5AFD7" w14:textId="77777777" w:rsidR="00A80232" w:rsidRPr="003651D9" w:rsidRDefault="00A80232" w:rsidP="00A80232">
            <w:pPr>
              <w:pStyle w:val="TableEntry"/>
            </w:pPr>
            <w:r>
              <w:t>PCD?</w:t>
            </w:r>
          </w:p>
        </w:tc>
      </w:tr>
      <w:tr w:rsidR="00A80232" w:rsidRPr="003651D9" w14:paraId="292E4982" w14:textId="77777777" w:rsidTr="00A80232">
        <w:trPr>
          <w:cantSplit/>
          <w:trHeight w:val="575"/>
          <w:jc w:val="center"/>
        </w:trPr>
        <w:tc>
          <w:tcPr>
            <w:tcW w:w="1269" w:type="dxa"/>
            <w:vMerge/>
            <w:tcBorders>
              <w:left w:val="single" w:sz="4" w:space="0" w:color="auto"/>
              <w:bottom w:val="single" w:sz="4" w:space="0" w:color="auto"/>
            </w:tcBorders>
            <w:shd w:val="clear" w:color="auto" w:fill="auto"/>
          </w:tcPr>
          <w:p w14:paraId="67AF6005" w14:textId="3BD91FB9" w:rsidR="00A80232" w:rsidRPr="003651D9" w:rsidRDefault="00A80232" w:rsidP="00A80232">
            <w:pPr>
              <w:pStyle w:val="TableEntry"/>
            </w:pPr>
          </w:p>
        </w:tc>
        <w:tc>
          <w:tcPr>
            <w:tcW w:w="3240" w:type="dxa"/>
            <w:tcBorders>
              <w:top w:val="single" w:sz="4" w:space="0" w:color="auto"/>
            </w:tcBorders>
          </w:tcPr>
          <w:p w14:paraId="4E039C32" w14:textId="0CFB4D72" w:rsidR="00A80232" w:rsidRPr="00272C6C" w:rsidRDefault="00A80232" w:rsidP="00A80232">
            <w:pPr>
              <w:pStyle w:val="TableEntry"/>
              <w:rPr>
                <w:lang w:val="it-IT"/>
              </w:rPr>
            </w:pPr>
            <w:ins w:id="316" w:author="Keith W. Boone" w:date="2015-03-04T11:21:00Z">
              <w:r>
                <w:rPr>
                  <w:lang w:val="it-IT"/>
                </w:rPr>
                <w:t xml:space="preserve">Communicate </w:t>
              </w:r>
            </w:ins>
            <w:del w:id="317" w:author="Brian" w:date="2015-03-11T14:06:00Z">
              <w:r w:rsidDel="00BE3C9C">
                <w:rPr>
                  <w:lang w:val="it-IT"/>
                </w:rPr>
                <w:delText>PHCA</w:delText>
              </w:r>
            </w:del>
            <w:ins w:id="318" w:author="Brian" w:date="2015-03-11T14:06:00Z">
              <w:r>
                <w:rPr>
                  <w:lang w:val="it-IT"/>
                </w:rPr>
                <w:t>PCHA</w:t>
              </w:r>
            </w:ins>
            <w:r w:rsidRPr="00272C6C">
              <w:rPr>
                <w:lang w:val="it-IT"/>
              </w:rPr>
              <w:t xml:space="preserve"> Data</w:t>
            </w:r>
            <w:r>
              <w:rPr>
                <w:lang w:val="it-IT"/>
              </w:rPr>
              <w:t>-BTLE</w:t>
            </w:r>
            <w:r w:rsidRPr="00272C6C">
              <w:rPr>
                <w:lang w:val="it-IT"/>
              </w:rPr>
              <w:t xml:space="preserve"> </w:t>
            </w:r>
            <w:del w:id="319" w:author="Keith W. Boone" w:date="2015-03-04T11:21:00Z">
              <w:r w:rsidDel="00744AEF">
                <w:rPr>
                  <w:lang w:val="it-IT"/>
                </w:rPr>
                <w:delText xml:space="preserve">transaction </w:delText>
              </w:r>
            </w:del>
            <w:r w:rsidRPr="00272C6C">
              <w:rPr>
                <w:lang w:val="it-IT"/>
              </w:rPr>
              <w:t>[PCD-xx]</w:t>
            </w:r>
            <w:r>
              <w:rPr>
                <w:lang w:val="it-IT"/>
              </w:rPr>
              <w:t xml:space="preserve"> (Bluetooth Low Energy)</w:t>
            </w:r>
          </w:p>
        </w:tc>
        <w:tc>
          <w:tcPr>
            <w:tcW w:w="1440" w:type="dxa"/>
            <w:tcBorders>
              <w:top w:val="single" w:sz="4" w:space="0" w:color="auto"/>
            </w:tcBorders>
          </w:tcPr>
          <w:p w14:paraId="7B8C1815" w14:textId="0561621F" w:rsidR="00A80232" w:rsidRPr="003651D9" w:rsidRDefault="00A80232" w:rsidP="00A80232">
            <w:pPr>
              <w:pStyle w:val="TableEntry"/>
            </w:pPr>
            <w:r>
              <w:t>O</w:t>
            </w:r>
            <w:r w:rsidRPr="00B255FD">
              <w:rPr>
                <w:vertAlign w:val="superscript"/>
              </w:rPr>
              <w:t>1</w:t>
            </w:r>
          </w:p>
        </w:tc>
        <w:tc>
          <w:tcPr>
            <w:tcW w:w="2529" w:type="dxa"/>
            <w:tcBorders>
              <w:top w:val="single" w:sz="4" w:space="0" w:color="auto"/>
              <w:bottom w:val="single" w:sz="4" w:space="0" w:color="auto"/>
              <w:right w:val="single" w:sz="4" w:space="0" w:color="auto"/>
            </w:tcBorders>
          </w:tcPr>
          <w:p w14:paraId="38A7A019" w14:textId="77777777" w:rsidR="00A80232" w:rsidRDefault="00A80232" w:rsidP="00A80232">
            <w:pPr>
              <w:pStyle w:val="TableEntry"/>
            </w:pPr>
            <w:del w:id="320" w:author="Keith W. Boone" w:date="2015-03-04T10:48:00Z">
              <w:r w:rsidRPr="003651D9" w:rsidDel="00A412D1">
                <w:delText xml:space="preserve">&lt;Domain Acronym&gt; </w:delText>
              </w:r>
            </w:del>
            <w:ins w:id="321" w:author="Keith W. Boone" w:date="2015-03-04T10:48:00Z">
              <w:r>
                <w:t xml:space="preserve">PCC </w:t>
              </w:r>
            </w:ins>
            <w:r w:rsidRPr="003651D9">
              <w:t>TF-2: 3.Y1</w:t>
            </w:r>
            <w:r>
              <w:t xml:space="preserve"> or</w:t>
            </w:r>
          </w:p>
          <w:p w14:paraId="4884C960" w14:textId="43E9B203" w:rsidR="00A80232" w:rsidRPr="003651D9" w:rsidRDefault="00A80232" w:rsidP="00A80232">
            <w:pPr>
              <w:pStyle w:val="TableEntry"/>
            </w:pPr>
            <w:r>
              <w:t>PCD?</w:t>
            </w:r>
          </w:p>
        </w:tc>
      </w:tr>
      <w:tr w:rsidR="00A80232" w:rsidRPr="003651D9" w14:paraId="553A8431" w14:textId="77777777" w:rsidTr="00A80232">
        <w:trPr>
          <w:cantSplit/>
          <w:trHeight w:val="656"/>
          <w:jc w:val="center"/>
        </w:trPr>
        <w:tc>
          <w:tcPr>
            <w:tcW w:w="1269" w:type="dxa"/>
            <w:vMerge w:val="restart"/>
            <w:tcBorders>
              <w:left w:val="single" w:sz="4" w:space="0" w:color="auto"/>
            </w:tcBorders>
            <w:shd w:val="clear" w:color="auto" w:fill="auto"/>
          </w:tcPr>
          <w:p w14:paraId="4477F2FD" w14:textId="77777777" w:rsidR="00A80232" w:rsidRPr="00972A7E" w:rsidRDefault="00A80232" w:rsidP="00A80232">
            <w:pPr>
              <w:pStyle w:val="TableEntry"/>
              <w:rPr>
                <w:lang w:val="fr-FR"/>
              </w:rPr>
            </w:pPr>
            <w:del w:id="322" w:author="Brian" w:date="2015-03-11T09:32:00Z">
              <w:r w:rsidDel="00CB45F8">
                <w:rPr>
                  <w:lang w:val="fr-FR"/>
                </w:rPr>
                <w:delText>Clinical Data Source</w:delText>
              </w:r>
            </w:del>
            <w:proofErr w:type="spellStart"/>
            <w:ins w:id="323" w:author="Brian" w:date="2015-03-11T09:32:00Z">
              <w:r>
                <w:rPr>
                  <w:lang w:val="fr-FR"/>
                </w:rPr>
                <w:t>Device</w:t>
              </w:r>
              <w:proofErr w:type="spellEnd"/>
              <w:r>
                <w:rPr>
                  <w:lang w:val="fr-FR"/>
                </w:rPr>
                <w:t xml:space="preserve"> Observation Reporter</w:t>
              </w:r>
            </w:ins>
          </w:p>
          <w:p w14:paraId="207A2512" w14:textId="77AD878C" w:rsidR="00A80232" w:rsidRPr="00972A7E" w:rsidRDefault="00A80232" w:rsidP="00A80232">
            <w:pPr>
              <w:pStyle w:val="TableEntry"/>
              <w:rPr>
                <w:lang w:val="fr-FR"/>
              </w:rPr>
            </w:pPr>
            <w:del w:id="324" w:author="Brian" w:date="2015-03-11T09:32:00Z">
              <w:r w:rsidDel="00CB45F8">
                <w:rPr>
                  <w:lang w:val="fr-FR"/>
                </w:rPr>
                <w:delText>Clinical Data Sourc</w:delText>
              </w:r>
            </w:del>
          </w:p>
        </w:tc>
        <w:tc>
          <w:tcPr>
            <w:tcW w:w="3240" w:type="dxa"/>
          </w:tcPr>
          <w:p w14:paraId="08ECE4E1" w14:textId="41F1D9B2" w:rsidR="00A80232" w:rsidRPr="003651D9" w:rsidRDefault="00A80232" w:rsidP="00A80232">
            <w:pPr>
              <w:pStyle w:val="TableEntry"/>
            </w:pPr>
            <w:r>
              <w:rPr>
                <w:bCs/>
                <w:lang w:val="fr-FR"/>
              </w:rPr>
              <w:t xml:space="preserve">PCD-01 </w:t>
            </w:r>
            <w:proofErr w:type="spellStart"/>
            <w:r w:rsidRPr="00972A7E">
              <w:rPr>
                <w:bCs/>
                <w:lang w:val="fr-FR"/>
              </w:rPr>
              <w:t>Communicate</w:t>
            </w:r>
            <w:proofErr w:type="spellEnd"/>
            <w:r w:rsidRPr="00972A7E">
              <w:rPr>
                <w:bCs/>
                <w:lang w:val="fr-FR"/>
              </w:rPr>
              <w:t xml:space="preserve"> </w:t>
            </w:r>
            <w:r>
              <w:rPr>
                <w:bCs/>
                <w:lang w:val="fr-FR"/>
              </w:rPr>
              <w:t>PCD Data-SOAP</w:t>
            </w:r>
            <w:r w:rsidRPr="00972A7E">
              <w:rPr>
                <w:bCs/>
                <w:lang w:val="fr-FR"/>
              </w:rPr>
              <w:t xml:space="preserve"> </w:t>
            </w:r>
            <w:r>
              <w:rPr>
                <w:bCs/>
                <w:lang w:val="fr-FR"/>
              </w:rPr>
              <w:t>(Web services)</w:t>
            </w:r>
            <w:del w:id="325" w:author="Keith W. Boone" w:date="2015-03-04T11:21:00Z">
              <w:r w:rsidDel="00744AEF">
                <w:rPr>
                  <w:bCs/>
                  <w:lang w:val="fr-FR"/>
                </w:rPr>
                <w:delText>transaction</w:delText>
              </w:r>
            </w:del>
          </w:p>
        </w:tc>
        <w:tc>
          <w:tcPr>
            <w:tcW w:w="1440" w:type="dxa"/>
          </w:tcPr>
          <w:p w14:paraId="03154E34" w14:textId="7C818E24" w:rsidR="00A80232" w:rsidRPr="003651D9" w:rsidRDefault="00A80232" w:rsidP="00A80232">
            <w:pPr>
              <w:pStyle w:val="TableEntry"/>
            </w:pPr>
            <w:r>
              <w:t>O</w:t>
            </w:r>
            <w:r w:rsidRPr="00B255FD">
              <w:rPr>
                <w:vertAlign w:val="superscript"/>
              </w:rPr>
              <w:t>1</w:t>
            </w:r>
          </w:p>
        </w:tc>
        <w:tc>
          <w:tcPr>
            <w:tcW w:w="2529" w:type="dxa"/>
            <w:tcBorders>
              <w:top w:val="single" w:sz="4" w:space="0" w:color="auto"/>
              <w:bottom w:val="single" w:sz="4" w:space="0" w:color="auto"/>
              <w:right w:val="single" w:sz="4" w:space="0" w:color="auto"/>
            </w:tcBorders>
          </w:tcPr>
          <w:p w14:paraId="6365D8C9" w14:textId="77777777" w:rsidR="00A80232" w:rsidRPr="003651D9" w:rsidRDefault="00A80232" w:rsidP="00A80232">
            <w:pPr>
              <w:pStyle w:val="TableEntry"/>
            </w:pPr>
            <w:del w:id="326" w:author="Keith W. Boone" w:date="2015-03-04T10:48:00Z">
              <w:r w:rsidRPr="003651D9" w:rsidDel="00A412D1">
                <w:delText xml:space="preserve">&lt;Domain Acronym&gt; </w:delText>
              </w:r>
            </w:del>
            <w:ins w:id="327" w:author="Keith W. Boone" w:date="2015-03-04T10:48:00Z">
              <w:r>
                <w:t>PC</w:t>
              </w:r>
            </w:ins>
            <w:r>
              <w:t>D</w:t>
            </w:r>
            <w:ins w:id="328" w:author="Keith W. Boone" w:date="2015-03-04T10:48:00Z">
              <w:r>
                <w:t xml:space="preserve"> </w:t>
              </w:r>
            </w:ins>
            <w:r w:rsidRPr="003651D9">
              <w:t>TF-2: 3.</w:t>
            </w:r>
            <w:r>
              <w:t>1</w:t>
            </w:r>
          </w:p>
        </w:tc>
      </w:tr>
      <w:tr w:rsidR="00A80232" w:rsidRPr="003651D9" w14:paraId="6EA4C795" w14:textId="77777777" w:rsidTr="00A80232">
        <w:trPr>
          <w:cantSplit/>
          <w:trHeight w:val="593"/>
          <w:jc w:val="center"/>
        </w:trPr>
        <w:tc>
          <w:tcPr>
            <w:tcW w:w="1269" w:type="dxa"/>
            <w:vMerge/>
            <w:tcBorders>
              <w:left w:val="single" w:sz="4" w:space="0" w:color="auto"/>
              <w:bottom w:val="single" w:sz="4" w:space="0" w:color="auto"/>
            </w:tcBorders>
            <w:shd w:val="clear" w:color="auto" w:fill="auto"/>
          </w:tcPr>
          <w:p w14:paraId="6FC6CDB3" w14:textId="0E2F37AF" w:rsidR="00A80232" w:rsidRPr="00972A7E" w:rsidRDefault="00A80232" w:rsidP="00A80232">
            <w:pPr>
              <w:pStyle w:val="TableEntry"/>
              <w:rPr>
                <w:lang w:val="fr-FR"/>
              </w:rPr>
            </w:pPr>
          </w:p>
        </w:tc>
        <w:tc>
          <w:tcPr>
            <w:tcW w:w="3240" w:type="dxa"/>
          </w:tcPr>
          <w:p w14:paraId="38CE4530" w14:textId="2A624B9E" w:rsidR="00A80232" w:rsidRPr="003651D9" w:rsidRDefault="00A80232" w:rsidP="00A80232">
            <w:pPr>
              <w:pStyle w:val="TableEntry"/>
            </w:pPr>
            <w:r>
              <w:rPr>
                <w:bCs/>
                <w:lang w:val="fr-FR"/>
              </w:rPr>
              <w:t xml:space="preserve">PCD-01 </w:t>
            </w:r>
            <w:proofErr w:type="spellStart"/>
            <w:r w:rsidRPr="00972A7E">
              <w:rPr>
                <w:bCs/>
                <w:lang w:val="fr-FR"/>
              </w:rPr>
              <w:t>Communicate</w:t>
            </w:r>
            <w:proofErr w:type="spellEnd"/>
            <w:r w:rsidRPr="00972A7E">
              <w:rPr>
                <w:bCs/>
                <w:lang w:val="fr-FR"/>
              </w:rPr>
              <w:t xml:space="preserve"> </w:t>
            </w:r>
            <w:r>
              <w:rPr>
                <w:bCs/>
                <w:lang w:val="fr-FR"/>
              </w:rPr>
              <w:t>PCD Data-</w:t>
            </w:r>
            <w:proofErr w:type="spellStart"/>
            <w:r>
              <w:rPr>
                <w:bCs/>
                <w:lang w:val="fr-FR"/>
              </w:rPr>
              <w:t>hData</w:t>
            </w:r>
            <w:proofErr w:type="spellEnd"/>
            <w:r w:rsidRPr="00972A7E">
              <w:rPr>
                <w:bCs/>
                <w:lang w:val="fr-FR"/>
              </w:rPr>
              <w:t xml:space="preserve"> </w:t>
            </w:r>
            <w:r>
              <w:rPr>
                <w:bCs/>
                <w:lang w:val="fr-FR"/>
              </w:rPr>
              <w:t>(</w:t>
            </w:r>
            <w:proofErr w:type="spellStart"/>
            <w:r>
              <w:rPr>
                <w:bCs/>
                <w:lang w:val="fr-FR"/>
              </w:rPr>
              <w:t>RESTful</w:t>
            </w:r>
            <w:proofErr w:type="spellEnd"/>
            <w:r>
              <w:rPr>
                <w:bCs/>
                <w:lang w:val="fr-FR"/>
              </w:rPr>
              <w:t xml:space="preserve"> transport)</w:t>
            </w:r>
            <w:del w:id="329" w:author="Keith W. Boone" w:date="2015-03-04T11:21:00Z">
              <w:r w:rsidDel="00744AEF">
                <w:rPr>
                  <w:bCs/>
                  <w:lang w:val="fr-FR"/>
                </w:rPr>
                <w:delText>transaction</w:delText>
              </w:r>
            </w:del>
          </w:p>
        </w:tc>
        <w:tc>
          <w:tcPr>
            <w:tcW w:w="1440" w:type="dxa"/>
          </w:tcPr>
          <w:p w14:paraId="5C411156" w14:textId="02226FA3" w:rsidR="00A80232" w:rsidRPr="003651D9" w:rsidRDefault="00A80232" w:rsidP="00A80232">
            <w:pPr>
              <w:pStyle w:val="TableEntry"/>
            </w:pPr>
            <w:r w:rsidRPr="00A80232">
              <w:t>O</w:t>
            </w:r>
            <w:r w:rsidRPr="00A80232">
              <w:rPr>
                <w:vertAlign w:val="superscript"/>
              </w:rPr>
              <w:t>1</w:t>
            </w:r>
          </w:p>
        </w:tc>
        <w:tc>
          <w:tcPr>
            <w:tcW w:w="2529" w:type="dxa"/>
            <w:tcBorders>
              <w:top w:val="single" w:sz="4" w:space="0" w:color="auto"/>
              <w:bottom w:val="single" w:sz="4" w:space="0" w:color="auto"/>
              <w:right w:val="single" w:sz="4" w:space="0" w:color="auto"/>
            </w:tcBorders>
          </w:tcPr>
          <w:p w14:paraId="4742F459" w14:textId="48D05E58" w:rsidR="00A80232" w:rsidRPr="003651D9" w:rsidRDefault="00A80232" w:rsidP="00A80232">
            <w:pPr>
              <w:pStyle w:val="TableEntry"/>
            </w:pPr>
            <w:del w:id="330" w:author="Keith W. Boone" w:date="2015-03-04T10:48:00Z">
              <w:r w:rsidRPr="003651D9" w:rsidDel="00A412D1">
                <w:delText xml:space="preserve">&lt;Domain Acronym&gt; </w:delText>
              </w:r>
            </w:del>
            <w:ins w:id="331" w:author="Keith W. Boone" w:date="2015-03-04T10:48:00Z">
              <w:r>
                <w:t>PC</w:t>
              </w:r>
            </w:ins>
            <w:r>
              <w:t>D</w:t>
            </w:r>
            <w:ins w:id="332" w:author="Keith W. Boone" w:date="2015-03-04T10:48:00Z">
              <w:r>
                <w:t xml:space="preserve"> </w:t>
              </w:r>
            </w:ins>
            <w:r w:rsidRPr="003651D9">
              <w:t>TF-2: 3.</w:t>
            </w:r>
            <w:r>
              <w:t>1</w:t>
            </w:r>
          </w:p>
        </w:tc>
      </w:tr>
      <w:tr w:rsidR="00A80232" w:rsidRPr="003651D9" w14:paraId="320D7A38" w14:textId="77777777" w:rsidTr="00A80232">
        <w:trPr>
          <w:cantSplit/>
          <w:trHeight w:val="530"/>
          <w:jc w:val="center"/>
        </w:trPr>
        <w:tc>
          <w:tcPr>
            <w:tcW w:w="1269" w:type="dxa"/>
            <w:vMerge w:val="restart"/>
            <w:tcBorders>
              <w:top w:val="single" w:sz="4" w:space="0" w:color="auto"/>
              <w:left w:val="single" w:sz="4" w:space="0" w:color="auto"/>
            </w:tcBorders>
          </w:tcPr>
          <w:p w14:paraId="518EF5E5" w14:textId="77777777" w:rsidR="00A80232" w:rsidRPr="003651D9" w:rsidRDefault="00A80232" w:rsidP="00A80232">
            <w:pPr>
              <w:pStyle w:val="TableEntry"/>
            </w:pPr>
            <w:del w:id="333" w:author="Brian" w:date="2015-03-11T09:32:00Z">
              <w:r w:rsidDel="00CB45F8">
                <w:delText xml:space="preserve">Clinical Data </w:delText>
              </w:r>
            </w:del>
            <w:ins w:id="334" w:author="Brian" w:date="2015-03-11T09:32:00Z">
              <w:r>
                <w:t xml:space="preserve">Device Observation </w:t>
              </w:r>
            </w:ins>
            <w:r>
              <w:t>Consumer</w:t>
            </w:r>
          </w:p>
          <w:p w14:paraId="7C1913D9" w14:textId="7CFF15F9" w:rsidR="00A80232" w:rsidRPr="003651D9" w:rsidRDefault="00A80232" w:rsidP="00A80232">
            <w:pPr>
              <w:pStyle w:val="TableEntry"/>
            </w:pPr>
            <w:del w:id="335" w:author="Brian" w:date="2015-03-11T09:32:00Z">
              <w:r w:rsidDel="00CB45F8">
                <w:delText>Clinical Da</w:delText>
              </w:r>
            </w:del>
          </w:p>
        </w:tc>
        <w:tc>
          <w:tcPr>
            <w:tcW w:w="3240" w:type="dxa"/>
            <w:tcBorders>
              <w:top w:val="single" w:sz="4" w:space="0" w:color="auto"/>
            </w:tcBorders>
          </w:tcPr>
          <w:p w14:paraId="691B5A80" w14:textId="6D77FDD7" w:rsidR="00A80232" w:rsidRPr="003651D9" w:rsidRDefault="00A80232" w:rsidP="00A80232">
            <w:pPr>
              <w:pStyle w:val="TableEntry"/>
            </w:pPr>
            <w:r>
              <w:rPr>
                <w:bCs/>
                <w:lang w:val="fr-FR"/>
              </w:rPr>
              <w:t xml:space="preserve">PCD-01 </w:t>
            </w:r>
            <w:proofErr w:type="spellStart"/>
            <w:r w:rsidRPr="00972A7E">
              <w:rPr>
                <w:bCs/>
                <w:lang w:val="fr-FR"/>
              </w:rPr>
              <w:t>Communicate</w:t>
            </w:r>
            <w:proofErr w:type="spellEnd"/>
            <w:r w:rsidRPr="00972A7E">
              <w:rPr>
                <w:bCs/>
                <w:lang w:val="fr-FR"/>
              </w:rPr>
              <w:t xml:space="preserve"> </w:t>
            </w:r>
            <w:r>
              <w:rPr>
                <w:bCs/>
                <w:lang w:val="fr-FR"/>
              </w:rPr>
              <w:t>PCD Data-SOAP</w:t>
            </w:r>
            <w:r w:rsidRPr="00972A7E">
              <w:rPr>
                <w:bCs/>
                <w:lang w:val="fr-FR"/>
              </w:rPr>
              <w:t xml:space="preserve"> </w:t>
            </w:r>
            <w:r>
              <w:rPr>
                <w:bCs/>
                <w:lang w:val="fr-FR"/>
              </w:rPr>
              <w:t>(Web services)</w:t>
            </w:r>
            <w:del w:id="336" w:author="Keith W. Boone" w:date="2015-03-04T11:21:00Z">
              <w:r w:rsidDel="00744AEF">
                <w:rPr>
                  <w:bCs/>
                  <w:lang w:val="fr-FR"/>
                </w:rPr>
                <w:delText>transaction</w:delText>
              </w:r>
            </w:del>
          </w:p>
        </w:tc>
        <w:tc>
          <w:tcPr>
            <w:tcW w:w="1440" w:type="dxa"/>
            <w:tcBorders>
              <w:top w:val="single" w:sz="4" w:space="0" w:color="auto"/>
            </w:tcBorders>
          </w:tcPr>
          <w:p w14:paraId="596BC547" w14:textId="6285D450" w:rsidR="00A80232" w:rsidRPr="003651D9" w:rsidRDefault="00A80232" w:rsidP="00A80232">
            <w:pPr>
              <w:pStyle w:val="TableEntry"/>
            </w:pPr>
            <w:r>
              <w:t>O</w:t>
            </w:r>
            <w:r w:rsidRPr="00B255FD">
              <w:rPr>
                <w:vertAlign w:val="superscript"/>
              </w:rPr>
              <w:t>1</w:t>
            </w:r>
          </w:p>
        </w:tc>
        <w:tc>
          <w:tcPr>
            <w:tcW w:w="2529" w:type="dxa"/>
            <w:tcBorders>
              <w:top w:val="single" w:sz="4" w:space="0" w:color="auto"/>
              <w:right w:val="single" w:sz="4" w:space="0" w:color="auto"/>
            </w:tcBorders>
          </w:tcPr>
          <w:p w14:paraId="167C1A66" w14:textId="77777777" w:rsidR="00A80232" w:rsidRPr="003651D9" w:rsidRDefault="00A80232" w:rsidP="00A80232">
            <w:pPr>
              <w:pStyle w:val="TableEntry"/>
            </w:pPr>
            <w:del w:id="337" w:author="Keith W. Boone" w:date="2015-03-04T10:48:00Z">
              <w:r w:rsidRPr="003651D9" w:rsidDel="00A412D1">
                <w:delText xml:space="preserve">&lt;Domain Acronym&gt; </w:delText>
              </w:r>
            </w:del>
            <w:ins w:id="338" w:author="Keith W. Boone" w:date="2015-03-04T10:48:00Z">
              <w:r>
                <w:t>PC</w:t>
              </w:r>
            </w:ins>
            <w:r>
              <w:t xml:space="preserve">D </w:t>
            </w:r>
            <w:r w:rsidRPr="003651D9">
              <w:t>TF-2: 3.</w:t>
            </w:r>
            <w:r>
              <w:t>1</w:t>
            </w:r>
          </w:p>
        </w:tc>
      </w:tr>
      <w:tr w:rsidR="00A80232" w:rsidRPr="003651D9" w14:paraId="3D2969DD" w14:textId="77777777" w:rsidTr="00A80232">
        <w:trPr>
          <w:cantSplit/>
          <w:trHeight w:val="620"/>
          <w:jc w:val="center"/>
        </w:trPr>
        <w:tc>
          <w:tcPr>
            <w:tcW w:w="1269" w:type="dxa"/>
            <w:vMerge/>
            <w:tcBorders>
              <w:left w:val="single" w:sz="4" w:space="0" w:color="auto"/>
            </w:tcBorders>
          </w:tcPr>
          <w:p w14:paraId="42898362" w14:textId="5D243841" w:rsidR="00A80232" w:rsidRPr="003651D9" w:rsidRDefault="00A80232" w:rsidP="00A80232">
            <w:pPr>
              <w:pStyle w:val="TableEntry"/>
            </w:pPr>
          </w:p>
        </w:tc>
        <w:tc>
          <w:tcPr>
            <w:tcW w:w="3240" w:type="dxa"/>
            <w:tcBorders>
              <w:top w:val="single" w:sz="4" w:space="0" w:color="auto"/>
            </w:tcBorders>
          </w:tcPr>
          <w:p w14:paraId="308221F1" w14:textId="3E7C7C29" w:rsidR="00A80232" w:rsidRPr="003651D9" w:rsidRDefault="00A80232" w:rsidP="00A80232">
            <w:pPr>
              <w:pStyle w:val="TableEntry"/>
            </w:pPr>
            <w:r>
              <w:rPr>
                <w:bCs/>
                <w:lang w:val="fr-FR"/>
              </w:rPr>
              <w:t xml:space="preserve">PCD-01 </w:t>
            </w:r>
            <w:proofErr w:type="spellStart"/>
            <w:r w:rsidRPr="00972A7E">
              <w:rPr>
                <w:bCs/>
                <w:lang w:val="fr-FR"/>
              </w:rPr>
              <w:t>Communicate</w:t>
            </w:r>
            <w:proofErr w:type="spellEnd"/>
            <w:r w:rsidRPr="00972A7E">
              <w:rPr>
                <w:bCs/>
                <w:lang w:val="fr-FR"/>
              </w:rPr>
              <w:t xml:space="preserve"> </w:t>
            </w:r>
            <w:r>
              <w:rPr>
                <w:bCs/>
                <w:lang w:val="fr-FR"/>
              </w:rPr>
              <w:t>PCD Data-</w:t>
            </w:r>
            <w:proofErr w:type="spellStart"/>
            <w:r>
              <w:rPr>
                <w:bCs/>
                <w:lang w:val="fr-FR"/>
              </w:rPr>
              <w:t>hData</w:t>
            </w:r>
            <w:proofErr w:type="spellEnd"/>
            <w:r>
              <w:rPr>
                <w:bCs/>
                <w:lang w:val="fr-FR"/>
              </w:rPr>
              <w:t xml:space="preserve"> (</w:t>
            </w:r>
            <w:proofErr w:type="spellStart"/>
            <w:r>
              <w:rPr>
                <w:bCs/>
                <w:lang w:val="fr-FR"/>
              </w:rPr>
              <w:t>RESTful</w:t>
            </w:r>
            <w:proofErr w:type="spellEnd"/>
            <w:r>
              <w:rPr>
                <w:bCs/>
                <w:lang w:val="fr-FR"/>
              </w:rPr>
              <w:t xml:space="preserve"> transport)</w:t>
            </w:r>
            <w:del w:id="339" w:author="Keith W. Boone" w:date="2015-03-04T11:21:00Z">
              <w:r w:rsidDel="00744AEF">
                <w:rPr>
                  <w:bCs/>
                  <w:lang w:val="fr-FR"/>
                </w:rPr>
                <w:delText>transaction</w:delText>
              </w:r>
            </w:del>
          </w:p>
        </w:tc>
        <w:tc>
          <w:tcPr>
            <w:tcW w:w="1440" w:type="dxa"/>
            <w:tcBorders>
              <w:top w:val="single" w:sz="4" w:space="0" w:color="auto"/>
            </w:tcBorders>
          </w:tcPr>
          <w:p w14:paraId="0B5CDE24" w14:textId="795C8CE5" w:rsidR="00A80232" w:rsidRPr="003651D9" w:rsidRDefault="00A80232" w:rsidP="00A80232">
            <w:pPr>
              <w:pStyle w:val="TableEntry"/>
            </w:pPr>
            <w:r>
              <w:t>O</w:t>
            </w:r>
            <w:r w:rsidRPr="00B255FD">
              <w:rPr>
                <w:vertAlign w:val="superscript"/>
              </w:rPr>
              <w:t>1</w:t>
            </w:r>
          </w:p>
        </w:tc>
        <w:tc>
          <w:tcPr>
            <w:tcW w:w="2529" w:type="dxa"/>
            <w:tcBorders>
              <w:top w:val="single" w:sz="4" w:space="0" w:color="auto"/>
              <w:right w:val="single" w:sz="4" w:space="0" w:color="auto"/>
            </w:tcBorders>
          </w:tcPr>
          <w:p w14:paraId="04C2B86A" w14:textId="2DE8A177" w:rsidR="00A80232" w:rsidRPr="003651D9" w:rsidRDefault="00A80232" w:rsidP="00A80232">
            <w:pPr>
              <w:pStyle w:val="TableEntry"/>
            </w:pPr>
            <w:del w:id="340" w:author="Keith W. Boone" w:date="2015-03-04T10:48:00Z">
              <w:r w:rsidRPr="003651D9" w:rsidDel="00A412D1">
                <w:delText xml:space="preserve">&lt;Domain Acronym&gt; </w:delText>
              </w:r>
            </w:del>
            <w:ins w:id="341" w:author="Keith W. Boone" w:date="2015-03-04T10:48:00Z">
              <w:r>
                <w:t>PC</w:t>
              </w:r>
            </w:ins>
            <w:r>
              <w:t xml:space="preserve">D </w:t>
            </w:r>
            <w:r w:rsidRPr="003651D9">
              <w:t>TF-2: 3.</w:t>
            </w:r>
            <w:r>
              <w:t>1</w:t>
            </w:r>
          </w:p>
        </w:tc>
      </w:tr>
      <w:tr w:rsidR="008F3449" w:rsidRPr="003651D9" w14:paraId="574ADDC4" w14:textId="77777777" w:rsidTr="00A80232">
        <w:trPr>
          <w:cantSplit/>
          <w:trHeight w:val="800"/>
          <w:jc w:val="center"/>
        </w:trPr>
        <w:tc>
          <w:tcPr>
            <w:tcW w:w="1269" w:type="dxa"/>
            <w:tcBorders>
              <w:left w:val="single" w:sz="4" w:space="0" w:color="auto"/>
              <w:bottom w:val="single" w:sz="4" w:space="0" w:color="auto"/>
            </w:tcBorders>
          </w:tcPr>
          <w:p w14:paraId="78CF1554" w14:textId="77777777" w:rsidR="008F3449" w:rsidRPr="003651D9" w:rsidRDefault="008F3449" w:rsidP="005B3030">
            <w:pPr>
              <w:pStyle w:val="TableEntry"/>
            </w:pPr>
            <w:r>
              <w:t>Content Creator</w:t>
            </w:r>
          </w:p>
        </w:tc>
        <w:tc>
          <w:tcPr>
            <w:tcW w:w="3240" w:type="dxa"/>
            <w:tcBorders>
              <w:bottom w:val="single" w:sz="4" w:space="0" w:color="auto"/>
            </w:tcBorders>
          </w:tcPr>
          <w:p w14:paraId="3B7233BF" w14:textId="77777777" w:rsidR="008F3449" w:rsidRPr="00FB17B8" w:rsidRDefault="008F3449" w:rsidP="005B3030">
            <w:pPr>
              <w:pStyle w:val="TableEntry"/>
              <w:rPr>
                <w:bCs/>
                <w:lang w:val="fr-FR"/>
              </w:rPr>
            </w:pPr>
            <w:r>
              <w:rPr>
                <w:bCs/>
                <w:lang w:val="fr-FR"/>
              </w:rPr>
              <w:t>PCC-1 Document Sharing</w:t>
            </w:r>
          </w:p>
        </w:tc>
        <w:tc>
          <w:tcPr>
            <w:tcW w:w="1440" w:type="dxa"/>
            <w:tcBorders>
              <w:bottom w:val="single" w:sz="4" w:space="0" w:color="auto"/>
            </w:tcBorders>
          </w:tcPr>
          <w:p w14:paraId="27380686" w14:textId="77777777" w:rsidR="008F3449" w:rsidRPr="003651D9" w:rsidRDefault="008F3449" w:rsidP="005B3030">
            <w:pPr>
              <w:pStyle w:val="TableEntry"/>
            </w:pPr>
            <w:r>
              <w:t>R</w:t>
            </w:r>
          </w:p>
          <w:p w14:paraId="2B5EF7E1" w14:textId="77777777" w:rsidR="008F3449" w:rsidRPr="003651D9" w:rsidRDefault="008F3449" w:rsidP="005B3030">
            <w:pPr>
              <w:pStyle w:val="TableEntry"/>
            </w:pPr>
          </w:p>
        </w:tc>
        <w:tc>
          <w:tcPr>
            <w:tcW w:w="2529" w:type="dxa"/>
            <w:tcBorders>
              <w:bottom w:val="single" w:sz="4" w:space="0" w:color="auto"/>
              <w:right w:val="single" w:sz="4" w:space="0" w:color="auto"/>
            </w:tcBorders>
          </w:tcPr>
          <w:p w14:paraId="75584B3A" w14:textId="6F383B84" w:rsidR="008F3449" w:rsidRPr="003651D9" w:rsidRDefault="008F3449" w:rsidP="00826B8F">
            <w:pPr>
              <w:pStyle w:val="TableEntry"/>
            </w:pPr>
            <w:del w:id="342" w:author="Keith W. Boone" w:date="2015-03-04T10:48:00Z">
              <w:r w:rsidRPr="003651D9" w:rsidDel="00A412D1">
                <w:delText xml:space="preserve">&lt;Domain Acronym&gt; </w:delText>
              </w:r>
            </w:del>
            <w:ins w:id="343" w:author="Keith W. Boone" w:date="2015-03-04T10:48:00Z">
              <w:r w:rsidR="00A412D1">
                <w:t xml:space="preserve">PCC </w:t>
              </w:r>
            </w:ins>
            <w:r w:rsidRPr="003651D9">
              <w:t>TF-2: 3.</w:t>
            </w:r>
            <w:r w:rsidR="00826B8F">
              <w:t>1</w:t>
            </w:r>
          </w:p>
        </w:tc>
      </w:tr>
      <w:tr w:rsidR="008F3449" w:rsidRPr="003651D9" w14:paraId="6595033A" w14:textId="77777777" w:rsidTr="00A80232">
        <w:trPr>
          <w:cantSplit/>
          <w:trHeight w:val="897"/>
          <w:jc w:val="center"/>
        </w:trPr>
        <w:tc>
          <w:tcPr>
            <w:tcW w:w="1269" w:type="dxa"/>
            <w:tcBorders>
              <w:top w:val="single" w:sz="4" w:space="0" w:color="auto"/>
            </w:tcBorders>
          </w:tcPr>
          <w:p w14:paraId="6E2A7F0B" w14:textId="77777777" w:rsidR="008F3449" w:rsidRPr="009B5331" w:rsidRDefault="008F3449" w:rsidP="005B3030">
            <w:pPr>
              <w:pStyle w:val="TableEntry"/>
            </w:pPr>
            <w:r>
              <w:lastRenderedPageBreak/>
              <w:t>Content Consumer</w:t>
            </w:r>
          </w:p>
        </w:tc>
        <w:tc>
          <w:tcPr>
            <w:tcW w:w="3240" w:type="dxa"/>
            <w:tcBorders>
              <w:top w:val="single" w:sz="4" w:space="0" w:color="auto"/>
            </w:tcBorders>
          </w:tcPr>
          <w:p w14:paraId="6F58B6D7" w14:textId="77777777" w:rsidR="008F3449" w:rsidRPr="00272C6C" w:rsidRDefault="008F3449" w:rsidP="005B3030">
            <w:pPr>
              <w:pStyle w:val="TableEntry"/>
              <w:rPr>
                <w:lang w:val="it-IT"/>
              </w:rPr>
            </w:pPr>
            <w:r>
              <w:rPr>
                <w:bCs/>
                <w:lang w:val="fr-FR"/>
              </w:rPr>
              <w:t>PCC-1 Document Sharing</w:t>
            </w:r>
            <w:r w:rsidRPr="00272C6C">
              <w:rPr>
                <w:lang w:val="it-IT"/>
              </w:rPr>
              <w:t xml:space="preserve"> </w:t>
            </w:r>
          </w:p>
        </w:tc>
        <w:tc>
          <w:tcPr>
            <w:tcW w:w="1440" w:type="dxa"/>
            <w:tcBorders>
              <w:top w:val="single" w:sz="4" w:space="0" w:color="auto"/>
            </w:tcBorders>
          </w:tcPr>
          <w:p w14:paraId="396B3B09" w14:textId="77777777" w:rsidR="008F3449" w:rsidRPr="003651D9" w:rsidRDefault="008F3449" w:rsidP="005B3030">
            <w:pPr>
              <w:pStyle w:val="TableEntry"/>
            </w:pPr>
            <w:r>
              <w:t>R</w:t>
            </w:r>
          </w:p>
          <w:p w14:paraId="61C49585" w14:textId="77777777" w:rsidR="008F3449" w:rsidRPr="003651D9" w:rsidRDefault="008F3449" w:rsidP="005B3030">
            <w:pPr>
              <w:pStyle w:val="TableEntry"/>
            </w:pPr>
          </w:p>
        </w:tc>
        <w:tc>
          <w:tcPr>
            <w:tcW w:w="2529" w:type="dxa"/>
            <w:tcBorders>
              <w:top w:val="single" w:sz="4" w:space="0" w:color="auto"/>
            </w:tcBorders>
          </w:tcPr>
          <w:p w14:paraId="4DA8F392" w14:textId="20CAE06A" w:rsidR="008F3449" w:rsidRPr="003651D9" w:rsidRDefault="008F3449" w:rsidP="00826B8F">
            <w:pPr>
              <w:pStyle w:val="TableEntry"/>
            </w:pPr>
            <w:del w:id="344" w:author="Keith W. Boone" w:date="2015-03-04T10:48:00Z">
              <w:r w:rsidRPr="003651D9" w:rsidDel="00A412D1">
                <w:delText xml:space="preserve">&lt;Domain Acronym&gt; </w:delText>
              </w:r>
            </w:del>
            <w:ins w:id="345" w:author="Keith W. Boone" w:date="2015-03-04T10:48:00Z">
              <w:r w:rsidR="00A412D1">
                <w:t xml:space="preserve">PCC </w:t>
              </w:r>
            </w:ins>
            <w:r w:rsidRPr="003651D9">
              <w:t>TF-2: 3.</w:t>
            </w:r>
            <w:r w:rsidR="00826B8F">
              <w:t>1</w:t>
            </w:r>
          </w:p>
        </w:tc>
      </w:tr>
    </w:tbl>
    <w:bookmarkEnd w:id="232"/>
    <w:bookmarkEnd w:id="233"/>
    <w:bookmarkEnd w:id="234"/>
    <w:bookmarkEnd w:id="235"/>
    <w:bookmarkEnd w:id="236"/>
    <w:bookmarkEnd w:id="237"/>
    <w:bookmarkEnd w:id="238"/>
    <w:bookmarkEnd w:id="239"/>
    <w:p w14:paraId="20A9A416" w14:textId="49FFAA27" w:rsidR="000D2487" w:rsidRPr="00A80232" w:rsidRDefault="00B255FD" w:rsidP="005360E4">
      <w:pPr>
        <w:pStyle w:val="BodyText"/>
      </w:pPr>
      <w:r w:rsidRPr="00A80232">
        <w:rPr>
          <w:vertAlign w:val="superscript"/>
        </w:rPr>
        <w:t>1</w:t>
      </w:r>
      <w:r w:rsidRPr="00A80232">
        <w:t xml:space="preserve"> </w:t>
      </w:r>
      <w:r w:rsidR="00A80232">
        <w:t>At least one transport must be supported.</w:t>
      </w:r>
    </w:p>
    <w:p w14:paraId="27089591" w14:textId="77777777" w:rsidR="003921A0" w:rsidRPr="003651D9" w:rsidDel="006277FA" w:rsidRDefault="003921A0" w:rsidP="00597DB2">
      <w:pPr>
        <w:pStyle w:val="AuthorInstructions"/>
        <w:rPr>
          <w:del w:id="346" w:author="Keith W. Boone" w:date="2015-03-04T10:21:00Z"/>
        </w:rPr>
      </w:pPr>
      <w:del w:id="347" w:author="Keith W. Boone" w:date="2015-03-04T10:21:00Z">
        <w:r w:rsidRPr="003651D9" w:rsidDel="006277FA">
          <w:delText xml:space="preserve">&lt;Content Module </w:delText>
        </w:r>
        <w:r w:rsidR="00F66C25" w:rsidRPr="003651D9" w:rsidDel="006277FA">
          <w:delText>Instructions</w:delText>
        </w:r>
        <w:r w:rsidRPr="003651D9" w:rsidDel="006277FA">
          <w:delText>:&gt;</w:delText>
        </w:r>
      </w:del>
    </w:p>
    <w:p w14:paraId="0F5EB0A6" w14:textId="77777777" w:rsidR="00FA427F" w:rsidRPr="003651D9" w:rsidDel="006277FA" w:rsidRDefault="000D2487" w:rsidP="00597DB2">
      <w:pPr>
        <w:pStyle w:val="AuthorInstructions"/>
        <w:rPr>
          <w:del w:id="348" w:author="Keith W. Boone" w:date="2015-03-04T10:21:00Z"/>
        </w:rPr>
      </w:pPr>
      <w:del w:id="349" w:author="Keith W. Boone" w:date="2015-03-04T10:21:00Z">
        <w:r w:rsidRPr="003651D9" w:rsidDel="006277FA">
          <w:delText>&lt;</w:delText>
        </w:r>
        <w:r w:rsidR="00F66C25" w:rsidRPr="003651D9" w:rsidDel="006277FA">
          <w:delText>If this profile does not define Content Modules, delete the following diagram, text, and table.</w:delText>
        </w:r>
      </w:del>
    </w:p>
    <w:p w14:paraId="3EAB8308" w14:textId="77777777" w:rsidR="000D2487" w:rsidRPr="003651D9" w:rsidDel="006277FA" w:rsidRDefault="00207816" w:rsidP="00597DB2">
      <w:pPr>
        <w:pStyle w:val="AuthorInstructions"/>
        <w:rPr>
          <w:del w:id="350" w:author="Keith W. Boone" w:date="2015-03-04T10:21:00Z"/>
        </w:rPr>
      </w:pPr>
      <w:del w:id="351" w:author="Keith W. Boone" w:date="2015-03-04T10:21:00Z">
        <w:r w:rsidRPr="003651D9" w:rsidDel="006277FA">
          <w:delText>The recommended</w:delText>
        </w:r>
        <w:r w:rsidR="00FA427F" w:rsidRPr="003651D9" w:rsidDel="006277FA">
          <w:delText xml:space="preserve"> Content Creator/Content Consumer diagram is given below</w:delText>
        </w:r>
        <w:r w:rsidR="00887E40" w:rsidRPr="003651D9" w:rsidDel="006277FA">
          <w:delText xml:space="preserve">. </w:delText>
        </w:r>
        <w:r w:rsidR="00FA427F" w:rsidRPr="003651D9" w:rsidDel="006277FA">
          <w:delText xml:space="preserve">If this is not applicable to this profile, it is up to the </w:delText>
        </w:r>
        <w:r w:rsidR="009D125C" w:rsidRPr="003651D9" w:rsidDel="006277FA">
          <w:delText>author</w:delText>
        </w:r>
        <w:r w:rsidR="00FA427F" w:rsidRPr="003651D9" w:rsidDel="006277FA">
          <w:delText>’s discretion to modify/replace</w:delText>
        </w:r>
        <w:r w:rsidR="00887E40" w:rsidRPr="003651D9" w:rsidDel="006277FA">
          <w:delText>.</w:delText>
        </w:r>
        <w:r w:rsidR="00907134" w:rsidRPr="003651D9" w:rsidDel="006277FA">
          <w:delText xml:space="preserve"> Authors are encouraged to maintain the neutrality of the content modules and incorporate transport by specifying grouping of the actors in the content module with actors from transport transactions</w:delText>
        </w:r>
        <w:r w:rsidRPr="003651D9" w:rsidDel="006277FA">
          <w:delText>.</w:delText>
        </w:r>
        <w:r w:rsidR="000D2487" w:rsidRPr="003651D9" w:rsidDel="006277FA">
          <w:delText>&gt;</w:delText>
        </w:r>
      </w:del>
    </w:p>
    <w:p w14:paraId="54CEA29F" w14:textId="77777777" w:rsidR="0068355D" w:rsidRPr="003651D9" w:rsidDel="006277FA" w:rsidRDefault="00DE7269" w:rsidP="00DE7269">
      <w:pPr>
        <w:pStyle w:val="BodyText"/>
        <w:rPr>
          <w:del w:id="352" w:author="Keith W. Boone" w:date="2015-03-04T10:21:00Z"/>
        </w:rPr>
      </w:pPr>
      <w:commentRangeStart w:id="353"/>
      <w:del w:id="354" w:author="Keith W. Boone" w:date="2015-03-04T10:21:00Z">
        <w:r w:rsidRPr="003651D9" w:rsidDel="006277FA">
          <w:delText>Figure X.1-</w:delText>
        </w:r>
        <w:r w:rsidR="008F3449" w:rsidDel="006277FA">
          <w:delText>2</w:delText>
        </w:r>
        <w:r w:rsidRPr="003651D9" w:rsidDel="006277FA">
          <w:delText xml:space="preserve"> shows the </w:delText>
        </w:r>
        <w:r w:rsidR="006E1DC7" w:rsidDel="006277FA">
          <w:delText xml:space="preserve">content </w:delText>
        </w:r>
        <w:r w:rsidRPr="003651D9" w:rsidDel="006277FA">
          <w:delText xml:space="preserve">actors directly involved in the </w:delText>
        </w:r>
        <w:r w:rsidR="008F3449" w:rsidDel="006277FA">
          <w:delText xml:space="preserve">RPM </w:delText>
        </w:r>
        <w:r w:rsidRPr="003651D9" w:rsidDel="006277FA">
          <w:delText>Profile</w:delText>
        </w:r>
        <w:r w:rsidR="00907134" w:rsidRPr="003651D9" w:rsidDel="006277FA">
          <w:delText xml:space="preserve"> and the </w:delText>
        </w:r>
        <w:r w:rsidR="002D5B69" w:rsidRPr="003651D9" w:rsidDel="006277FA">
          <w:delText>direction that the content is exchanged</w:delText>
        </w:r>
        <w:r w:rsidR="00887E40" w:rsidRPr="003651D9" w:rsidDel="006277FA">
          <w:delText xml:space="preserve">. </w:delText>
        </w:r>
      </w:del>
    </w:p>
    <w:p w14:paraId="16418A00" w14:textId="77777777" w:rsidR="00DE7269" w:rsidRPr="003651D9" w:rsidDel="006277FA" w:rsidRDefault="00DE7269" w:rsidP="00DE7269">
      <w:pPr>
        <w:pStyle w:val="BodyText"/>
        <w:rPr>
          <w:del w:id="355" w:author="Keith W. Boone" w:date="2015-03-04T10:21:00Z"/>
        </w:rPr>
      </w:pPr>
      <w:del w:id="356" w:author="Keith W. Boone" w:date="2015-03-04T10:21:00Z">
        <w:r w:rsidRPr="003651D9" w:rsidDel="006277FA">
          <w:delText>A product implementation using this profile must group actors from this profile with actors from a workflow or transport profile to be functional</w:delText>
        </w:r>
        <w:r w:rsidR="00887E40" w:rsidRPr="003651D9" w:rsidDel="006277FA">
          <w:delText xml:space="preserve">. </w:delText>
        </w:r>
        <w:r w:rsidRPr="003651D9" w:rsidDel="006277FA">
          <w:delText>The</w:delText>
        </w:r>
        <w:r w:rsidR="00AF472E" w:rsidRPr="003651D9" w:rsidDel="006277FA">
          <w:delText xml:space="preserve"> grouping</w:delText>
        </w:r>
        <w:r w:rsidRPr="003651D9" w:rsidDel="006277FA">
          <w:delText xml:space="preserve"> of the content module described in this profile to specific actors is described in more detail in the “</w:delText>
        </w:r>
        <w:r w:rsidR="00F8495F" w:rsidRPr="003651D9" w:rsidDel="006277FA">
          <w:delText>Required A</w:delText>
        </w:r>
        <w:r w:rsidRPr="003651D9" w:rsidDel="006277FA">
          <w:delText>ctor Groupings” section below.</w:delText>
        </w:r>
      </w:del>
    </w:p>
    <w:p w14:paraId="6B57EC7A" w14:textId="77777777" w:rsidR="00DE7269" w:rsidRPr="003651D9" w:rsidDel="006277FA" w:rsidRDefault="00DE7269" w:rsidP="000D2487">
      <w:pPr>
        <w:pStyle w:val="BodyText"/>
        <w:rPr>
          <w:del w:id="357" w:author="Keith W. Boone" w:date="2015-03-04T10:21:00Z"/>
          <w:iCs/>
        </w:rPr>
      </w:pPr>
    </w:p>
    <w:p w14:paraId="2717F34A" w14:textId="4E06B792" w:rsidR="00DE7269" w:rsidRPr="003651D9" w:rsidDel="006277FA" w:rsidRDefault="00E86C31" w:rsidP="000D2487">
      <w:pPr>
        <w:pStyle w:val="BodyText"/>
        <w:rPr>
          <w:del w:id="358" w:author="Keith W. Boone" w:date="2015-03-04T10:21:00Z"/>
          <w:i/>
          <w:iCs/>
        </w:rPr>
      </w:pPr>
      <w:del w:id="359" w:author="Keith W. Boone" w:date="2015-03-04T10:21:00Z">
        <w:r w:rsidRPr="003651D9" w:rsidDel="006277FA">
          <w:rPr>
            <w:noProof/>
          </w:rPr>
          <w:drawing>
            <wp:anchor distT="0" distB="0" distL="114300" distR="114300" simplePos="0" relativeHeight="251638272" behindDoc="0" locked="0" layoutInCell="1" allowOverlap="0" wp14:anchorId="72143252" wp14:editId="1AA88518">
              <wp:simplePos x="0" y="0"/>
              <wp:positionH relativeFrom="column">
                <wp:posOffset>1323975</wp:posOffset>
              </wp:positionH>
              <wp:positionV relativeFrom="paragraph">
                <wp:posOffset>73025</wp:posOffset>
              </wp:positionV>
              <wp:extent cx="3467100" cy="904875"/>
              <wp:effectExtent l="0" t="0" r="0" b="9525"/>
              <wp:wrapSquare wrapText="bothSides"/>
              <wp:docPr id="170" name="Picture 170" descr="Antepartum Record Acto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Antepartum Record Actor Diagram"/>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467100" cy="904875"/>
                      </a:xfrm>
                      <a:prstGeom prst="rect">
                        <a:avLst/>
                      </a:prstGeom>
                      <a:noFill/>
                      <a:ln>
                        <a:noFill/>
                      </a:ln>
                    </pic:spPr>
                  </pic:pic>
                </a:graphicData>
              </a:graphic>
              <wp14:sizeRelH relativeFrom="page">
                <wp14:pctWidth>0</wp14:pctWidth>
              </wp14:sizeRelH>
              <wp14:sizeRelV relativeFrom="page">
                <wp14:pctHeight>0</wp14:pctHeight>
              </wp14:sizeRelV>
            </wp:anchor>
          </w:drawing>
        </w:r>
      </w:del>
    </w:p>
    <w:p w14:paraId="5CDD382C" w14:textId="77777777" w:rsidR="00DE7269" w:rsidRPr="003651D9" w:rsidDel="006277FA" w:rsidRDefault="00DE7269" w:rsidP="003921A0">
      <w:pPr>
        <w:pStyle w:val="BodyText"/>
        <w:rPr>
          <w:del w:id="360" w:author="Keith W. Boone" w:date="2015-03-04T10:21:00Z"/>
        </w:rPr>
      </w:pPr>
    </w:p>
    <w:p w14:paraId="2DC0C51B" w14:textId="77777777" w:rsidR="00DE7269" w:rsidRPr="003651D9" w:rsidDel="006277FA" w:rsidRDefault="00DE7269" w:rsidP="003921A0">
      <w:pPr>
        <w:pStyle w:val="BodyText"/>
        <w:rPr>
          <w:del w:id="361" w:author="Keith W. Boone" w:date="2015-03-04T10:21:00Z"/>
        </w:rPr>
      </w:pPr>
    </w:p>
    <w:p w14:paraId="57565D78" w14:textId="77777777" w:rsidR="00DE7269" w:rsidRPr="003651D9" w:rsidDel="006277FA" w:rsidRDefault="00DE7269" w:rsidP="003921A0">
      <w:pPr>
        <w:pStyle w:val="BodyText"/>
        <w:rPr>
          <w:del w:id="362" w:author="Keith W. Boone" w:date="2015-03-04T10:21:00Z"/>
        </w:rPr>
      </w:pPr>
    </w:p>
    <w:p w14:paraId="274CBB6F" w14:textId="77777777" w:rsidR="00DE7269" w:rsidRPr="003651D9" w:rsidDel="006277FA" w:rsidRDefault="00DE7269" w:rsidP="00DE7269">
      <w:pPr>
        <w:pStyle w:val="FigureTitle"/>
        <w:rPr>
          <w:del w:id="363" w:author="Keith W. Boone" w:date="2015-03-04T10:21:00Z"/>
        </w:rPr>
      </w:pPr>
      <w:del w:id="364" w:author="Keith W. Boone" w:date="2015-03-04T10:21:00Z">
        <w:r w:rsidRPr="003651D9" w:rsidDel="006277FA">
          <w:delText>Figure X.1-</w:delText>
        </w:r>
        <w:r w:rsidR="008F3449" w:rsidDel="006277FA">
          <w:delText>2</w:delText>
        </w:r>
        <w:r w:rsidR="00701B3A" w:rsidRPr="003651D9" w:rsidDel="006277FA">
          <w:delText>:</w:delText>
        </w:r>
        <w:r w:rsidRPr="003651D9" w:rsidDel="006277FA">
          <w:delText xml:space="preserve"> </w:delText>
        </w:r>
        <w:r w:rsidR="008F3449" w:rsidDel="006277FA">
          <w:delText>RPM</w:delText>
        </w:r>
        <w:r w:rsidRPr="003651D9" w:rsidDel="006277FA">
          <w:delText xml:space="preserve"> </w:delText>
        </w:r>
        <w:r w:rsidR="008F3449" w:rsidDel="006277FA">
          <w:delText xml:space="preserve">Content </w:delText>
        </w:r>
        <w:r w:rsidRPr="003651D9" w:rsidDel="006277FA">
          <w:delText>Actor Diagram</w:delText>
        </w:r>
      </w:del>
    </w:p>
    <w:p w14:paraId="45BF47F2" w14:textId="77777777" w:rsidR="00DE7269" w:rsidRPr="003651D9" w:rsidDel="006277FA" w:rsidRDefault="00DE7269" w:rsidP="003921A0">
      <w:pPr>
        <w:pStyle w:val="BodyText"/>
        <w:rPr>
          <w:del w:id="365" w:author="Keith W. Boone" w:date="2015-03-04T10:21:00Z"/>
        </w:rPr>
      </w:pPr>
    </w:p>
    <w:p w14:paraId="5637F8B6" w14:textId="77777777" w:rsidR="000D2487" w:rsidRPr="003651D9" w:rsidDel="006277FA" w:rsidRDefault="000D2487" w:rsidP="000D2487">
      <w:pPr>
        <w:pStyle w:val="BodyText"/>
        <w:rPr>
          <w:del w:id="366" w:author="Keith W. Boone" w:date="2015-03-04T10:21:00Z"/>
        </w:rPr>
      </w:pPr>
      <w:del w:id="367" w:author="Keith W. Boone" w:date="2015-03-04T10:21:00Z">
        <w:r w:rsidRPr="003651D9" w:rsidDel="006277FA">
          <w:delText>Table X.1-</w:delText>
        </w:r>
        <w:r w:rsidR="008F3449" w:rsidDel="006277FA">
          <w:delText>2</w:delText>
        </w:r>
        <w:r w:rsidRPr="003651D9" w:rsidDel="006277FA">
          <w:delText xml:space="preserve"> lists the content module</w:delText>
        </w:r>
        <w:r w:rsidR="00AF472E" w:rsidRPr="003651D9" w:rsidDel="006277FA">
          <w:delText>(s) defined</w:delText>
        </w:r>
        <w:r w:rsidRPr="003651D9" w:rsidDel="006277FA">
          <w:delText xml:space="preserve"> in the </w:delText>
        </w:r>
        <w:r w:rsidR="006E1DC7" w:rsidDel="006277FA">
          <w:delText>RPM</w:delText>
        </w:r>
        <w:r w:rsidRPr="003651D9" w:rsidDel="006277FA">
          <w:delText xml:space="preserve"> Profile. </w:delText>
        </w:r>
        <w:r w:rsidR="00F8495F" w:rsidRPr="003651D9" w:rsidDel="006277FA">
          <w:delText>To claim support</w:delText>
        </w:r>
        <w:r w:rsidR="00AF472E" w:rsidRPr="003651D9" w:rsidDel="006277FA">
          <w:delText xml:space="preserve"> </w:delText>
        </w:r>
        <w:r w:rsidR="00F8495F" w:rsidRPr="003651D9" w:rsidDel="006277FA">
          <w:delText>with th</w:delText>
        </w:r>
        <w:r w:rsidR="00AF472E" w:rsidRPr="003651D9" w:rsidDel="006277FA">
          <w:delText xml:space="preserve">is profile, </w:delText>
        </w:r>
        <w:r w:rsidRPr="003651D9" w:rsidDel="006277FA">
          <w:delText xml:space="preserve">an actor </w:delText>
        </w:r>
        <w:r w:rsidR="00F8495F" w:rsidRPr="003651D9" w:rsidDel="006277FA">
          <w:delText xml:space="preserve">shall support </w:delText>
        </w:r>
        <w:r w:rsidR="00AF472E" w:rsidRPr="003651D9" w:rsidDel="006277FA">
          <w:delText xml:space="preserve">all required content modules (labeled “R”) and may </w:delText>
        </w:r>
        <w:r w:rsidR="00F8495F" w:rsidRPr="003651D9" w:rsidDel="006277FA">
          <w:delText xml:space="preserve">support </w:delText>
        </w:r>
        <w:r w:rsidR="00AF472E" w:rsidRPr="003651D9" w:rsidDel="006277FA">
          <w:delText>optional content module</w:delText>
        </w:r>
        <w:r w:rsidR="00F8495F" w:rsidRPr="003651D9" w:rsidDel="006277FA">
          <w:delText>s</w:delText>
        </w:r>
        <w:r w:rsidRPr="003651D9" w:rsidDel="006277FA">
          <w:delText xml:space="preserve"> (labeled “O”)</w:delText>
        </w:r>
        <w:r w:rsidR="00887E40" w:rsidRPr="003651D9" w:rsidDel="006277FA">
          <w:delText xml:space="preserve">. </w:delText>
        </w:r>
      </w:del>
      <w:commentRangeEnd w:id="353"/>
      <w:r w:rsidR="006277FA">
        <w:rPr>
          <w:rStyle w:val="CommentReference"/>
        </w:rPr>
        <w:commentReference w:id="353"/>
      </w:r>
    </w:p>
    <w:p w14:paraId="3C4D4A3D" w14:textId="77777777" w:rsidR="009C10D5" w:rsidRPr="003651D9" w:rsidDel="006277FA" w:rsidRDefault="009C10D5" w:rsidP="00597DB2">
      <w:pPr>
        <w:pStyle w:val="AuthorInstructions"/>
        <w:rPr>
          <w:del w:id="368" w:author="Keith W. Boone" w:date="2015-03-04T10:21:00Z"/>
        </w:rPr>
      </w:pPr>
      <w:del w:id="369" w:author="Keith W. Boone" w:date="2015-03-04T10:21:00Z">
        <w:r w:rsidRPr="003651D9" w:rsidDel="006277FA">
          <w:delText>&lt;Note that this table number has to change if this profile describes both transactions and content modules (or there will be two tables entitled X.1</w:delText>
        </w:r>
        <w:r w:rsidR="001F6755" w:rsidRPr="003651D9" w:rsidDel="006277FA">
          <w:delText>-1</w:delText>
        </w:r>
        <w:r w:rsidRPr="003651D9" w:rsidDel="006277FA">
          <w:delText>).&gt;</w:delText>
        </w:r>
      </w:del>
    </w:p>
    <w:p w14:paraId="7C25E41E" w14:textId="77777777" w:rsidR="009C10D5" w:rsidRPr="003651D9" w:rsidDel="006277FA" w:rsidRDefault="00AF472E" w:rsidP="00597DB2">
      <w:pPr>
        <w:pStyle w:val="AuthorInstructions"/>
        <w:rPr>
          <w:del w:id="370" w:author="Keith W. Boone" w:date="2015-03-04T10:21:00Z"/>
        </w:rPr>
      </w:pPr>
      <w:del w:id="371" w:author="Keith W. Boone" w:date="2015-03-04T10:21:00Z">
        <w:r w:rsidRPr="003651D9" w:rsidDel="006277FA">
          <w:delText>&lt;Note that the abbreviation in the column “</w:delText>
        </w:r>
        <w:r w:rsidR="00472402" w:rsidRPr="003651D9" w:rsidDel="006277FA">
          <w:delText>Reference</w:delText>
        </w:r>
        <w:r w:rsidR="006514EA" w:rsidRPr="003651D9" w:rsidDel="006277FA">
          <w:delText>” the</w:delText>
        </w:r>
        <w:r w:rsidRPr="003651D9" w:rsidDel="006277FA">
          <w:delText xml:space="preserve"> letter “D” will be incremented for every content module document defined in this profile</w:delText>
        </w:r>
        <w:r w:rsidR="00E7532D" w:rsidRPr="003651D9" w:rsidDel="006277FA">
          <w:delText xml:space="preserve"> (e.g.,</w:delText>
        </w:r>
        <w:r w:rsidR="001F6755" w:rsidRPr="003651D9" w:rsidDel="006277FA">
          <w:delText xml:space="preserve"> For example D1, D2</w:delText>
        </w:r>
        <w:r w:rsidR="00E7532D" w:rsidRPr="003651D9" w:rsidDel="006277FA">
          <w:delText>).</w:delText>
        </w:r>
        <w:r w:rsidRPr="003651D9" w:rsidDel="006277FA">
          <w:delText>&gt;</w:delText>
        </w:r>
      </w:del>
    </w:p>
    <w:p w14:paraId="54AD4A8F" w14:textId="77777777" w:rsidR="00656A6B" w:rsidRPr="003651D9" w:rsidDel="006277FA" w:rsidRDefault="00656A6B" w:rsidP="00597DB2">
      <w:pPr>
        <w:pStyle w:val="AuthorInstructions"/>
        <w:rPr>
          <w:del w:id="372" w:author="Keith W. Boone" w:date="2015-03-04T10:21:00Z"/>
        </w:rPr>
      </w:pPr>
      <w:del w:id="373" w:author="Keith W. Boone" w:date="2015-03-04T10:21:00Z">
        <w:r w:rsidRPr="003651D9" w:rsidDel="006277FA">
          <w:delText>&lt;In general, one supplement template will only contain one required content module document, but the example here shows multiple with one optional, just for illustration purposes.&gt;</w:delText>
        </w:r>
      </w:del>
    </w:p>
    <w:p w14:paraId="17122CF0" w14:textId="77777777" w:rsidR="009C10D5" w:rsidRPr="003651D9" w:rsidRDefault="009C10D5" w:rsidP="000D2487">
      <w:pPr>
        <w:pStyle w:val="BodyText"/>
      </w:pPr>
    </w:p>
    <w:p w14:paraId="2F52B6A0" w14:textId="77777777" w:rsidR="000D2487" w:rsidRPr="003651D9" w:rsidRDefault="000D2487" w:rsidP="000D2487">
      <w:pPr>
        <w:pStyle w:val="TableTitle"/>
      </w:pPr>
      <w:r w:rsidRPr="003651D9">
        <w:t>Table X.1-</w:t>
      </w:r>
      <w:r w:rsidR="008F3449">
        <w:t>2</w:t>
      </w:r>
      <w:r w:rsidR="00701B3A" w:rsidRPr="003651D9">
        <w:t xml:space="preserve">: </w:t>
      </w:r>
      <w:r w:rsidR="008F3449">
        <w:t>RPM</w:t>
      </w:r>
      <w:r w:rsidRPr="003651D9">
        <w:t xml:space="preserve"> P</w:t>
      </w:r>
      <w:r w:rsidR="00DC5891" w:rsidRPr="003651D9">
        <w:t>rofile - Actors and Content Modules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9"/>
        <w:gridCol w:w="2970"/>
        <w:gridCol w:w="1440"/>
        <w:gridCol w:w="2169"/>
      </w:tblGrid>
      <w:tr w:rsidR="000D2487" w:rsidRPr="003651D9" w14:paraId="572BB9A3" w14:textId="77777777" w:rsidTr="00BB76BC">
        <w:trPr>
          <w:cantSplit/>
          <w:tblHeader/>
          <w:jc w:val="center"/>
        </w:trPr>
        <w:tc>
          <w:tcPr>
            <w:tcW w:w="1899" w:type="dxa"/>
            <w:shd w:val="pct15" w:color="auto" w:fill="FFFFFF"/>
          </w:tcPr>
          <w:p w14:paraId="1334DDE3" w14:textId="77777777" w:rsidR="000D2487" w:rsidRPr="003651D9" w:rsidRDefault="000D2487" w:rsidP="00ED4892">
            <w:pPr>
              <w:pStyle w:val="TableEntryHeader"/>
            </w:pPr>
            <w:r w:rsidRPr="003651D9">
              <w:t>Actors</w:t>
            </w:r>
          </w:p>
        </w:tc>
        <w:tc>
          <w:tcPr>
            <w:tcW w:w="2970" w:type="dxa"/>
            <w:shd w:val="pct15" w:color="auto" w:fill="FFFFFF"/>
          </w:tcPr>
          <w:p w14:paraId="6E31050F" w14:textId="77777777" w:rsidR="000D2487" w:rsidRPr="003651D9" w:rsidRDefault="000D2487" w:rsidP="00ED4892">
            <w:pPr>
              <w:pStyle w:val="TableEntryHeader"/>
            </w:pPr>
            <w:r w:rsidRPr="003651D9">
              <w:t>Content Module</w:t>
            </w:r>
            <w:r w:rsidR="001F6755" w:rsidRPr="003651D9">
              <w:t>s</w:t>
            </w:r>
          </w:p>
        </w:tc>
        <w:tc>
          <w:tcPr>
            <w:tcW w:w="1440" w:type="dxa"/>
            <w:shd w:val="pct15" w:color="auto" w:fill="FFFFFF"/>
          </w:tcPr>
          <w:p w14:paraId="699C081C" w14:textId="77777777" w:rsidR="000D2487" w:rsidRPr="003651D9" w:rsidRDefault="000D2487" w:rsidP="00ED4892">
            <w:pPr>
              <w:pStyle w:val="TableEntryHeader"/>
            </w:pPr>
            <w:r w:rsidRPr="003651D9">
              <w:t>Optionality</w:t>
            </w:r>
          </w:p>
        </w:tc>
        <w:tc>
          <w:tcPr>
            <w:tcW w:w="2169" w:type="dxa"/>
            <w:shd w:val="pct15" w:color="auto" w:fill="FFFFFF"/>
          </w:tcPr>
          <w:p w14:paraId="21EFF729" w14:textId="77777777" w:rsidR="00907134" w:rsidRPr="003651D9" w:rsidRDefault="00907134" w:rsidP="00ED4892">
            <w:pPr>
              <w:pStyle w:val="TableEntryHeader"/>
            </w:pPr>
            <w:r w:rsidRPr="003651D9">
              <w:t>Reference</w:t>
            </w:r>
          </w:p>
          <w:p w14:paraId="0DE9A355" w14:textId="77777777" w:rsidR="000D2487" w:rsidRPr="003651D9" w:rsidRDefault="00907134" w:rsidP="00AD069D">
            <w:pPr>
              <w:pStyle w:val="TableEntryHeader"/>
            </w:pPr>
            <w:r w:rsidRPr="003651D9">
              <w:rPr>
                <w:rFonts w:ascii="Times New Roman" w:hAnsi="Times New Roman"/>
                <w:b w:val="0"/>
                <w:i/>
              </w:rPr>
              <w:t xml:space="preserve">&lt;this should be </w:t>
            </w:r>
            <w:r w:rsidR="00472402" w:rsidRPr="003651D9">
              <w:rPr>
                <w:rFonts w:ascii="Times New Roman" w:hAnsi="Times New Roman"/>
                <w:b w:val="0"/>
                <w:i/>
              </w:rPr>
              <w:t xml:space="preserve">a </w:t>
            </w:r>
            <w:r w:rsidRPr="003651D9">
              <w:rPr>
                <w:rFonts w:ascii="Times New Roman" w:hAnsi="Times New Roman"/>
                <w:b w:val="0"/>
                <w:i/>
              </w:rPr>
              <w:t>reference to a location in Volume 3)</w:t>
            </w:r>
          </w:p>
        </w:tc>
      </w:tr>
      <w:tr w:rsidR="008F3449" w:rsidRPr="003651D9" w14:paraId="7BFE7D7E" w14:textId="77777777" w:rsidTr="005B3030">
        <w:trPr>
          <w:trHeight w:val="521"/>
          <w:jc w:val="center"/>
        </w:trPr>
        <w:tc>
          <w:tcPr>
            <w:tcW w:w="1899" w:type="dxa"/>
          </w:tcPr>
          <w:p w14:paraId="437D802D" w14:textId="77777777" w:rsidR="008F3449" w:rsidRPr="003651D9" w:rsidRDefault="008F3449" w:rsidP="005B3030">
            <w:pPr>
              <w:pStyle w:val="TableEntry"/>
            </w:pPr>
            <w:r w:rsidRPr="003651D9">
              <w:t>Content Creator</w:t>
            </w:r>
          </w:p>
        </w:tc>
        <w:tc>
          <w:tcPr>
            <w:tcW w:w="2970" w:type="dxa"/>
          </w:tcPr>
          <w:p w14:paraId="40AB0FA5" w14:textId="77777777" w:rsidR="008F3449" w:rsidRPr="003651D9" w:rsidRDefault="008F3449" w:rsidP="005B3030">
            <w:pPr>
              <w:pStyle w:val="TableEntry"/>
            </w:pPr>
            <w:r>
              <w:t>PHMR</w:t>
            </w:r>
          </w:p>
        </w:tc>
        <w:tc>
          <w:tcPr>
            <w:tcW w:w="1440" w:type="dxa"/>
          </w:tcPr>
          <w:p w14:paraId="7D8409D9" w14:textId="77777777" w:rsidR="008F3449" w:rsidRPr="003651D9" w:rsidRDefault="008F3449" w:rsidP="005B3030">
            <w:pPr>
              <w:pStyle w:val="TableEntry"/>
            </w:pPr>
            <w:r w:rsidRPr="003651D9">
              <w:t>R</w:t>
            </w:r>
          </w:p>
        </w:tc>
        <w:tc>
          <w:tcPr>
            <w:tcW w:w="2169" w:type="dxa"/>
          </w:tcPr>
          <w:p w14:paraId="4D7AD306" w14:textId="77777777" w:rsidR="008F3449" w:rsidRPr="003651D9" w:rsidRDefault="008F3449" w:rsidP="005B3030">
            <w:pPr>
              <w:pStyle w:val="TableEntry"/>
            </w:pPr>
            <w:del w:id="374" w:author="Keith W. Boone" w:date="2015-03-04T10:48:00Z">
              <w:r w:rsidRPr="003651D9" w:rsidDel="00A412D1">
                <w:delText xml:space="preserve">&lt;Domain Acronym&gt; </w:delText>
              </w:r>
            </w:del>
            <w:ins w:id="375" w:author="Keith W. Boone" w:date="2015-03-04T10:48:00Z">
              <w:r w:rsidR="00A412D1">
                <w:t xml:space="preserve">PCC </w:t>
              </w:r>
            </w:ins>
            <w:r w:rsidRPr="003651D9">
              <w:t>TF-3: 6.3.1.D</w:t>
            </w:r>
          </w:p>
        </w:tc>
      </w:tr>
      <w:tr w:rsidR="008F3449" w:rsidRPr="003651D9" w14:paraId="12A472DD" w14:textId="77777777" w:rsidTr="005B3030">
        <w:trPr>
          <w:trHeight w:val="584"/>
          <w:jc w:val="center"/>
        </w:trPr>
        <w:tc>
          <w:tcPr>
            <w:tcW w:w="1899" w:type="dxa"/>
          </w:tcPr>
          <w:p w14:paraId="6D2155B0" w14:textId="77777777" w:rsidR="008F3449" w:rsidRPr="003651D9" w:rsidRDefault="008F3449" w:rsidP="005B3030">
            <w:pPr>
              <w:pStyle w:val="TableEntry"/>
            </w:pPr>
            <w:r w:rsidRPr="003651D9">
              <w:t>Content Consumer</w:t>
            </w:r>
          </w:p>
        </w:tc>
        <w:tc>
          <w:tcPr>
            <w:tcW w:w="2970" w:type="dxa"/>
          </w:tcPr>
          <w:p w14:paraId="32E13826" w14:textId="77777777" w:rsidR="008F3449" w:rsidRPr="003651D9" w:rsidRDefault="008F3449" w:rsidP="005B3030">
            <w:pPr>
              <w:pStyle w:val="TableEntry"/>
            </w:pPr>
            <w:r>
              <w:t>PHMR</w:t>
            </w:r>
          </w:p>
        </w:tc>
        <w:tc>
          <w:tcPr>
            <w:tcW w:w="1440" w:type="dxa"/>
          </w:tcPr>
          <w:p w14:paraId="0533E359" w14:textId="77777777" w:rsidR="008F3449" w:rsidRPr="003651D9" w:rsidRDefault="008F3449" w:rsidP="005B3030">
            <w:pPr>
              <w:pStyle w:val="TableEntry"/>
            </w:pPr>
            <w:r>
              <w:t>R</w:t>
            </w:r>
          </w:p>
        </w:tc>
        <w:tc>
          <w:tcPr>
            <w:tcW w:w="2169" w:type="dxa"/>
          </w:tcPr>
          <w:p w14:paraId="32A58322" w14:textId="77777777" w:rsidR="008F3449" w:rsidRPr="003651D9" w:rsidRDefault="008F3449" w:rsidP="005B3030">
            <w:pPr>
              <w:pStyle w:val="TableEntry"/>
            </w:pPr>
            <w:del w:id="376" w:author="Keith W. Boone" w:date="2015-03-04T10:48:00Z">
              <w:r w:rsidRPr="003651D9" w:rsidDel="00A412D1">
                <w:delText xml:space="preserve">&lt;Domain Acronym&gt; </w:delText>
              </w:r>
            </w:del>
            <w:ins w:id="377" w:author="Keith W. Boone" w:date="2015-03-04T10:48:00Z">
              <w:r w:rsidR="00A412D1">
                <w:t xml:space="preserve">PCC </w:t>
              </w:r>
            </w:ins>
            <w:r w:rsidRPr="003651D9">
              <w:t>TF-3: 6.3.1.D</w:t>
            </w:r>
          </w:p>
        </w:tc>
      </w:tr>
    </w:tbl>
    <w:p w14:paraId="49D75503" w14:textId="77777777" w:rsidR="000D2487" w:rsidRDefault="000D2487" w:rsidP="00597DB2">
      <w:pPr>
        <w:pStyle w:val="BodyText"/>
      </w:pPr>
    </w:p>
    <w:p w14:paraId="64E52DED" w14:textId="77777777" w:rsidR="00747BB5" w:rsidRDefault="00747BB5" w:rsidP="00747BB5">
      <w:pPr>
        <w:pStyle w:val="BodyText"/>
      </w:pPr>
      <w:r>
        <w:t>The Content Creator Actor in this profile depends upon the Consistent Time Profile. Table X.1-3 defines the dependency:</w:t>
      </w:r>
    </w:p>
    <w:p w14:paraId="471FD522" w14:textId="77777777" w:rsidR="00747BB5" w:rsidRDefault="00747BB5" w:rsidP="00747BB5">
      <w:pPr>
        <w:pStyle w:val="BodyText"/>
      </w:pPr>
    </w:p>
    <w:p w14:paraId="2B4052BE" w14:textId="77777777" w:rsidR="00747BB5" w:rsidRPr="003651D9" w:rsidRDefault="00747BB5" w:rsidP="00747BB5">
      <w:pPr>
        <w:pStyle w:val="TableTitle"/>
      </w:pPr>
      <w:r w:rsidRPr="003651D9">
        <w:t>Table X.1-</w:t>
      </w:r>
      <w:r>
        <w:t>3</w:t>
      </w:r>
      <w:r w:rsidRPr="003651D9">
        <w:t>: Content Module</w:t>
      </w:r>
      <w:r>
        <w:t xml:space="preserve"> Dependencies</w:t>
      </w:r>
    </w:p>
    <w:tbl>
      <w:tblPr>
        <w:tblW w:w="9735" w:type="dxa"/>
        <w:tblInd w:w="108" w:type="dxa"/>
        <w:tblLayout w:type="fixed"/>
        <w:tblLook w:val="0000" w:firstRow="0" w:lastRow="0" w:firstColumn="0" w:lastColumn="0" w:noHBand="0" w:noVBand="0"/>
      </w:tblPr>
      <w:tblGrid>
        <w:gridCol w:w="2325"/>
        <w:gridCol w:w="3195"/>
        <w:gridCol w:w="2254"/>
        <w:gridCol w:w="1961"/>
      </w:tblGrid>
      <w:tr w:rsidR="00747BB5" w:rsidRPr="00A35CD3" w14:paraId="6EE963ED" w14:textId="77777777" w:rsidTr="005B3030">
        <w:trPr>
          <w:cantSplit/>
          <w:tblHeader/>
        </w:trPr>
        <w:tc>
          <w:tcPr>
            <w:tcW w:w="2325" w:type="dxa"/>
            <w:tcBorders>
              <w:top w:val="single" w:sz="4" w:space="0" w:color="000000"/>
              <w:left w:val="single" w:sz="4" w:space="0" w:color="000000"/>
              <w:bottom w:val="single" w:sz="4" w:space="0" w:color="000000"/>
            </w:tcBorders>
            <w:shd w:val="clear" w:color="auto" w:fill="D8D8D8"/>
          </w:tcPr>
          <w:p w14:paraId="5DB3113F" w14:textId="77777777" w:rsidR="00747BB5" w:rsidRPr="009F1D14" w:rsidRDefault="00747BB5" w:rsidP="005B3030">
            <w:pPr>
              <w:pStyle w:val="TableEntryHeader"/>
              <w:snapToGrid w:val="0"/>
              <w:rPr>
                <w:sz w:val="24"/>
                <w:szCs w:val="24"/>
              </w:rPr>
            </w:pPr>
            <w:r w:rsidRPr="009F1D14">
              <w:rPr>
                <w:sz w:val="24"/>
                <w:szCs w:val="24"/>
              </w:rPr>
              <w:t>Integration Profile</w:t>
            </w:r>
          </w:p>
        </w:tc>
        <w:tc>
          <w:tcPr>
            <w:tcW w:w="3195" w:type="dxa"/>
            <w:tcBorders>
              <w:top w:val="single" w:sz="4" w:space="0" w:color="000000"/>
              <w:left w:val="single" w:sz="4" w:space="0" w:color="000000"/>
              <w:bottom w:val="single" w:sz="4" w:space="0" w:color="000000"/>
            </w:tcBorders>
            <w:shd w:val="clear" w:color="auto" w:fill="D8D8D8"/>
          </w:tcPr>
          <w:p w14:paraId="39A99001" w14:textId="77777777" w:rsidR="00747BB5" w:rsidRPr="009F1D14" w:rsidRDefault="00747BB5" w:rsidP="005B3030">
            <w:pPr>
              <w:pStyle w:val="TableEntryHeader"/>
              <w:snapToGrid w:val="0"/>
              <w:ind w:left="0"/>
              <w:rPr>
                <w:sz w:val="24"/>
                <w:szCs w:val="24"/>
              </w:rPr>
            </w:pPr>
            <w:r w:rsidRPr="009F1D14">
              <w:rPr>
                <w:sz w:val="24"/>
                <w:szCs w:val="24"/>
              </w:rPr>
              <w:t>Depends on</w:t>
            </w:r>
          </w:p>
        </w:tc>
        <w:tc>
          <w:tcPr>
            <w:tcW w:w="2254" w:type="dxa"/>
            <w:tcBorders>
              <w:top w:val="single" w:sz="4" w:space="0" w:color="000000"/>
              <w:left w:val="single" w:sz="4" w:space="0" w:color="000000"/>
              <w:bottom w:val="single" w:sz="4" w:space="0" w:color="000000"/>
            </w:tcBorders>
            <w:shd w:val="clear" w:color="auto" w:fill="D8D8D8"/>
          </w:tcPr>
          <w:p w14:paraId="39064257" w14:textId="77777777" w:rsidR="00747BB5" w:rsidRPr="009F1D14" w:rsidRDefault="00747BB5" w:rsidP="005B3030">
            <w:pPr>
              <w:pStyle w:val="TableEntryHeader"/>
              <w:snapToGrid w:val="0"/>
              <w:rPr>
                <w:sz w:val="24"/>
                <w:szCs w:val="24"/>
              </w:rPr>
            </w:pPr>
            <w:r w:rsidRPr="009F1D14">
              <w:rPr>
                <w:sz w:val="24"/>
                <w:szCs w:val="24"/>
              </w:rPr>
              <w:t>Dependency Type</w:t>
            </w:r>
          </w:p>
        </w:tc>
        <w:tc>
          <w:tcPr>
            <w:tcW w:w="1961" w:type="dxa"/>
            <w:tcBorders>
              <w:top w:val="single" w:sz="4" w:space="0" w:color="000000"/>
              <w:left w:val="single" w:sz="4" w:space="0" w:color="000000"/>
              <w:bottom w:val="single" w:sz="4" w:space="0" w:color="000000"/>
              <w:right w:val="single" w:sz="4" w:space="0" w:color="000000"/>
            </w:tcBorders>
            <w:shd w:val="clear" w:color="auto" w:fill="D8D8D8"/>
          </w:tcPr>
          <w:p w14:paraId="402BE47D" w14:textId="77777777" w:rsidR="00747BB5" w:rsidRPr="009F1D14" w:rsidRDefault="00747BB5" w:rsidP="005B3030">
            <w:pPr>
              <w:pStyle w:val="TableEntryHeader"/>
              <w:snapToGrid w:val="0"/>
              <w:rPr>
                <w:sz w:val="24"/>
                <w:szCs w:val="24"/>
              </w:rPr>
            </w:pPr>
            <w:r w:rsidRPr="009F1D14">
              <w:rPr>
                <w:sz w:val="24"/>
                <w:szCs w:val="24"/>
              </w:rPr>
              <w:t>Purpose</w:t>
            </w:r>
          </w:p>
        </w:tc>
      </w:tr>
      <w:tr w:rsidR="00747BB5" w:rsidRPr="00A35CD3" w14:paraId="2D32E6D8" w14:textId="77777777" w:rsidTr="005B3030">
        <w:trPr>
          <w:cantSplit/>
          <w:trHeight w:val="586"/>
        </w:trPr>
        <w:tc>
          <w:tcPr>
            <w:tcW w:w="2325" w:type="dxa"/>
            <w:tcBorders>
              <w:top w:val="single" w:sz="4" w:space="0" w:color="000000"/>
              <w:left w:val="single" w:sz="4" w:space="0" w:color="000000"/>
              <w:bottom w:val="single" w:sz="4" w:space="0" w:color="000000"/>
            </w:tcBorders>
            <w:shd w:val="clear" w:color="auto" w:fill="auto"/>
          </w:tcPr>
          <w:p w14:paraId="0AAB771C" w14:textId="77777777" w:rsidR="00747BB5" w:rsidRPr="009F1D14" w:rsidRDefault="00747BB5" w:rsidP="005B3030">
            <w:pPr>
              <w:pStyle w:val="TableEntry"/>
              <w:snapToGrid w:val="0"/>
              <w:rPr>
                <w:sz w:val="24"/>
                <w:szCs w:val="24"/>
                <w:lang w:val="fr-FR"/>
              </w:rPr>
            </w:pPr>
            <w:proofErr w:type="spellStart"/>
            <w:r>
              <w:rPr>
                <w:sz w:val="24"/>
                <w:szCs w:val="24"/>
                <w:lang w:val="fr-FR"/>
              </w:rPr>
              <w:t>Remote</w:t>
            </w:r>
            <w:proofErr w:type="spellEnd"/>
            <w:r>
              <w:rPr>
                <w:sz w:val="24"/>
                <w:szCs w:val="24"/>
                <w:lang w:val="fr-FR"/>
              </w:rPr>
              <w:t xml:space="preserve"> Patient Monitoring Profile (RPM)</w:t>
            </w:r>
          </w:p>
        </w:tc>
        <w:tc>
          <w:tcPr>
            <w:tcW w:w="3195" w:type="dxa"/>
            <w:tcBorders>
              <w:top w:val="single" w:sz="4" w:space="0" w:color="000000"/>
              <w:left w:val="single" w:sz="4" w:space="0" w:color="000000"/>
              <w:bottom w:val="single" w:sz="4" w:space="0" w:color="000000"/>
            </w:tcBorders>
            <w:shd w:val="clear" w:color="auto" w:fill="auto"/>
          </w:tcPr>
          <w:p w14:paraId="6F0511F6" w14:textId="77777777" w:rsidR="00747BB5" w:rsidRPr="009F1D14" w:rsidRDefault="00747BB5" w:rsidP="005B3030">
            <w:pPr>
              <w:pStyle w:val="TableEntry"/>
              <w:snapToGrid w:val="0"/>
              <w:jc w:val="center"/>
              <w:rPr>
                <w:sz w:val="24"/>
                <w:szCs w:val="24"/>
              </w:rPr>
            </w:pPr>
            <w:r w:rsidRPr="009F1D14">
              <w:rPr>
                <w:sz w:val="24"/>
                <w:szCs w:val="24"/>
              </w:rPr>
              <w:t>Consistent Time</w:t>
            </w:r>
          </w:p>
        </w:tc>
        <w:tc>
          <w:tcPr>
            <w:tcW w:w="2254" w:type="dxa"/>
            <w:tcBorders>
              <w:top w:val="single" w:sz="4" w:space="0" w:color="000000"/>
              <w:left w:val="single" w:sz="4" w:space="0" w:color="000000"/>
              <w:bottom w:val="single" w:sz="4" w:space="0" w:color="000000"/>
            </w:tcBorders>
            <w:shd w:val="clear" w:color="auto" w:fill="auto"/>
          </w:tcPr>
          <w:p w14:paraId="308EEB53" w14:textId="77777777" w:rsidR="00747BB5" w:rsidRPr="009F1D14" w:rsidRDefault="00747BB5" w:rsidP="005B3030">
            <w:pPr>
              <w:pStyle w:val="TableEntry"/>
              <w:snapToGrid w:val="0"/>
              <w:rPr>
                <w:sz w:val="24"/>
                <w:szCs w:val="24"/>
              </w:rPr>
            </w:pPr>
            <w:r>
              <w:rPr>
                <w:sz w:val="24"/>
                <w:szCs w:val="24"/>
              </w:rPr>
              <w:t>The Content Creator Actor</w:t>
            </w:r>
            <w:r w:rsidRPr="009F1D14">
              <w:rPr>
                <w:sz w:val="24"/>
                <w:szCs w:val="24"/>
              </w:rPr>
              <w:t xml:space="preserve"> implementing </w:t>
            </w:r>
            <w:r>
              <w:rPr>
                <w:sz w:val="24"/>
                <w:szCs w:val="24"/>
              </w:rPr>
              <w:t>this profile must implement the Consistent Time Profile</w:t>
            </w:r>
          </w:p>
        </w:tc>
        <w:tc>
          <w:tcPr>
            <w:tcW w:w="1961" w:type="dxa"/>
            <w:tcBorders>
              <w:top w:val="single" w:sz="4" w:space="0" w:color="000000"/>
              <w:left w:val="single" w:sz="4" w:space="0" w:color="000000"/>
              <w:bottom w:val="single" w:sz="4" w:space="0" w:color="000000"/>
              <w:right w:val="single" w:sz="4" w:space="0" w:color="000000"/>
            </w:tcBorders>
            <w:shd w:val="clear" w:color="auto" w:fill="auto"/>
          </w:tcPr>
          <w:p w14:paraId="75E6AAC9" w14:textId="77777777" w:rsidR="00747BB5" w:rsidRPr="009F1D14" w:rsidRDefault="00747BB5" w:rsidP="005B3030">
            <w:pPr>
              <w:pStyle w:val="TableEntry"/>
              <w:snapToGrid w:val="0"/>
              <w:rPr>
                <w:sz w:val="24"/>
                <w:szCs w:val="24"/>
              </w:rPr>
            </w:pPr>
            <w:r w:rsidRPr="009F1D14">
              <w:rPr>
                <w:sz w:val="24"/>
                <w:szCs w:val="24"/>
              </w:rPr>
              <w:t xml:space="preserve">Required for consistent time-stamping of </w:t>
            </w:r>
            <w:r>
              <w:rPr>
                <w:sz w:val="24"/>
                <w:szCs w:val="24"/>
              </w:rPr>
              <w:t>the PHMR content module</w:t>
            </w:r>
            <w:r w:rsidRPr="009F1D14">
              <w:rPr>
                <w:sz w:val="24"/>
                <w:szCs w:val="24"/>
              </w:rPr>
              <w:t>.</w:t>
            </w:r>
          </w:p>
        </w:tc>
      </w:tr>
    </w:tbl>
    <w:p w14:paraId="14CEAFD5" w14:textId="77777777" w:rsidR="00747BB5" w:rsidRPr="003651D9" w:rsidRDefault="00747BB5" w:rsidP="00597DB2">
      <w:pPr>
        <w:pStyle w:val="BodyText"/>
      </w:pPr>
    </w:p>
    <w:p w14:paraId="583C3D2B" w14:textId="77777777" w:rsidR="00FF4C4E" w:rsidRPr="003651D9" w:rsidRDefault="00FF4C4E" w:rsidP="00503AE1">
      <w:pPr>
        <w:pStyle w:val="Heading3"/>
        <w:numPr>
          <w:ilvl w:val="0"/>
          <w:numId w:val="0"/>
        </w:numPr>
        <w:rPr>
          <w:bCs/>
          <w:noProof w:val="0"/>
        </w:rPr>
      </w:pPr>
      <w:bookmarkStart w:id="378" w:name="_Toc418185374"/>
      <w:r w:rsidRPr="003651D9">
        <w:rPr>
          <w:bCs/>
          <w:noProof w:val="0"/>
        </w:rPr>
        <w:t>X.1.1</w:t>
      </w:r>
      <w:r w:rsidR="00503AE1" w:rsidRPr="003651D9">
        <w:rPr>
          <w:bCs/>
          <w:noProof w:val="0"/>
        </w:rPr>
        <w:t xml:space="preserve"> Actor Descriptions and </w:t>
      </w:r>
      <w:r w:rsidR="006A4160" w:rsidRPr="003651D9">
        <w:rPr>
          <w:bCs/>
          <w:noProof w:val="0"/>
        </w:rPr>
        <w:t xml:space="preserve">Actor </w:t>
      </w:r>
      <w:r w:rsidR="00ED0083" w:rsidRPr="003651D9">
        <w:rPr>
          <w:bCs/>
          <w:noProof w:val="0"/>
        </w:rPr>
        <w:t xml:space="preserve">Profile </w:t>
      </w:r>
      <w:r w:rsidR="00503AE1" w:rsidRPr="003651D9">
        <w:rPr>
          <w:bCs/>
          <w:noProof w:val="0"/>
        </w:rPr>
        <w:t>Requirements</w:t>
      </w:r>
      <w:bookmarkEnd w:id="378"/>
    </w:p>
    <w:p w14:paraId="1A037CB4" w14:textId="77777777" w:rsidR="008F3449" w:rsidRPr="000A66BE" w:rsidRDefault="008F3449" w:rsidP="008F3449">
      <w:pPr>
        <w:pStyle w:val="AuthorInstructions"/>
        <w:rPr>
          <w:i w:val="0"/>
        </w:rPr>
      </w:pPr>
      <w:r w:rsidRPr="000A66BE">
        <w:rPr>
          <w:i w:val="0"/>
        </w:rPr>
        <w:t xml:space="preserve">The </w:t>
      </w:r>
      <w:r>
        <w:rPr>
          <w:i w:val="0"/>
        </w:rPr>
        <w:t xml:space="preserve">RPM </w:t>
      </w:r>
      <w:r w:rsidRPr="000A66BE">
        <w:rPr>
          <w:i w:val="0"/>
        </w:rPr>
        <w:t xml:space="preserve">profile consists of the following actors: </w:t>
      </w:r>
    </w:p>
    <w:p w14:paraId="12D3D651" w14:textId="77777777" w:rsidR="008F3449" w:rsidRPr="000A66BE" w:rsidRDefault="008F3449" w:rsidP="005B3030">
      <w:pPr>
        <w:pStyle w:val="AuthorInstructions"/>
        <w:numPr>
          <w:ilvl w:val="0"/>
          <w:numId w:val="25"/>
        </w:numPr>
        <w:rPr>
          <w:i w:val="0"/>
        </w:rPr>
      </w:pPr>
      <w:r w:rsidRPr="000A66BE">
        <w:rPr>
          <w:i w:val="0"/>
        </w:rPr>
        <w:t>Device Observation Source actor which is typically the Personal Health Device (PHD) sensor</w:t>
      </w:r>
    </w:p>
    <w:p w14:paraId="63D19B7E" w14:textId="77777777" w:rsidR="008F3449" w:rsidRPr="000A66BE" w:rsidRDefault="00452A51" w:rsidP="005B3030">
      <w:pPr>
        <w:pStyle w:val="AuthorInstructions"/>
        <w:numPr>
          <w:ilvl w:val="0"/>
          <w:numId w:val="25"/>
        </w:numPr>
        <w:rPr>
          <w:i w:val="0"/>
        </w:rPr>
      </w:pPr>
      <w:r>
        <w:rPr>
          <w:i w:val="0"/>
        </w:rPr>
        <w:t>Sensor Data</w:t>
      </w:r>
      <w:r w:rsidR="008F3449" w:rsidRPr="000A66BE">
        <w:rPr>
          <w:i w:val="0"/>
        </w:rPr>
        <w:t xml:space="preserve"> Consumer actor that receives the data from the sensor device. In this profile, the </w:t>
      </w:r>
      <w:r>
        <w:rPr>
          <w:i w:val="0"/>
        </w:rPr>
        <w:t>Sensor Data</w:t>
      </w:r>
      <w:r w:rsidRPr="000A66BE">
        <w:rPr>
          <w:i w:val="0"/>
        </w:rPr>
        <w:t xml:space="preserve"> </w:t>
      </w:r>
      <w:r w:rsidR="008F3449" w:rsidRPr="000A66BE">
        <w:rPr>
          <w:i w:val="0"/>
        </w:rPr>
        <w:t xml:space="preserve">Consumer must be grouped with either a </w:t>
      </w:r>
      <w:ins w:id="379" w:author="Brian" w:date="2015-03-11T11:43:00Z">
        <w:r w:rsidR="0093216B">
          <w:rPr>
            <w:i w:val="0"/>
          </w:rPr>
          <w:t>Device Observation Reporter</w:t>
        </w:r>
      </w:ins>
      <w:del w:id="380" w:author="Brian" w:date="2015-03-11T11:43:00Z">
        <w:r w:rsidR="008F3449" w:rsidRPr="000A66BE" w:rsidDel="0093216B">
          <w:rPr>
            <w:i w:val="0"/>
          </w:rPr>
          <w:delText>Clinical Data Source</w:delText>
        </w:r>
      </w:del>
      <w:r w:rsidR="008F3449" w:rsidRPr="000A66BE">
        <w:rPr>
          <w:i w:val="0"/>
        </w:rPr>
        <w:t xml:space="preserve"> or Content Creator actor.</w:t>
      </w:r>
    </w:p>
    <w:p w14:paraId="7B472835" w14:textId="3CDB6DDE" w:rsidR="008F3449" w:rsidRPr="000A66BE" w:rsidRDefault="008F3449" w:rsidP="005B3030">
      <w:pPr>
        <w:pStyle w:val="AuthorInstructions"/>
        <w:numPr>
          <w:ilvl w:val="0"/>
          <w:numId w:val="25"/>
        </w:numPr>
        <w:rPr>
          <w:i w:val="0"/>
        </w:rPr>
      </w:pPr>
      <w:del w:id="381" w:author="Brian" w:date="2015-03-11T11:43:00Z">
        <w:r w:rsidRPr="000A66BE" w:rsidDel="0093216B">
          <w:rPr>
            <w:i w:val="0"/>
          </w:rPr>
          <w:lastRenderedPageBreak/>
          <w:delText xml:space="preserve">Clinical Data Source </w:delText>
        </w:r>
      </w:del>
      <w:ins w:id="382" w:author="Brian" w:date="2015-03-11T11:42:00Z">
        <w:r w:rsidR="0093216B">
          <w:rPr>
            <w:i w:val="0"/>
          </w:rPr>
          <w:t xml:space="preserve">Device Observation Reporter </w:t>
        </w:r>
      </w:ins>
      <w:r w:rsidRPr="000A66BE">
        <w:rPr>
          <w:i w:val="0"/>
        </w:rPr>
        <w:t xml:space="preserve">actor that generates a </w:t>
      </w:r>
      <w:r w:rsidR="00F7282E">
        <w:rPr>
          <w:i w:val="0"/>
        </w:rPr>
        <w:t>PCD-01 message</w:t>
      </w:r>
      <w:r w:rsidRPr="000A66BE">
        <w:rPr>
          <w:i w:val="0"/>
        </w:rPr>
        <w:t xml:space="preserve"> from the </w:t>
      </w:r>
      <w:del w:id="383" w:author="Brian" w:date="2015-03-11T14:06:00Z">
        <w:r w:rsidRPr="000A66BE" w:rsidDel="00BE3C9C">
          <w:rPr>
            <w:i w:val="0"/>
          </w:rPr>
          <w:delText>PHCA</w:delText>
        </w:r>
      </w:del>
      <w:ins w:id="384" w:author="Brian" w:date="2015-03-11T14:06:00Z">
        <w:r w:rsidR="00BE3C9C">
          <w:rPr>
            <w:i w:val="0"/>
          </w:rPr>
          <w:t>PCHA</w:t>
        </w:r>
      </w:ins>
      <w:r w:rsidRPr="000A66BE">
        <w:rPr>
          <w:i w:val="0"/>
        </w:rPr>
        <w:t xml:space="preserve"> data</w:t>
      </w:r>
    </w:p>
    <w:p w14:paraId="73DE679F" w14:textId="0E41F9FD" w:rsidR="008F3449" w:rsidRPr="000A66BE" w:rsidRDefault="008F3449" w:rsidP="005B3030">
      <w:pPr>
        <w:pStyle w:val="AuthorInstructions"/>
        <w:numPr>
          <w:ilvl w:val="0"/>
          <w:numId w:val="25"/>
        </w:numPr>
        <w:rPr>
          <w:i w:val="0"/>
        </w:rPr>
      </w:pPr>
      <w:del w:id="385" w:author="Brian" w:date="2015-03-11T11:43:00Z">
        <w:r w:rsidRPr="000A66BE" w:rsidDel="0093216B">
          <w:rPr>
            <w:i w:val="0"/>
          </w:rPr>
          <w:delText>Clinical Data</w:delText>
        </w:r>
      </w:del>
      <w:ins w:id="386" w:author="Brian" w:date="2015-03-11T11:43:00Z">
        <w:r w:rsidR="0093216B">
          <w:rPr>
            <w:i w:val="0"/>
          </w:rPr>
          <w:t>Device Observation</w:t>
        </w:r>
      </w:ins>
      <w:r w:rsidRPr="000A66BE">
        <w:rPr>
          <w:i w:val="0"/>
        </w:rPr>
        <w:t xml:space="preserve"> Consumer actor that receives </w:t>
      </w:r>
      <w:r w:rsidR="00F7282E">
        <w:rPr>
          <w:i w:val="0"/>
        </w:rPr>
        <w:t>PCD-01 messages</w:t>
      </w:r>
      <w:r w:rsidRPr="000A66BE">
        <w:rPr>
          <w:i w:val="0"/>
        </w:rPr>
        <w:t xml:space="preserve"> from the </w:t>
      </w:r>
      <w:ins w:id="387" w:author="Brian" w:date="2015-03-11T11:53:00Z">
        <w:r w:rsidR="0093216B">
          <w:rPr>
            <w:i w:val="0"/>
          </w:rPr>
          <w:t xml:space="preserve">Device Observation Reporter </w:t>
        </w:r>
      </w:ins>
      <w:del w:id="388" w:author="Brian" w:date="2015-03-11T11:53:00Z">
        <w:r w:rsidRPr="000A66BE" w:rsidDel="0093216B">
          <w:rPr>
            <w:i w:val="0"/>
          </w:rPr>
          <w:delText xml:space="preserve">Clinical Data Source </w:delText>
        </w:r>
      </w:del>
      <w:r w:rsidRPr="000A66BE">
        <w:rPr>
          <w:i w:val="0"/>
        </w:rPr>
        <w:t xml:space="preserve">actor. In this profile the </w:t>
      </w:r>
      <w:del w:id="389" w:author="Brian" w:date="2015-03-11T11:43:00Z">
        <w:r w:rsidRPr="000A66BE" w:rsidDel="0093216B">
          <w:rPr>
            <w:i w:val="0"/>
          </w:rPr>
          <w:delText>Clinical Data</w:delText>
        </w:r>
      </w:del>
      <w:ins w:id="390" w:author="Brian" w:date="2015-03-11T11:43:00Z">
        <w:r w:rsidR="0093216B">
          <w:rPr>
            <w:i w:val="0"/>
          </w:rPr>
          <w:t>Device Observation</w:t>
        </w:r>
      </w:ins>
      <w:r w:rsidRPr="000A66BE">
        <w:rPr>
          <w:i w:val="0"/>
        </w:rPr>
        <w:t xml:space="preserve"> Consumer actor is typically grouped with a Content Creator actor</w:t>
      </w:r>
      <w:r>
        <w:rPr>
          <w:i w:val="0"/>
        </w:rPr>
        <w:t xml:space="preserve"> that creates PHMR content modules</w:t>
      </w:r>
      <w:r w:rsidRPr="000A66BE">
        <w:rPr>
          <w:i w:val="0"/>
        </w:rPr>
        <w:t xml:space="preserve"> from IHE PCD-01 data.</w:t>
      </w:r>
    </w:p>
    <w:p w14:paraId="363A2E08" w14:textId="77777777" w:rsidR="008F3449" w:rsidRPr="000A66BE" w:rsidRDefault="008F3449" w:rsidP="005B3030">
      <w:pPr>
        <w:pStyle w:val="AuthorInstructions"/>
        <w:numPr>
          <w:ilvl w:val="0"/>
          <w:numId w:val="25"/>
        </w:numPr>
        <w:rPr>
          <w:i w:val="0"/>
        </w:rPr>
      </w:pPr>
      <w:r w:rsidRPr="000A66BE">
        <w:rPr>
          <w:i w:val="0"/>
        </w:rPr>
        <w:t xml:space="preserve">Content Creator </w:t>
      </w:r>
      <w:r>
        <w:rPr>
          <w:i w:val="0"/>
        </w:rPr>
        <w:t>actor that generates a PHMR content module</w:t>
      </w:r>
      <w:r w:rsidRPr="000A66BE">
        <w:rPr>
          <w:i w:val="0"/>
        </w:rPr>
        <w:t xml:space="preserve"> and makes that Content available to a Content Consumer.</w:t>
      </w:r>
    </w:p>
    <w:p w14:paraId="7104B8B4" w14:textId="48F2E0ED" w:rsidR="008F3449" w:rsidRPr="000A66BE" w:rsidRDefault="008F3449" w:rsidP="005B3030">
      <w:pPr>
        <w:pStyle w:val="AuthorInstructions"/>
        <w:numPr>
          <w:ilvl w:val="0"/>
          <w:numId w:val="25"/>
        </w:numPr>
        <w:rPr>
          <w:i w:val="0"/>
        </w:rPr>
      </w:pPr>
      <w:r w:rsidRPr="000A66BE">
        <w:rPr>
          <w:i w:val="0"/>
        </w:rPr>
        <w:t xml:space="preserve">Content Consumer actor that </w:t>
      </w:r>
      <w:r w:rsidR="00F7282E">
        <w:rPr>
          <w:i w:val="0"/>
        </w:rPr>
        <w:t>can utilize</w:t>
      </w:r>
      <w:r w:rsidRPr="000A66BE">
        <w:rPr>
          <w:i w:val="0"/>
        </w:rPr>
        <w:t xml:space="preserve"> a PHMR </w:t>
      </w:r>
      <w:r>
        <w:rPr>
          <w:i w:val="0"/>
        </w:rPr>
        <w:t>content module</w:t>
      </w:r>
      <w:r w:rsidRPr="000A66BE">
        <w:rPr>
          <w:i w:val="0"/>
        </w:rPr>
        <w:t>.</w:t>
      </w:r>
    </w:p>
    <w:p w14:paraId="5D2EBC63" w14:textId="0D4B0302" w:rsidR="008F3449" w:rsidRPr="000A66BE" w:rsidRDefault="00F7282E" w:rsidP="008F3449">
      <w:pPr>
        <w:pStyle w:val="AuthorInstructions"/>
        <w:rPr>
          <w:i w:val="0"/>
        </w:rPr>
      </w:pPr>
      <w:r w:rsidRPr="00F7282E">
        <w:rPr>
          <w:i w:val="0"/>
        </w:rPr>
        <w:t>A product that claims conformance to this</w:t>
      </w:r>
      <w:r>
        <w:rPr>
          <w:i w:val="0"/>
        </w:rPr>
        <w:t xml:space="preserve"> profile could implement </w:t>
      </w:r>
      <w:r w:rsidR="008F3449" w:rsidRPr="00F7282E">
        <w:rPr>
          <w:i w:val="0"/>
        </w:rPr>
        <w:t>one of the following</w:t>
      </w:r>
      <w:r w:rsidR="008F3449" w:rsidRPr="000A66BE">
        <w:rPr>
          <w:i w:val="0"/>
        </w:rPr>
        <w:t xml:space="preserve"> </w:t>
      </w:r>
      <w:r w:rsidR="008F3449">
        <w:rPr>
          <w:i w:val="0"/>
        </w:rPr>
        <w:t>actor</w:t>
      </w:r>
      <w:r w:rsidR="008F3449" w:rsidRPr="000A66BE">
        <w:rPr>
          <w:i w:val="0"/>
        </w:rPr>
        <w:t>s</w:t>
      </w:r>
      <w:r w:rsidR="008F3449">
        <w:rPr>
          <w:i w:val="0"/>
        </w:rPr>
        <w:t xml:space="preserve"> or actor groups:</w:t>
      </w:r>
    </w:p>
    <w:p w14:paraId="64FE0A7D" w14:textId="4B69BEE0" w:rsidR="008F3449" w:rsidRDefault="008F3449" w:rsidP="005B3030">
      <w:pPr>
        <w:pStyle w:val="AuthorInstructions"/>
        <w:numPr>
          <w:ilvl w:val="0"/>
          <w:numId w:val="22"/>
        </w:numPr>
        <w:rPr>
          <w:i w:val="0"/>
        </w:rPr>
      </w:pPr>
      <w:r w:rsidRPr="000A66BE">
        <w:rPr>
          <w:i w:val="0"/>
        </w:rPr>
        <w:t xml:space="preserve">A </w:t>
      </w:r>
      <w:r w:rsidR="00884FE9">
        <w:rPr>
          <w:i w:val="0"/>
        </w:rPr>
        <w:t xml:space="preserve">sensor device acting as a </w:t>
      </w:r>
      <w:r w:rsidRPr="000A66BE">
        <w:rPr>
          <w:i w:val="0"/>
        </w:rPr>
        <w:t>Device Observation Source</w:t>
      </w:r>
      <w:r w:rsidR="00527A26">
        <w:rPr>
          <w:i w:val="0"/>
        </w:rPr>
        <w:t xml:space="preserve"> supporting one or more transports</w:t>
      </w:r>
    </w:p>
    <w:p w14:paraId="1C29ACDB" w14:textId="4670C6A1" w:rsidR="00BC0CDF" w:rsidRPr="000A66BE" w:rsidRDefault="00BC0CDF" w:rsidP="00BC0CDF">
      <w:pPr>
        <w:pStyle w:val="AuthorInstructions"/>
        <w:numPr>
          <w:ilvl w:val="0"/>
          <w:numId w:val="22"/>
        </w:numPr>
        <w:rPr>
          <w:i w:val="0"/>
        </w:rPr>
      </w:pPr>
      <w:r w:rsidRPr="000A66BE">
        <w:rPr>
          <w:i w:val="0"/>
        </w:rPr>
        <w:t xml:space="preserve">A sensor </w:t>
      </w:r>
      <w:r>
        <w:rPr>
          <w:i w:val="0"/>
        </w:rPr>
        <w:t xml:space="preserve">device </w:t>
      </w:r>
      <w:r w:rsidRPr="000A66BE">
        <w:rPr>
          <w:i w:val="0"/>
        </w:rPr>
        <w:t xml:space="preserve">acting as a </w:t>
      </w:r>
      <w:ins w:id="391" w:author="Brian" w:date="2015-03-11T11:53:00Z">
        <w:r>
          <w:rPr>
            <w:i w:val="0"/>
          </w:rPr>
          <w:t>Device Observation Reporter</w:t>
        </w:r>
      </w:ins>
      <w:r w:rsidR="00527A26">
        <w:rPr>
          <w:i w:val="0"/>
        </w:rPr>
        <w:t xml:space="preserve"> supporting one or both transports</w:t>
      </w:r>
      <w:del w:id="392" w:author="Brian" w:date="2015-03-11T11:53:00Z">
        <w:r w:rsidRPr="000A66BE" w:rsidDel="0093216B">
          <w:rPr>
            <w:i w:val="0"/>
          </w:rPr>
          <w:delText>Clinical Data Source</w:delText>
        </w:r>
      </w:del>
    </w:p>
    <w:p w14:paraId="53E0D2E8" w14:textId="2D01495B" w:rsidR="00BC0CDF" w:rsidRPr="00BC0CDF" w:rsidRDefault="00BC0CDF" w:rsidP="00BC0CDF">
      <w:pPr>
        <w:pStyle w:val="AuthorInstructions"/>
        <w:numPr>
          <w:ilvl w:val="0"/>
          <w:numId w:val="22"/>
        </w:numPr>
        <w:rPr>
          <w:i w:val="0"/>
        </w:rPr>
      </w:pPr>
      <w:r w:rsidRPr="000A66BE">
        <w:rPr>
          <w:i w:val="0"/>
        </w:rPr>
        <w:t xml:space="preserve">A sensor </w:t>
      </w:r>
      <w:r>
        <w:rPr>
          <w:i w:val="0"/>
        </w:rPr>
        <w:t xml:space="preserve">device </w:t>
      </w:r>
      <w:r w:rsidRPr="000A66BE">
        <w:rPr>
          <w:i w:val="0"/>
        </w:rPr>
        <w:t>acting as a Content Creator</w:t>
      </w:r>
    </w:p>
    <w:p w14:paraId="00E5462A" w14:textId="4232FEB6" w:rsidR="008F3449" w:rsidRPr="000A66BE" w:rsidRDefault="008F3449" w:rsidP="005B3030">
      <w:pPr>
        <w:pStyle w:val="AuthorInstructions"/>
        <w:numPr>
          <w:ilvl w:val="0"/>
          <w:numId w:val="22"/>
        </w:numPr>
        <w:rPr>
          <w:i w:val="0"/>
        </w:rPr>
      </w:pPr>
      <w:r w:rsidRPr="000A66BE">
        <w:rPr>
          <w:i w:val="0"/>
        </w:rPr>
        <w:t xml:space="preserve">A </w:t>
      </w:r>
      <w:r w:rsidR="00452A51">
        <w:rPr>
          <w:i w:val="0"/>
        </w:rPr>
        <w:t>Sensor Data</w:t>
      </w:r>
      <w:r w:rsidRPr="000A66BE">
        <w:rPr>
          <w:i w:val="0"/>
        </w:rPr>
        <w:t xml:space="preserve"> Consumer </w:t>
      </w:r>
      <w:r w:rsidR="00527A26">
        <w:rPr>
          <w:i w:val="0"/>
        </w:rPr>
        <w:t xml:space="preserve">supporting one or more transports </w:t>
      </w:r>
      <w:r w:rsidRPr="000A66BE">
        <w:rPr>
          <w:i w:val="0"/>
        </w:rPr>
        <w:t xml:space="preserve">grouped with a </w:t>
      </w:r>
      <w:ins w:id="393" w:author="Brian" w:date="2015-03-11T11:43:00Z">
        <w:r w:rsidR="0093216B">
          <w:rPr>
            <w:i w:val="0"/>
          </w:rPr>
          <w:t>Device Observation Reporter</w:t>
        </w:r>
      </w:ins>
      <w:r w:rsidR="00527A26">
        <w:rPr>
          <w:i w:val="0"/>
        </w:rPr>
        <w:t xml:space="preserve"> supporting one or both transports</w:t>
      </w:r>
      <w:del w:id="394" w:author="Brian" w:date="2015-03-11T11:43:00Z">
        <w:r w:rsidRPr="000A66BE" w:rsidDel="0093216B">
          <w:rPr>
            <w:i w:val="0"/>
          </w:rPr>
          <w:delText>Clinical Data Source</w:delText>
        </w:r>
      </w:del>
    </w:p>
    <w:p w14:paraId="76C16A2F" w14:textId="09D0AECA" w:rsidR="008F3449" w:rsidRPr="000A66BE" w:rsidRDefault="008F3449" w:rsidP="005B3030">
      <w:pPr>
        <w:pStyle w:val="AuthorInstructions"/>
        <w:numPr>
          <w:ilvl w:val="0"/>
          <w:numId w:val="22"/>
        </w:numPr>
        <w:rPr>
          <w:i w:val="0"/>
        </w:rPr>
      </w:pPr>
      <w:r w:rsidRPr="000A66BE">
        <w:rPr>
          <w:i w:val="0"/>
        </w:rPr>
        <w:t xml:space="preserve">A </w:t>
      </w:r>
      <w:del w:id="395" w:author="Brian" w:date="2015-03-11T11:43:00Z">
        <w:r w:rsidRPr="000A66BE" w:rsidDel="0093216B">
          <w:rPr>
            <w:i w:val="0"/>
          </w:rPr>
          <w:delText>Clinical Data</w:delText>
        </w:r>
      </w:del>
      <w:ins w:id="396" w:author="Brian" w:date="2015-03-11T11:43:00Z">
        <w:r w:rsidR="0093216B">
          <w:rPr>
            <w:i w:val="0"/>
          </w:rPr>
          <w:t xml:space="preserve">Device Observation </w:t>
        </w:r>
      </w:ins>
      <w:r w:rsidRPr="000A66BE">
        <w:rPr>
          <w:i w:val="0"/>
        </w:rPr>
        <w:t xml:space="preserve">Consumer </w:t>
      </w:r>
      <w:r w:rsidR="00527A26">
        <w:rPr>
          <w:i w:val="0"/>
        </w:rPr>
        <w:t xml:space="preserve">supporting one or both transports </w:t>
      </w:r>
      <w:r w:rsidRPr="000A66BE">
        <w:rPr>
          <w:i w:val="0"/>
        </w:rPr>
        <w:t>grouped with a Content Creator</w:t>
      </w:r>
    </w:p>
    <w:p w14:paraId="75137E5D" w14:textId="77777777" w:rsidR="008F3449" w:rsidRPr="000A66BE" w:rsidRDefault="008F3449" w:rsidP="005B3030">
      <w:pPr>
        <w:pStyle w:val="AuthorInstructions"/>
        <w:numPr>
          <w:ilvl w:val="0"/>
          <w:numId w:val="22"/>
        </w:numPr>
        <w:rPr>
          <w:i w:val="0"/>
        </w:rPr>
      </w:pPr>
      <w:r w:rsidRPr="000A66BE">
        <w:rPr>
          <w:i w:val="0"/>
        </w:rPr>
        <w:t>A Content Consumer capable of reading a PHMR</w:t>
      </w:r>
    </w:p>
    <w:p w14:paraId="07E3B3BE" w14:textId="5033116D" w:rsidR="008F3449" w:rsidRPr="000A66BE" w:rsidRDefault="008F3449" w:rsidP="005B3030">
      <w:pPr>
        <w:pStyle w:val="AuthorInstructions"/>
        <w:numPr>
          <w:ilvl w:val="0"/>
          <w:numId w:val="22"/>
        </w:numPr>
        <w:rPr>
          <w:i w:val="0"/>
        </w:rPr>
      </w:pPr>
      <w:r w:rsidRPr="000A66BE">
        <w:rPr>
          <w:i w:val="0"/>
        </w:rPr>
        <w:t xml:space="preserve">A </w:t>
      </w:r>
      <w:r w:rsidR="004A20B4">
        <w:rPr>
          <w:i w:val="0"/>
        </w:rPr>
        <w:t>Sensor Data</w:t>
      </w:r>
      <w:r w:rsidRPr="000A66BE">
        <w:rPr>
          <w:i w:val="0"/>
        </w:rPr>
        <w:t xml:space="preserve"> Consumer grouped with a Content Creator</w:t>
      </w:r>
    </w:p>
    <w:p w14:paraId="4AA97559" w14:textId="5B5BFF91" w:rsidR="008F3449" w:rsidRDefault="008F3449" w:rsidP="008F3449">
      <w:pPr>
        <w:pStyle w:val="AuthorInstructions"/>
        <w:rPr>
          <w:i w:val="0"/>
        </w:rPr>
      </w:pPr>
      <w:r w:rsidRPr="000A66BE">
        <w:rPr>
          <w:i w:val="0"/>
        </w:rPr>
        <w:t xml:space="preserve">These seven </w:t>
      </w:r>
      <w:r>
        <w:rPr>
          <w:i w:val="0"/>
        </w:rPr>
        <w:t>component</w:t>
      </w:r>
      <w:r w:rsidRPr="000A66BE">
        <w:rPr>
          <w:i w:val="0"/>
        </w:rPr>
        <w:t xml:space="preserve">s do not rule out an implementation where a manufacturer implements, for example, a </w:t>
      </w:r>
      <w:r w:rsidR="00452A51">
        <w:rPr>
          <w:i w:val="0"/>
        </w:rPr>
        <w:t>Sensor Data</w:t>
      </w:r>
      <w:r w:rsidRPr="000A66BE">
        <w:rPr>
          <w:i w:val="0"/>
        </w:rPr>
        <w:t xml:space="preserve"> Consumer grouped with both a </w:t>
      </w:r>
      <w:ins w:id="397" w:author="Brian" w:date="2015-03-11T11:44:00Z">
        <w:r w:rsidR="0093216B">
          <w:rPr>
            <w:i w:val="0"/>
          </w:rPr>
          <w:t xml:space="preserve">Device Observation Reporter </w:t>
        </w:r>
      </w:ins>
      <w:del w:id="398" w:author="Brian" w:date="2015-03-11T11:44:00Z">
        <w:r w:rsidRPr="000A66BE" w:rsidDel="0093216B">
          <w:rPr>
            <w:i w:val="0"/>
          </w:rPr>
          <w:delText xml:space="preserve">Clinical Data Source </w:delText>
        </w:r>
      </w:del>
      <w:r w:rsidRPr="000A66BE">
        <w:rPr>
          <w:i w:val="0"/>
        </w:rPr>
        <w:t xml:space="preserve">and Content Creator. Such a </w:t>
      </w:r>
      <w:r>
        <w:rPr>
          <w:i w:val="0"/>
        </w:rPr>
        <w:t>component</w:t>
      </w:r>
      <w:r w:rsidRPr="000A66BE">
        <w:rPr>
          <w:i w:val="0"/>
        </w:rPr>
        <w:t xml:space="preserve"> could provide both a </w:t>
      </w:r>
      <w:r w:rsidR="00F7282E">
        <w:rPr>
          <w:i w:val="0"/>
        </w:rPr>
        <w:t>PCD-01 message</w:t>
      </w:r>
      <w:r>
        <w:rPr>
          <w:i w:val="0"/>
        </w:rPr>
        <w:t xml:space="preserve"> </w:t>
      </w:r>
      <w:r w:rsidRPr="000A66BE">
        <w:rPr>
          <w:i w:val="0"/>
        </w:rPr>
        <w:t xml:space="preserve">and/or PHMR </w:t>
      </w:r>
      <w:r>
        <w:rPr>
          <w:i w:val="0"/>
        </w:rPr>
        <w:t>content module</w:t>
      </w:r>
      <w:r w:rsidRPr="000A66BE">
        <w:rPr>
          <w:i w:val="0"/>
        </w:rPr>
        <w:t>.</w:t>
      </w:r>
    </w:p>
    <w:p w14:paraId="3D011492" w14:textId="10AD2E37" w:rsidR="00527A26" w:rsidRPr="000A66BE" w:rsidRDefault="00527A26" w:rsidP="008F3449">
      <w:pPr>
        <w:pStyle w:val="AuthorInstructions"/>
        <w:rPr>
          <w:i w:val="0"/>
        </w:rPr>
      </w:pPr>
      <w:r>
        <w:rPr>
          <w:i w:val="0"/>
        </w:rPr>
        <w:t>Clearly for interoperability, peer implementations must support the same transports.</w:t>
      </w:r>
    </w:p>
    <w:p w14:paraId="6207C074" w14:textId="77777777" w:rsidR="008F3449" w:rsidRDefault="008F3449" w:rsidP="008F3449">
      <w:pPr>
        <w:pStyle w:val="AuthorInstructions"/>
        <w:rPr>
          <w:i w:val="0"/>
          <w:color w:val="FF0000"/>
        </w:rPr>
      </w:pPr>
      <w:r w:rsidRPr="000A66BE">
        <w:rPr>
          <w:i w:val="0"/>
        </w:rPr>
        <w:t xml:space="preserve">Due to resource requirements, costs, and maintenance efforts, it is envisioned that the most common set of </w:t>
      </w:r>
      <w:r>
        <w:rPr>
          <w:i w:val="0"/>
        </w:rPr>
        <w:t>component</w:t>
      </w:r>
      <w:r w:rsidRPr="000A66BE">
        <w:rPr>
          <w:i w:val="0"/>
        </w:rPr>
        <w:t xml:space="preserve">s satisfying the end-to-end nature of this profile will consist of one or more Device Observation Source </w:t>
      </w:r>
      <w:r>
        <w:rPr>
          <w:i w:val="0"/>
        </w:rPr>
        <w:t>component</w:t>
      </w:r>
      <w:r w:rsidRPr="000A66BE">
        <w:rPr>
          <w:i w:val="0"/>
        </w:rPr>
        <w:t xml:space="preserve">s and a </w:t>
      </w:r>
      <w:r w:rsidR="00452A51">
        <w:rPr>
          <w:i w:val="0"/>
        </w:rPr>
        <w:t>Sensor Data</w:t>
      </w:r>
      <w:r w:rsidRPr="000A66BE">
        <w:rPr>
          <w:i w:val="0"/>
        </w:rPr>
        <w:t xml:space="preserve"> Consumer grouped with a </w:t>
      </w:r>
      <w:ins w:id="399" w:author="Brian" w:date="2015-03-11T11:44:00Z">
        <w:r w:rsidR="0093216B">
          <w:rPr>
            <w:i w:val="0"/>
          </w:rPr>
          <w:t xml:space="preserve">Device Observation Reporter </w:t>
        </w:r>
      </w:ins>
      <w:del w:id="400" w:author="Brian" w:date="2015-03-11T11:44:00Z">
        <w:r w:rsidRPr="000A66BE" w:rsidDel="0093216B">
          <w:rPr>
            <w:i w:val="0"/>
          </w:rPr>
          <w:delText xml:space="preserve">Clinical Data Source </w:delText>
        </w:r>
      </w:del>
      <w:r>
        <w:rPr>
          <w:i w:val="0"/>
        </w:rPr>
        <w:t>component</w:t>
      </w:r>
      <w:r w:rsidRPr="000A66BE">
        <w:rPr>
          <w:i w:val="0"/>
        </w:rPr>
        <w:t xml:space="preserve"> for each patient, and a </w:t>
      </w:r>
      <w:del w:id="401" w:author="Brian" w:date="2015-03-11T11:44:00Z">
        <w:r w:rsidRPr="000A66BE" w:rsidDel="0093216B">
          <w:rPr>
            <w:i w:val="0"/>
          </w:rPr>
          <w:delText>Clinical Data</w:delText>
        </w:r>
      </w:del>
      <w:ins w:id="402" w:author="Brian" w:date="2015-03-11T11:44:00Z">
        <w:r w:rsidR="0093216B">
          <w:rPr>
            <w:i w:val="0"/>
          </w:rPr>
          <w:t>Device Observation</w:t>
        </w:r>
      </w:ins>
      <w:r w:rsidRPr="000A66BE">
        <w:rPr>
          <w:i w:val="0"/>
        </w:rPr>
        <w:t xml:space="preserve"> Consumer grouped with a Content Creator </w:t>
      </w:r>
      <w:r>
        <w:rPr>
          <w:i w:val="0"/>
        </w:rPr>
        <w:t>component</w:t>
      </w:r>
      <w:r w:rsidRPr="000A66BE">
        <w:rPr>
          <w:i w:val="0"/>
        </w:rPr>
        <w:t xml:space="preserve"> serving several patients sharing PHMR content </w:t>
      </w:r>
      <w:r>
        <w:rPr>
          <w:i w:val="0"/>
        </w:rPr>
        <w:t xml:space="preserve">modules </w:t>
      </w:r>
      <w:r w:rsidRPr="000A66BE">
        <w:rPr>
          <w:i w:val="0"/>
        </w:rPr>
        <w:t>with several Content Consumers</w:t>
      </w:r>
      <w:r>
        <w:rPr>
          <w:i w:val="0"/>
          <w:color w:val="FF0000"/>
        </w:rPr>
        <w:t>.</w:t>
      </w:r>
    </w:p>
    <w:p w14:paraId="5E6F1C46" w14:textId="15D26470" w:rsidR="008F3449" w:rsidRPr="000A66BE" w:rsidRDefault="00A80232" w:rsidP="008F3449">
      <w:pPr>
        <w:pStyle w:val="AuthorInstructions"/>
        <w:rPr>
          <w:i w:val="0"/>
        </w:rPr>
      </w:pPr>
      <w:r>
        <w:rPr>
          <w:i w:val="0"/>
        </w:rPr>
        <w:t xml:space="preserve">The </w:t>
      </w:r>
      <w:r w:rsidR="008F3449">
        <w:rPr>
          <w:i w:val="0"/>
        </w:rPr>
        <w:t>transactions involved in this profile utilize multiple transports</w:t>
      </w:r>
      <w:r w:rsidR="008F3449" w:rsidRPr="000A66BE">
        <w:rPr>
          <w:i w:val="0"/>
        </w:rPr>
        <w:t>.</w:t>
      </w:r>
    </w:p>
    <w:p w14:paraId="679C861D" w14:textId="3FC44C0B" w:rsidR="008F3449" w:rsidRPr="000A66BE" w:rsidRDefault="008F3449" w:rsidP="008F3449">
      <w:pPr>
        <w:pStyle w:val="AuthorInstructions"/>
        <w:rPr>
          <w:i w:val="0"/>
        </w:rPr>
      </w:pPr>
      <w:r w:rsidRPr="000A66BE">
        <w:rPr>
          <w:i w:val="0"/>
        </w:rPr>
        <w:t xml:space="preserve">The </w:t>
      </w:r>
      <w:r w:rsidR="00875157">
        <w:rPr>
          <w:i w:val="0"/>
        </w:rPr>
        <w:t xml:space="preserve">Communicate </w:t>
      </w:r>
      <w:del w:id="403" w:author="Brian" w:date="2015-03-11T14:06:00Z">
        <w:r w:rsidRPr="000A66BE" w:rsidDel="00BE3C9C">
          <w:rPr>
            <w:i w:val="0"/>
          </w:rPr>
          <w:delText>PHCA</w:delText>
        </w:r>
      </w:del>
      <w:ins w:id="404" w:author="Brian" w:date="2015-03-11T14:06:00Z">
        <w:r w:rsidR="00BE3C9C">
          <w:rPr>
            <w:i w:val="0"/>
          </w:rPr>
          <w:t>PCHA</w:t>
        </w:r>
      </w:ins>
      <w:r w:rsidRPr="000A66BE">
        <w:rPr>
          <w:i w:val="0"/>
        </w:rPr>
        <w:t xml:space="preserve"> Data</w:t>
      </w:r>
      <w:r w:rsidR="00875157">
        <w:rPr>
          <w:i w:val="0"/>
        </w:rPr>
        <w:t>-*</w:t>
      </w:r>
      <w:r w:rsidRPr="000A66BE">
        <w:rPr>
          <w:i w:val="0"/>
        </w:rPr>
        <w:t xml:space="preserve"> transaction </w:t>
      </w:r>
      <w:r>
        <w:rPr>
          <w:i w:val="0"/>
        </w:rPr>
        <w:t xml:space="preserve">specified by the </w:t>
      </w:r>
      <w:del w:id="405" w:author="Brian" w:date="2015-03-11T14:06:00Z">
        <w:r w:rsidDel="00BE3C9C">
          <w:rPr>
            <w:i w:val="0"/>
          </w:rPr>
          <w:delText>PHCA</w:delText>
        </w:r>
      </w:del>
      <w:ins w:id="406" w:author="Brian" w:date="2015-03-11T14:06:00Z">
        <w:r w:rsidR="00BE3C9C">
          <w:rPr>
            <w:i w:val="0"/>
          </w:rPr>
          <w:t>PCHA</w:t>
        </w:r>
      </w:ins>
      <w:r>
        <w:rPr>
          <w:i w:val="0"/>
        </w:rPr>
        <w:t xml:space="preserve"> </w:t>
      </w:r>
      <w:r w:rsidRPr="008F3449">
        <w:rPr>
          <w:i w:val="0"/>
        </w:rPr>
        <w:t>H.811 - TAN-PAN-LAN Interface</w:t>
      </w:r>
      <w:r>
        <w:rPr>
          <w:i w:val="0"/>
        </w:rPr>
        <w:t xml:space="preserve"> guidelines </w:t>
      </w:r>
      <w:r w:rsidRPr="000A66BE">
        <w:rPr>
          <w:i w:val="0"/>
        </w:rPr>
        <w:t>currently supports the following transports and protocols</w:t>
      </w:r>
    </w:p>
    <w:p w14:paraId="7AD1FAD2" w14:textId="77777777" w:rsidR="008F3449" w:rsidRPr="000A66BE" w:rsidRDefault="008F3449" w:rsidP="005B3030">
      <w:pPr>
        <w:pStyle w:val="AuthorInstructions"/>
        <w:numPr>
          <w:ilvl w:val="0"/>
          <w:numId w:val="24"/>
        </w:numPr>
        <w:rPr>
          <w:i w:val="0"/>
        </w:rPr>
      </w:pPr>
      <w:r w:rsidRPr="000A66BE">
        <w:rPr>
          <w:i w:val="0"/>
        </w:rPr>
        <w:t xml:space="preserve">IEEE </w:t>
      </w:r>
      <w:r>
        <w:rPr>
          <w:i w:val="0"/>
        </w:rPr>
        <w:t>11073-</w:t>
      </w:r>
      <w:r w:rsidRPr="000A66BE">
        <w:rPr>
          <w:i w:val="0"/>
        </w:rPr>
        <w:t>20601 packets over</w:t>
      </w:r>
    </w:p>
    <w:p w14:paraId="649046E5" w14:textId="77777777" w:rsidR="008F3449" w:rsidRPr="000A66BE" w:rsidRDefault="008F3449" w:rsidP="005B3030">
      <w:pPr>
        <w:pStyle w:val="AuthorInstructions"/>
        <w:numPr>
          <w:ilvl w:val="1"/>
          <w:numId w:val="24"/>
        </w:numPr>
        <w:rPr>
          <w:i w:val="0"/>
        </w:rPr>
      </w:pPr>
      <w:r w:rsidRPr="000A66BE">
        <w:rPr>
          <w:i w:val="0"/>
        </w:rPr>
        <w:lastRenderedPageBreak/>
        <w:t>HDP Bluetooth</w:t>
      </w:r>
    </w:p>
    <w:p w14:paraId="0DFC9BBB" w14:textId="48A6D860" w:rsidR="008F3449" w:rsidRPr="000A66BE" w:rsidRDefault="008F3449" w:rsidP="005B3030">
      <w:pPr>
        <w:pStyle w:val="AuthorInstructions"/>
        <w:numPr>
          <w:ilvl w:val="1"/>
          <w:numId w:val="24"/>
        </w:numPr>
        <w:rPr>
          <w:i w:val="0"/>
        </w:rPr>
      </w:pPr>
      <w:r w:rsidRPr="000A66BE">
        <w:rPr>
          <w:i w:val="0"/>
        </w:rPr>
        <w:t>PH</w:t>
      </w:r>
      <w:r w:rsidR="00F64C14">
        <w:rPr>
          <w:i w:val="0"/>
        </w:rPr>
        <w:t>DC</w:t>
      </w:r>
      <w:r w:rsidRPr="000A66BE">
        <w:rPr>
          <w:i w:val="0"/>
        </w:rPr>
        <w:t xml:space="preserve"> USB</w:t>
      </w:r>
    </w:p>
    <w:p w14:paraId="2EEF14EC" w14:textId="77777777" w:rsidR="008F3449" w:rsidRPr="000A66BE" w:rsidRDefault="008F3449" w:rsidP="005B3030">
      <w:pPr>
        <w:pStyle w:val="AuthorInstructions"/>
        <w:numPr>
          <w:ilvl w:val="1"/>
          <w:numId w:val="24"/>
        </w:numPr>
        <w:rPr>
          <w:i w:val="0"/>
        </w:rPr>
      </w:pPr>
      <w:r w:rsidRPr="000A66BE">
        <w:rPr>
          <w:i w:val="0"/>
        </w:rPr>
        <w:t>ZigBee</w:t>
      </w:r>
    </w:p>
    <w:p w14:paraId="25028039" w14:textId="77777777" w:rsidR="008F3449" w:rsidRPr="000A66BE" w:rsidRDefault="008F3449" w:rsidP="005B3030">
      <w:pPr>
        <w:pStyle w:val="AuthorInstructions"/>
        <w:numPr>
          <w:ilvl w:val="1"/>
          <w:numId w:val="24"/>
        </w:numPr>
        <w:rPr>
          <w:i w:val="0"/>
        </w:rPr>
      </w:pPr>
      <w:r w:rsidRPr="000A66BE">
        <w:rPr>
          <w:i w:val="0"/>
        </w:rPr>
        <w:t>NFC</w:t>
      </w:r>
    </w:p>
    <w:p w14:paraId="6BFDC00E" w14:textId="77777777" w:rsidR="008F3449" w:rsidRPr="000A66BE" w:rsidRDefault="008F3449" w:rsidP="005B3030">
      <w:pPr>
        <w:pStyle w:val="AuthorInstructions"/>
        <w:numPr>
          <w:ilvl w:val="0"/>
          <w:numId w:val="24"/>
        </w:numPr>
        <w:rPr>
          <w:i w:val="0"/>
        </w:rPr>
      </w:pPr>
      <w:r w:rsidRPr="000A66BE">
        <w:rPr>
          <w:i w:val="0"/>
        </w:rPr>
        <w:t>Assorted Health device profiles overs Bluetooth Low Energy Attribute protocol</w:t>
      </w:r>
    </w:p>
    <w:p w14:paraId="00BDBF84" w14:textId="5BAFF474" w:rsidR="008F3449" w:rsidRPr="000A66BE" w:rsidRDefault="008F3449" w:rsidP="008F3449">
      <w:pPr>
        <w:pStyle w:val="AuthorInstructions"/>
        <w:rPr>
          <w:i w:val="0"/>
        </w:rPr>
      </w:pPr>
      <w:r w:rsidRPr="000A66BE">
        <w:rPr>
          <w:i w:val="0"/>
        </w:rPr>
        <w:t xml:space="preserve">The </w:t>
      </w:r>
      <w:r w:rsidR="004A20B4">
        <w:rPr>
          <w:i w:val="0"/>
        </w:rPr>
        <w:t xml:space="preserve">PCHA </w:t>
      </w:r>
      <w:r>
        <w:rPr>
          <w:i w:val="0"/>
        </w:rPr>
        <w:t>guidelines place</w:t>
      </w:r>
      <w:r w:rsidRPr="000A66BE">
        <w:rPr>
          <w:i w:val="0"/>
        </w:rPr>
        <w:t xml:space="preserve"> further requirements upon these protocols and transports than defined in the respective IEEE 11073 20601 and corresponding specialization specifications and the Bluetooth Low Energy health device profiles and services. The Device Observation Source actor implementing this transaction must provide what is referred to as </w:t>
      </w:r>
      <w:del w:id="407" w:author="Brian" w:date="2015-03-11T14:06:00Z">
        <w:r w:rsidRPr="000A66BE" w:rsidDel="00BE3C9C">
          <w:rPr>
            <w:i w:val="0"/>
          </w:rPr>
          <w:delText>PHCA</w:delText>
        </w:r>
      </w:del>
      <w:ins w:id="408" w:author="Brian" w:date="2015-03-11T14:06:00Z">
        <w:r w:rsidR="00BE3C9C">
          <w:rPr>
            <w:i w:val="0"/>
          </w:rPr>
          <w:t>PCHA</w:t>
        </w:r>
      </w:ins>
      <w:r w:rsidRPr="000A66BE">
        <w:rPr>
          <w:i w:val="0"/>
        </w:rPr>
        <w:t xml:space="preserve"> data in this specification. The </w:t>
      </w:r>
      <w:del w:id="409" w:author="Brian" w:date="2015-03-11T14:06:00Z">
        <w:r w:rsidRPr="000A66BE" w:rsidDel="00BE3C9C">
          <w:rPr>
            <w:i w:val="0"/>
          </w:rPr>
          <w:delText>PHCA</w:delText>
        </w:r>
      </w:del>
      <w:ins w:id="410" w:author="Brian" w:date="2015-03-11T14:06:00Z">
        <w:r w:rsidR="00BE3C9C">
          <w:rPr>
            <w:i w:val="0"/>
          </w:rPr>
          <w:t>PCHA</w:t>
        </w:r>
      </w:ins>
      <w:r w:rsidRPr="000A66BE">
        <w:rPr>
          <w:i w:val="0"/>
        </w:rPr>
        <w:t xml:space="preserve"> data is required to have </w:t>
      </w:r>
      <w:r>
        <w:rPr>
          <w:i w:val="0"/>
        </w:rPr>
        <w:t xml:space="preserve">certain </w:t>
      </w:r>
      <w:r w:rsidRPr="000A66BE">
        <w:rPr>
          <w:i w:val="0"/>
        </w:rPr>
        <w:t xml:space="preserve">device information and (conditionally) timing information to allow generation of </w:t>
      </w:r>
      <w:del w:id="411" w:author="Brian" w:date="2015-03-11T11:45:00Z">
        <w:r w:rsidRPr="000A66BE" w:rsidDel="0093216B">
          <w:rPr>
            <w:i w:val="0"/>
          </w:rPr>
          <w:delText xml:space="preserve">Clinical </w:delText>
        </w:r>
      </w:del>
      <w:ins w:id="412" w:author="Brian" w:date="2015-03-11T11:45:00Z">
        <w:r w:rsidR="0093216B">
          <w:rPr>
            <w:i w:val="0"/>
          </w:rPr>
          <w:t xml:space="preserve">observation </w:t>
        </w:r>
      </w:ins>
      <w:del w:id="413" w:author="Brian" w:date="2015-03-11T11:45:00Z">
        <w:r w:rsidRPr="000A66BE" w:rsidDel="0093216B">
          <w:rPr>
            <w:i w:val="0"/>
          </w:rPr>
          <w:delText>D</w:delText>
        </w:r>
      </w:del>
      <w:ins w:id="414" w:author="Brian" w:date="2015-03-11T11:45:00Z">
        <w:r w:rsidR="0093216B">
          <w:rPr>
            <w:i w:val="0"/>
          </w:rPr>
          <w:t>d</w:t>
        </w:r>
      </w:ins>
      <w:r w:rsidRPr="000A66BE">
        <w:rPr>
          <w:i w:val="0"/>
        </w:rPr>
        <w:t xml:space="preserve">ata that can be coordinated and corrected to a UTC synchronized time source by the </w:t>
      </w:r>
      <w:r w:rsidR="00452A51">
        <w:rPr>
          <w:i w:val="0"/>
        </w:rPr>
        <w:t>Sensor Data</w:t>
      </w:r>
      <w:r w:rsidR="00452A51" w:rsidRPr="000A66BE">
        <w:rPr>
          <w:i w:val="0"/>
        </w:rPr>
        <w:t xml:space="preserve"> </w:t>
      </w:r>
      <w:r w:rsidRPr="000A66BE">
        <w:rPr>
          <w:i w:val="0"/>
        </w:rPr>
        <w:t xml:space="preserve">Consumer / </w:t>
      </w:r>
      <w:ins w:id="415" w:author="Brian" w:date="2015-03-11T11:44:00Z">
        <w:r w:rsidR="0093216B">
          <w:rPr>
            <w:i w:val="0"/>
          </w:rPr>
          <w:t xml:space="preserve">Device Observation Reporter </w:t>
        </w:r>
      </w:ins>
      <w:del w:id="416" w:author="Brian" w:date="2015-03-11T11:44:00Z">
        <w:r w:rsidRPr="000A66BE" w:rsidDel="0093216B">
          <w:rPr>
            <w:i w:val="0"/>
          </w:rPr>
          <w:delText xml:space="preserve">Clinical Data Source </w:delText>
        </w:r>
      </w:del>
      <w:r w:rsidRPr="000A66BE">
        <w:rPr>
          <w:i w:val="0"/>
        </w:rPr>
        <w:t>actor group if the Device Observation Source has not already done so. In particular, any stored measurements MUST provide a time stamp, and any Device Observation Source actor providing a timestamp in any measurement (stored or live) MUST provide its sense of current time.</w:t>
      </w:r>
      <w:r w:rsidR="00F7282E">
        <w:rPr>
          <w:i w:val="0"/>
        </w:rPr>
        <w:t xml:space="preserve"> PCHA has certification requirements on a per-transport basis for this transaction for both the Device Observation Source and Sensor Data Consumer.</w:t>
      </w:r>
    </w:p>
    <w:p w14:paraId="0A68EA1F" w14:textId="71128C0F" w:rsidR="008F3449" w:rsidRPr="000A66BE" w:rsidRDefault="008F3449" w:rsidP="008F3449">
      <w:pPr>
        <w:pStyle w:val="AuthorInstructions"/>
        <w:rPr>
          <w:i w:val="0"/>
        </w:rPr>
      </w:pPr>
      <w:r w:rsidRPr="000A66BE">
        <w:rPr>
          <w:i w:val="0"/>
        </w:rPr>
        <w:t xml:space="preserve">The </w:t>
      </w:r>
      <w:r>
        <w:rPr>
          <w:i w:val="0"/>
        </w:rPr>
        <w:t xml:space="preserve">PCD-01 </w:t>
      </w:r>
      <w:r w:rsidRPr="000A66BE">
        <w:rPr>
          <w:i w:val="0"/>
        </w:rPr>
        <w:t>Communicate PCD Data</w:t>
      </w:r>
      <w:r w:rsidR="00875157">
        <w:rPr>
          <w:i w:val="0"/>
        </w:rPr>
        <w:t>-*</w:t>
      </w:r>
      <w:r w:rsidRPr="000A66BE">
        <w:rPr>
          <w:i w:val="0"/>
        </w:rPr>
        <w:t xml:space="preserve"> transaction communicates </w:t>
      </w:r>
      <w:del w:id="417" w:author="Brian" w:date="2015-03-11T11:45:00Z">
        <w:r w:rsidRPr="000A66BE" w:rsidDel="0093216B">
          <w:rPr>
            <w:i w:val="0"/>
          </w:rPr>
          <w:delText xml:space="preserve">Clinical </w:delText>
        </w:r>
      </w:del>
      <w:ins w:id="418" w:author="Brian" w:date="2015-03-11T11:45:00Z">
        <w:r w:rsidR="0093216B">
          <w:rPr>
            <w:i w:val="0"/>
          </w:rPr>
          <w:t>observation</w:t>
        </w:r>
        <w:r w:rsidR="0093216B" w:rsidRPr="000A66BE">
          <w:rPr>
            <w:i w:val="0"/>
          </w:rPr>
          <w:t xml:space="preserve"> </w:t>
        </w:r>
      </w:ins>
      <w:del w:id="419" w:author="Brian" w:date="2015-03-11T11:45:00Z">
        <w:r w:rsidRPr="000A66BE" w:rsidDel="0093216B">
          <w:rPr>
            <w:i w:val="0"/>
          </w:rPr>
          <w:delText xml:space="preserve">Data </w:delText>
        </w:r>
      </w:del>
      <w:ins w:id="420" w:author="Brian" w:date="2015-03-11T11:45:00Z">
        <w:r w:rsidR="0093216B">
          <w:rPr>
            <w:i w:val="0"/>
          </w:rPr>
          <w:t>d</w:t>
        </w:r>
        <w:r w:rsidR="0093216B" w:rsidRPr="000A66BE">
          <w:rPr>
            <w:i w:val="0"/>
          </w:rPr>
          <w:t xml:space="preserve">ata </w:t>
        </w:r>
      </w:ins>
      <w:r w:rsidRPr="000A66BE">
        <w:rPr>
          <w:i w:val="0"/>
        </w:rPr>
        <w:t xml:space="preserve">in the form of a </w:t>
      </w:r>
      <w:r w:rsidR="00F7282E">
        <w:rPr>
          <w:i w:val="0"/>
        </w:rPr>
        <w:t>PCD-01 message</w:t>
      </w:r>
      <w:r w:rsidRPr="000A66BE">
        <w:rPr>
          <w:i w:val="0"/>
        </w:rPr>
        <w:t xml:space="preserve"> to an appropriate consumer.  </w:t>
      </w:r>
      <w:r>
        <w:rPr>
          <w:i w:val="0"/>
        </w:rPr>
        <w:t xml:space="preserve">The </w:t>
      </w:r>
      <w:r w:rsidRPr="000A66BE">
        <w:rPr>
          <w:i w:val="0"/>
        </w:rPr>
        <w:t>transaction uses one of the following transport methods:</w:t>
      </w:r>
    </w:p>
    <w:p w14:paraId="75EA5F75" w14:textId="77777777" w:rsidR="008F3449" w:rsidRPr="000A66BE" w:rsidRDefault="008F3449" w:rsidP="005B3030">
      <w:pPr>
        <w:pStyle w:val="AuthorInstructions"/>
        <w:numPr>
          <w:ilvl w:val="0"/>
          <w:numId w:val="23"/>
        </w:numPr>
        <w:rPr>
          <w:i w:val="0"/>
        </w:rPr>
      </w:pPr>
      <w:r w:rsidRPr="000A66BE">
        <w:rPr>
          <w:i w:val="0"/>
        </w:rPr>
        <w:t xml:space="preserve">Continua </w:t>
      </w:r>
      <w:del w:id="421" w:author="Brian" w:date="2015-03-11T14:06:00Z">
        <w:r w:rsidRPr="000A66BE" w:rsidDel="00BE3C9C">
          <w:rPr>
            <w:i w:val="0"/>
          </w:rPr>
          <w:delText>PHCA</w:delText>
        </w:r>
      </w:del>
      <w:ins w:id="422" w:author="Brian" w:date="2015-03-11T14:06:00Z">
        <w:r w:rsidR="00BE3C9C">
          <w:rPr>
            <w:i w:val="0"/>
          </w:rPr>
          <w:t>PCHA</w:t>
        </w:r>
      </w:ins>
      <w:r w:rsidRPr="000A66BE">
        <w:rPr>
          <w:i w:val="0"/>
        </w:rPr>
        <w:t xml:space="preserve"> </w:t>
      </w:r>
      <w:proofErr w:type="spellStart"/>
      <w:r w:rsidRPr="000A66BE">
        <w:rPr>
          <w:i w:val="0"/>
        </w:rPr>
        <w:t>hData</w:t>
      </w:r>
      <w:proofErr w:type="spellEnd"/>
      <w:r w:rsidRPr="000A66BE">
        <w:rPr>
          <w:i w:val="0"/>
        </w:rPr>
        <w:t xml:space="preserve"> Observation-Upload</w:t>
      </w:r>
    </w:p>
    <w:p w14:paraId="3B5CF9B0" w14:textId="77777777" w:rsidR="008F3449" w:rsidRPr="000A66BE" w:rsidRDefault="008F3449" w:rsidP="005B3030">
      <w:pPr>
        <w:pStyle w:val="AuthorInstructions"/>
        <w:numPr>
          <w:ilvl w:val="0"/>
          <w:numId w:val="23"/>
        </w:numPr>
        <w:rPr>
          <w:i w:val="0"/>
        </w:rPr>
      </w:pPr>
      <w:r w:rsidRPr="000A66BE">
        <w:rPr>
          <w:i w:val="0"/>
        </w:rPr>
        <w:t xml:space="preserve">Continua </w:t>
      </w:r>
      <w:del w:id="423" w:author="Brian" w:date="2015-03-11T14:06:00Z">
        <w:r w:rsidRPr="000A66BE" w:rsidDel="00BE3C9C">
          <w:rPr>
            <w:i w:val="0"/>
          </w:rPr>
          <w:delText>PHCA</w:delText>
        </w:r>
      </w:del>
      <w:ins w:id="424" w:author="Brian" w:date="2015-03-11T14:06:00Z">
        <w:r w:rsidR="00BE3C9C">
          <w:rPr>
            <w:i w:val="0"/>
          </w:rPr>
          <w:t>PCHA</w:t>
        </w:r>
      </w:ins>
      <w:r w:rsidRPr="000A66BE">
        <w:rPr>
          <w:i w:val="0"/>
        </w:rPr>
        <w:t xml:space="preserve"> SOAP Observation-Upload</w:t>
      </w:r>
    </w:p>
    <w:p w14:paraId="78E39FA3" w14:textId="2806E0F3" w:rsidR="008F3449" w:rsidRPr="000A66BE" w:rsidRDefault="00F7282E" w:rsidP="008F3449">
      <w:pPr>
        <w:pStyle w:val="AuthorInstructions"/>
        <w:rPr>
          <w:i w:val="0"/>
        </w:rPr>
      </w:pPr>
      <w:proofErr w:type="gramStart"/>
      <w:r>
        <w:rPr>
          <w:i w:val="0"/>
        </w:rPr>
        <w:t>as</w:t>
      </w:r>
      <w:proofErr w:type="gramEnd"/>
      <w:r>
        <w:rPr>
          <w:i w:val="0"/>
        </w:rPr>
        <w:t xml:space="preserve"> specified in the </w:t>
      </w:r>
      <w:del w:id="425" w:author="Brian" w:date="2015-03-11T14:06:00Z">
        <w:r w:rsidR="008F3449" w:rsidDel="00BE3C9C">
          <w:rPr>
            <w:i w:val="0"/>
          </w:rPr>
          <w:delText>PHCA</w:delText>
        </w:r>
      </w:del>
      <w:ins w:id="426" w:author="Brian" w:date="2015-03-11T14:06:00Z">
        <w:r w:rsidR="00BE3C9C">
          <w:rPr>
            <w:i w:val="0"/>
          </w:rPr>
          <w:t>PCHA</w:t>
        </w:r>
      </w:ins>
      <w:r w:rsidR="008F3449">
        <w:rPr>
          <w:i w:val="0"/>
        </w:rPr>
        <w:t xml:space="preserve"> </w:t>
      </w:r>
      <w:r w:rsidR="008F3449" w:rsidRPr="008F3449">
        <w:rPr>
          <w:i w:val="0"/>
        </w:rPr>
        <w:t xml:space="preserve">H.812.1 - Observation Upload </w:t>
      </w:r>
      <w:r w:rsidR="008F3449">
        <w:rPr>
          <w:i w:val="0"/>
        </w:rPr>
        <w:t xml:space="preserve">and </w:t>
      </w:r>
      <w:del w:id="427" w:author="Brian" w:date="2015-03-11T14:06:00Z">
        <w:r w:rsidR="008F3449" w:rsidDel="00BE3C9C">
          <w:rPr>
            <w:i w:val="0"/>
          </w:rPr>
          <w:delText>PHCA</w:delText>
        </w:r>
      </w:del>
      <w:ins w:id="428" w:author="Brian" w:date="2015-03-11T14:06:00Z">
        <w:r w:rsidR="00BE3C9C">
          <w:rPr>
            <w:i w:val="0"/>
          </w:rPr>
          <w:t>PCHA</w:t>
        </w:r>
      </w:ins>
      <w:r w:rsidR="008F3449">
        <w:rPr>
          <w:i w:val="0"/>
        </w:rPr>
        <w:t xml:space="preserve"> </w:t>
      </w:r>
      <w:r w:rsidR="008F3449" w:rsidRPr="008F3449">
        <w:rPr>
          <w:i w:val="0"/>
        </w:rPr>
        <w:t>H.812 - WAN Interface</w:t>
      </w:r>
      <w:r w:rsidR="008F3449">
        <w:rPr>
          <w:i w:val="0"/>
        </w:rPr>
        <w:t xml:space="preserve"> guidelines. </w:t>
      </w:r>
      <w:r w:rsidR="008F3449" w:rsidRPr="000A66BE">
        <w:rPr>
          <w:i w:val="0"/>
        </w:rPr>
        <w:t xml:space="preserve">The SOAP Observation-Upload uses the web services based IHE </w:t>
      </w:r>
      <w:proofErr w:type="spellStart"/>
      <w:r w:rsidR="008F3449" w:rsidRPr="000A66BE">
        <w:rPr>
          <w:i w:val="0"/>
        </w:rPr>
        <w:t>CommunicatePCDData</w:t>
      </w:r>
      <w:proofErr w:type="spellEnd"/>
      <w:r w:rsidR="008F3449" w:rsidRPr="000A66BE">
        <w:rPr>
          <w:i w:val="0"/>
        </w:rPr>
        <w:t xml:space="preserve"> SOAP action over TLS authenticated with SAML. The </w:t>
      </w:r>
      <w:proofErr w:type="spellStart"/>
      <w:r w:rsidR="008F3449" w:rsidRPr="000A66BE">
        <w:rPr>
          <w:i w:val="0"/>
        </w:rPr>
        <w:t>hData</w:t>
      </w:r>
      <w:proofErr w:type="spellEnd"/>
      <w:r w:rsidR="008F3449" w:rsidRPr="000A66BE">
        <w:rPr>
          <w:i w:val="0"/>
        </w:rPr>
        <w:t xml:space="preserve"> Observation-Upload uses </w:t>
      </w:r>
      <w:r w:rsidR="008F3449">
        <w:rPr>
          <w:i w:val="0"/>
        </w:rPr>
        <w:t xml:space="preserve">RESTful transports over </w:t>
      </w:r>
      <w:r w:rsidR="008F3449" w:rsidRPr="000A66BE">
        <w:rPr>
          <w:i w:val="0"/>
        </w:rPr>
        <w:t xml:space="preserve">TLS authenticated by </w:t>
      </w:r>
      <w:proofErr w:type="spellStart"/>
      <w:r w:rsidR="008F3449" w:rsidRPr="000A66BE">
        <w:rPr>
          <w:i w:val="0"/>
        </w:rPr>
        <w:t>oAuth</w:t>
      </w:r>
      <w:proofErr w:type="spellEnd"/>
      <w:r w:rsidR="008F3449" w:rsidRPr="000A66BE">
        <w:rPr>
          <w:i w:val="0"/>
        </w:rPr>
        <w:t xml:space="preserve">. How the SAML or </w:t>
      </w:r>
      <w:proofErr w:type="spellStart"/>
      <w:r w:rsidR="008F3449" w:rsidRPr="000A66BE">
        <w:rPr>
          <w:i w:val="0"/>
        </w:rPr>
        <w:t>oAuth</w:t>
      </w:r>
      <w:proofErr w:type="spellEnd"/>
      <w:r w:rsidR="008F3449" w:rsidRPr="000A66BE">
        <w:rPr>
          <w:i w:val="0"/>
        </w:rPr>
        <w:t xml:space="preserve"> token</w:t>
      </w:r>
      <w:r w:rsidR="008F3449">
        <w:rPr>
          <w:i w:val="0"/>
        </w:rPr>
        <w:t>s</w:t>
      </w:r>
      <w:r w:rsidR="008F3449" w:rsidRPr="000A66BE">
        <w:rPr>
          <w:i w:val="0"/>
        </w:rPr>
        <w:t xml:space="preserve"> are obtained is not specified by th</w:t>
      </w:r>
      <w:r w:rsidR="008F3449">
        <w:rPr>
          <w:i w:val="0"/>
        </w:rPr>
        <w:t>is profile</w:t>
      </w:r>
      <w:r w:rsidR="008F3449" w:rsidRPr="000A66BE">
        <w:rPr>
          <w:i w:val="0"/>
        </w:rPr>
        <w:t xml:space="preserve"> but is a business decision made by the communicating partners.</w:t>
      </w:r>
    </w:p>
    <w:p w14:paraId="4F703417" w14:textId="46C60BF9" w:rsidR="008F3449" w:rsidRDefault="008F3449" w:rsidP="008F3449">
      <w:pPr>
        <w:pStyle w:val="AuthorInstructions"/>
      </w:pPr>
      <w:r w:rsidRPr="000A66BE">
        <w:rPr>
          <w:i w:val="0"/>
        </w:rPr>
        <w:t xml:space="preserve">The PCC Document Sharing transaction </w:t>
      </w:r>
      <w:r>
        <w:rPr>
          <w:i w:val="0"/>
        </w:rPr>
        <w:t xml:space="preserve">uses </w:t>
      </w:r>
      <w:r w:rsidR="00F7282E">
        <w:rPr>
          <w:i w:val="0"/>
        </w:rPr>
        <w:t>any IHE specified transport method that i</w:t>
      </w:r>
      <w:r>
        <w:rPr>
          <w:i w:val="0"/>
        </w:rPr>
        <w:t>s</w:t>
      </w:r>
      <w:r w:rsidR="00F7282E">
        <w:rPr>
          <w:i w:val="0"/>
        </w:rPr>
        <w:t xml:space="preserve"> capable of sharing a PHMR document. The PCHA </w:t>
      </w:r>
      <w:del w:id="429" w:author="Brian" w:date="2015-03-11T14:06:00Z">
        <w:r w:rsidDel="00BE3C9C">
          <w:rPr>
            <w:i w:val="0"/>
          </w:rPr>
          <w:delText>PHCA</w:delText>
        </w:r>
      </w:del>
      <w:r w:rsidRPr="008F3449">
        <w:rPr>
          <w:i w:val="0"/>
        </w:rPr>
        <w:t>H.813 - HRN Interface</w:t>
      </w:r>
      <w:r>
        <w:rPr>
          <w:i w:val="0"/>
        </w:rPr>
        <w:t xml:space="preserve"> guidelines</w:t>
      </w:r>
      <w:r w:rsidR="00F7282E">
        <w:rPr>
          <w:i w:val="0"/>
        </w:rPr>
        <w:t xml:space="preserve"> restricts the transaction to IHE XDR (</w:t>
      </w:r>
      <w:proofErr w:type="spellStart"/>
      <w:r w:rsidR="00F7282E">
        <w:rPr>
          <w:i w:val="0"/>
        </w:rPr>
        <w:t>XDSb</w:t>
      </w:r>
      <w:proofErr w:type="spellEnd"/>
      <w:r w:rsidR="00F7282E">
        <w:rPr>
          <w:i w:val="0"/>
        </w:rPr>
        <w:t xml:space="preserve"> Provide and Register Document Set) or IHE XDM</w:t>
      </w:r>
      <w:r>
        <w:rPr>
          <w:i w:val="0"/>
        </w:rPr>
        <w:t>. These transports</w:t>
      </w:r>
      <w:r w:rsidRPr="000A66BE">
        <w:rPr>
          <w:i w:val="0"/>
        </w:rPr>
        <w:t xml:space="preserve"> communicate the PHMR C-CDA </w:t>
      </w:r>
      <w:r>
        <w:rPr>
          <w:i w:val="0"/>
        </w:rPr>
        <w:t>content module</w:t>
      </w:r>
      <w:r w:rsidRPr="000A66BE">
        <w:rPr>
          <w:i w:val="0"/>
        </w:rPr>
        <w:t xml:space="preserve"> to the consumer.</w:t>
      </w:r>
    </w:p>
    <w:p w14:paraId="1E8B2435" w14:textId="2D8B6608" w:rsidR="005B7BFB" w:rsidRPr="003651D9" w:rsidRDefault="008F3449" w:rsidP="006A4160">
      <w:pPr>
        <w:pStyle w:val="BodyText"/>
      </w:pPr>
      <w:r>
        <w:t>Details of these</w:t>
      </w:r>
      <w:r w:rsidR="002D5B69" w:rsidRPr="003651D9">
        <w:t xml:space="preserve"> requirements are documented in Transactions (Volume 2) and Content Modules (Volume 3). This section documents any additional requirements on </w:t>
      </w:r>
      <w:r w:rsidR="00F7282E">
        <w:t xml:space="preserve">the </w:t>
      </w:r>
      <w:r w:rsidR="002D5B69" w:rsidRPr="003651D9">
        <w:t>profile’s actors.</w:t>
      </w:r>
    </w:p>
    <w:p w14:paraId="5AF8D487" w14:textId="77777777" w:rsidR="0038429E" w:rsidRPr="003651D9" w:rsidDel="006277FA" w:rsidRDefault="0038429E" w:rsidP="00597DB2">
      <w:pPr>
        <w:pStyle w:val="AuthorInstructions"/>
        <w:rPr>
          <w:del w:id="430" w:author="Keith W. Boone" w:date="2015-03-04T10:20:00Z"/>
        </w:rPr>
      </w:pPr>
      <w:del w:id="431" w:author="Keith W. Boone" w:date="2015-03-04T10:20:00Z">
        <w:r w:rsidRPr="003651D9" w:rsidDel="006277FA">
          <w:delText>&lt;Do not repeat the definitions of the Actors that are maintained in the TF General Introduction Appendix A (Actor Definitions). Include text in this section to describe the Actor in the context of this Profile.&gt;</w:delText>
        </w:r>
      </w:del>
    </w:p>
    <w:p w14:paraId="16FE1FA1" w14:textId="77777777" w:rsidR="003A09FE" w:rsidRPr="003651D9" w:rsidDel="006277FA" w:rsidRDefault="003A09FE" w:rsidP="00597DB2">
      <w:pPr>
        <w:pStyle w:val="AuthorInstructions"/>
        <w:rPr>
          <w:del w:id="432" w:author="Keith W. Boone" w:date="2015-03-04T10:20:00Z"/>
        </w:rPr>
      </w:pPr>
      <w:del w:id="433" w:author="Keith W. Boone" w:date="2015-03-04T10:20:00Z">
        <w:r w:rsidRPr="003651D9" w:rsidDel="006277FA">
          <w:delText>&lt;This section is empty unless there is a need for specific descriptions or requirements</w:delText>
        </w:r>
        <w:r w:rsidR="00F0665F" w:rsidRPr="003651D9" w:rsidDel="006277FA">
          <w:delText xml:space="preserve">. </w:delText>
        </w:r>
        <w:r w:rsidRPr="003651D9" w:rsidDel="006277FA">
          <w:delText>Actors without additional requirements or elaborate descriptions need not be listed here.&gt;</w:delText>
        </w:r>
      </w:del>
    </w:p>
    <w:p w14:paraId="2E101C23" w14:textId="77777777" w:rsidR="00ED0083" w:rsidRPr="003651D9" w:rsidDel="006277FA" w:rsidRDefault="006A4160" w:rsidP="00597DB2">
      <w:pPr>
        <w:pStyle w:val="AuthorInstructions"/>
        <w:rPr>
          <w:del w:id="434" w:author="Keith W. Boone" w:date="2015-03-04T10:20:00Z"/>
        </w:rPr>
      </w:pPr>
      <w:del w:id="435" w:author="Keith W. Boone" w:date="2015-03-04T10:20:00Z">
        <w:r w:rsidRPr="003651D9" w:rsidDel="006277FA">
          <w:delText>&lt;</w:delText>
        </w:r>
        <w:r w:rsidR="00ED0083" w:rsidRPr="003651D9" w:rsidDel="006277FA">
          <w:delText xml:space="preserve">If this is a Workflow Profile the sequence of transactions often require data from an inbound transaction to be carried forward to subsequent transactions </w:delText>
        </w:r>
        <w:r w:rsidR="00F0665F" w:rsidRPr="003651D9" w:rsidDel="006277FA">
          <w:delText xml:space="preserve">. </w:delText>
        </w:r>
        <w:r w:rsidR="00ED0083" w:rsidRPr="003651D9" w:rsidDel="006277FA">
          <w:delText>Individual transactions, which are designed to be reusable, do not define this data mapping and it must be documented here</w:delText>
        </w:r>
        <w:r w:rsidR="00F0665F" w:rsidRPr="003651D9" w:rsidDel="006277FA">
          <w:delText xml:space="preserve">. </w:delText>
        </w:r>
        <w:r w:rsidR="00ED0083" w:rsidRPr="003651D9" w:rsidDel="006277FA">
          <w:delText>If this is a long technical mapping, consider including this mat</w:delText>
        </w:r>
        <w:r w:rsidRPr="003651D9" w:rsidDel="006277FA">
          <w:delText>erial in an appendix to Volume 2</w:delText>
        </w:r>
        <w:r w:rsidR="00F0665F" w:rsidRPr="003651D9" w:rsidDel="006277FA">
          <w:delText xml:space="preserve">. </w:delText>
        </w:r>
        <w:r w:rsidRPr="003651D9" w:rsidDel="006277FA">
          <w:delText>For an example, see Radiology Scheduled Workflow RAD TF-2: Appendix A.&gt;</w:delText>
        </w:r>
      </w:del>
    </w:p>
    <w:p w14:paraId="3B142A7B" w14:textId="77777777" w:rsidR="009D0CDF" w:rsidRPr="003651D9" w:rsidDel="006277FA" w:rsidRDefault="009D0CDF" w:rsidP="009D0CDF">
      <w:pPr>
        <w:pStyle w:val="AuthorInstructions"/>
        <w:rPr>
          <w:del w:id="436" w:author="Keith W. Boone" w:date="2015-03-04T10:20:00Z"/>
        </w:rPr>
      </w:pPr>
      <w:del w:id="437" w:author="Keith W. Boone" w:date="2015-03-04T10:20:00Z">
        <w:r w:rsidRPr="003651D9" w:rsidDel="006277FA">
          <w:delText>&lt;This section may also define system behavior. For example, in the PIX Profile, an ADT message is first received by the PIX Manager. The PIX manager should then use this data to respond to subsequent queries. Although this may be implied, it should be explicitly documented in this section.&gt;</w:delText>
        </w:r>
      </w:del>
    </w:p>
    <w:p w14:paraId="0FAE7A44" w14:textId="77777777" w:rsidR="009D0CDF" w:rsidRPr="003651D9" w:rsidDel="006277FA" w:rsidRDefault="009D0CDF" w:rsidP="009D0CDF">
      <w:pPr>
        <w:pStyle w:val="AuthorInstructions"/>
        <w:rPr>
          <w:del w:id="438" w:author="Keith W. Boone" w:date="2015-03-04T10:20:00Z"/>
        </w:rPr>
      </w:pPr>
      <w:del w:id="439" w:author="Keith W. Boone" w:date="2015-03-04T10:20:00Z">
        <w:r w:rsidRPr="003651D9" w:rsidDel="006277FA">
          <w:delText>&lt;Note that for content modules, bindings to other transport or workflow modules are referenced in the Required Actor Groupings section below. &gt;</w:delText>
        </w:r>
      </w:del>
    </w:p>
    <w:p w14:paraId="3395446B" w14:textId="77777777" w:rsidR="009D0CDF" w:rsidRPr="003651D9" w:rsidRDefault="009D0CDF" w:rsidP="009D0CDF">
      <w:pPr>
        <w:pStyle w:val="Heading4"/>
        <w:numPr>
          <w:ilvl w:val="0"/>
          <w:numId w:val="0"/>
        </w:numPr>
        <w:rPr>
          <w:noProof w:val="0"/>
        </w:rPr>
      </w:pPr>
      <w:bookmarkStart w:id="440" w:name="_Toc418185375"/>
      <w:r w:rsidRPr="003651D9">
        <w:rPr>
          <w:noProof w:val="0"/>
        </w:rPr>
        <w:t xml:space="preserve">X.1.1.1 </w:t>
      </w:r>
      <w:ins w:id="441" w:author="Keith W. Boone" w:date="2015-03-04T11:09:00Z">
        <w:r w:rsidR="006477F0" w:rsidRPr="00452A51">
          <w:t>Device Observation Source</w:t>
        </w:r>
      </w:ins>
      <w:del w:id="442" w:author="Keith W. Boone" w:date="2015-03-04T11:09:00Z">
        <w:r w:rsidRPr="003651D9" w:rsidDel="006477F0">
          <w:rPr>
            <w:noProof w:val="0"/>
          </w:rPr>
          <w:delText>&lt;Actor A&gt;</w:delText>
        </w:r>
      </w:del>
      <w:bookmarkEnd w:id="440"/>
    </w:p>
    <w:p w14:paraId="006E7BD1" w14:textId="77777777" w:rsidR="009D0CDF" w:rsidRPr="00F7282E" w:rsidDel="00BA5442" w:rsidRDefault="009D0CDF" w:rsidP="00F7282E">
      <w:pPr>
        <w:rPr>
          <w:del w:id="443" w:author="Keith W. Boone" w:date="2015-03-04T11:11:00Z"/>
        </w:rPr>
      </w:pPr>
      <w:del w:id="444" w:author="Keith W. Boone" w:date="2015-03-04T11:11:00Z">
        <w:r w:rsidRPr="00F7282E" w:rsidDel="00BA5442">
          <w:delText>&lt;If the summary description of the actor in Appendix A is insufficient to understand its role in this Profile, elaborate here.&gt;</w:delText>
        </w:r>
      </w:del>
    </w:p>
    <w:p w14:paraId="2990A438" w14:textId="61948E88" w:rsidR="00BA5442" w:rsidRPr="00F7282E" w:rsidDel="000E4B55" w:rsidRDefault="009D0CDF">
      <w:pPr>
        <w:rPr>
          <w:del w:id="445" w:author="Keith W. Boone" w:date="2015-03-04T11:25:00Z"/>
          <w:szCs w:val="24"/>
        </w:rPr>
        <w:pPrChange w:id="446" w:author="Keith W. Boone" w:date="2015-03-04T11:45:00Z">
          <w:pPr>
            <w:pStyle w:val="AuthorInstructions"/>
            <w:numPr>
              <w:numId w:val="31"/>
            </w:numPr>
            <w:ind w:left="720" w:hanging="360"/>
          </w:pPr>
        </w:pPrChange>
      </w:pPr>
      <w:del w:id="447" w:author="Keith W. Boone" w:date="2015-03-04T11:11:00Z">
        <w:r w:rsidRPr="00F7282E" w:rsidDel="00BA5442">
          <w:delText>&lt;Requirements on actors are predominantly contained inside Transactions in Volume 2. The main requirement on actors contained in Volume 1 is to support the transactions identified in Table X.1-1 and the content modules identified in Table Z. Requirements that do not fit in those locations may be placed here.&gt;</w:delText>
        </w:r>
      </w:del>
      <w:ins w:id="448" w:author="Keith W. Boone" w:date="2015-03-04T11:18:00Z">
        <w:r w:rsidR="00BA5442" w:rsidRPr="00F7282E">
          <w:rPr>
            <w:szCs w:val="24"/>
          </w:rPr>
          <w:t>Typically the Device Observation Source actor is a Personal Health Device (sensor) which captures measurements about a patient.</w:t>
        </w:r>
      </w:ins>
      <w:ins w:id="449" w:author="Keith W. Boone" w:date="2015-03-04T11:19:00Z">
        <w:r w:rsidR="00BA5442" w:rsidRPr="00F7282E">
          <w:rPr>
            <w:szCs w:val="24"/>
          </w:rPr>
          <w:t xml:space="preserve">  These measurements are communicated to the </w:t>
        </w:r>
      </w:ins>
      <w:r w:rsidR="00D91751">
        <w:rPr>
          <w:szCs w:val="24"/>
        </w:rPr>
        <w:t xml:space="preserve">Sensor </w:t>
      </w:r>
      <w:r w:rsidR="00D91751">
        <w:rPr>
          <w:szCs w:val="24"/>
        </w:rPr>
        <w:lastRenderedPageBreak/>
        <w:t>Data</w:t>
      </w:r>
      <w:ins w:id="450" w:author="Keith W. Boone" w:date="2015-03-04T11:19:00Z">
        <w:r w:rsidR="00BA5442" w:rsidRPr="00F7282E">
          <w:rPr>
            <w:szCs w:val="24"/>
          </w:rPr>
          <w:t xml:space="preserve"> </w:t>
        </w:r>
      </w:ins>
      <w:r w:rsidR="00D91751">
        <w:rPr>
          <w:szCs w:val="24"/>
        </w:rPr>
        <w:t>C</w:t>
      </w:r>
      <w:ins w:id="451" w:author="Keith W. Boone" w:date="2015-03-04T11:19:00Z">
        <w:r w:rsidR="00BA5442" w:rsidRPr="00F7282E">
          <w:rPr>
            <w:szCs w:val="24"/>
          </w:rPr>
          <w:t xml:space="preserve">onsumer using </w:t>
        </w:r>
      </w:ins>
      <w:ins w:id="452" w:author="Keith W. Boone" w:date="2015-03-04T11:20:00Z">
        <w:r w:rsidR="00744AEF" w:rsidRPr="00F7282E">
          <w:rPr>
            <w:szCs w:val="24"/>
          </w:rPr>
          <w:t xml:space="preserve">one or more of the protocols and transports specified in the </w:t>
        </w:r>
      </w:ins>
      <w:r w:rsidR="00D91751">
        <w:rPr>
          <w:szCs w:val="24"/>
        </w:rPr>
        <w:t xml:space="preserve">Communicate </w:t>
      </w:r>
      <w:ins w:id="453" w:author="Keith W. Boone" w:date="2015-03-04T11:20:00Z">
        <w:del w:id="454" w:author="Brian" w:date="2015-03-11T14:06:00Z">
          <w:r w:rsidR="00744AEF" w:rsidRPr="00F7282E" w:rsidDel="00BE3C9C">
            <w:rPr>
              <w:szCs w:val="24"/>
            </w:rPr>
            <w:delText>PHCA</w:delText>
          </w:r>
        </w:del>
      </w:ins>
      <w:ins w:id="455" w:author="Brian" w:date="2015-03-11T14:06:00Z">
        <w:r w:rsidR="00BE3C9C" w:rsidRPr="00F7282E">
          <w:rPr>
            <w:szCs w:val="24"/>
          </w:rPr>
          <w:t>PCHA</w:t>
        </w:r>
      </w:ins>
      <w:ins w:id="456" w:author="Keith W. Boone" w:date="2015-03-04T11:20:00Z">
        <w:r w:rsidR="00744AEF" w:rsidRPr="00F7282E">
          <w:rPr>
            <w:szCs w:val="24"/>
          </w:rPr>
          <w:t xml:space="preserve"> Data</w:t>
        </w:r>
      </w:ins>
      <w:r w:rsidR="00875157">
        <w:rPr>
          <w:szCs w:val="24"/>
        </w:rPr>
        <w:t>-*</w:t>
      </w:r>
      <w:ins w:id="457" w:author="Keith W. Boone" w:date="2015-03-04T11:20:00Z">
        <w:r w:rsidR="00744AEF" w:rsidRPr="00F7282E">
          <w:rPr>
            <w:szCs w:val="24"/>
          </w:rPr>
          <w:t xml:space="preserve"> transaction</w:t>
        </w:r>
      </w:ins>
      <w:r w:rsidR="00D91751">
        <w:rPr>
          <w:szCs w:val="24"/>
        </w:rPr>
        <w:t xml:space="preserve"> as</w:t>
      </w:r>
      <w:ins w:id="458" w:author="Keith W. Boone" w:date="2015-03-04T11:20:00Z">
        <w:r w:rsidR="00744AEF" w:rsidRPr="00F7282E">
          <w:rPr>
            <w:szCs w:val="24"/>
          </w:rPr>
          <w:t xml:space="preserve"> described below.</w:t>
        </w:r>
      </w:ins>
      <w:ins w:id="459" w:author="Keith W. Boone" w:date="2015-03-04T11:25:00Z">
        <w:r w:rsidR="00744AEF" w:rsidRPr="00F7282E" w:rsidDel="00744AEF">
          <w:rPr>
            <w:szCs w:val="24"/>
          </w:rPr>
          <w:t xml:space="preserve"> </w:t>
        </w:r>
      </w:ins>
    </w:p>
    <w:p w14:paraId="2CF8C107" w14:textId="77777777" w:rsidR="000E4B55" w:rsidRPr="00F7282E" w:rsidRDefault="000E4B55">
      <w:pPr>
        <w:rPr>
          <w:ins w:id="460" w:author="Keith W. Boone" w:date="2015-03-04T11:45:00Z"/>
        </w:rPr>
        <w:pPrChange w:id="461" w:author="Keith W. Boone" w:date="2015-03-04T11:45:00Z">
          <w:pPr>
            <w:pStyle w:val="AuthorInstructions"/>
          </w:pPr>
        </w:pPrChange>
      </w:pPr>
    </w:p>
    <w:p w14:paraId="5E11EFDD" w14:textId="77777777" w:rsidR="00744AEF" w:rsidRDefault="00503AE1">
      <w:pPr>
        <w:pStyle w:val="Heading4"/>
        <w:numPr>
          <w:ilvl w:val="0"/>
          <w:numId w:val="0"/>
        </w:numPr>
        <w:rPr>
          <w:ins w:id="462" w:author="Keith W. Boone" w:date="2015-03-04T11:24:00Z"/>
        </w:rPr>
        <w:pPrChange w:id="463" w:author="Keith W. Boone" w:date="2015-03-04T11:45:00Z">
          <w:pPr>
            <w:pStyle w:val="AuthorInstructions"/>
            <w:numPr>
              <w:numId w:val="31"/>
            </w:numPr>
            <w:ind w:left="720" w:hanging="360"/>
          </w:pPr>
        </w:pPrChange>
      </w:pPr>
      <w:bookmarkStart w:id="464" w:name="_Toc418185376"/>
      <w:r w:rsidRPr="00BA5442">
        <w:rPr>
          <w:noProof w:val="0"/>
        </w:rPr>
        <w:t xml:space="preserve">X.1.1.2 </w:t>
      </w:r>
      <w:r w:rsidR="00452A51">
        <w:rPr>
          <w:noProof w:val="0"/>
        </w:rPr>
        <w:t>Sensor Data</w:t>
      </w:r>
      <w:ins w:id="465" w:author="Keith W. Boone" w:date="2015-03-04T11:10:00Z">
        <w:r w:rsidR="00BA5442" w:rsidRPr="00744AEF">
          <w:rPr>
            <w:noProof w:val="0"/>
          </w:rPr>
          <w:t xml:space="preserve"> Consumer</w:t>
        </w:r>
      </w:ins>
      <w:bookmarkEnd w:id="464"/>
    </w:p>
    <w:p w14:paraId="712BC9F6" w14:textId="7BD9CB1B" w:rsidR="000E4B55" w:rsidRDefault="00744AEF">
      <w:pPr>
        <w:rPr>
          <w:ins w:id="466" w:author="Keith W. Boone" w:date="2015-03-04T11:44:00Z"/>
        </w:rPr>
        <w:pPrChange w:id="467" w:author="Keith W. Boone" w:date="2015-03-04T11:24:00Z">
          <w:pPr>
            <w:pStyle w:val="AuthorInstructions"/>
            <w:numPr>
              <w:numId w:val="31"/>
            </w:numPr>
            <w:ind w:left="720" w:hanging="360"/>
          </w:pPr>
        </w:pPrChange>
      </w:pPr>
      <w:ins w:id="468" w:author="Keith W. Boone" w:date="2015-03-04T11:23:00Z">
        <w:r>
          <w:t xml:space="preserve">The </w:t>
        </w:r>
      </w:ins>
      <w:r w:rsidR="00452A51" w:rsidRPr="00452A51">
        <w:t>Sensor Data</w:t>
      </w:r>
      <w:r w:rsidR="00452A51" w:rsidRPr="000A66BE">
        <w:rPr>
          <w:i/>
        </w:rPr>
        <w:t xml:space="preserve"> </w:t>
      </w:r>
      <w:ins w:id="469" w:author="Keith W. Boone" w:date="2015-03-04T11:22:00Z">
        <w:r w:rsidRPr="000A66BE">
          <w:t>Consumer actor receives data from the sensor</w:t>
        </w:r>
      </w:ins>
      <w:r w:rsidR="00D91751">
        <w:t>. The data is</w:t>
      </w:r>
      <w:ins w:id="470" w:author="Keith W. Boone" w:date="2015-03-04T11:23:00Z">
        <w:r>
          <w:t xml:space="preserve"> augment</w:t>
        </w:r>
      </w:ins>
      <w:r w:rsidR="00D91751">
        <w:t>ed with personal information and any timing issues</w:t>
      </w:r>
      <w:ins w:id="471" w:author="Keith W. Boone" w:date="2015-03-04T11:23:00Z">
        <w:r>
          <w:t xml:space="preserve"> </w:t>
        </w:r>
      </w:ins>
      <w:r w:rsidR="00D91751">
        <w:t xml:space="preserve">are corrected and coordinated. The data is subsequently </w:t>
      </w:r>
      <w:ins w:id="472" w:author="Keith W. Boone" w:date="2015-03-04T11:23:00Z">
        <w:r>
          <w:t>forward</w:t>
        </w:r>
      </w:ins>
      <w:r w:rsidR="00D91751">
        <w:t>ed</w:t>
      </w:r>
      <w:ins w:id="473" w:author="Keith W. Boone" w:date="2015-03-04T11:23:00Z">
        <w:r>
          <w:t xml:space="preserve"> </w:t>
        </w:r>
      </w:ins>
      <w:r w:rsidR="00D91751">
        <w:t>to</w:t>
      </w:r>
      <w:ins w:id="474" w:author="Keith W. Boone" w:date="2015-03-04T11:23:00Z">
        <w:r>
          <w:t xml:space="preserve"> the healthcare provider</w:t>
        </w:r>
      </w:ins>
      <w:ins w:id="475" w:author="Keith W. Boone" w:date="2015-03-04T11:22:00Z">
        <w:r w:rsidRPr="000A66BE">
          <w:t xml:space="preserve">. In this profile, the </w:t>
        </w:r>
      </w:ins>
      <w:r w:rsidR="00452A51" w:rsidRPr="00452A51">
        <w:t>Sensor Data</w:t>
      </w:r>
      <w:r w:rsidR="00452A51" w:rsidRPr="000A66BE">
        <w:rPr>
          <w:i/>
        </w:rPr>
        <w:t xml:space="preserve"> </w:t>
      </w:r>
      <w:ins w:id="476" w:author="Keith W. Boone" w:date="2015-03-04T11:22:00Z">
        <w:r w:rsidRPr="000A66BE">
          <w:t xml:space="preserve">Consumer must be grouped with either a </w:t>
        </w:r>
      </w:ins>
      <w:ins w:id="477" w:author="Brian" w:date="2015-03-11T11:46:00Z">
        <w:r w:rsidR="0093216B" w:rsidRPr="00400853">
          <w:t>Device Observation Reporter</w:t>
        </w:r>
        <w:r w:rsidR="0093216B">
          <w:rPr>
            <w:i/>
          </w:rPr>
          <w:t xml:space="preserve"> </w:t>
        </w:r>
      </w:ins>
      <w:ins w:id="478" w:author="Keith W. Boone" w:date="2015-03-04T11:22:00Z">
        <w:del w:id="479" w:author="Brian" w:date="2015-03-11T11:46:00Z">
          <w:r w:rsidRPr="000A66BE" w:rsidDel="0093216B">
            <w:delText xml:space="preserve">Clinical Data Source </w:delText>
          </w:r>
        </w:del>
        <w:r w:rsidRPr="000A66BE">
          <w:t>or Content Creator actor</w:t>
        </w:r>
      </w:ins>
      <w:ins w:id="480" w:author="Keith W. Boone" w:date="2015-03-04T11:26:00Z">
        <w:r>
          <w:t xml:space="preserve"> to handle the forwarding of the information.</w:t>
        </w:r>
      </w:ins>
    </w:p>
    <w:p w14:paraId="37EFCE44" w14:textId="4ECFA542" w:rsidR="00744AEF" w:rsidRDefault="00744AEF">
      <w:pPr>
        <w:rPr>
          <w:ins w:id="481" w:author="Keith W. Boone" w:date="2015-03-04T11:24:00Z"/>
        </w:rPr>
        <w:pPrChange w:id="482" w:author="Keith W. Boone" w:date="2015-03-04T11:24:00Z">
          <w:pPr>
            <w:pStyle w:val="AuthorInstructions"/>
            <w:numPr>
              <w:numId w:val="31"/>
            </w:numPr>
            <w:ind w:left="720" w:hanging="360"/>
          </w:pPr>
        </w:pPrChange>
      </w:pPr>
      <w:ins w:id="483" w:author="Keith W. Boone" w:date="2015-03-04T11:26:00Z">
        <w:r>
          <w:t xml:space="preserve">The Device Observation </w:t>
        </w:r>
        <w:del w:id="484" w:author="Brian" w:date="2015-03-11T15:03:00Z">
          <w:r w:rsidDel="00B43019">
            <w:delText>Consumer</w:delText>
          </w:r>
        </w:del>
      </w:ins>
      <w:ins w:id="485" w:author="Brian" w:date="2015-03-11T15:03:00Z">
        <w:r w:rsidR="00B43019">
          <w:t>Reporter</w:t>
        </w:r>
      </w:ins>
      <w:ins w:id="486" w:author="Keith W. Boone" w:date="2015-03-04T11:26:00Z">
        <w:r>
          <w:t xml:space="preserve"> associates the sensor data with a time stamp, </w:t>
        </w:r>
      </w:ins>
      <w:ins w:id="487" w:author="Keith W. Boone" w:date="2015-03-04T11:27:00Z">
        <w:r>
          <w:t xml:space="preserve">and </w:t>
        </w:r>
      </w:ins>
      <w:ins w:id="488" w:author="Keith W. Boone" w:date="2015-03-04T11:26:00Z">
        <w:r>
          <w:t>the patient identity</w:t>
        </w:r>
      </w:ins>
      <w:ins w:id="489" w:author="Keith W. Boone" w:date="2015-03-04T11:27:00Z">
        <w:r>
          <w:t xml:space="preserve">.  PHD sensors typically can be used by multiple patients (e.g., a weight scale), and so the </w:t>
        </w:r>
      </w:ins>
      <w:r w:rsidR="00D91751">
        <w:t>Sensor Data</w:t>
      </w:r>
      <w:ins w:id="490" w:author="Keith W. Boone" w:date="2015-03-04T11:27:00Z">
        <w:r>
          <w:t xml:space="preserve"> </w:t>
        </w:r>
      </w:ins>
      <w:r w:rsidR="00D91751">
        <w:t>C</w:t>
      </w:r>
      <w:ins w:id="491" w:author="Keith W. Boone" w:date="2015-03-04T11:27:00Z">
        <w:r>
          <w:t>onsumer m</w:t>
        </w:r>
      </w:ins>
      <w:r w:rsidR="00D91751">
        <w:t>ay</w:t>
      </w:r>
      <w:ins w:id="492" w:author="Keith W. Boone" w:date="2015-03-04T11:27:00Z">
        <w:r>
          <w:t xml:space="preserve"> need to distinguish which patient the device is currently measuring.  Additionally, sensors often do not keep track of time and date, and so the </w:t>
        </w:r>
      </w:ins>
      <w:r w:rsidR="00D91751">
        <w:t>Sensor Data Consumer</w:t>
      </w:r>
      <w:ins w:id="493" w:author="Keith W. Boone" w:date="2015-03-04T11:27:00Z">
        <w:r>
          <w:t xml:space="preserve"> </w:t>
        </w:r>
        <w:del w:id="494" w:author="Brian" w:date="2015-03-11T15:03:00Z">
          <w:r w:rsidDel="00B43019">
            <w:delText>Consumer</w:delText>
          </w:r>
        </w:del>
        <w:r>
          <w:t xml:space="preserve">must time stamp the measurements.  </w:t>
        </w:r>
      </w:ins>
      <w:ins w:id="495" w:author="Keith W. Boone" w:date="2015-03-04T11:28:00Z">
        <w:r>
          <w:t xml:space="preserve">The Device Observation </w:t>
        </w:r>
        <w:del w:id="496" w:author="Brian" w:date="2015-03-11T15:04:00Z">
          <w:r w:rsidDel="00B43019">
            <w:delText>Consumer</w:delText>
          </w:r>
        </w:del>
      </w:ins>
      <w:ins w:id="497" w:author="Brian" w:date="2015-03-11T15:04:00Z">
        <w:r w:rsidR="00B43019">
          <w:t>Reporter</w:t>
        </w:r>
      </w:ins>
      <w:ins w:id="498" w:author="Keith W. Boone" w:date="2015-03-04T11:28:00Z">
        <w:r>
          <w:t xml:space="preserve"> should, but is not required to support the IHE Time Client actor of the Consistent Time protocol.  </w:t>
        </w:r>
      </w:ins>
      <w:ins w:id="499" w:author="Keith W. Boone" w:date="2015-03-04T11:29:00Z">
        <w:r>
          <w:t xml:space="preserve">These devices may be wirelessly connected devices which get their time from the cellular network, rather than from an NTP </w:t>
        </w:r>
      </w:ins>
      <w:ins w:id="500" w:author="Keith W. Boone" w:date="2015-03-04T11:30:00Z">
        <w:r w:rsidR="0028681B">
          <w:t xml:space="preserve">or SNTP </w:t>
        </w:r>
      </w:ins>
      <w:ins w:id="501" w:author="Keith W. Boone" w:date="2015-03-04T11:29:00Z">
        <w:r>
          <w:t>server.</w:t>
        </w:r>
      </w:ins>
    </w:p>
    <w:p w14:paraId="05C8CFC3" w14:textId="7679991B" w:rsidR="000E4B55" w:rsidRDefault="00BA5442" w:rsidP="000E4B55">
      <w:pPr>
        <w:rPr>
          <w:ins w:id="502" w:author="Keith W. Boone" w:date="2015-03-04T11:47:00Z"/>
        </w:rPr>
      </w:pPr>
      <w:ins w:id="503" w:author="Keith W. Boone" w:date="2015-03-04T11:10:00Z">
        <w:r w:rsidRPr="000E4B55">
          <w:rPr>
            <w:rFonts w:ascii="Arial" w:hAnsi="Arial"/>
            <w:b/>
            <w:kern w:val="28"/>
            <w:sz w:val="28"/>
            <w:rPrChange w:id="504" w:author="Keith W. Boone" w:date="2015-03-04T11:47:00Z">
              <w:rPr>
                <w:i/>
              </w:rPr>
            </w:rPrChange>
          </w:rPr>
          <w:t xml:space="preserve">X.1.1.3 </w:t>
        </w:r>
        <w:del w:id="505" w:author="Brian" w:date="2015-03-11T11:46:00Z">
          <w:r w:rsidRPr="000E4B55" w:rsidDel="0093216B">
            <w:rPr>
              <w:rFonts w:ascii="Arial" w:hAnsi="Arial"/>
              <w:b/>
              <w:kern w:val="28"/>
              <w:sz w:val="28"/>
              <w:rPrChange w:id="506" w:author="Keith W. Boone" w:date="2015-03-04T11:47:00Z">
                <w:rPr/>
              </w:rPrChange>
            </w:rPr>
            <w:delText>Clinical Data Source</w:delText>
          </w:r>
        </w:del>
      </w:ins>
      <w:ins w:id="507" w:author="Brian" w:date="2015-03-11T11:46:00Z">
        <w:r w:rsidR="0093216B">
          <w:rPr>
            <w:rFonts w:ascii="Arial" w:hAnsi="Arial"/>
            <w:b/>
            <w:kern w:val="28"/>
            <w:sz w:val="28"/>
          </w:rPr>
          <w:t xml:space="preserve">Device Observation </w:t>
        </w:r>
      </w:ins>
      <w:r w:rsidR="00B43019">
        <w:rPr>
          <w:rFonts w:ascii="Arial" w:hAnsi="Arial"/>
          <w:b/>
          <w:kern w:val="28"/>
          <w:sz w:val="28"/>
        </w:rPr>
        <w:t>Reporter</w:t>
      </w:r>
      <w:ins w:id="508" w:author="Keith W. Boone" w:date="2015-03-04T11:24:00Z">
        <w:r w:rsidR="00744AEF" w:rsidRPr="000E4B55">
          <w:rPr>
            <w:rFonts w:ascii="Arial" w:hAnsi="Arial"/>
            <w:b/>
            <w:kern w:val="28"/>
            <w:sz w:val="28"/>
            <w:rPrChange w:id="509" w:author="Keith W. Boone" w:date="2015-03-04T11:47:00Z">
              <w:rPr/>
            </w:rPrChange>
          </w:rPr>
          <w:br/>
        </w:r>
      </w:ins>
      <w:proofErr w:type="gramStart"/>
      <w:ins w:id="510" w:author="Keith W. Boone" w:date="2015-03-04T11:47:00Z">
        <w:r w:rsidR="000E4B55">
          <w:t>The</w:t>
        </w:r>
        <w:proofErr w:type="gramEnd"/>
        <w:r w:rsidR="000E4B55">
          <w:t xml:space="preserve"> </w:t>
        </w:r>
        <w:del w:id="511" w:author="Brian" w:date="2015-03-11T15:04:00Z">
          <w:r w:rsidR="000E4B55" w:rsidDel="00B43019">
            <w:delText>Clinical Data Source</w:delText>
          </w:r>
        </w:del>
      </w:ins>
      <w:ins w:id="512" w:author="Brian" w:date="2015-03-11T15:04:00Z">
        <w:r w:rsidR="00B43019">
          <w:t>Device Observation Reporter</w:t>
        </w:r>
      </w:ins>
      <w:ins w:id="513" w:author="Keith W. Boone" w:date="2015-03-04T11:47:00Z">
        <w:r w:rsidR="000E4B55" w:rsidRPr="000A66BE">
          <w:t xml:space="preserve"> actor </w:t>
        </w:r>
        <w:r w:rsidR="000E4B55">
          <w:t xml:space="preserve">is responsible for transmitting augmented </w:t>
        </w:r>
      </w:ins>
      <w:ins w:id="514" w:author="Keith W. Boone" w:date="2015-03-04T11:51:00Z">
        <w:r w:rsidR="000E4B55">
          <w:t xml:space="preserve">sensor </w:t>
        </w:r>
      </w:ins>
      <w:ins w:id="515" w:author="Keith W. Boone" w:date="2015-03-04T11:47:00Z">
        <w:r w:rsidR="000E4B55">
          <w:t xml:space="preserve">observations </w:t>
        </w:r>
      </w:ins>
      <w:ins w:id="516" w:author="Keith W. Boone" w:date="2015-03-04T11:50:00Z">
        <w:r w:rsidR="000E4B55">
          <w:t>one step closer to the healthcare provider.</w:t>
        </w:r>
      </w:ins>
    </w:p>
    <w:p w14:paraId="6F6BD180" w14:textId="77777777" w:rsidR="00BA5442" w:rsidRDefault="00BA5442" w:rsidP="00BA5442">
      <w:pPr>
        <w:pStyle w:val="Heading4"/>
        <w:numPr>
          <w:ilvl w:val="0"/>
          <w:numId w:val="0"/>
        </w:numPr>
        <w:rPr>
          <w:ins w:id="517" w:author="Keith W. Boone" w:date="2015-03-04T11:52:00Z"/>
        </w:rPr>
      </w:pPr>
      <w:bookmarkStart w:id="518" w:name="_Toc418185377"/>
      <w:ins w:id="519" w:author="Keith W. Boone" w:date="2015-03-04T11:11:00Z">
        <w:r>
          <w:t xml:space="preserve">X.1.1.4 </w:t>
        </w:r>
      </w:ins>
      <w:ins w:id="520" w:author="Keith W. Boone" w:date="2015-03-04T11:10:00Z">
        <w:del w:id="521" w:author="Brian" w:date="2015-03-11T11:46:00Z">
          <w:r w:rsidDel="0093216B">
            <w:delText>Clinical Data</w:delText>
          </w:r>
        </w:del>
      </w:ins>
      <w:ins w:id="522" w:author="Brian" w:date="2015-03-11T11:46:00Z">
        <w:r w:rsidR="0093216B">
          <w:t>Device Observation</w:t>
        </w:r>
      </w:ins>
      <w:ins w:id="523" w:author="Keith W. Boone" w:date="2015-03-04T11:10:00Z">
        <w:r>
          <w:t xml:space="preserve"> Consumer</w:t>
        </w:r>
      </w:ins>
      <w:bookmarkEnd w:id="518"/>
    </w:p>
    <w:p w14:paraId="165108E6" w14:textId="77777777" w:rsidR="000E4B55" w:rsidRPr="000E4B55" w:rsidRDefault="000E4B55">
      <w:pPr>
        <w:pStyle w:val="BodyText"/>
        <w:rPr>
          <w:ins w:id="524" w:author="Keith W. Boone" w:date="2015-03-04T11:11:00Z"/>
        </w:rPr>
        <w:pPrChange w:id="525" w:author="Keith W. Boone" w:date="2015-03-04T11:52:00Z">
          <w:pPr>
            <w:pStyle w:val="Heading4"/>
            <w:numPr>
              <w:ilvl w:val="0"/>
              <w:numId w:val="0"/>
            </w:numPr>
            <w:tabs>
              <w:tab w:val="clear" w:pos="864"/>
            </w:tabs>
            <w:ind w:left="0" w:firstLine="0"/>
          </w:pPr>
        </w:pPrChange>
      </w:pPr>
      <w:ins w:id="526" w:author="Keith W. Boone" w:date="2015-03-04T11:52:00Z">
        <w:r>
          <w:t xml:space="preserve">The </w:t>
        </w:r>
      </w:ins>
      <w:ins w:id="527" w:author="Keith W. Boone" w:date="2015-03-04T11:53:00Z">
        <w:del w:id="528" w:author="Brian" w:date="2015-03-11T15:04:00Z">
          <w:r w:rsidDel="008D26F4">
            <w:delText>C</w:delText>
          </w:r>
        </w:del>
      </w:ins>
      <w:ins w:id="529" w:author="Keith W. Boone" w:date="2015-03-04T11:52:00Z">
        <w:del w:id="530" w:author="Brian" w:date="2015-03-11T15:04:00Z">
          <w:r w:rsidDel="008D26F4">
            <w:delText xml:space="preserve">linical </w:delText>
          </w:r>
        </w:del>
      </w:ins>
      <w:ins w:id="531" w:author="Keith W. Boone" w:date="2015-03-04T11:53:00Z">
        <w:del w:id="532" w:author="Brian" w:date="2015-03-11T15:04:00Z">
          <w:r w:rsidDel="008D26F4">
            <w:delText>D</w:delText>
          </w:r>
        </w:del>
      </w:ins>
      <w:ins w:id="533" w:author="Keith W. Boone" w:date="2015-03-04T11:52:00Z">
        <w:del w:id="534" w:author="Brian" w:date="2015-03-11T15:04:00Z">
          <w:r w:rsidDel="008D26F4">
            <w:delText>ata</w:delText>
          </w:r>
        </w:del>
      </w:ins>
      <w:ins w:id="535" w:author="Brian" w:date="2015-03-11T15:04:00Z">
        <w:r w:rsidR="008D26F4">
          <w:t>Device Observation</w:t>
        </w:r>
      </w:ins>
      <w:ins w:id="536" w:author="Keith W. Boone" w:date="2015-03-04T11:52:00Z">
        <w:r>
          <w:t xml:space="preserve"> </w:t>
        </w:r>
      </w:ins>
      <w:ins w:id="537" w:author="Keith W. Boone" w:date="2015-03-04T11:53:00Z">
        <w:r>
          <w:t>C</w:t>
        </w:r>
      </w:ins>
      <w:ins w:id="538" w:author="Keith W. Boone" w:date="2015-03-04T11:52:00Z">
        <w:r>
          <w:t xml:space="preserve">onsumer accepts augmented device observations.  It must be grouped with a Content Creator actor, and it uses that actor to </w:t>
        </w:r>
      </w:ins>
      <w:ins w:id="539" w:author="Keith W. Boone" w:date="2015-03-04T11:57:00Z">
        <w:r w:rsidR="002C1312">
          <w:t>forward</w:t>
        </w:r>
      </w:ins>
      <w:ins w:id="540" w:author="Keith W. Boone" w:date="2015-03-04T11:52:00Z">
        <w:r>
          <w:t xml:space="preserve"> the</w:t>
        </w:r>
      </w:ins>
      <w:ins w:id="541" w:author="Keith W. Boone" w:date="2015-03-04T11:53:00Z">
        <w:r>
          <w:t xml:space="preserve">se observations </w:t>
        </w:r>
      </w:ins>
      <w:ins w:id="542" w:author="Keith W. Boone" w:date="2015-03-04T11:52:00Z">
        <w:r>
          <w:t>to the healthcare provider</w:t>
        </w:r>
      </w:ins>
      <w:ins w:id="543" w:author="Keith W. Boone" w:date="2015-03-04T11:53:00Z">
        <w:r>
          <w:t>.</w:t>
        </w:r>
      </w:ins>
    </w:p>
    <w:p w14:paraId="3DCF1A86" w14:textId="77777777" w:rsidR="00BA5442" w:rsidRDefault="00BA5442" w:rsidP="00BA5442">
      <w:pPr>
        <w:pStyle w:val="Heading4"/>
        <w:numPr>
          <w:ilvl w:val="0"/>
          <w:numId w:val="0"/>
        </w:numPr>
        <w:rPr>
          <w:ins w:id="544" w:author="Keith W. Boone" w:date="2015-03-04T11:53:00Z"/>
        </w:rPr>
      </w:pPr>
      <w:bookmarkStart w:id="545" w:name="_Toc418185378"/>
      <w:ins w:id="546" w:author="Keith W. Boone" w:date="2015-03-04T11:11:00Z">
        <w:r>
          <w:t xml:space="preserve">X.1.1.5 </w:t>
        </w:r>
      </w:ins>
      <w:ins w:id="547" w:author="Keith W. Boone" w:date="2015-03-04T11:10:00Z">
        <w:r>
          <w:t>Content Creator</w:t>
        </w:r>
      </w:ins>
      <w:bookmarkEnd w:id="545"/>
    </w:p>
    <w:p w14:paraId="4D395EA5" w14:textId="77777777" w:rsidR="000E4B55" w:rsidRPr="000E4B55" w:rsidRDefault="000E4B55">
      <w:pPr>
        <w:pStyle w:val="BodyText"/>
        <w:rPr>
          <w:ins w:id="548" w:author="Keith W. Boone" w:date="2015-03-04T11:11:00Z"/>
        </w:rPr>
        <w:pPrChange w:id="549" w:author="Keith W. Boone" w:date="2015-03-04T11:53:00Z">
          <w:pPr>
            <w:pStyle w:val="Heading4"/>
            <w:numPr>
              <w:ilvl w:val="0"/>
              <w:numId w:val="0"/>
            </w:numPr>
            <w:tabs>
              <w:tab w:val="clear" w:pos="864"/>
            </w:tabs>
            <w:ind w:left="0" w:firstLine="0"/>
          </w:pPr>
        </w:pPrChange>
      </w:pPr>
      <w:ins w:id="550" w:author="Keith W. Boone" w:date="2015-03-04T11:53:00Z">
        <w:r>
          <w:t xml:space="preserve">The Content </w:t>
        </w:r>
      </w:ins>
      <w:ins w:id="551" w:author="Keith W. Boone" w:date="2015-03-04T11:54:00Z">
        <w:r>
          <w:t>C</w:t>
        </w:r>
      </w:ins>
      <w:ins w:id="552" w:author="Keith W. Boone" w:date="2015-03-04T11:53:00Z">
        <w:r>
          <w:t>reator actor</w:t>
        </w:r>
      </w:ins>
      <w:ins w:id="553" w:author="Keith W. Boone" w:date="2015-03-04T11:54:00Z">
        <w:r>
          <w:t xml:space="preserve"> formats sensor data in the Personal Health Monitoring Report (PHMR) format, a form suitable for consumption by EHR, HIE and other Health IT systems, and which is also human readable.</w:t>
        </w:r>
      </w:ins>
    </w:p>
    <w:p w14:paraId="2CF0C339" w14:textId="77777777" w:rsidR="00BA5442" w:rsidRDefault="00BA5442" w:rsidP="00BA5442">
      <w:pPr>
        <w:pStyle w:val="Heading4"/>
        <w:numPr>
          <w:ilvl w:val="0"/>
          <w:numId w:val="0"/>
        </w:numPr>
        <w:rPr>
          <w:ins w:id="554" w:author="Keith W. Boone" w:date="2015-03-04T11:56:00Z"/>
        </w:rPr>
      </w:pPr>
      <w:bookmarkStart w:id="555" w:name="_Toc418185379"/>
      <w:ins w:id="556" w:author="Keith W. Boone" w:date="2015-03-04T11:11:00Z">
        <w:r>
          <w:t xml:space="preserve">X.1.1.6 </w:t>
        </w:r>
      </w:ins>
      <w:ins w:id="557" w:author="Keith W. Boone" w:date="2015-03-04T11:10:00Z">
        <w:r>
          <w:t>Content Consumer</w:t>
        </w:r>
      </w:ins>
      <w:bookmarkEnd w:id="555"/>
    </w:p>
    <w:p w14:paraId="2B7E2F09" w14:textId="77777777" w:rsidR="002C1312" w:rsidRPr="000E4B55" w:rsidRDefault="002C1312" w:rsidP="002C1312">
      <w:pPr>
        <w:pStyle w:val="BodyText"/>
        <w:rPr>
          <w:ins w:id="558" w:author="Keith W. Boone" w:date="2015-03-04T11:56:00Z"/>
        </w:rPr>
      </w:pPr>
      <w:ins w:id="559" w:author="Keith W. Boone" w:date="2015-03-04T11:56:00Z">
        <w:r>
          <w:t>The Content Consumer actor is used by the healthcare provider to access stored sensor data associated with a patient in the Personal Health Monitoring Report (PHMR) format.</w:t>
        </w:r>
      </w:ins>
    </w:p>
    <w:p w14:paraId="22DF3121" w14:textId="77777777" w:rsidR="00503AE1" w:rsidRPr="003651D9" w:rsidDel="002C1312" w:rsidRDefault="00503AE1" w:rsidP="0038429E">
      <w:pPr>
        <w:pStyle w:val="Heading4"/>
        <w:numPr>
          <w:ilvl w:val="0"/>
          <w:numId w:val="0"/>
        </w:numPr>
        <w:rPr>
          <w:del w:id="560" w:author="Keith W. Boone" w:date="2015-03-04T11:56:00Z"/>
          <w:noProof w:val="0"/>
        </w:rPr>
      </w:pPr>
      <w:del w:id="561" w:author="Keith W. Boone" w:date="2015-03-04T11:10:00Z">
        <w:r w:rsidRPr="003651D9" w:rsidDel="00BA5442">
          <w:rPr>
            <w:noProof w:val="0"/>
          </w:rPr>
          <w:delText xml:space="preserve">&lt;Actor </w:delText>
        </w:r>
        <w:r w:rsidR="009D0CDF" w:rsidRPr="003651D9" w:rsidDel="00BA5442">
          <w:rPr>
            <w:noProof w:val="0"/>
          </w:rPr>
          <w:delText>B</w:delText>
        </w:r>
        <w:r w:rsidRPr="003651D9" w:rsidDel="00BA5442">
          <w:rPr>
            <w:noProof w:val="0"/>
          </w:rPr>
          <w:delText>&gt;</w:delText>
        </w:r>
      </w:del>
    </w:p>
    <w:p w14:paraId="676C960E" w14:textId="77777777" w:rsidR="00CF283F" w:rsidRPr="003651D9" w:rsidRDefault="00CF283F" w:rsidP="00303E20">
      <w:pPr>
        <w:pStyle w:val="Heading2"/>
        <w:numPr>
          <w:ilvl w:val="0"/>
          <w:numId w:val="0"/>
        </w:numPr>
        <w:rPr>
          <w:noProof w:val="0"/>
        </w:rPr>
      </w:pPr>
      <w:bookmarkStart w:id="562" w:name="_Toc418185380"/>
      <w:r w:rsidRPr="003651D9">
        <w:rPr>
          <w:noProof w:val="0"/>
        </w:rPr>
        <w:t xml:space="preserve">X.2 </w:t>
      </w:r>
      <w:del w:id="563" w:author="Keith W. Boone" w:date="2015-03-04T12:03:00Z">
        <w:r w:rsidRPr="003651D9" w:rsidDel="002C1312">
          <w:rPr>
            <w:noProof w:val="0"/>
          </w:rPr>
          <w:delText>&lt;</w:delText>
        </w:r>
        <w:r w:rsidR="00B43198" w:rsidRPr="003651D9" w:rsidDel="002C1312">
          <w:rPr>
            <w:noProof w:val="0"/>
          </w:rPr>
          <w:delText xml:space="preserve">Profile </w:delText>
        </w:r>
        <w:r w:rsidR="00825642" w:rsidRPr="003651D9" w:rsidDel="002C1312">
          <w:rPr>
            <w:noProof w:val="0"/>
          </w:rPr>
          <w:delText>Acronym</w:delText>
        </w:r>
        <w:r w:rsidRPr="003651D9" w:rsidDel="002C1312">
          <w:rPr>
            <w:noProof w:val="0"/>
          </w:rPr>
          <w:delText>&gt;</w:delText>
        </w:r>
        <w:r w:rsidR="00104BE6" w:rsidRPr="003651D9" w:rsidDel="002C1312">
          <w:rPr>
            <w:noProof w:val="0"/>
          </w:rPr>
          <w:delText xml:space="preserve"> </w:delText>
        </w:r>
      </w:del>
      <w:ins w:id="564" w:author="Keith W. Boone" w:date="2015-03-04T12:03:00Z">
        <w:r w:rsidR="002C1312">
          <w:rPr>
            <w:noProof w:val="0"/>
          </w:rPr>
          <w:t xml:space="preserve">RPM </w:t>
        </w:r>
      </w:ins>
      <w:r w:rsidR="00104BE6" w:rsidRPr="003651D9">
        <w:rPr>
          <w:noProof w:val="0"/>
        </w:rPr>
        <w:t>Actor</w:t>
      </w:r>
      <w:r w:rsidRPr="003651D9">
        <w:rPr>
          <w:noProof w:val="0"/>
        </w:rPr>
        <w:t xml:space="preserve"> Options</w:t>
      </w:r>
      <w:bookmarkEnd w:id="562"/>
    </w:p>
    <w:p w14:paraId="1A74559B" w14:textId="77777777" w:rsidR="008F3449" w:rsidRPr="003651D9" w:rsidRDefault="008F3449" w:rsidP="008F3449">
      <w:pPr>
        <w:pStyle w:val="BodyText"/>
      </w:pPr>
      <w:r w:rsidRPr="003651D9">
        <w:t xml:space="preserve">Options that may be selected for each actor in this profile, if any, are listed in the table </w:t>
      </w:r>
      <w:r>
        <w:t>X</w:t>
      </w:r>
      <w:r w:rsidRPr="003651D9">
        <w:t>.2-1. Dependencies between options when applicable are specified in notes</w:t>
      </w:r>
      <w:r>
        <w:t>.</w:t>
      </w:r>
    </w:p>
    <w:p w14:paraId="7C04D91F" w14:textId="77777777" w:rsidR="006514EA" w:rsidRPr="003651D9" w:rsidRDefault="006514EA" w:rsidP="008E0275">
      <w:pPr>
        <w:pStyle w:val="BodyText"/>
      </w:pPr>
    </w:p>
    <w:p w14:paraId="610A74D8" w14:textId="77777777" w:rsidR="00CF283F" w:rsidRPr="003651D9" w:rsidRDefault="00CF283F" w:rsidP="00C56183">
      <w:pPr>
        <w:pStyle w:val="TableTitle"/>
      </w:pPr>
      <w:r w:rsidRPr="003651D9">
        <w:lastRenderedPageBreak/>
        <w:t>Table X.2-1</w:t>
      </w:r>
      <w:r w:rsidR="00701B3A" w:rsidRPr="003651D9">
        <w:t xml:space="preserve">: </w:t>
      </w:r>
      <w:r w:rsidR="00B43198" w:rsidRPr="003651D9">
        <w:t>&lt;Profile Name&gt;</w:t>
      </w:r>
      <w:r w:rsidRPr="003651D9">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369"/>
        <w:gridCol w:w="3199"/>
      </w:tblGrid>
      <w:tr w:rsidR="00991D63" w:rsidRPr="003651D9" w14:paraId="23EB1F31" w14:textId="77777777" w:rsidTr="00521B35">
        <w:trPr>
          <w:cantSplit/>
          <w:tblHeader/>
          <w:jc w:val="center"/>
        </w:trPr>
        <w:tc>
          <w:tcPr>
            <w:tcW w:w="2891" w:type="dxa"/>
            <w:shd w:val="pct15" w:color="auto" w:fill="FFFFFF"/>
          </w:tcPr>
          <w:p w14:paraId="69316299" w14:textId="77777777" w:rsidR="00991D63" w:rsidRPr="003651D9" w:rsidRDefault="00991D63" w:rsidP="00663624">
            <w:pPr>
              <w:pStyle w:val="TableEntryHeader"/>
            </w:pPr>
            <w:r w:rsidRPr="003651D9">
              <w:t>Actor</w:t>
            </w:r>
          </w:p>
        </w:tc>
        <w:tc>
          <w:tcPr>
            <w:tcW w:w="3369" w:type="dxa"/>
            <w:shd w:val="pct15" w:color="auto" w:fill="FFFFFF"/>
          </w:tcPr>
          <w:p w14:paraId="26A08982" w14:textId="77777777" w:rsidR="00991D63" w:rsidRPr="003651D9" w:rsidRDefault="00991D63" w:rsidP="00E007E6">
            <w:pPr>
              <w:pStyle w:val="TableEntryHeader"/>
            </w:pPr>
            <w:r w:rsidRPr="003651D9">
              <w:t>Option Name</w:t>
            </w:r>
          </w:p>
        </w:tc>
        <w:tc>
          <w:tcPr>
            <w:tcW w:w="3199" w:type="dxa"/>
            <w:shd w:val="pct15" w:color="auto" w:fill="FFFFFF"/>
          </w:tcPr>
          <w:p w14:paraId="77C818B7" w14:textId="77777777" w:rsidR="00991D63" w:rsidRPr="003651D9" w:rsidRDefault="00907134" w:rsidP="00663624">
            <w:pPr>
              <w:pStyle w:val="TableEntryHeader"/>
            </w:pPr>
            <w:r w:rsidRPr="003651D9">
              <w:t>Reference</w:t>
            </w:r>
          </w:p>
          <w:p w14:paraId="5269122D" w14:textId="77777777" w:rsidR="00787B2D" w:rsidRPr="003651D9" w:rsidRDefault="00787B2D" w:rsidP="00AD069D">
            <w:pPr>
              <w:pStyle w:val="TableEntryHeader"/>
              <w:rPr>
                <w:rFonts w:ascii="Times New Roman" w:hAnsi="Times New Roman"/>
                <w:b w:val="0"/>
                <w:i/>
              </w:rPr>
            </w:pPr>
            <w:r w:rsidRPr="003651D9">
              <w:rPr>
                <w:rFonts w:ascii="Times New Roman" w:hAnsi="Times New Roman"/>
                <w:b w:val="0"/>
                <w:i/>
              </w:rPr>
              <w:t>&lt;either reference TF-3 or the applicable X.2.x subsection below table&gt;</w:t>
            </w:r>
          </w:p>
        </w:tc>
      </w:tr>
      <w:tr w:rsidR="00521B35" w:rsidRPr="003651D9" w14:paraId="0B170A70" w14:textId="77777777" w:rsidTr="00521B35">
        <w:trPr>
          <w:cantSplit/>
          <w:trHeight w:val="332"/>
          <w:jc w:val="center"/>
        </w:trPr>
        <w:tc>
          <w:tcPr>
            <w:tcW w:w="2891" w:type="dxa"/>
            <w:vMerge w:val="restart"/>
          </w:tcPr>
          <w:p w14:paraId="6533939A" w14:textId="77777777" w:rsidR="00521B35" w:rsidRPr="003651D9" w:rsidRDefault="00521B35" w:rsidP="00875157">
            <w:pPr>
              <w:pStyle w:val="TableEntry"/>
            </w:pPr>
            <w:r>
              <w:t>Device Observation Source</w:t>
            </w:r>
          </w:p>
          <w:p w14:paraId="61544280" w14:textId="53E640ED" w:rsidR="00521B35" w:rsidRPr="003651D9" w:rsidRDefault="00521B35" w:rsidP="00875157">
            <w:pPr>
              <w:pStyle w:val="TableEntry"/>
            </w:pPr>
          </w:p>
        </w:tc>
        <w:tc>
          <w:tcPr>
            <w:tcW w:w="3369" w:type="dxa"/>
          </w:tcPr>
          <w:p w14:paraId="78880E8D" w14:textId="77777777" w:rsidR="00521B35" w:rsidRPr="003651D9" w:rsidRDefault="00521B35" w:rsidP="00875157">
            <w:pPr>
              <w:pStyle w:val="TableEntry"/>
            </w:pPr>
            <w:ins w:id="565" w:author="Keith W. Boone" w:date="2015-03-04T11:21:00Z">
              <w:r>
                <w:rPr>
                  <w:lang w:val="it-IT"/>
                </w:rPr>
                <w:t xml:space="preserve">Communicate </w:t>
              </w:r>
            </w:ins>
            <w:del w:id="566" w:author="Brian" w:date="2015-03-11T14:06:00Z">
              <w:r w:rsidDel="00BE3C9C">
                <w:rPr>
                  <w:lang w:val="it-IT"/>
                </w:rPr>
                <w:delText>PHCA</w:delText>
              </w:r>
            </w:del>
            <w:ins w:id="567" w:author="Brian" w:date="2015-03-11T14:06:00Z">
              <w:r>
                <w:rPr>
                  <w:lang w:val="it-IT"/>
                </w:rPr>
                <w:t>PCHA</w:t>
              </w:r>
            </w:ins>
            <w:r w:rsidRPr="00272C6C">
              <w:rPr>
                <w:lang w:val="it-IT"/>
              </w:rPr>
              <w:t xml:space="preserve"> Data</w:t>
            </w:r>
            <w:r>
              <w:rPr>
                <w:lang w:val="it-IT"/>
              </w:rPr>
              <w:t>-BT</w:t>
            </w:r>
          </w:p>
        </w:tc>
        <w:tc>
          <w:tcPr>
            <w:tcW w:w="3199" w:type="dxa"/>
          </w:tcPr>
          <w:p w14:paraId="16A32033" w14:textId="77777777" w:rsidR="00521B35" w:rsidRPr="003651D9" w:rsidRDefault="00521B35" w:rsidP="00875157">
            <w:pPr>
              <w:pStyle w:val="TableEntry"/>
            </w:pPr>
          </w:p>
        </w:tc>
      </w:tr>
      <w:tr w:rsidR="00521B35" w:rsidRPr="003651D9" w14:paraId="630C2349" w14:textId="77777777" w:rsidTr="00521B35">
        <w:trPr>
          <w:cantSplit/>
          <w:trHeight w:val="332"/>
          <w:jc w:val="center"/>
        </w:trPr>
        <w:tc>
          <w:tcPr>
            <w:tcW w:w="2891" w:type="dxa"/>
            <w:vMerge/>
          </w:tcPr>
          <w:p w14:paraId="0DF83039" w14:textId="40BB1C25" w:rsidR="00521B35" w:rsidRPr="003651D9" w:rsidRDefault="00521B35" w:rsidP="00875157">
            <w:pPr>
              <w:pStyle w:val="TableEntry"/>
            </w:pPr>
          </w:p>
        </w:tc>
        <w:tc>
          <w:tcPr>
            <w:tcW w:w="3369" w:type="dxa"/>
          </w:tcPr>
          <w:p w14:paraId="055EC3C4" w14:textId="77777777" w:rsidR="00521B35" w:rsidRPr="003651D9" w:rsidRDefault="00521B35" w:rsidP="00875157">
            <w:pPr>
              <w:pStyle w:val="TableEntry"/>
            </w:pPr>
            <w:ins w:id="568" w:author="Keith W. Boone" w:date="2015-03-04T11:21:00Z">
              <w:r>
                <w:rPr>
                  <w:lang w:val="it-IT"/>
                </w:rPr>
                <w:t xml:space="preserve">Communicate </w:t>
              </w:r>
            </w:ins>
            <w:del w:id="569" w:author="Brian" w:date="2015-03-11T14:06:00Z">
              <w:r w:rsidDel="00BE3C9C">
                <w:rPr>
                  <w:lang w:val="it-IT"/>
                </w:rPr>
                <w:delText>PHCA</w:delText>
              </w:r>
            </w:del>
            <w:ins w:id="570" w:author="Brian" w:date="2015-03-11T14:06:00Z">
              <w:r>
                <w:rPr>
                  <w:lang w:val="it-IT"/>
                </w:rPr>
                <w:t>PCHA</w:t>
              </w:r>
            </w:ins>
            <w:r w:rsidRPr="00272C6C">
              <w:rPr>
                <w:lang w:val="it-IT"/>
              </w:rPr>
              <w:t xml:space="preserve"> Data</w:t>
            </w:r>
            <w:r>
              <w:rPr>
                <w:lang w:val="it-IT"/>
              </w:rPr>
              <w:t>-USB</w:t>
            </w:r>
          </w:p>
        </w:tc>
        <w:tc>
          <w:tcPr>
            <w:tcW w:w="3199" w:type="dxa"/>
          </w:tcPr>
          <w:p w14:paraId="1F88ED81" w14:textId="77777777" w:rsidR="00521B35" w:rsidRPr="003651D9" w:rsidRDefault="00521B35" w:rsidP="00875157">
            <w:pPr>
              <w:pStyle w:val="TableEntry"/>
            </w:pPr>
          </w:p>
        </w:tc>
      </w:tr>
      <w:tr w:rsidR="00521B35" w:rsidRPr="003651D9" w14:paraId="095B6753" w14:textId="77777777" w:rsidTr="00521B35">
        <w:trPr>
          <w:cantSplit/>
          <w:trHeight w:val="332"/>
          <w:jc w:val="center"/>
        </w:trPr>
        <w:tc>
          <w:tcPr>
            <w:tcW w:w="2891" w:type="dxa"/>
            <w:vMerge/>
          </w:tcPr>
          <w:p w14:paraId="63B294EA" w14:textId="665E0E4B" w:rsidR="00521B35" w:rsidRPr="003651D9" w:rsidRDefault="00521B35" w:rsidP="00875157">
            <w:pPr>
              <w:pStyle w:val="TableEntry"/>
            </w:pPr>
          </w:p>
        </w:tc>
        <w:tc>
          <w:tcPr>
            <w:tcW w:w="3369" w:type="dxa"/>
          </w:tcPr>
          <w:p w14:paraId="5507B657" w14:textId="77777777" w:rsidR="00521B35" w:rsidRPr="003651D9" w:rsidRDefault="00521B35" w:rsidP="00875157">
            <w:pPr>
              <w:pStyle w:val="TableEntry"/>
            </w:pPr>
            <w:ins w:id="571" w:author="Keith W. Boone" w:date="2015-03-04T11:21:00Z">
              <w:r>
                <w:rPr>
                  <w:lang w:val="it-IT"/>
                </w:rPr>
                <w:t xml:space="preserve">Communicate </w:t>
              </w:r>
            </w:ins>
            <w:del w:id="572" w:author="Brian" w:date="2015-03-11T14:06:00Z">
              <w:r w:rsidDel="00BE3C9C">
                <w:rPr>
                  <w:lang w:val="it-IT"/>
                </w:rPr>
                <w:delText>PHCA</w:delText>
              </w:r>
            </w:del>
            <w:ins w:id="573" w:author="Brian" w:date="2015-03-11T14:06:00Z">
              <w:r>
                <w:rPr>
                  <w:lang w:val="it-IT"/>
                </w:rPr>
                <w:t>PCHA</w:t>
              </w:r>
            </w:ins>
            <w:r w:rsidRPr="00272C6C">
              <w:rPr>
                <w:lang w:val="it-IT"/>
              </w:rPr>
              <w:t xml:space="preserve"> Data</w:t>
            </w:r>
            <w:r>
              <w:rPr>
                <w:lang w:val="it-IT"/>
              </w:rPr>
              <w:t>-ZB</w:t>
            </w:r>
          </w:p>
        </w:tc>
        <w:tc>
          <w:tcPr>
            <w:tcW w:w="3199" w:type="dxa"/>
          </w:tcPr>
          <w:p w14:paraId="23EAFF93" w14:textId="77777777" w:rsidR="00521B35" w:rsidRPr="003651D9" w:rsidRDefault="00521B35" w:rsidP="00875157">
            <w:pPr>
              <w:pStyle w:val="TableEntry"/>
            </w:pPr>
          </w:p>
        </w:tc>
      </w:tr>
      <w:tr w:rsidR="00521B35" w:rsidRPr="003651D9" w14:paraId="0E7B7AE3" w14:textId="77777777" w:rsidTr="00521B35">
        <w:trPr>
          <w:cantSplit/>
          <w:trHeight w:val="332"/>
          <w:jc w:val="center"/>
        </w:trPr>
        <w:tc>
          <w:tcPr>
            <w:tcW w:w="2891" w:type="dxa"/>
            <w:vMerge/>
          </w:tcPr>
          <w:p w14:paraId="1297821E" w14:textId="0DBC9474" w:rsidR="00521B35" w:rsidRPr="003651D9" w:rsidRDefault="00521B35" w:rsidP="00875157">
            <w:pPr>
              <w:pStyle w:val="TableEntry"/>
            </w:pPr>
          </w:p>
        </w:tc>
        <w:tc>
          <w:tcPr>
            <w:tcW w:w="3369" w:type="dxa"/>
          </w:tcPr>
          <w:p w14:paraId="59677DC2" w14:textId="77777777" w:rsidR="00521B35" w:rsidRPr="003651D9" w:rsidRDefault="00521B35" w:rsidP="00875157">
            <w:pPr>
              <w:pStyle w:val="TableEntry"/>
            </w:pPr>
            <w:ins w:id="574" w:author="Keith W. Boone" w:date="2015-03-04T11:21:00Z">
              <w:r>
                <w:rPr>
                  <w:lang w:val="it-IT"/>
                </w:rPr>
                <w:t xml:space="preserve">Communicate </w:t>
              </w:r>
            </w:ins>
            <w:del w:id="575" w:author="Brian" w:date="2015-03-11T14:06:00Z">
              <w:r w:rsidDel="00BE3C9C">
                <w:rPr>
                  <w:lang w:val="it-IT"/>
                </w:rPr>
                <w:delText>PHCA</w:delText>
              </w:r>
            </w:del>
            <w:ins w:id="576" w:author="Brian" w:date="2015-03-11T14:06:00Z">
              <w:r>
                <w:rPr>
                  <w:lang w:val="it-IT"/>
                </w:rPr>
                <w:t>PCHA</w:t>
              </w:r>
            </w:ins>
            <w:r w:rsidRPr="00272C6C">
              <w:rPr>
                <w:lang w:val="it-IT"/>
              </w:rPr>
              <w:t xml:space="preserve"> Data</w:t>
            </w:r>
            <w:r>
              <w:rPr>
                <w:lang w:val="it-IT"/>
              </w:rPr>
              <w:t>-NFC</w:t>
            </w:r>
          </w:p>
        </w:tc>
        <w:tc>
          <w:tcPr>
            <w:tcW w:w="3199" w:type="dxa"/>
          </w:tcPr>
          <w:p w14:paraId="7250528A" w14:textId="77777777" w:rsidR="00521B35" w:rsidRPr="003651D9" w:rsidRDefault="00521B35" w:rsidP="00875157">
            <w:pPr>
              <w:pStyle w:val="TableEntry"/>
            </w:pPr>
          </w:p>
        </w:tc>
      </w:tr>
      <w:tr w:rsidR="00521B35" w:rsidRPr="003651D9" w14:paraId="4AF511BB" w14:textId="77777777" w:rsidTr="00521B35">
        <w:trPr>
          <w:cantSplit/>
          <w:trHeight w:val="332"/>
          <w:jc w:val="center"/>
        </w:trPr>
        <w:tc>
          <w:tcPr>
            <w:tcW w:w="2891" w:type="dxa"/>
            <w:vMerge/>
          </w:tcPr>
          <w:p w14:paraId="32260898" w14:textId="06CF9F37" w:rsidR="00521B35" w:rsidRPr="003651D9" w:rsidRDefault="00521B35" w:rsidP="00875157">
            <w:pPr>
              <w:pStyle w:val="TableEntry"/>
            </w:pPr>
          </w:p>
        </w:tc>
        <w:tc>
          <w:tcPr>
            <w:tcW w:w="3369" w:type="dxa"/>
          </w:tcPr>
          <w:p w14:paraId="7824768C" w14:textId="77777777" w:rsidR="00521B35" w:rsidRPr="003651D9" w:rsidRDefault="00521B35" w:rsidP="00875157">
            <w:pPr>
              <w:pStyle w:val="TableEntry"/>
            </w:pPr>
            <w:ins w:id="577" w:author="Keith W. Boone" w:date="2015-03-04T11:21:00Z">
              <w:r>
                <w:rPr>
                  <w:lang w:val="it-IT"/>
                </w:rPr>
                <w:t xml:space="preserve">Communicate </w:t>
              </w:r>
            </w:ins>
            <w:del w:id="578" w:author="Brian" w:date="2015-03-11T14:06:00Z">
              <w:r w:rsidDel="00BE3C9C">
                <w:rPr>
                  <w:lang w:val="it-IT"/>
                </w:rPr>
                <w:delText>PHCA</w:delText>
              </w:r>
            </w:del>
            <w:ins w:id="579" w:author="Brian" w:date="2015-03-11T14:06:00Z">
              <w:r>
                <w:rPr>
                  <w:lang w:val="it-IT"/>
                </w:rPr>
                <w:t>PCHA</w:t>
              </w:r>
            </w:ins>
            <w:r w:rsidRPr="00272C6C">
              <w:rPr>
                <w:lang w:val="it-IT"/>
              </w:rPr>
              <w:t xml:space="preserve"> Data</w:t>
            </w:r>
            <w:r>
              <w:rPr>
                <w:lang w:val="it-IT"/>
              </w:rPr>
              <w:t>-BTLE</w:t>
            </w:r>
          </w:p>
        </w:tc>
        <w:tc>
          <w:tcPr>
            <w:tcW w:w="3199" w:type="dxa"/>
          </w:tcPr>
          <w:p w14:paraId="29E4D611" w14:textId="77777777" w:rsidR="00521B35" w:rsidRPr="003651D9" w:rsidRDefault="00521B35" w:rsidP="00875157">
            <w:pPr>
              <w:pStyle w:val="TableEntry"/>
            </w:pPr>
          </w:p>
        </w:tc>
      </w:tr>
      <w:tr w:rsidR="00521B35" w:rsidRPr="003651D9" w14:paraId="1B7FDD34" w14:textId="77777777" w:rsidTr="00521B35">
        <w:trPr>
          <w:cantSplit/>
          <w:trHeight w:val="332"/>
          <w:jc w:val="center"/>
        </w:trPr>
        <w:tc>
          <w:tcPr>
            <w:tcW w:w="2891" w:type="dxa"/>
            <w:vMerge w:val="restart"/>
          </w:tcPr>
          <w:p w14:paraId="2AE83702" w14:textId="77777777" w:rsidR="00521B35" w:rsidRPr="003651D9" w:rsidRDefault="00521B35" w:rsidP="00875157">
            <w:pPr>
              <w:pStyle w:val="TableEntry"/>
            </w:pPr>
            <w:r>
              <w:t>Sensor Data Consumer</w:t>
            </w:r>
          </w:p>
          <w:p w14:paraId="3DAA3E7D" w14:textId="0ADCA857" w:rsidR="00521B35" w:rsidRPr="003651D9" w:rsidRDefault="00521B35" w:rsidP="00875157">
            <w:pPr>
              <w:pStyle w:val="TableEntry"/>
            </w:pPr>
          </w:p>
        </w:tc>
        <w:tc>
          <w:tcPr>
            <w:tcW w:w="3369" w:type="dxa"/>
          </w:tcPr>
          <w:p w14:paraId="472C1508" w14:textId="77777777" w:rsidR="00521B35" w:rsidRPr="003651D9" w:rsidRDefault="00521B35" w:rsidP="00875157">
            <w:pPr>
              <w:pStyle w:val="TableEntry"/>
            </w:pPr>
            <w:ins w:id="580" w:author="Keith W. Boone" w:date="2015-03-04T11:21:00Z">
              <w:r>
                <w:rPr>
                  <w:lang w:val="it-IT"/>
                </w:rPr>
                <w:t xml:space="preserve">Communicate </w:t>
              </w:r>
            </w:ins>
            <w:del w:id="581" w:author="Brian" w:date="2015-03-11T14:06:00Z">
              <w:r w:rsidDel="00BE3C9C">
                <w:rPr>
                  <w:lang w:val="it-IT"/>
                </w:rPr>
                <w:delText>PHCA</w:delText>
              </w:r>
            </w:del>
            <w:ins w:id="582" w:author="Brian" w:date="2015-03-11T14:06:00Z">
              <w:r>
                <w:rPr>
                  <w:lang w:val="it-IT"/>
                </w:rPr>
                <w:t>PCHA</w:t>
              </w:r>
            </w:ins>
            <w:r w:rsidRPr="00272C6C">
              <w:rPr>
                <w:lang w:val="it-IT"/>
              </w:rPr>
              <w:t xml:space="preserve"> Data</w:t>
            </w:r>
            <w:r>
              <w:rPr>
                <w:lang w:val="it-IT"/>
              </w:rPr>
              <w:t>-BT</w:t>
            </w:r>
          </w:p>
        </w:tc>
        <w:tc>
          <w:tcPr>
            <w:tcW w:w="3199" w:type="dxa"/>
          </w:tcPr>
          <w:p w14:paraId="012FA2A9" w14:textId="77777777" w:rsidR="00521B35" w:rsidRPr="003651D9" w:rsidRDefault="00521B35" w:rsidP="00875157">
            <w:pPr>
              <w:pStyle w:val="TableEntry"/>
            </w:pPr>
          </w:p>
        </w:tc>
      </w:tr>
      <w:tr w:rsidR="00521B35" w:rsidRPr="003651D9" w14:paraId="09F2974B" w14:textId="77777777" w:rsidTr="00521B35">
        <w:trPr>
          <w:cantSplit/>
          <w:trHeight w:val="332"/>
          <w:jc w:val="center"/>
        </w:trPr>
        <w:tc>
          <w:tcPr>
            <w:tcW w:w="2891" w:type="dxa"/>
            <w:vMerge/>
          </w:tcPr>
          <w:p w14:paraId="6B7BBE8A" w14:textId="25683C90" w:rsidR="00521B35" w:rsidRPr="003651D9" w:rsidRDefault="00521B35" w:rsidP="00875157">
            <w:pPr>
              <w:pStyle w:val="TableEntry"/>
            </w:pPr>
          </w:p>
        </w:tc>
        <w:tc>
          <w:tcPr>
            <w:tcW w:w="3369" w:type="dxa"/>
          </w:tcPr>
          <w:p w14:paraId="05499DB6" w14:textId="4276B83A" w:rsidR="00521B35" w:rsidRPr="003651D9" w:rsidRDefault="00521B35" w:rsidP="00521B35">
            <w:pPr>
              <w:pStyle w:val="TableEntry"/>
            </w:pPr>
            <w:ins w:id="583" w:author="Keith W. Boone" w:date="2015-03-04T11:21:00Z">
              <w:r>
                <w:rPr>
                  <w:lang w:val="it-IT"/>
                </w:rPr>
                <w:t xml:space="preserve">Communicate </w:t>
              </w:r>
            </w:ins>
            <w:del w:id="584" w:author="Brian" w:date="2015-03-11T14:06:00Z">
              <w:r w:rsidDel="00BE3C9C">
                <w:rPr>
                  <w:lang w:val="it-IT"/>
                </w:rPr>
                <w:delText>PHCA</w:delText>
              </w:r>
            </w:del>
            <w:ins w:id="585" w:author="Brian" w:date="2015-03-11T14:06:00Z">
              <w:r>
                <w:rPr>
                  <w:lang w:val="it-IT"/>
                </w:rPr>
                <w:t>PCHA</w:t>
              </w:r>
            </w:ins>
            <w:r w:rsidRPr="00272C6C">
              <w:rPr>
                <w:lang w:val="it-IT"/>
              </w:rPr>
              <w:t xml:space="preserve"> Data</w:t>
            </w:r>
            <w:r>
              <w:rPr>
                <w:lang w:val="it-IT"/>
              </w:rPr>
              <w:t>-USB</w:t>
            </w:r>
          </w:p>
        </w:tc>
        <w:tc>
          <w:tcPr>
            <w:tcW w:w="3199" w:type="dxa"/>
          </w:tcPr>
          <w:p w14:paraId="7434000B" w14:textId="77777777" w:rsidR="00521B35" w:rsidRPr="003651D9" w:rsidRDefault="00521B35" w:rsidP="00521B35">
            <w:pPr>
              <w:pStyle w:val="TableEntry"/>
            </w:pPr>
          </w:p>
        </w:tc>
      </w:tr>
      <w:tr w:rsidR="00521B35" w:rsidRPr="003651D9" w14:paraId="490F4A67" w14:textId="77777777" w:rsidTr="00521B35">
        <w:trPr>
          <w:cantSplit/>
          <w:trHeight w:val="332"/>
          <w:jc w:val="center"/>
        </w:trPr>
        <w:tc>
          <w:tcPr>
            <w:tcW w:w="2891" w:type="dxa"/>
            <w:vMerge/>
          </w:tcPr>
          <w:p w14:paraId="36521F45" w14:textId="27D0C00E" w:rsidR="00521B35" w:rsidRPr="003651D9" w:rsidRDefault="00521B35" w:rsidP="00875157">
            <w:pPr>
              <w:pStyle w:val="TableEntry"/>
            </w:pPr>
          </w:p>
        </w:tc>
        <w:tc>
          <w:tcPr>
            <w:tcW w:w="3369" w:type="dxa"/>
          </w:tcPr>
          <w:p w14:paraId="078670E9" w14:textId="0F280B59" w:rsidR="00521B35" w:rsidRPr="003651D9" w:rsidRDefault="00521B35" w:rsidP="00521B35">
            <w:pPr>
              <w:pStyle w:val="TableEntry"/>
            </w:pPr>
            <w:ins w:id="586" w:author="Keith W. Boone" w:date="2015-03-04T11:21:00Z">
              <w:r>
                <w:rPr>
                  <w:lang w:val="it-IT"/>
                </w:rPr>
                <w:t xml:space="preserve">Communicate </w:t>
              </w:r>
            </w:ins>
            <w:del w:id="587" w:author="Brian" w:date="2015-03-11T14:06:00Z">
              <w:r w:rsidDel="00BE3C9C">
                <w:rPr>
                  <w:lang w:val="it-IT"/>
                </w:rPr>
                <w:delText>PHCA</w:delText>
              </w:r>
            </w:del>
            <w:ins w:id="588" w:author="Brian" w:date="2015-03-11T14:06:00Z">
              <w:r>
                <w:rPr>
                  <w:lang w:val="it-IT"/>
                </w:rPr>
                <w:t>PCHA</w:t>
              </w:r>
            </w:ins>
            <w:r w:rsidRPr="00272C6C">
              <w:rPr>
                <w:lang w:val="it-IT"/>
              </w:rPr>
              <w:t xml:space="preserve"> Data</w:t>
            </w:r>
            <w:r>
              <w:rPr>
                <w:lang w:val="it-IT"/>
              </w:rPr>
              <w:t>-ZB</w:t>
            </w:r>
          </w:p>
        </w:tc>
        <w:tc>
          <w:tcPr>
            <w:tcW w:w="3199" w:type="dxa"/>
          </w:tcPr>
          <w:p w14:paraId="4BA66220" w14:textId="77777777" w:rsidR="00521B35" w:rsidRPr="003651D9" w:rsidRDefault="00521B35" w:rsidP="00521B35">
            <w:pPr>
              <w:pStyle w:val="TableEntry"/>
            </w:pPr>
          </w:p>
        </w:tc>
      </w:tr>
      <w:tr w:rsidR="00521B35" w:rsidRPr="003651D9" w14:paraId="0C524673" w14:textId="77777777" w:rsidTr="00521B35">
        <w:trPr>
          <w:cantSplit/>
          <w:trHeight w:val="332"/>
          <w:jc w:val="center"/>
        </w:trPr>
        <w:tc>
          <w:tcPr>
            <w:tcW w:w="2891" w:type="dxa"/>
            <w:vMerge/>
          </w:tcPr>
          <w:p w14:paraId="06A11EDB" w14:textId="4AE597AF" w:rsidR="00521B35" w:rsidRPr="003651D9" w:rsidRDefault="00521B35" w:rsidP="00875157">
            <w:pPr>
              <w:pStyle w:val="TableEntry"/>
            </w:pPr>
          </w:p>
        </w:tc>
        <w:tc>
          <w:tcPr>
            <w:tcW w:w="3369" w:type="dxa"/>
          </w:tcPr>
          <w:p w14:paraId="6E297872" w14:textId="24B629CB" w:rsidR="00521B35" w:rsidRPr="003651D9" w:rsidRDefault="00521B35" w:rsidP="00521B35">
            <w:pPr>
              <w:pStyle w:val="TableEntry"/>
            </w:pPr>
            <w:ins w:id="589" w:author="Keith W. Boone" w:date="2015-03-04T11:21:00Z">
              <w:r>
                <w:rPr>
                  <w:lang w:val="it-IT"/>
                </w:rPr>
                <w:t xml:space="preserve">Communicate </w:t>
              </w:r>
            </w:ins>
            <w:del w:id="590" w:author="Brian" w:date="2015-03-11T14:06:00Z">
              <w:r w:rsidDel="00BE3C9C">
                <w:rPr>
                  <w:lang w:val="it-IT"/>
                </w:rPr>
                <w:delText>PHCA</w:delText>
              </w:r>
            </w:del>
            <w:ins w:id="591" w:author="Brian" w:date="2015-03-11T14:06:00Z">
              <w:r>
                <w:rPr>
                  <w:lang w:val="it-IT"/>
                </w:rPr>
                <w:t>PCHA</w:t>
              </w:r>
            </w:ins>
            <w:r w:rsidRPr="00272C6C">
              <w:rPr>
                <w:lang w:val="it-IT"/>
              </w:rPr>
              <w:t xml:space="preserve"> Data</w:t>
            </w:r>
            <w:r>
              <w:rPr>
                <w:lang w:val="it-IT"/>
              </w:rPr>
              <w:t>-NFC</w:t>
            </w:r>
          </w:p>
        </w:tc>
        <w:tc>
          <w:tcPr>
            <w:tcW w:w="3199" w:type="dxa"/>
          </w:tcPr>
          <w:p w14:paraId="47FE92CB" w14:textId="77777777" w:rsidR="00521B35" w:rsidRPr="003651D9" w:rsidRDefault="00521B35" w:rsidP="00521B35">
            <w:pPr>
              <w:pStyle w:val="TableEntry"/>
            </w:pPr>
          </w:p>
        </w:tc>
      </w:tr>
      <w:tr w:rsidR="00521B35" w:rsidRPr="003651D9" w14:paraId="402E2D2B" w14:textId="77777777" w:rsidTr="00521B35">
        <w:trPr>
          <w:cantSplit/>
          <w:trHeight w:val="332"/>
          <w:jc w:val="center"/>
        </w:trPr>
        <w:tc>
          <w:tcPr>
            <w:tcW w:w="2891" w:type="dxa"/>
            <w:vMerge/>
          </w:tcPr>
          <w:p w14:paraId="35EEC7EB" w14:textId="54B3E731" w:rsidR="00521B35" w:rsidRPr="003651D9" w:rsidRDefault="00521B35" w:rsidP="00875157">
            <w:pPr>
              <w:pStyle w:val="TableEntry"/>
            </w:pPr>
          </w:p>
        </w:tc>
        <w:tc>
          <w:tcPr>
            <w:tcW w:w="3369" w:type="dxa"/>
          </w:tcPr>
          <w:p w14:paraId="247865E1" w14:textId="77777777" w:rsidR="00521B35" w:rsidRPr="003651D9" w:rsidRDefault="00521B35" w:rsidP="00875157">
            <w:pPr>
              <w:pStyle w:val="TableEntry"/>
            </w:pPr>
            <w:ins w:id="592" w:author="Keith W. Boone" w:date="2015-03-04T11:21:00Z">
              <w:r>
                <w:rPr>
                  <w:lang w:val="it-IT"/>
                </w:rPr>
                <w:t xml:space="preserve">Communicate </w:t>
              </w:r>
            </w:ins>
            <w:del w:id="593" w:author="Brian" w:date="2015-03-11T14:06:00Z">
              <w:r w:rsidDel="00BE3C9C">
                <w:rPr>
                  <w:lang w:val="it-IT"/>
                </w:rPr>
                <w:delText>PHCA</w:delText>
              </w:r>
            </w:del>
            <w:ins w:id="594" w:author="Brian" w:date="2015-03-11T14:06:00Z">
              <w:r>
                <w:rPr>
                  <w:lang w:val="it-IT"/>
                </w:rPr>
                <w:t>PCHA</w:t>
              </w:r>
            </w:ins>
            <w:r w:rsidRPr="00272C6C">
              <w:rPr>
                <w:lang w:val="it-IT"/>
              </w:rPr>
              <w:t xml:space="preserve"> Data</w:t>
            </w:r>
            <w:r>
              <w:rPr>
                <w:lang w:val="it-IT"/>
              </w:rPr>
              <w:t>-BTLE</w:t>
            </w:r>
          </w:p>
        </w:tc>
        <w:tc>
          <w:tcPr>
            <w:tcW w:w="3199" w:type="dxa"/>
          </w:tcPr>
          <w:p w14:paraId="39E9249B" w14:textId="77777777" w:rsidR="00521B35" w:rsidRPr="003651D9" w:rsidRDefault="00521B35" w:rsidP="00875157">
            <w:pPr>
              <w:pStyle w:val="TableEntry"/>
            </w:pPr>
          </w:p>
        </w:tc>
      </w:tr>
      <w:tr w:rsidR="00521B35" w:rsidRPr="003651D9" w14:paraId="574ACB41" w14:textId="77777777" w:rsidTr="00521B35">
        <w:trPr>
          <w:cantSplit/>
          <w:trHeight w:val="332"/>
          <w:jc w:val="center"/>
        </w:trPr>
        <w:tc>
          <w:tcPr>
            <w:tcW w:w="2891" w:type="dxa"/>
            <w:vMerge w:val="restart"/>
          </w:tcPr>
          <w:p w14:paraId="024F7366" w14:textId="77777777" w:rsidR="00521B35" w:rsidRPr="00521B35" w:rsidRDefault="00521B35" w:rsidP="00875157">
            <w:pPr>
              <w:pStyle w:val="TableEntry"/>
              <w:rPr>
                <w:lang w:val="fr-FR"/>
              </w:rPr>
            </w:pPr>
            <w:del w:id="595" w:author="Brian" w:date="2015-03-11T09:32:00Z">
              <w:r w:rsidDel="00CB45F8">
                <w:rPr>
                  <w:lang w:val="fr-FR"/>
                </w:rPr>
                <w:delText>Clinical Data Source</w:delText>
              </w:r>
            </w:del>
            <w:proofErr w:type="spellStart"/>
            <w:ins w:id="596" w:author="Brian" w:date="2015-03-11T09:32:00Z">
              <w:r>
                <w:rPr>
                  <w:lang w:val="fr-FR"/>
                </w:rPr>
                <w:t>Device</w:t>
              </w:r>
              <w:proofErr w:type="spellEnd"/>
              <w:r>
                <w:rPr>
                  <w:lang w:val="fr-FR"/>
                </w:rPr>
                <w:t xml:space="preserve"> Observation Reporter</w:t>
              </w:r>
            </w:ins>
          </w:p>
          <w:p w14:paraId="01543D87" w14:textId="142D2F43" w:rsidR="00521B35" w:rsidRPr="00521B35" w:rsidRDefault="00521B35" w:rsidP="00875157">
            <w:pPr>
              <w:pStyle w:val="TableEntry"/>
              <w:rPr>
                <w:lang w:val="fr-FR"/>
              </w:rPr>
            </w:pPr>
            <w:del w:id="597" w:author="Brian" w:date="2015-03-11T09:32:00Z">
              <w:r w:rsidDel="00CB45F8">
                <w:rPr>
                  <w:lang w:val="fr-FR"/>
                </w:rPr>
                <w:delText>Clinical Data Source</w:delText>
              </w:r>
            </w:del>
          </w:p>
        </w:tc>
        <w:tc>
          <w:tcPr>
            <w:tcW w:w="3369" w:type="dxa"/>
          </w:tcPr>
          <w:p w14:paraId="17C91CB1" w14:textId="7B4D7841" w:rsidR="00521B35" w:rsidRPr="003651D9" w:rsidRDefault="00521B35" w:rsidP="00875157">
            <w:pPr>
              <w:pStyle w:val="TableEntry"/>
            </w:pPr>
            <w:r>
              <w:rPr>
                <w:bCs/>
                <w:lang w:val="fr-FR"/>
              </w:rPr>
              <w:t xml:space="preserve">PCD-01 </w:t>
            </w:r>
            <w:proofErr w:type="spellStart"/>
            <w:r w:rsidRPr="00972A7E">
              <w:rPr>
                <w:bCs/>
                <w:lang w:val="fr-FR"/>
              </w:rPr>
              <w:t>Communicate</w:t>
            </w:r>
            <w:proofErr w:type="spellEnd"/>
            <w:r w:rsidRPr="00972A7E">
              <w:rPr>
                <w:bCs/>
                <w:lang w:val="fr-FR"/>
              </w:rPr>
              <w:t xml:space="preserve"> </w:t>
            </w:r>
            <w:r>
              <w:rPr>
                <w:bCs/>
                <w:lang w:val="fr-FR"/>
              </w:rPr>
              <w:t>PCD Data-SOAP</w:t>
            </w:r>
          </w:p>
        </w:tc>
        <w:tc>
          <w:tcPr>
            <w:tcW w:w="3199" w:type="dxa"/>
          </w:tcPr>
          <w:p w14:paraId="195E7212" w14:textId="77777777" w:rsidR="00521B35" w:rsidRPr="003651D9" w:rsidRDefault="00521B35" w:rsidP="00875157">
            <w:pPr>
              <w:pStyle w:val="TableEntry"/>
            </w:pPr>
          </w:p>
        </w:tc>
      </w:tr>
      <w:tr w:rsidR="00521B35" w:rsidRPr="003651D9" w14:paraId="6D4DD6BB" w14:textId="77777777" w:rsidTr="00521B35">
        <w:trPr>
          <w:cantSplit/>
          <w:trHeight w:val="332"/>
          <w:jc w:val="center"/>
        </w:trPr>
        <w:tc>
          <w:tcPr>
            <w:tcW w:w="2891" w:type="dxa"/>
            <w:vMerge/>
          </w:tcPr>
          <w:p w14:paraId="436E7794" w14:textId="742D20C7" w:rsidR="00521B35" w:rsidRPr="00521B35" w:rsidRDefault="00521B35" w:rsidP="00875157">
            <w:pPr>
              <w:pStyle w:val="TableEntry"/>
              <w:rPr>
                <w:lang w:val="fr-FR"/>
              </w:rPr>
            </w:pPr>
          </w:p>
        </w:tc>
        <w:tc>
          <w:tcPr>
            <w:tcW w:w="3369" w:type="dxa"/>
          </w:tcPr>
          <w:p w14:paraId="7FEE4F90" w14:textId="3F1E3E4F" w:rsidR="00521B35" w:rsidRPr="003651D9" w:rsidRDefault="00521B35" w:rsidP="00521B35">
            <w:pPr>
              <w:pStyle w:val="TableEntry"/>
            </w:pPr>
            <w:r>
              <w:rPr>
                <w:bCs/>
                <w:lang w:val="fr-FR"/>
              </w:rPr>
              <w:t xml:space="preserve">PCD-01 </w:t>
            </w:r>
            <w:proofErr w:type="spellStart"/>
            <w:r w:rsidRPr="00972A7E">
              <w:rPr>
                <w:bCs/>
                <w:lang w:val="fr-FR"/>
              </w:rPr>
              <w:t>Communicate</w:t>
            </w:r>
            <w:proofErr w:type="spellEnd"/>
            <w:r w:rsidRPr="00972A7E">
              <w:rPr>
                <w:bCs/>
                <w:lang w:val="fr-FR"/>
              </w:rPr>
              <w:t xml:space="preserve"> </w:t>
            </w:r>
            <w:r>
              <w:rPr>
                <w:bCs/>
                <w:lang w:val="fr-FR"/>
              </w:rPr>
              <w:t>PCD Data-</w:t>
            </w:r>
            <w:proofErr w:type="spellStart"/>
            <w:r>
              <w:rPr>
                <w:bCs/>
                <w:lang w:val="fr-FR"/>
              </w:rPr>
              <w:t>hData</w:t>
            </w:r>
            <w:proofErr w:type="spellEnd"/>
          </w:p>
        </w:tc>
        <w:tc>
          <w:tcPr>
            <w:tcW w:w="3199" w:type="dxa"/>
          </w:tcPr>
          <w:p w14:paraId="746F4F9B" w14:textId="77777777" w:rsidR="00521B35" w:rsidRPr="003651D9" w:rsidRDefault="00521B35" w:rsidP="00875157">
            <w:pPr>
              <w:pStyle w:val="TableEntry"/>
            </w:pPr>
          </w:p>
        </w:tc>
      </w:tr>
      <w:tr w:rsidR="00521B35" w:rsidRPr="003651D9" w14:paraId="189C8F4C" w14:textId="77777777" w:rsidTr="00521B35">
        <w:trPr>
          <w:cantSplit/>
          <w:trHeight w:val="332"/>
          <w:jc w:val="center"/>
        </w:trPr>
        <w:tc>
          <w:tcPr>
            <w:tcW w:w="2891" w:type="dxa"/>
            <w:vMerge w:val="restart"/>
          </w:tcPr>
          <w:p w14:paraId="2776CC3D" w14:textId="77777777" w:rsidR="00521B35" w:rsidRPr="00521B35" w:rsidRDefault="00521B35" w:rsidP="00521B35">
            <w:pPr>
              <w:pStyle w:val="TableEntry"/>
              <w:rPr>
                <w:lang w:val="fr-FR"/>
              </w:rPr>
            </w:pPr>
            <w:del w:id="598" w:author="Brian" w:date="2015-03-11T09:32:00Z">
              <w:r w:rsidDel="00CB45F8">
                <w:rPr>
                  <w:lang w:val="fr-FR"/>
                </w:rPr>
                <w:delText>Clinical Data Source</w:delText>
              </w:r>
            </w:del>
            <w:proofErr w:type="spellStart"/>
            <w:ins w:id="599" w:author="Brian" w:date="2015-03-11T09:32:00Z">
              <w:r>
                <w:rPr>
                  <w:lang w:val="fr-FR"/>
                </w:rPr>
                <w:t>Device</w:t>
              </w:r>
              <w:proofErr w:type="spellEnd"/>
              <w:r>
                <w:rPr>
                  <w:lang w:val="fr-FR"/>
                </w:rPr>
                <w:t xml:space="preserve"> Observation </w:t>
              </w:r>
            </w:ins>
            <w:r>
              <w:rPr>
                <w:lang w:val="fr-FR"/>
              </w:rPr>
              <w:t>Consumer</w:t>
            </w:r>
          </w:p>
          <w:p w14:paraId="1A936193" w14:textId="62D46FDE" w:rsidR="00521B35" w:rsidRPr="00521B35" w:rsidRDefault="00521B35" w:rsidP="00521B35">
            <w:pPr>
              <w:pStyle w:val="TableEntry"/>
              <w:rPr>
                <w:lang w:val="fr-FR"/>
              </w:rPr>
            </w:pPr>
            <w:del w:id="600" w:author="Brian" w:date="2015-03-11T09:32:00Z">
              <w:r w:rsidDel="00CB45F8">
                <w:rPr>
                  <w:lang w:val="fr-FR"/>
                </w:rPr>
                <w:delText>Clinical Data Source</w:delText>
              </w:r>
            </w:del>
          </w:p>
        </w:tc>
        <w:tc>
          <w:tcPr>
            <w:tcW w:w="3369" w:type="dxa"/>
          </w:tcPr>
          <w:p w14:paraId="231309DD" w14:textId="176001AF" w:rsidR="00521B35" w:rsidRPr="003651D9" w:rsidRDefault="00521B35" w:rsidP="00521B35">
            <w:pPr>
              <w:pStyle w:val="TableEntry"/>
            </w:pPr>
            <w:r w:rsidRPr="00B56018">
              <w:rPr>
                <w:bCs/>
                <w:lang w:val="fr-FR"/>
              </w:rPr>
              <w:t xml:space="preserve">PCD-01 </w:t>
            </w:r>
            <w:proofErr w:type="spellStart"/>
            <w:r w:rsidRPr="00B56018">
              <w:rPr>
                <w:bCs/>
                <w:lang w:val="fr-FR"/>
              </w:rPr>
              <w:t>Communicate</w:t>
            </w:r>
            <w:proofErr w:type="spellEnd"/>
            <w:r w:rsidRPr="00B56018">
              <w:rPr>
                <w:bCs/>
                <w:lang w:val="fr-FR"/>
              </w:rPr>
              <w:t xml:space="preserve"> PCD Data-SOAP </w:t>
            </w:r>
          </w:p>
        </w:tc>
        <w:tc>
          <w:tcPr>
            <w:tcW w:w="3199" w:type="dxa"/>
          </w:tcPr>
          <w:p w14:paraId="2C6E2560" w14:textId="77777777" w:rsidR="00521B35" w:rsidRPr="003651D9" w:rsidRDefault="00521B35" w:rsidP="00521B35">
            <w:pPr>
              <w:pStyle w:val="TableEntry"/>
            </w:pPr>
          </w:p>
        </w:tc>
      </w:tr>
      <w:tr w:rsidR="00521B35" w:rsidRPr="003651D9" w14:paraId="62EAE120" w14:textId="77777777" w:rsidTr="00521B35">
        <w:trPr>
          <w:cantSplit/>
          <w:trHeight w:val="332"/>
          <w:jc w:val="center"/>
        </w:trPr>
        <w:tc>
          <w:tcPr>
            <w:tcW w:w="2891" w:type="dxa"/>
            <w:vMerge/>
          </w:tcPr>
          <w:p w14:paraId="0E186249" w14:textId="49A3AED4" w:rsidR="00521B35" w:rsidRPr="00521B35" w:rsidRDefault="00521B35" w:rsidP="00521B35">
            <w:pPr>
              <w:pStyle w:val="TableEntry"/>
              <w:rPr>
                <w:lang w:val="fr-FR"/>
              </w:rPr>
            </w:pPr>
          </w:p>
        </w:tc>
        <w:tc>
          <w:tcPr>
            <w:tcW w:w="3369" w:type="dxa"/>
          </w:tcPr>
          <w:p w14:paraId="587F48EF" w14:textId="28F8BE4E" w:rsidR="00521B35" w:rsidRPr="003651D9" w:rsidRDefault="00521B35" w:rsidP="00521B35">
            <w:pPr>
              <w:pStyle w:val="TableEntry"/>
            </w:pPr>
            <w:r w:rsidRPr="00B56018">
              <w:rPr>
                <w:bCs/>
                <w:lang w:val="fr-FR"/>
              </w:rPr>
              <w:t xml:space="preserve">PCD-01 </w:t>
            </w:r>
            <w:proofErr w:type="spellStart"/>
            <w:r w:rsidRPr="00B56018">
              <w:rPr>
                <w:bCs/>
                <w:lang w:val="fr-FR"/>
              </w:rPr>
              <w:t>Communicate</w:t>
            </w:r>
            <w:proofErr w:type="spellEnd"/>
            <w:r w:rsidRPr="00B56018">
              <w:rPr>
                <w:bCs/>
                <w:lang w:val="fr-FR"/>
              </w:rPr>
              <w:t xml:space="preserve"> PCD Data-</w:t>
            </w:r>
            <w:proofErr w:type="spellStart"/>
            <w:r>
              <w:rPr>
                <w:bCs/>
                <w:lang w:val="fr-FR"/>
              </w:rPr>
              <w:t>hData</w:t>
            </w:r>
            <w:proofErr w:type="spellEnd"/>
          </w:p>
        </w:tc>
        <w:tc>
          <w:tcPr>
            <w:tcW w:w="3199" w:type="dxa"/>
          </w:tcPr>
          <w:p w14:paraId="261DDE6E" w14:textId="77777777" w:rsidR="00521B35" w:rsidRPr="003651D9" w:rsidRDefault="00521B35" w:rsidP="00521B35">
            <w:pPr>
              <w:pStyle w:val="TableEntry"/>
            </w:pPr>
          </w:p>
        </w:tc>
      </w:tr>
    </w:tbl>
    <w:p w14:paraId="67CB672F" w14:textId="1D46CCFA" w:rsidR="009D6A32" w:rsidRPr="003651D9" w:rsidRDefault="00DA1854" w:rsidP="00597DB2">
      <w:pPr>
        <w:pStyle w:val="Note"/>
      </w:pPr>
      <w:r w:rsidRPr="003651D9">
        <w:t>Note:</w:t>
      </w:r>
      <w:r w:rsidR="000C5467" w:rsidRPr="003651D9">
        <w:t xml:space="preserve"> </w:t>
      </w:r>
      <w:r w:rsidR="00521B35">
        <w:rPr>
          <w:iCs/>
        </w:rPr>
        <w:t>Each actor must support at least one of the transactions.</w:t>
      </w:r>
    </w:p>
    <w:p w14:paraId="3CB3E8DF" w14:textId="77777777" w:rsidR="005F21E7" w:rsidRPr="003651D9" w:rsidRDefault="005F21E7" w:rsidP="00303E20">
      <w:pPr>
        <w:pStyle w:val="Heading2"/>
        <w:numPr>
          <w:ilvl w:val="0"/>
          <w:numId w:val="0"/>
        </w:numPr>
        <w:rPr>
          <w:noProof w:val="0"/>
        </w:rPr>
      </w:pPr>
      <w:bookmarkStart w:id="601" w:name="_Toc418185382"/>
      <w:bookmarkStart w:id="602" w:name="_Toc37034636"/>
      <w:bookmarkStart w:id="603" w:name="_Toc38846114"/>
      <w:bookmarkStart w:id="604" w:name="_Toc504625757"/>
      <w:bookmarkStart w:id="605" w:name="_Toc530206510"/>
      <w:bookmarkStart w:id="606" w:name="_Toc1388430"/>
      <w:bookmarkStart w:id="607" w:name="_Toc1388584"/>
      <w:bookmarkStart w:id="608" w:name="_Toc1456611"/>
      <w:r w:rsidRPr="003651D9">
        <w:rPr>
          <w:noProof w:val="0"/>
        </w:rPr>
        <w:t xml:space="preserve">X.3 </w:t>
      </w:r>
      <w:del w:id="609" w:author="Keith W. Boone" w:date="2015-03-04T12:03:00Z">
        <w:r w:rsidRPr="003651D9" w:rsidDel="002C1312">
          <w:rPr>
            <w:noProof w:val="0"/>
          </w:rPr>
          <w:delText xml:space="preserve">&lt;Profile Acronym&gt; </w:delText>
        </w:r>
      </w:del>
      <w:ins w:id="610" w:author="Keith W. Boone" w:date="2015-03-04T12:03:00Z">
        <w:r w:rsidR="002C1312">
          <w:rPr>
            <w:noProof w:val="0"/>
          </w:rPr>
          <w:t xml:space="preserve">RPM </w:t>
        </w:r>
      </w:ins>
      <w:r w:rsidR="001579E7" w:rsidRPr="003651D9">
        <w:rPr>
          <w:noProof w:val="0"/>
        </w:rPr>
        <w:t xml:space="preserve">Required </w:t>
      </w:r>
      <w:r w:rsidR="00C158E0" w:rsidRPr="003651D9">
        <w:rPr>
          <w:noProof w:val="0"/>
        </w:rPr>
        <w:t>Actor</w:t>
      </w:r>
      <w:r w:rsidRPr="003651D9">
        <w:rPr>
          <w:noProof w:val="0"/>
        </w:rPr>
        <w:t xml:space="preserve"> Groupings</w:t>
      </w:r>
      <w:bookmarkEnd w:id="601"/>
      <w:r w:rsidRPr="003651D9">
        <w:rPr>
          <w:noProof w:val="0"/>
        </w:rPr>
        <w:t xml:space="preserve"> </w:t>
      </w:r>
    </w:p>
    <w:p w14:paraId="3A3761AA" w14:textId="77777777" w:rsidR="00607529" w:rsidRPr="003651D9" w:rsidRDefault="00761469" w:rsidP="005360E4">
      <w:pPr>
        <w:pStyle w:val="BodyText"/>
      </w:pPr>
      <w:r w:rsidRPr="003651D9">
        <w:t xml:space="preserve">An Actor from this profile (Column 1) </w:t>
      </w:r>
      <w:r w:rsidR="0020453A" w:rsidRPr="003651D9">
        <w:t xml:space="preserve">shall </w:t>
      </w:r>
      <w:r w:rsidRPr="003651D9">
        <w:t xml:space="preserve">implement all of the required transactions and/or content modules in this profile </w:t>
      </w:r>
      <w:r w:rsidRPr="003651D9">
        <w:rPr>
          <w:b/>
          <w:i/>
        </w:rPr>
        <w:t>in addition to</w:t>
      </w:r>
      <w:r w:rsidRPr="003651D9">
        <w:t xml:space="preserve"> all of the transactions required for the grouped actor (Column 2)</w:t>
      </w:r>
      <w:r w:rsidR="00887E40" w:rsidRPr="003651D9">
        <w:t xml:space="preserve">. </w:t>
      </w:r>
    </w:p>
    <w:p w14:paraId="79AA8FC5" w14:textId="77777777" w:rsidR="00761469" w:rsidRPr="003651D9" w:rsidRDefault="00761469" w:rsidP="005360E4">
      <w:pPr>
        <w:pStyle w:val="BodyText"/>
      </w:pPr>
      <w:r w:rsidRPr="003651D9">
        <w:t xml:space="preserve">If this is a content profile, and actors from this profile are grouped with actors from a workflow or transport profile, </w:t>
      </w:r>
      <w:r w:rsidR="00613604" w:rsidRPr="003651D9">
        <w:t>the Content Bindings reference column references any specifications for mapping data from the content module into data elements from the workflow or transport transactions.</w:t>
      </w:r>
    </w:p>
    <w:p w14:paraId="1F5A70AE" w14:textId="77777777" w:rsidR="00761469" w:rsidRPr="003651D9" w:rsidRDefault="00761469" w:rsidP="00761469">
      <w:pPr>
        <w:pStyle w:val="BodyText"/>
      </w:pPr>
      <w:r w:rsidRPr="003651D9">
        <w:t>In some cases, required groupings are defined as at least one of an enumerated set of possible actors; this is designated by merging column one into a single cell spanning multiple potential grouped actors</w:t>
      </w:r>
      <w:r w:rsidR="00887E40" w:rsidRPr="003651D9">
        <w:t xml:space="preserve">. </w:t>
      </w:r>
      <w:r w:rsidRPr="003651D9">
        <w:t>Notes are used to highlight this situation.</w:t>
      </w:r>
    </w:p>
    <w:p w14:paraId="6BA17D47" w14:textId="77777777" w:rsidR="00761469" w:rsidRPr="003651D9" w:rsidRDefault="00761469" w:rsidP="00761469">
      <w:pPr>
        <w:pStyle w:val="BodyText"/>
      </w:pPr>
      <w:r w:rsidRPr="003651D9">
        <w:t>Section X.5 describes some optional groupings that may be of interest for security considerations and section X.6 describes some optional groupings in other related profiles.</w:t>
      </w:r>
    </w:p>
    <w:p w14:paraId="5A6575DB" w14:textId="77777777" w:rsidR="00761469" w:rsidRPr="003651D9" w:rsidRDefault="00761469" w:rsidP="00761469">
      <w:pPr>
        <w:pStyle w:val="BodyText"/>
      </w:pPr>
    </w:p>
    <w:p w14:paraId="01672F8C" w14:textId="77777777" w:rsidR="00761469" w:rsidRPr="003651D9" w:rsidRDefault="00761469" w:rsidP="00761469">
      <w:pPr>
        <w:pStyle w:val="TableTitle"/>
      </w:pPr>
      <w:r w:rsidRPr="003651D9">
        <w:t>Table X.3-1</w:t>
      </w:r>
      <w:r w:rsidR="00701B3A" w:rsidRPr="003651D9">
        <w:t xml:space="preserve">: </w:t>
      </w:r>
      <w:r w:rsidR="008F3449">
        <w:t>RPM</w:t>
      </w:r>
      <w:r w:rsidRPr="003651D9">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3651D9" w14:paraId="27380E8F" w14:textId="77777777" w:rsidTr="00BB76BC">
        <w:trPr>
          <w:cantSplit/>
          <w:tblHeader/>
          <w:jc w:val="center"/>
        </w:trPr>
        <w:tc>
          <w:tcPr>
            <w:tcW w:w="2326" w:type="dxa"/>
            <w:shd w:val="pct15" w:color="auto" w:fill="FFFFFF"/>
          </w:tcPr>
          <w:p w14:paraId="6E97D14B" w14:textId="77777777" w:rsidR="00761469" w:rsidRPr="003651D9" w:rsidRDefault="00761469" w:rsidP="00DB186B">
            <w:pPr>
              <w:pStyle w:val="TableEntryHeader"/>
            </w:pPr>
            <w:r w:rsidRPr="003651D9">
              <w:t>&lt;this Profile Acronym&gt; Actor</w:t>
            </w:r>
          </w:p>
        </w:tc>
        <w:tc>
          <w:tcPr>
            <w:tcW w:w="1980" w:type="dxa"/>
            <w:shd w:val="pct15" w:color="auto" w:fill="FFFFFF"/>
          </w:tcPr>
          <w:p w14:paraId="5145165E" w14:textId="77777777" w:rsidR="00761469" w:rsidRPr="003651D9" w:rsidRDefault="00761469" w:rsidP="00DB186B">
            <w:pPr>
              <w:pStyle w:val="TableEntryHeader"/>
            </w:pPr>
            <w:r w:rsidRPr="003651D9">
              <w:t>Actor to be grouped with</w:t>
            </w:r>
          </w:p>
        </w:tc>
        <w:tc>
          <w:tcPr>
            <w:tcW w:w="2160" w:type="dxa"/>
            <w:shd w:val="pct15" w:color="auto" w:fill="FFFFFF"/>
          </w:tcPr>
          <w:p w14:paraId="6277FDB8" w14:textId="77777777" w:rsidR="00761469" w:rsidRPr="003651D9" w:rsidRDefault="00CD44D7" w:rsidP="00DB186B">
            <w:pPr>
              <w:pStyle w:val="TableEntryHeader"/>
            </w:pPr>
            <w:r w:rsidRPr="003651D9">
              <w:t>Reference</w:t>
            </w:r>
          </w:p>
        </w:tc>
        <w:tc>
          <w:tcPr>
            <w:tcW w:w="2685" w:type="dxa"/>
            <w:shd w:val="pct15" w:color="auto" w:fill="FFFFFF"/>
          </w:tcPr>
          <w:p w14:paraId="304D796D" w14:textId="77777777" w:rsidR="00761469" w:rsidRPr="003651D9" w:rsidRDefault="00761469" w:rsidP="00DB186B">
            <w:pPr>
              <w:pStyle w:val="TableEntryHeader"/>
            </w:pPr>
            <w:r w:rsidRPr="003651D9">
              <w:t>Content Bindings Reference</w:t>
            </w:r>
          </w:p>
        </w:tc>
      </w:tr>
      <w:tr w:rsidR="00D91751" w:rsidRPr="003651D9" w14:paraId="6605E8B1" w14:textId="77777777" w:rsidTr="00C41A12">
        <w:trPr>
          <w:cantSplit/>
          <w:trHeight w:val="332"/>
          <w:jc w:val="center"/>
        </w:trPr>
        <w:tc>
          <w:tcPr>
            <w:tcW w:w="2326" w:type="dxa"/>
          </w:tcPr>
          <w:p w14:paraId="2C24B72C" w14:textId="77777777" w:rsidR="00D91751" w:rsidRPr="003651D9" w:rsidRDefault="00D91751" w:rsidP="00C41A12">
            <w:pPr>
              <w:pStyle w:val="TableEntry"/>
            </w:pPr>
            <w:r w:rsidRPr="00452A51">
              <w:lastRenderedPageBreak/>
              <w:t>Sensor Data</w:t>
            </w:r>
            <w:r w:rsidRPr="000A66BE">
              <w:rPr>
                <w:i/>
              </w:rPr>
              <w:t xml:space="preserve"> </w:t>
            </w:r>
            <w:r>
              <w:t>Consumer</w:t>
            </w:r>
            <w:r w:rsidRPr="00400853">
              <w:rPr>
                <w:vertAlign w:val="superscript"/>
              </w:rPr>
              <w:t>1</w:t>
            </w:r>
          </w:p>
        </w:tc>
        <w:tc>
          <w:tcPr>
            <w:tcW w:w="1980" w:type="dxa"/>
          </w:tcPr>
          <w:p w14:paraId="1793DEF7" w14:textId="77777777" w:rsidR="00D91751" w:rsidRPr="00400853" w:rsidRDefault="00D91751" w:rsidP="00C41A12">
            <w:pPr>
              <w:pStyle w:val="TableEntry"/>
            </w:pPr>
            <w:ins w:id="611" w:author="Brian" w:date="2015-03-11T11:48:00Z">
              <w:r w:rsidRPr="0093216B">
                <w:rPr>
                  <w:rPrChange w:id="612" w:author="Brian" w:date="2015-03-11T11:48:00Z">
                    <w:rPr>
                      <w:i/>
                    </w:rPr>
                  </w:rPrChange>
                </w:rPr>
                <w:t xml:space="preserve">Device Observation Reporter </w:t>
              </w:r>
            </w:ins>
            <w:del w:id="613" w:author="Brian" w:date="2015-03-11T11:48:00Z">
              <w:r w:rsidRPr="00400853" w:rsidDel="0093216B">
                <w:delText>Clinical Data Source</w:delText>
              </w:r>
            </w:del>
          </w:p>
        </w:tc>
        <w:tc>
          <w:tcPr>
            <w:tcW w:w="2160" w:type="dxa"/>
          </w:tcPr>
          <w:p w14:paraId="1EDD6440" w14:textId="77777777" w:rsidR="00D91751" w:rsidRPr="003651D9" w:rsidRDefault="00D91751" w:rsidP="00C41A12">
            <w:pPr>
              <w:pStyle w:val="TableEntry"/>
            </w:pPr>
            <w:r w:rsidRPr="003651D9">
              <w:t xml:space="preserve">&lt;reference the section where the actors are defined in that profile, e.g., &lt;Domain Acronym TF-1: </w:t>
            </w:r>
            <w:proofErr w:type="spellStart"/>
            <w:r w:rsidRPr="003651D9">
              <w:t>x.x.x</w:t>
            </w:r>
            <w:proofErr w:type="spellEnd"/>
            <w:r w:rsidRPr="003651D9">
              <w:t>&gt;</w:t>
            </w:r>
          </w:p>
        </w:tc>
        <w:tc>
          <w:tcPr>
            <w:tcW w:w="2685" w:type="dxa"/>
          </w:tcPr>
          <w:p w14:paraId="2E5BBFC5" w14:textId="77777777" w:rsidR="00D91751" w:rsidRPr="003651D9" w:rsidRDefault="00D91751" w:rsidP="00C41A12">
            <w:pPr>
              <w:pStyle w:val="TableEntry"/>
            </w:pPr>
            <w:r w:rsidRPr="003651D9">
              <w:t xml:space="preserve">&lt;Reference to CM bindings section </w:t>
            </w:r>
          </w:p>
          <w:p w14:paraId="10D8BE36" w14:textId="77777777" w:rsidR="00D91751" w:rsidRPr="003651D9" w:rsidRDefault="00D91751" w:rsidP="00C41A12">
            <w:pPr>
              <w:pStyle w:val="TableEntry"/>
            </w:pPr>
            <w:r w:rsidRPr="003651D9">
              <w:t xml:space="preserve"> e.g., &lt;Domain Acronym TF-3:Z.xxx &gt; (e.g., PCC TF-2 :4.1)</w:t>
            </w:r>
          </w:p>
        </w:tc>
      </w:tr>
      <w:tr w:rsidR="008F3449" w:rsidRPr="003651D9" w14:paraId="68714A06" w14:textId="77777777" w:rsidTr="005B3030">
        <w:trPr>
          <w:cantSplit/>
          <w:trHeight w:val="332"/>
          <w:jc w:val="center"/>
        </w:trPr>
        <w:tc>
          <w:tcPr>
            <w:tcW w:w="2326" w:type="dxa"/>
          </w:tcPr>
          <w:p w14:paraId="2C935420" w14:textId="77777777" w:rsidR="008F3449" w:rsidRPr="003651D9" w:rsidRDefault="00452A51" w:rsidP="005B3030">
            <w:pPr>
              <w:pStyle w:val="TableEntry"/>
            </w:pPr>
            <w:r w:rsidRPr="00452A51">
              <w:t>Sensor Data</w:t>
            </w:r>
            <w:r w:rsidRPr="000A66BE">
              <w:rPr>
                <w:i/>
              </w:rPr>
              <w:t xml:space="preserve"> </w:t>
            </w:r>
            <w:r w:rsidR="008F3449">
              <w:t>Consumer</w:t>
            </w:r>
            <w:r w:rsidRPr="00400853">
              <w:rPr>
                <w:vertAlign w:val="superscript"/>
              </w:rPr>
              <w:t>1</w:t>
            </w:r>
          </w:p>
        </w:tc>
        <w:tc>
          <w:tcPr>
            <w:tcW w:w="1980" w:type="dxa"/>
          </w:tcPr>
          <w:p w14:paraId="2B0F10BD" w14:textId="591DAC86" w:rsidR="008F3449" w:rsidRPr="00400853" w:rsidRDefault="00D91751" w:rsidP="00452A51">
            <w:pPr>
              <w:pStyle w:val="TableEntry"/>
            </w:pPr>
            <w:r>
              <w:t>Content Creator</w:t>
            </w:r>
            <w:ins w:id="614" w:author="Brian" w:date="2015-03-11T11:48:00Z">
              <w:r w:rsidR="0093216B" w:rsidRPr="0093216B">
                <w:rPr>
                  <w:rPrChange w:id="615" w:author="Brian" w:date="2015-03-11T11:48:00Z">
                    <w:rPr>
                      <w:i/>
                    </w:rPr>
                  </w:rPrChange>
                </w:rPr>
                <w:t xml:space="preserve"> </w:t>
              </w:r>
            </w:ins>
            <w:del w:id="616" w:author="Brian" w:date="2015-03-11T11:48:00Z">
              <w:r w:rsidR="008F3449" w:rsidRPr="00400853" w:rsidDel="0093216B">
                <w:delText>Clinical Data Source</w:delText>
              </w:r>
            </w:del>
          </w:p>
        </w:tc>
        <w:tc>
          <w:tcPr>
            <w:tcW w:w="2160" w:type="dxa"/>
          </w:tcPr>
          <w:p w14:paraId="7C01F694" w14:textId="77777777" w:rsidR="008F3449" w:rsidRPr="003651D9" w:rsidRDefault="008F3449" w:rsidP="005B3030">
            <w:pPr>
              <w:pStyle w:val="TableEntry"/>
            </w:pPr>
            <w:r w:rsidRPr="003651D9">
              <w:t xml:space="preserve">&lt;reference the section where the actors are defined in that profile, e.g., &lt;Domain Acronym TF-1: </w:t>
            </w:r>
            <w:proofErr w:type="spellStart"/>
            <w:r w:rsidRPr="003651D9">
              <w:t>x.x.x</w:t>
            </w:r>
            <w:proofErr w:type="spellEnd"/>
            <w:r w:rsidRPr="003651D9">
              <w:t>&gt;</w:t>
            </w:r>
          </w:p>
        </w:tc>
        <w:tc>
          <w:tcPr>
            <w:tcW w:w="2685" w:type="dxa"/>
          </w:tcPr>
          <w:p w14:paraId="725D7663" w14:textId="77777777" w:rsidR="008F3449" w:rsidRPr="003651D9" w:rsidRDefault="008F3449" w:rsidP="005B3030">
            <w:pPr>
              <w:pStyle w:val="TableEntry"/>
            </w:pPr>
            <w:r w:rsidRPr="003651D9">
              <w:t xml:space="preserve">&lt;Reference to CM bindings section </w:t>
            </w:r>
          </w:p>
          <w:p w14:paraId="0693A017" w14:textId="77777777" w:rsidR="008F3449" w:rsidRPr="003651D9" w:rsidRDefault="008F3449" w:rsidP="005B3030">
            <w:pPr>
              <w:pStyle w:val="TableEntry"/>
            </w:pPr>
            <w:r w:rsidRPr="003651D9">
              <w:t xml:space="preserve"> e.g., &lt;Domain Acronym TF-3:Z.xxx &gt; (e.g., PCC TF-2 :4.1)</w:t>
            </w:r>
          </w:p>
        </w:tc>
      </w:tr>
      <w:tr w:rsidR="008F3449" w:rsidRPr="003651D9" w14:paraId="57D2F2B2" w14:textId="77777777" w:rsidTr="005B3030">
        <w:trPr>
          <w:cantSplit/>
          <w:trHeight w:val="332"/>
          <w:jc w:val="center"/>
        </w:trPr>
        <w:tc>
          <w:tcPr>
            <w:tcW w:w="2326" w:type="dxa"/>
          </w:tcPr>
          <w:p w14:paraId="5D31C6CF" w14:textId="77777777" w:rsidR="008F3449" w:rsidRPr="003651D9" w:rsidRDefault="008F3449" w:rsidP="00452A51">
            <w:pPr>
              <w:pStyle w:val="TableEntry"/>
            </w:pPr>
            <w:r>
              <w:t>Device Observation Consumer</w:t>
            </w:r>
          </w:p>
        </w:tc>
        <w:tc>
          <w:tcPr>
            <w:tcW w:w="1980" w:type="dxa"/>
          </w:tcPr>
          <w:p w14:paraId="59A4CBFD" w14:textId="77777777" w:rsidR="008F3449" w:rsidRPr="003651D9" w:rsidRDefault="008F3449" w:rsidP="00452A51">
            <w:pPr>
              <w:pStyle w:val="TableEntry"/>
            </w:pPr>
            <w:r>
              <w:t>Content Creator</w:t>
            </w:r>
          </w:p>
        </w:tc>
        <w:tc>
          <w:tcPr>
            <w:tcW w:w="2160" w:type="dxa"/>
          </w:tcPr>
          <w:p w14:paraId="22328C1E" w14:textId="77777777" w:rsidR="008F3449" w:rsidRPr="003651D9" w:rsidRDefault="008F3449" w:rsidP="005B3030">
            <w:pPr>
              <w:pStyle w:val="TableEntry"/>
            </w:pPr>
            <w:r w:rsidRPr="003651D9">
              <w:t xml:space="preserve">&lt;reference the section where the actors are defined in that profile, e.g., &lt;Domain Acronym TF-1: </w:t>
            </w:r>
            <w:proofErr w:type="spellStart"/>
            <w:r w:rsidRPr="003651D9">
              <w:t>x.x.x</w:t>
            </w:r>
            <w:proofErr w:type="spellEnd"/>
            <w:r w:rsidRPr="003651D9">
              <w:t>&gt;</w:t>
            </w:r>
          </w:p>
        </w:tc>
        <w:tc>
          <w:tcPr>
            <w:tcW w:w="2685" w:type="dxa"/>
          </w:tcPr>
          <w:p w14:paraId="08362143" w14:textId="77777777" w:rsidR="008F3449" w:rsidRPr="003651D9" w:rsidRDefault="008F3449" w:rsidP="005B3030">
            <w:pPr>
              <w:pStyle w:val="TableEntry"/>
            </w:pPr>
            <w:r w:rsidRPr="003651D9">
              <w:t xml:space="preserve">&lt;Reference to CM bindings section </w:t>
            </w:r>
          </w:p>
          <w:p w14:paraId="1FA6A9F6" w14:textId="77777777" w:rsidR="008F3449" w:rsidRPr="003651D9" w:rsidRDefault="008F3449" w:rsidP="005B3030">
            <w:pPr>
              <w:pStyle w:val="TableEntry"/>
            </w:pPr>
            <w:r w:rsidRPr="003651D9">
              <w:t xml:space="preserve"> e.g., &lt;Domain Acronym TF-3:Z.xxx &gt; (e.g., PCC TF-2 :4.1)</w:t>
            </w:r>
          </w:p>
        </w:tc>
      </w:tr>
      <w:tr w:rsidR="008F3449" w:rsidRPr="003651D9" w14:paraId="283D33E8" w14:textId="77777777" w:rsidTr="005B3030">
        <w:trPr>
          <w:cantSplit/>
          <w:trHeight w:val="332"/>
          <w:jc w:val="center"/>
        </w:trPr>
        <w:tc>
          <w:tcPr>
            <w:tcW w:w="2326" w:type="dxa"/>
          </w:tcPr>
          <w:p w14:paraId="52B57692" w14:textId="77777777" w:rsidR="008F3449" w:rsidRPr="003651D9" w:rsidRDefault="008F3449" w:rsidP="005B3030">
            <w:pPr>
              <w:pStyle w:val="TableEntry"/>
            </w:pPr>
            <w:r>
              <w:t>Device Observation Source</w:t>
            </w:r>
          </w:p>
        </w:tc>
        <w:tc>
          <w:tcPr>
            <w:tcW w:w="1980" w:type="dxa"/>
          </w:tcPr>
          <w:p w14:paraId="1692AC10" w14:textId="77777777" w:rsidR="008F3449" w:rsidRPr="003651D9" w:rsidRDefault="008F3449" w:rsidP="005B3030">
            <w:pPr>
              <w:pStyle w:val="TableEntry"/>
            </w:pPr>
            <w:r>
              <w:t>None</w:t>
            </w:r>
          </w:p>
        </w:tc>
        <w:tc>
          <w:tcPr>
            <w:tcW w:w="2160" w:type="dxa"/>
          </w:tcPr>
          <w:p w14:paraId="13DFA04E" w14:textId="77777777" w:rsidR="008F3449" w:rsidRPr="003651D9" w:rsidRDefault="008F3449" w:rsidP="005B3030">
            <w:pPr>
              <w:pStyle w:val="TableEntry"/>
            </w:pPr>
          </w:p>
        </w:tc>
        <w:tc>
          <w:tcPr>
            <w:tcW w:w="2685" w:type="dxa"/>
          </w:tcPr>
          <w:p w14:paraId="0515968C" w14:textId="77777777" w:rsidR="008F3449" w:rsidRPr="003651D9" w:rsidRDefault="008F3449" w:rsidP="005B3030">
            <w:pPr>
              <w:pStyle w:val="TableEntry"/>
              <w:ind w:left="0"/>
              <w:jc w:val="center"/>
            </w:pPr>
          </w:p>
        </w:tc>
      </w:tr>
      <w:tr w:rsidR="008F3449" w:rsidRPr="003651D9" w14:paraId="13598E2D" w14:textId="77777777" w:rsidTr="005B3030">
        <w:trPr>
          <w:cantSplit/>
          <w:trHeight w:val="332"/>
          <w:jc w:val="center"/>
        </w:trPr>
        <w:tc>
          <w:tcPr>
            <w:tcW w:w="2326" w:type="dxa"/>
          </w:tcPr>
          <w:p w14:paraId="4EFD03DA" w14:textId="77777777" w:rsidR="008F3449" w:rsidRPr="003651D9" w:rsidRDefault="0093216B" w:rsidP="005B3030">
            <w:pPr>
              <w:pStyle w:val="TableEntry"/>
            </w:pPr>
            <w:ins w:id="617" w:author="Brian" w:date="2015-03-11T11:47:00Z">
              <w:r w:rsidRPr="0093216B">
                <w:rPr>
                  <w:rPrChange w:id="618" w:author="Brian" w:date="2015-03-11T11:47:00Z">
                    <w:rPr>
                      <w:i/>
                    </w:rPr>
                  </w:rPrChange>
                </w:rPr>
                <w:t>Device Observation Reporter</w:t>
              </w:r>
            </w:ins>
            <w:del w:id="619" w:author="Brian" w:date="2015-03-11T11:47:00Z">
              <w:r w:rsidR="008F3449" w:rsidRPr="00400853" w:rsidDel="0093216B">
                <w:delText>Clinical</w:delText>
              </w:r>
              <w:r w:rsidR="008F3449" w:rsidDel="0093216B">
                <w:delText xml:space="preserve"> Data Source</w:delText>
              </w:r>
            </w:del>
          </w:p>
        </w:tc>
        <w:tc>
          <w:tcPr>
            <w:tcW w:w="1980" w:type="dxa"/>
          </w:tcPr>
          <w:p w14:paraId="5B89A15A" w14:textId="77777777" w:rsidR="008F3449" w:rsidRPr="003651D9" w:rsidRDefault="008F3449" w:rsidP="005B3030">
            <w:pPr>
              <w:pStyle w:val="TableEntry"/>
            </w:pPr>
            <w:r>
              <w:t>None</w:t>
            </w:r>
          </w:p>
        </w:tc>
        <w:tc>
          <w:tcPr>
            <w:tcW w:w="2160" w:type="dxa"/>
          </w:tcPr>
          <w:p w14:paraId="49FFEDC2" w14:textId="77777777" w:rsidR="008F3449" w:rsidRPr="003651D9" w:rsidRDefault="008F3449" w:rsidP="005B3030">
            <w:pPr>
              <w:pStyle w:val="TableEntry"/>
            </w:pPr>
          </w:p>
        </w:tc>
        <w:tc>
          <w:tcPr>
            <w:tcW w:w="2685" w:type="dxa"/>
          </w:tcPr>
          <w:p w14:paraId="7A51132D" w14:textId="77777777" w:rsidR="008F3449" w:rsidRPr="003651D9" w:rsidRDefault="008F3449" w:rsidP="005B3030">
            <w:pPr>
              <w:pStyle w:val="TableEntry"/>
              <w:ind w:left="0"/>
              <w:jc w:val="center"/>
            </w:pPr>
          </w:p>
        </w:tc>
      </w:tr>
      <w:tr w:rsidR="008F3449" w:rsidRPr="003651D9" w14:paraId="164FE4E2" w14:textId="77777777" w:rsidTr="005B3030">
        <w:trPr>
          <w:cantSplit/>
          <w:trHeight w:val="332"/>
          <w:jc w:val="center"/>
        </w:trPr>
        <w:tc>
          <w:tcPr>
            <w:tcW w:w="2326" w:type="dxa"/>
          </w:tcPr>
          <w:p w14:paraId="6DB00C51" w14:textId="77777777" w:rsidR="008F3449" w:rsidRPr="003651D9" w:rsidRDefault="008F3449" w:rsidP="005B3030">
            <w:pPr>
              <w:pStyle w:val="TableEntry"/>
            </w:pPr>
            <w:r>
              <w:t>Content Creator</w:t>
            </w:r>
          </w:p>
        </w:tc>
        <w:tc>
          <w:tcPr>
            <w:tcW w:w="1980" w:type="dxa"/>
          </w:tcPr>
          <w:p w14:paraId="15D57391" w14:textId="77777777" w:rsidR="008F3449" w:rsidRPr="003651D9" w:rsidRDefault="008F3449" w:rsidP="005B3030">
            <w:pPr>
              <w:pStyle w:val="TableEntry"/>
            </w:pPr>
            <w:r>
              <w:t>None</w:t>
            </w:r>
          </w:p>
        </w:tc>
        <w:tc>
          <w:tcPr>
            <w:tcW w:w="2160" w:type="dxa"/>
          </w:tcPr>
          <w:p w14:paraId="38BF4A22" w14:textId="77777777" w:rsidR="008F3449" w:rsidRPr="003651D9" w:rsidRDefault="008F3449" w:rsidP="005B3030">
            <w:pPr>
              <w:pStyle w:val="TableEntry"/>
            </w:pPr>
          </w:p>
        </w:tc>
        <w:tc>
          <w:tcPr>
            <w:tcW w:w="2685" w:type="dxa"/>
          </w:tcPr>
          <w:p w14:paraId="1D8BC6A2" w14:textId="77777777" w:rsidR="008F3449" w:rsidRPr="003651D9" w:rsidRDefault="008F3449" w:rsidP="005B3030">
            <w:pPr>
              <w:pStyle w:val="TableEntry"/>
              <w:ind w:left="0"/>
              <w:jc w:val="center"/>
            </w:pPr>
          </w:p>
        </w:tc>
      </w:tr>
      <w:tr w:rsidR="008F3449" w:rsidRPr="003651D9" w14:paraId="6EABCC11" w14:textId="77777777" w:rsidTr="005B3030">
        <w:trPr>
          <w:cantSplit/>
          <w:trHeight w:val="332"/>
          <w:jc w:val="center"/>
        </w:trPr>
        <w:tc>
          <w:tcPr>
            <w:tcW w:w="2326" w:type="dxa"/>
          </w:tcPr>
          <w:p w14:paraId="120C7624" w14:textId="77777777" w:rsidR="008F3449" w:rsidRPr="003651D9" w:rsidRDefault="008F3449" w:rsidP="005B3030">
            <w:pPr>
              <w:pStyle w:val="TableEntry"/>
            </w:pPr>
            <w:r>
              <w:t>Content Consumer</w:t>
            </w:r>
          </w:p>
        </w:tc>
        <w:tc>
          <w:tcPr>
            <w:tcW w:w="1980" w:type="dxa"/>
          </w:tcPr>
          <w:p w14:paraId="031CF3DC" w14:textId="77777777" w:rsidR="008F3449" w:rsidRPr="003651D9" w:rsidRDefault="008F3449" w:rsidP="005B3030">
            <w:pPr>
              <w:pStyle w:val="TableEntry"/>
            </w:pPr>
            <w:r>
              <w:t>None</w:t>
            </w:r>
          </w:p>
        </w:tc>
        <w:tc>
          <w:tcPr>
            <w:tcW w:w="2160" w:type="dxa"/>
          </w:tcPr>
          <w:p w14:paraId="08C3FBEB" w14:textId="77777777" w:rsidR="008F3449" w:rsidRPr="003651D9" w:rsidRDefault="008F3449" w:rsidP="005B3030">
            <w:pPr>
              <w:pStyle w:val="TableEntry"/>
            </w:pPr>
          </w:p>
        </w:tc>
        <w:tc>
          <w:tcPr>
            <w:tcW w:w="2685" w:type="dxa"/>
          </w:tcPr>
          <w:p w14:paraId="61A4144E" w14:textId="77777777" w:rsidR="008F3449" w:rsidRPr="003651D9" w:rsidRDefault="008F3449" w:rsidP="005B3030">
            <w:pPr>
              <w:pStyle w:val="TableEntry"/>
              <w:ind w:left="0"/>
              <w:jc w:val="center"/>
            </w:pPr>
          </w:p>
        </w:tc>
      </w:tr>
    </w:tbl>
    <w:p w14:paraId="4FC08DA1" w14:textId="77777777" w:rsidR="00452A51" w:rsidRDefault="00452A51" w:rsidP="00452A51">
      <w:pPr>
        <w:pStyle w:val="Note"/>
      </w:pPr>
      <w:r w:rsidRPr="004F4CD9">
        <w:rPr>
          <w:vertAlign w:val="superscript"/>
        </w:rPr>
        <w:t>1</w:t>
      </w:r>
      <w:r>
        <w:rPr>
          <w:vertAlign w:val="superscript"/>
        </w:rPr>
        <w:t xml:space="preserve"> </w:t>
      </w:r>
      <w:r>
        <w:t xml:space="preserve">The Sensor Data Consumer is required to be grouped with </w:t>
      </w:r>
      <w:r w:rsidRPr="004F4CD9">
        <w:rPr>
          <w:i/>
        </w:rPr>
        <w:t>either</w:t>
      </w:r>
      <w:r>
        <w:t xml:space="preserve"> the Device Observation Reporter or Content Creator actor. It </w:t>
      </w:r>
      <w:r w:rsidRPr="004F4CD9">
        <w:rPr>
          <w:i/>
        </w:rPr>
        <w:t>may</w:t>
      </w:r>
      <w:r>
        <w:t xml:space="preserve"> be grouped with both.</w:t>
      </w:r>
    </w:p>
    <w:p w14:paraId="2906313B" w14:textId="77777777" w:rsidR="00CF283F" w:rsidRDefault="00CF283F" w:rsidP="00303E20">
      <w:pPr>
        <w:pStyle w:val="Heading2"/>
        <w:numPr>
          <w:ilvl w:val="0"/>
          <w:numId w:val="0"/>
        </w:numPr>
        <w:rPr>
          <w:noProof w:val="0"/>
        </w:rPr>
      </w:pPr>
      <w:bookmarkStart w:id="620" w:name="_Toc418185383"/>
      <w:r w:rsidRPr="003651D9">
        <w:rPr>
          <w:noProof w:val="0"/>
        </w:rPr>
        <w:t>X.</w:t>
      </w:r>
      <w:r w:rsidR="00AF472E" w:rsidRPr="003651D9">
        <w:rPr>
          <w:noProof w:val="0"/>
        </w:rPr>
        <w:t>4</w:t>
      </w:r>
      <w:r w:rsidR="005F21E7" w:rsidRPr="003651D9">
        <w:rPr>
          <w:noProof w:val="0"/>
        </w:rPr>
        <w:t xml:space="preserve"> </w:t>
      </w:r>
      <w:r w:rsidR="008F3449">
        <w:rPr>
          <w:noProof w:val="0"/>
        </w:rPr>
        <w:t>RPM</w:t>
      </w:r>
      <w:r w:rsidRPr="003651D9">
        <w:rPr>
          <w:noProof w:val="0"/>
        </w:rPr>
        <w:t xml:space="preserve"> </w:t>
      </w:r>
      <w:bookmarkEnd w:id="602"/>
      <w:bookmarkEnd w:id="603"/>
      <w:r w:rsidR="00167DB7" w:rsidRPr="003651D9">
        <w:rPr>
          <w:noProof w:val="0"/>
        </w:rPr>
        <w:t>Overview</w:t>
      </w:r>
      <w:bookmarkEnd w:id="620"/>
    </w:p>
    <w:p w14:paraId="6D9B72CE" w14:textId="77777777" w:rsidR="008F3449" w:rsidRDefault="008F3449" w:rsidP="008F3449">
      <w:pPr>
        <w:pStyle w:val="BodyText"/>
      </w:pPr>
      <w:r>
        <w:t>The RPM profile describes a set of standardized means to deliver patient health measurements and monitoring data in a remote setting to a health care provider. The delivery route can take one of several paths. However, given costs and technological constraints, it is envisioned that most use cases will follow the delivery paths as illustrated in Figure X.4-1.</w:t>
      </w:r>
    </w:p>
    <w:p w14:paraId="7F9048E3" w14:textId="77777777" w:rsidR="008F3449" w:rsidRPr="00977430" w:rsidRDefault="008F3449" w:rsidP="008F3449">
      <w:pPr>
        <w:pStyle w:val="BodyText"/>
      </w:pPr>
      <w:r>
        <w:t>In this case</w:t>
      </w:r>
      <w:r w:rsidRPr="00977430">
        <w:t xml:space="preserve"> there </w:t>
      </w:r>
      <w:r>
        <w:t>are</w:t>
      </w:r>
      <w:r w:rsidRPr="00977430">
        <w:t xml:space="preserve"> several monitored patients, each with their own set of </w:t>
      </w:r>
      <w:r>
        <w:t xml:space="preserve">sensor </w:t>
      </w:r>
      <w:r w:rsidRPr="00977430">
        <w:t xml:space="preserve">devices and a local collector of those </w:t>
      </w:r>
      <w:r>
        <w:t>sensor</w:t>
      </w:r>
      <w:r w:rsidRPr="00977430">
        <w:t xml:space="preserve"> observations. Each collector then sends its clinical data to a single back end server that generates the content appropriate for one of several consumers.</w:t>
      </w:r>
    </w:p>
    <w:p w14:paraId="5D4916A3" w14:textId="45A16541" w:rsidR="008F3449" w:rsidRPr="003651D9" w:rsidRDefault="00E86C31" w:rsidP="008F3449">
      <w:pPr>
        <w:pStyle w:val="FigureTitle"/>
      </w:pPr>
      <w:r w:rsidRPr="00A9262C">
        <w:rPr>
          <w:noProof/>
          <w:color w:val="D60093"/>
        </w:rPr>
        <w:lastRenderedPageBreak/>
        <mc:AlternateContent>
          <mc:Choice Requires="wpc">
            <w:drawing>
              <wp:inline distT="0" distB="0" distL="0" distR="0" wp14:anchorId="0BDB6D07" wp14:editId="5FD80CA4">
                <wp:extent cx="6022975" cy="4621530"/>
                <wp:effectExtent l="0" t="0" r="0" b="0"/>
                <wp:docPr id="244" name="Canvas 2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3" name="AutoShape 246"/>
                        <wps:cNvCnPr>
                          <a:cxnSpLocks noChangeShapeType="1"/>
                        </wps:cNvCnPr>
                        <wps:spPr bwMode="auto">
                          <a:xfrm flipH="1">
                            <a:off x="2972435" y="3413125"/>
                            <a:ext cx="2540" cy="49847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4" name="AutoShape 247"/>
                        <wps:cNvCnPr>
                          <a:cxnSpLocks noChangeShapeType="1"/>
                        </wps:cNvCnPr>
                        <wps:spPr bwMode="auto">
                          <a:xfrm>
                            <a:off x="4816475" y="1981200"/>
                            <a:ext cx="635" cy="22034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5" name="AutoShape 248"/>
                        <wps:cNvCnPr>
                          <a:cxnSpLocks noChangeShapeType="1"/>
                        </wps:cNvCnPr>
                        <wps:spPr bwMode="auto">
                          <a:xfrm>
                            <a:off x="2959735" y="1981200"/>
                            <a:ext cx="635" cy="22034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6" name="AutoShape 249"/>
                        <wps:cNvCnPr>
                          <a:cxnSpLocks noChangeShapeType="1"/>
                        </wps:cNvCnPr>
                        <wps:spPr bwMode="auto">
                          <a:xfrm>
                            <a:off x="1269365" y="1981200"/>
                            <a:ext cx="635" cy="22034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7" name="Line 250"/>
                        <wps:cNvCnPr>
                          <a:cxnSpLocks noChangeShapeType="1"/>
                        </wps:cNvCnPr>
                        <wps:spPr bwMode="auto">
                          <a:xfrm>
                            <a:off x="2960370" y="2194560"/>
                            <a:ext cx="635" cy="128524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8" name="Rectangle 251"/>
                        <wps:cNvSpPr>
                          <a:spLocks noChangeArrowheads="1"/>
                        </wps:cNvSpPr>
                        <wps:spPr bwMode="auto">
                          <a:xfrm>
                            <a:off x="1260475" y="996950"/>
                            <a:ext cx="1760432" cy="2489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66C79C" w14:textId="2303B233" w:rsidR="00BD6716" w:rsidRPr="00CA17B3" w:rsidRDefault="00BD6716" w:rsidP="008F3449">
                              <w:pPr>
                                <w:rPr>
                                  <w:rFonts w:ascii="Arial" w:hAnsi="Arial" w:cs="Arial"/>
                                  <w:sz w:val="18"/>
                                  <w:szCs w:val="18"/>
                                </w:rPr>
                              </w:pPr>
                              <w:r w:rsidRPr="00CA17B3">
                                <w:rPr>
                                  <w:rFonts w:ascii="Arial" w:hAnsi="Arial" w:cs="Arial"/>
                                  <w:sz w:val="18"/>
                                  <w:szCs w:val="18"/>
                                </w:rPr>
                                <w:t>Communicate PHCA Data-*</w:t>
                              </w:r>
                            </w:p>
                            <w:p w14:paraId="64048848" w14:textId="77777777" w:rsidR="00BD6716" w:rsidRDefault="00BD6716" w:rsidP="008F3449"/>
                            <w:p w14:paraId="1CED1F7B" w14:textId="77777777" w:rsidR="00BD6716" w:rsidRPr="00077324" w:rsidRDefault="00BD6716"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0" rIns="91440" bIns="45720" anchor="t" anchorCtr="0" upright="1">
                          <a:noAutofit/>
                        </wps:bodyPr>
                      </wps:wsp>
                      <wps:wsp>
                        <wps:cNvPr id="256" name="Text Box 252"/>
                        <wps:cNvSpPr txBox="1">
                          <a:spLocks noChangeArrowheads="1"/>
                        </wps:cNvSpPr>
                        <wps:spPr bwMode="auto">
                          <a:xfrm>
                            <a:off x="215265" y="183515"/>
                            <a:ext cx="1045210" cy="305435"/>
                          </a:xfrm>
                          <a:prstGeom prst="rect">
                            <a:avLst/>
                          </a:prstGeom>
                          <a:solidFill>
                            <a:srgbClr val="FFFFFF"/>
                          </a:solidFill>
                          <a:ln w="25400">
                            <a:solidFill>
                              <a:srgbClr val="000000"/>
                            </a:solidFill>
                            <a:miter lim="800000"/>
                            <a:headEnd/>
                            <a:tailEnd/>
                          </a:ln>
                        </wps:spPr>
                        <wps:txbx>
                          <w:txbxContent>
                            <w:p w14:paraId="7B92C6A8" w14:textId="77777777" w:rsidR="00BD6716" w:rsidRPr="00977430" w:rsidRDefault="00BD6716"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48DC244D" w14:textId="77777777" w:rsidR="00BD6716" w:rsidRDefault="00BD6716" w:rsidP="008F3449"/>
                            <w:p w14:paraId="40696ED2" w14:textId="77777777" w:rsidR="00BD6716" w:rsidRDefault="00BD6716" w:rsidP="008F3449">
                              <w:pPr>
                                <w:spacing w:after="120"/>
                                <w:jc w:val="center"/>
                              </w:pPr>
                              <w:r>
                                <w:t>Actor A</w:t>
                              </w:r>
                            </w:p>
                          </w:txbxContent>
                        </wps:txbx>
                        <wps:bodyPr rot="0" vert="horz" wrap="square" lIns="91440" tIns="0" rIns="91440" bIns="0" anchor="t" anchorCtr="0" upright="1">
                          <a:noAutofit/>
                        </wps:bodyPr>
                      </wps:wsp>
                      <wps:wsp>
                        <wps:cNvPr id="257" name="Text Box 253"/>
                        <wps:cNvSpPr txBox="1">
                          <a:spLocks noChangeArrowheads="1"/>
                        </wps:cNvSpPr>
                        <wps:spPr bwMode="auto">
                          <a:xfrm>
                            <a:off x="4000500" y="4107815"/>
                            <a:ext cx="1447800" cy="368300"/>
                          </a:xfrm>
                          <a:prstGeom prst="rect">
                            <a:avLst/>
                          </a:prstGeom>
                          <a:solidFill>
                            <a:srgbClr val="FFFFFF"/>
                          </a:solidFill>
                          <a:ln w="25400">
                            <a:solidFill>
                              <a:srgbClr val="000000"/>
                            </a:solidFill>
                            <a:miter lim="800000"/>
                            <a:headEnd/>
                            <a:tailEnd/>
                          </a:ln>
                        </wps:spPr>
                        <wps:txbx>
                          <w:txbxContent>
                            <w:p w14:paraId="09468C4F" w14:textId="77777777" w:rsidR="00BD6716" w:rsidRPr="00977430" w:rsidRDefault="00BD6716" w:rsidP="008F3449">
                              <w:pPr>
                                <w:spacing w:after="120"/>
                                <w:jc w:val="center"/>
                              </w:pPr>
                              <w:r w:rsidRPr="00977430">
                                <w:t>Content Consumer</w:t>
                              </w:r>
                            </w:p>
                            <w:p w14:paraId="72817A54" w14:textId="77777777" w:rsidR="00BD6716" w:rsidRDefault="00BD6716" w:rsidP="008F3449"/>
                            <w:p w14:paraId="6C3EDB3A" w14:textId="77777777" w:rsidR="00BD6716" w:rsidRDefault="00BD6716" w:rsidP="008F3449">
                              <w:pPr>
                                <w:spacing w:after="120"/>
                                <w:jc w:val="center"/>
                              </w:pPr>
                              <w:r>
                                <w:t>Actor F</w:t>
                              </w:r>
                            </w:p>
                          </w:txbxContent>
                        </wps:txbx>
                        <wps:bodyPr rot="0" vert="horz" wrap="square" lIns="91440" tIns="45720" rIns="91440" bIns="45720" anchor="t" anchorCtr="0" upright="1">
                          <a:noAutofit/>
                        </wps:bodyPr>
                      </wps:wsp>
                      <wps:wsp>
                        <wps:cNvPr id="258" name="Text Box 254"/>
                        <wps:cNvSpPr txBox="1">
                          <a:spLocks noChangeArrowheads="1"/>
                        </wps:cNvSpPr>
                        <wps:spPr bwMode="auto">
                          <a:xfrm>
                            <a:off x="573405" y="1315720"/>
                            <a:ext cx="1447800" cy="354330"/>
                          </a:xfrm>
                          <a:prstGeom prst="rect">
                            <a:avLst/>
                          </a:prstGeom>
                          <a:solidFill>
                            <a:srgbClr val="FFFFFF"/>
                          </a:solidFill>
                          <a:ln w="25400">
                            <a:solidFill>
                              <a:srgbClr val="000000"/>
                            </a:solidFill>
                            <a:miter lim="800000"/>
                            <a:headEnd/>
                            <a:tailEnd/>
                          </a:ln>
                        </wps:spPr>
                        <wps:txbx>
                          <w:txbxContent>
                            <w:p w14:paraId="74D188F7" w14:textId="77777777" w:rsidR="00BD6716" w:rsidRPr="00977430" w:rsidRDefault="00BD6716" w:rsidP="008F3449">
                              <w:pPr>
                                <w:spacing w:after="120"/>
                                <w:jc w:val="center"/>
                              </w:pPr>
                              <w:r>
                                <w:t>Sensor-Data</w:t>
                              </w:r>
                              <w:r w:rsidRPr="00977430">
                                <w:t>-Cons</w:t>
                              </w:r>
                            </w:p>
                            <w:p w14:paraId="25806C76" w14:textId="77777777" w:rsidR="00BD6716" w:rsidRDefault="00BD6716" w:rsidP="008F3449"/>
                            <w:p w14:paraId="4ACDA0BE" w14:textId="77777777" w:rsidR="00BD6716" w:rsidRDefault="00BD6716" w:rsidP="008F3449">
                              <w:pPr>
                                <w:spacing w:after="120"/>
                                <w:jc w:val="center"/>
                              </w:pPr>
                              <w:r>
                                <w:t>Actor F</w:t>
                              </w:r>
                            </w:p>
                          </w:txbxContent>
                        </wps:txbx>
                        <wps:bodyPr rot="0" vert="horz" wrap="square" lIns="91440" tIns="45720" rIns="91440" bIns="45720" anchor="t" anchorCtr="0" upright="1">
                          <a:noAutofit/>
                        </wps:bodyPr>
                      </wps:wsp>
                      <wps:wsp>
                        <wps:cNvPr id="259" name="Text Box 255"/>
                        <wps:cNvSpPr txBox="1">
                          <a:spLocks noChangeArrowheads="1"/>
                        </wps:cNvSpPr>
                        <wps:spPr bwMode="auto">
                          <a:xfrm>
                            <a:off x="2191385" y="2734945"/>
                            <a:ext cx="1447800" cy="391795"/>
                          </a:xfrm>
                          <a:prstGeom prst="rect">
                            <a:avLst/>
                          </a:prstGeom>
                          <a:solidFill>
                            <a:srgbClr val="FFFFFF"/>
                          </a:solidFill>
                          <a:ln w="25400">
                            <a:solidFill>
                              <a:srgbClr val="000000"/>
                            </a:solidFill>
                            <a:miter lim="800000"/>
                            <a:headEnd/>
                            <a:tailEnd/>
                          </a:ln>
                        </wps:spPr>
                        <wps:txbx>
                          <w:txbxContent>
                            <w:p w14:paraId="03A21479" w14:textId="77777777" w:rsidR="00BD6716" w:rsidRPr="00977430" w:rsidRDefault="00BD6716" w:rsidP="00A26614">
                              <w:pPr>
                                <w:spacing w:after="120"/>
                                <w:jc w:val="center"/>
                              </w:pPr>
                              <w:r w:rsidRPr="00977430">
                                <w:t>Dev-</w:t>
                              </w:r>
                              <w:proofErr w:type="spellStart"/>
                              <w:r w:rsidRPr="00977430">
                                <w:t>Obs</w:t>
                              </w:r>
                              <w:proofErr w:type="spellEnd"/>
                              <w:r w:rsidRPr="00977430">
                                <w:t>-Cons</w:t>
                              </w:r>
                            </w:p>
                            <w:p w14:paraId="7BF819CE" w14:textId="77777777" w:rsidR="00BD6716" w:rsidRDefault="00BD6716" w:rsidP="008F3449"/>
                            <w:p w14:paraId="7802E859" w14:textId="77777777" w:rsidR="00BD6716" w:rsidRDefault="00BD6716" w:rsidP="008F3449">
                              <w:pPr>
                                <w:spacing w:after="120"/>
                                <w:jc w:val="center"/>
                              </w:pPr>
                              <w:r>
                                <w:t>Actor F</w:t>
                              </w:r>
                            </w:p>
                          </w:txbxContent>
                        </wps:txbx>
                        <wps:bodyPr rot="0" vert="horz" wrap="square" lIns="91440" tIns="45720" rIns="91440" bIns="45720" anchor="t" anchorCtr="0" upright="1">
                          <a:noAutofit/>
                        </wps:bodyPr>
                      </wps:wsp>
                      <wps:wsp>
                        <wps:cNvPr id="260" name="Rectangle 256"/>
                        <wps:cNvSpPr>
                          <a:spLocks noChangeArrowheads="1"/>
                        </wps:cNvSpPr>
                        <wps:spPr bwMode="auto">
                          <a:xfrm>
                            <a:off x="742950" y="2272242"/>
                            <a:ext cx="2183130" cy="3117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0E1E3BA" w14:textId="74B7B704" w:rsidR="00BD6716" w:rsidRPr="00664AB5" w:rsidRDefault="00BD6716" w:rsidP="008F3449">
                              <w:pPr>
                                <w:rPr>
                                  <w:rFonts w:ascii="Arial" w:hAnsi="Arial" w:cs="Arial"/>
                                  <w:sz w:val="20"/>
                                </w:rPr>
                              </w:pPr>
                              <w:r w:rsidRPr="00664AB5">
                                <w:rPr>
                                  <w:rFonts w:ascii="Arial" w:hAnsi="Arial" w:cs="Arial"/>
                                  <w:sz w:val="20"/>
                                </w:rPr>
                                <w:t>PCD-01 Communicate PCD Data</w:t>
                              </w:r>
                              <w:r>
                                <w:rPr>
                                  <w:rFonts w:ascii="Arial" w:hAnsi="Arial" w:cs="Arial"/>
                                  <w:sz w:val="20"/>
                                </w:rPr>
                                <w:t>-*</w:t>
                              </w:r>
                            </w:p>
                          </w:txbxContent>
                        </wps:txbx>
                        <wps:bodyPr rot="0" vert="horz" wrap="square" lIns="91440" tIns="0" rIns="91440" bIns="45720" anchor="t" anchorCtr="0" upright="1">
                          <a:noAutofit/>
                        </wps:bodyPr>
                      </wps:wsp>
                      <wps:wsp>
                        <wps:cNvPr id="261" name="Rectangle 257"/>
                        <wps:cNvSpPr>
                          <a:spLocks noChangeArrowheads="1"/>
                        </wps:cNvSpPr>
                        <wps:spPr bwMode="auto">
                          <a:xfrm>
                            <a:off x="3244215" y="2300605"/>
                            <a:ext cx="1132840" cy="2978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8BD0D65" w14:textId="77777777" w:rsidR="00BD6716" w:rsidRPr="00977430" w:rsidRDefault="00BD6716" w:rsidP="008F3449">
                              <w:pPr>
                                <w:rPr>
                                  <w:sz w:val="22"/>
                                  <w:szCs w:val="22"/>
                                </w:rPr>
                              </w:pPr>
                            </w:p>
                          </w:txbxContent>
                        </wps:txbx>
                        <wps:bodyPr rot="0" vert="horz" wrap="square" lIns="91440" tIns="0" rIns="91440" bIns="45720" anchor="t" anchorCtr="0" upright="1">
                          <a:noAutofit/>
                        </wps:bodyPr>
                      </wps:wsp>
                      <wps:wsp>
                        <wps:cNvPr id="262" name="Rectangle 258"/>
                        <wps:cNvSpPr>
                          <a:spLocks noChangeArrowheads="1"/>
                        </wps:cNvSpPr>
                        <wps:spPr bwMode="auto">
                          <a:xfrm>
                            <a:off x="1360805" y="3554730"/>
                            <a:ext cx="1766570" cy="284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F8FF67" w14:textId="77777777" w:rsidR="00BD6716" w:rsidRPr="00664AB5" w:rsidRDefault="00BD6716" w:rsidP="008F3449">
                              <w:pPr>
                                <w:rPr>
                                  <w:rFonts w:ascii="Arial" w:hAnsi="Arial" w:cs="Arial"/>
                                  <w:sz w:val="20"/>
                                </w:rPr>
                              </w:pPr>
                              <w:r w:rsidRPr="00664AB5">
                                <w:rPr>
                                  <w:rFonts w:ascii="Arial" w:hAnsi="Arial" w:cs="Arial"/>
                                  <w:sz w:val="20"/>
                                </w:rPr>
                                <w:t>PCC</w:t>
                              </w:r>
                              <w:r>
                                <w:rPr>
                                  <w:rFonts w:ascii="Arial" w:hAnsi="Arial" w:cs="Arial"/>
                                  <w:sz w:val="20"/>
                                </w:rPr>
                                <w:t>-1</w:t>
                              </w:r>
                              <w:r w:rsidRPr="00664AB5">
                                <w:rPr>
                                  <w:rFonts w:ascii="Arial" w:hAnsi="Arial" w:cs="Arial"/>
                                  <w:sz w:val="20"/>
                                </w:rPr>
                                <w:t xml:space="preserve"> Document Sharing</w:t>
                              </w:r>
                            </w:p>
                            <w:p w14:paraId="406AEB5C" w14:textId="77777777" w:rsidR="00BD6716" w:rsidRDefault="00BD6716" w:rsidP="008F3449"/>
                            <w:p w14:paraId="60D3F333" w14:textId="77777777" w:rsidR="00BD6716" w:rsidRPr="00077324" w:rsidRDefault="00BD6716"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0" rIns="91440" bIns="45720" anchor="t" anchorCtr="0" upright="1">
                          <a:noAutofit/>
                        </wps:bodyPr>
                      </wps:wsp>
                      <wps:wsp>
                        <wps:cNvPr id="263" name="AutoShape 259"/>
                        <wps:cNvCnPr>
                          <a:cxnSpLocks noChangeShapeType="1"/>
                          <a:stCxn id="261" idx="1"/>
                          <a:endCxn id="261" idx="1"/>
                        </wps:cNvCnPr>
                        <wps:spPr bwMode="auto">
                          <a:xfrm>
                            <a:off x="3244215" y="2449830"/>
                            <a:ext cx="635" cy="63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4" name="Text Box 260"/>
                        <wps:cNvSpPr txBox="1">
                          <a:spLocks noChangeArrowheads="1"/>
                        </wps:cNvSpPr>
                        <wps:spPr bwMode="auto">
                          <a:xfrm>
                            <a:off x="4007485" y="1328420"/>
                            <a:ext cx="1447800" cy="341630"/>
                          </a:xfrm>
                          <a:prstGeom prst="rect">
                            <a:avLst/>
                          </a:prstGeom>
                          <a:solidFill>
                            <a:srgbClr val="FFFFFF"/>
                          </a:solidFill>
                          <a:ln w="25400">
                            <a:solidFill>
                              <a:srgbClr val="000000"/>
                            </a:solidFill>
                            <a:miter lim="800000"/>
                            <a:headEnd/>
                            <a:tailEnd/>
                          </a:ln>
                        </wps:spPr>
                        <wps:txbx>
                          <w:txbxContent>
                            <w:p w14:paraId="4BA9A675" w14:textId="77777777" w:rsidR="00BD6716" w:rsidRPr="00977430" w:rsidRDefault="00BD6716" w:rsidP="008F3449">
                              <w:pPr>
                                <w:spacing w:after="120"/>
                                <w:jc w:val="center"/>
                              </w:pPr>
                              <w:r>
                                <w:t>Sensor-Data-</w:t>
                              </w:r>
                              <w:r w:rsidRPr="00977430">
                                <w:t>Cons</w:t>
                              </w:r>
                            </w:p>
                            <w:p w14:paraId="4663A627" w14:textId="77777777" w:rsidR="00BD6716" w:rsidRDefault="00BD6716" w:rsidP="008F3449"/>
                            <w:p w14:paraId="77EA033A" w14:textId="77777777" w:rsidR="00BD6716" w:rsidRDefault="00BD6716" w:rsidP="008F3449">
                              <w:pPr>
                                <w:spacing w:after="120"/>
                                <w:jc w:val="center"/>
                              </w:pPr>
                              <w:r>
                                <w:t>Actor F</w:t>
                              </w:r>
                            </w:p>
                          </w:txbxContent>
                        </wps:txbx>
                        <wps:bodyPr rot="0" vert="horz" wrap="square" lIns="91440" tIns="45720" rIns="91440" bIns="45720" anchor="t" anchorCtr="0" upright="1">
                          <a:noAutofit/>
                        </wps:bodyPr>
                      </wps:wsp>
                      <wps:wsp>
                        <wps:cNvPr id="265" name="Text Box 261"/>
                        <wps:cNvSpPr txBox="1">
                          <a:spLocks noChangeArrowheads="1"/>
                        </wps:cNvSpPr>
                        <wps:spPr bwMode="auto">
                          <a:xfrm>
                            <a:off x="2280920" y="1328420"/>
                            <a:ext cx="1447800" cy="341630"/>
                          </a:xfrm>
                          <a:prstGeom prst="rect">
                            <a:avLst/>
                          </a:prstGeom>
                          <a:solidFill>
                            <a:srgbClr val="FFFFFF"/>
                          </a:solidFill>
                          <a:ln w="25400">
                            <a:solidFill>
                              <a:srgbClr val="000000"/>
                            </a:solidFill>
                            <a:miter lim="800000"/>
                            <a:headEnd/>
                            <a:tailEnd/>
                          </a:ln>
                        </wps:spPr>
                        <wps:txbx>
                          <w:txbxContent>
                            <w:p w14:paraId="4FE1D1D1" w14:textId="77777777" w:rsidR="00BD6716" w:rsidRPr="00977430" w:rsidRDefault="00BD6716" w:rsidP="008F3449">
                              <w:pPr>
                                <w:spacing w:after="120"/>
                                <w:jc w:val="center"/>
                              </w:pPr>
                              <w:r>
                                <w:t>Sensor-Data</w:t>
                              </w:r>
                              <w:r w:rsidRPr="00977430">
                                <w:t>-Cons</w:t>
                              </w:r>
                            </w:p>
                            <w:p w14:paraId="253B243B" w14:textId="77777777" w:rsidR="00BD6716" w:rsidRPr="00A9262C" w:rsidRDefault="00BD6716" w:rsidP="008F3449">
                              <w:pPr>
                                <w:spacing w:after="120"/>
                                <w:jc w:val="center"/>
                                <w:rPr>
                                  <w:color w:val="D60093"/>
                                </w:rPr>
                              </w:pPr>
                            </w:p>
                            <w:p w14:paraId="68E9B516" w14:textId="77777777" w:rsidR="00BD6716" w:rsidRDefault="00BD6716" w:rsidP="008F3449"/>
                            <w:p w14:paraId="68D4FC09" w14:textId="77777777" w:rsidR="00BD6716" w:rsidRDefault="00BD6716" w:rsidP="008F3449">
                              <w:pPr>
                                <w:spacing w:after="120"/>
                                <w:jc w:val="center"/>
                              </w:pPr>
                              <w:r>
                                <w:t>Actor F</w:t>
                              </w:r>
                            </w:p>
                          </w:txbxContent>
                        </wps:txbx>
                        <wps:bodyPr rot="0" vert="horz" wrap="square" lIns="91440" tIns="45720" rIns="91440" bIns="45720" anchor="t" anchorCtr="0" upright="1">
                          <a:noAutofit/>
                        </wps:bodyPr>
                      </wps:wsp>
                      <wps:wsp>
                        <wps:cNvPr id="266" name="Text Box 262"/>
                        <wps:cNvSpPr txBox="1">
                          <a:spLocks noChangeArrowheads="1"/>
                        </wps:cNvSpPr>
                        <wps:spPr bwMode="auto">
                          <a:xfrm>
                            <a:off x="454660" y="422275"/>
                            <a:ext cx="1045210" cy="305435"/>
                          </a:xfrm>
                          <a:prstGeom prst="rect">
                            <a:avLst/>
                          </a:prstGeom>
                          <a:solidFill>
                            <a:srgbClr val="FFFFFF"/>
                          </a:solidFill>
                          <a:ln w="25400">
                            <a:solidFill>
                              <a:srgbClr val="000000"/>
                            </a:solidFill>
                            <a:miter lim="800000"/>
                            <a:headEnd/>
                            <a:tailEnd/>
                          </a:ln>
                        </wps:spPr>
                        <wps:txbx>
                          <w:txbxContent>
                            <w:p w14:paraId="1D2B1A2C" w14:textId="77777777" w:rsidR="00BD6716" w:rsidRPr="00977430" w:rsidRDefault="00BD6716"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1997CF25" w14:textId="77777777" w:rsidR="00BD6716" w:rsidRDefault="00BD6716" w:rsidP="008F3449"/>
                            <w:p w14:paraId="6FF28B04" w14:textId="77777777" w:rsidR="00BD6716" w:rsidRDefault="00BD6716" w:rsidP="008F3449">
                              <w:pPr>
                                <w:spacing w:after="120"/>
                                <w:jc w:val="center"/>
                              </w:pPr>
                              <w:r>
                                <w:t>Actor A</w:t>
                              </w:r>
                            </w:p>
                          </w:txbxContent>
                        </wps:txbx>
                        <wps:bodyPr rot="0" vert="horz" wrap="square" lIns="91440" tIns="0" rIns="91440" bIns="0" anchor="t" anchorCtr="0" upright="1">
                          <a:noAutofit/>
                        </wps:bodyPr>
                      </wps:wsp>
                      <wps:wsp>
                        <wps:cNvPr id="267" name="Text Box 263"/>
                        <wps:cNvSpPr txBox="1">
                          <a:spLocks noChangeArrowheads="1"/>
                        </wps:cNvSpPr>
                        <wps:spPr bwMode="auto">
                          <a:xfrm>
                            <a:off x="761365" y="675005"/>
                            <a:ext cx="1045210" cy="305435"/>
                          </a:xfrm>
                          <a:prstGeom prst="rect">
                            <a:avLst/>
                          </a:prstGeom>
                          <a:solidFill>
                            <a:srgbClr val="FFFFFF"/>
                          </a:solidFill>
                          <a:ln w="25400">
                            <a:solidFill>
                              <a:srgbClr val="000000"/>
                            </a:solidFill>
                            <a:miter lim="800000"/>
                            <a:headEnd/>
                            <a:tailEnd/>
                          </a:ln>
                        </wps:spPr>
                        <wps:txbx>
                          <w:txbxContent>
                            <w:p w14:paraId="1CC40ED6" w14:textId="77777777" w:rsidR="00BD6716" w:rsidRPr="00977430" w:rsidRDefault="00BD6716"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2879E0FD" w14:textId="77777777" w:rsidR="00BD6716" w:rsidRDefault="00BD6716" w:rsidP="008F3449"/>
                            <w:p w14:paraId="66B91B0E" w14:textId="77777777" w:rsidR="00BD6716" w:rsidRDefault="00BD6716" w:rsidP="008F3449">
                              <w:pPr>
                                <w:spacing w:after="120"/>
                                <w:jc w:val="center"/>
                              </w:pPr>
                              <w:r>
                                <w:t>Actor A</w:t>
                              </w:r>
                            </w:p>
                          </w:txbxContent>
                        </wps:txbx>
                        <wps:bodyPr rot="0" vert="horz" wrap="square" lIns="91440" tIns="0" rIns="91440" bIns="0" anchor="t" anchorCtr="0" upright="1">
                          <a:noAutofit/>
                        </wps:bodyPr>
                      </wps:wsp>
                      <wps:wsp>
                        <wps:cNvPr id="268" name="Text Box 264"/>
                        <wps:cNvSpPr txBox="1">
                          <a:spLocks noChangeArrowheads="1"/>
                        </wps:cNvSpPr>
                        <wps:spPr bwMode="auto">
                          <a:xfrm>
                            <a:off x="2198370" y="422275"/>
                            <a:ext cx="1045210" cy="305435"/>
                          </a:xfrm>
                          <a:prstGeom prst="rect">
                            <a:avLst/>
                          </a:prstGeom>
                          <a:solidFill>
                            <a:srgbClr val="FFFFFF"/>
                          </a:solidFill>
                          <a:ln w="25400">
                            <a:solidFill>
                              <a:srgbClr val="000000"/>
                            </a:solidFill>
                            <a:miter lim="800000"/>
                            <a:headEnd/>
                            <a:tailEnd/>
                          </a:ln>
                        </wps:spPr>
                        <wps:txbx>
                          <w:txbxContent>
                            <w:p w14:paraId="20EE634F" w14:textId="77777777" w:rsidR="00BD6716" w:rsidRPr="00977430" w:rsidRDefault="00BD6716"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746496D4" w14:textId="77777777" w:rsidR="00BD6716" w:rsidRDefault="00BD6716" w:rsidP="008F3449"/>
                            <w:p w14:paraId="51FB27A5" w14:textId="77777777" w:rsidR="00BD6716" w:rsidRDefault="00BD6716" w:rsidP="008F3449">
                              <w:pPr>
                                <w:spacing w:after="120"/>
                                <w:jc w:val="center"/>
                              </w:pPr>
                              <w:r>
                                <w:t>Actor A</w:t>
                              </w:r>
                            </w:p>
                          </w:txbxContent>
                        </wps:txbx>
                        <wps:bodyPr rot="0" vert="horz" wrap="square" lIns="91440" tIns="0" rIns="91440" bIns="0" anchor="t" anchorCtr="0" upright="1">
                          <a:noAutofit/>
                        </wps:bodyPr>
                      </wps:wsp>
                      <wps:wsp>
                        <wps:cNvPr id="269" name="Text Box 265"/>
                        <wps:cNvSpPr txBox="1">
                          <a:spLocks noChangeArrowheads="1"/>
                        </wps:cNvSpPr>
                        <wps:spPr bwMode="auto">
                          <a:xfrm>
                            <a:off x="2505075" y="675005"/>
                            <a:ext cx="1045210" cy="305435"/>
                          </a:xfrm>
                          <a:prstGeom prst="rect">
                            <a:avLst/>
                          </a:prstGeom>
                          <a:solidFill>
                            <a:srgbClr val="FFFFFF"/>
                          </a:solidFill>
                          <a:ln w="25400">
                            <a:solidFill>
                              <a:srgbClr val="000000"/>
                            </a:solidFill>
                            <a:miter lim="800000"/>
                            <a:headEnd/>
                            <a:tailEnd/>
                          </a:ln>
                        </wps:spPr>
                        <wps:txbx>
                          <w:txbxContent>
                            <w:p w14:paraId="6E4F53F2" w14:textId="77777777" w:rsidR="00BD6716" w:rsidRPr="00977430" w:rsidRDefault="00BD6716"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74546AF7" w14:textId="77777777" w:rsidR="00BD6716" w:rsidRDefault="00BD6716" w:rsidP="008F3449"/>
                            <w:p w14:paraId="65986FE7" w14:textId="77777777" w:rsidR="00BD6716" w:rsidRDefault="00BD6716" w:rsidP="008F3449">
                              <w:pPr>
                                <w:spacing w:after="120"/>
                                <w:jc w:val="center"/>
                              </w:pPr>
                              <w:r>
                                <w:t>Actor A</w:t>
                              </w:r>
                            </w:p>
                          </w:txbxContent>
                        </wps:txbx>
                        <wps:bodyPr rot="0" vert="horz" wrap="square" lIns="91440" tIns="0" rIns="91440" bIns="0" anchor="t" anchorCtr="0" upright="1">
                          <a:noAutofit/>
                        </wps:bodyPr>
                      </wps:wsp>
                      <wps:wsp>
                        <wps:cNvPr id="270" name="Text Box 266"/>
                        <wps:cNvSpPr txBox="1">
                          <a:spLocks noChangeArrowheads="1"/>
                        </wps:cNvSpPr>
                        <wps:spPr bwMode="auto">
                          <a:xfrm>
                            <a:off x="3728720" y="88900"/>
                            <a:ext cx="1045210" cy="305435"/>
                          </a:xfrm>
                          <a:prstGeom prst="rect">
                            <a:avLst/>
                          </a:prstGeom>
                          <a:solidFill>
                            <a:srgbClr val="FFFFFF"/>
                          </a:solidFill>
                          <a:ln w="25400">
                            <a:solidFill>
                              <a:srgbClr val="000000"/>
                            </a:solidFill>
                            <a:miter lim="800000"/>
                            <a:headEnd/>
                            <a:tailEnd/>
                          </a:ln>
                        </wps:spPr>
                        <wps:txbx>
                          <w:txbxContent>
                            <w:p w14:paraId="28ED6C8B" w14:textId="77777777" w:rsidR="00BD6716" w:rsidRPr="00977430" w:rsidRDefault="00BD6716"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3769DF8C" w14:textId="77777777" w:rsidR="00BD6716" w:rsidRDefault="00BD6716" w:rsidP="008F3449"/>
                            <w:p w14:paraId="73B1C989" w14:textId="77777777" w:rsidR="00BD6716" w:rsidRDefault="00BD6716" w:rsidP="008F3449">
                              <w:pPr>
                                <w:spacing w:after="120"/>
                                <w:jc w:val="center"/>
                              </w:pPr>
                              <w:r>
                                <w:t>Actor A</w:t>
                              </w:r>
                            </w:p>
                          </w:txbxContent>
                        </wps:txbx>
                        <wps:bodyPr rot="0" vert="horz" wrap="square" lIns="91440" tIns="0" rIns="91440" bIns="0" anchor="t" anchorCtr="0" upright="1">
                          <a:noAutofit/>
                        </wps:bodyPr>
                      </wps:wsp>
                      <wps:wsp>
                        <wps:cNvPr id="271" name="Text Box 267"/>
                        <wps:cNvSpPr txBox="1">
                          <a:spLocks noChangeArrowheads="1"/>
                        </wps:cNvSpPr>
                        <wps:spPr bwMode="auto">
                          <a:xfrm>
                            <a:off x="3968115" y="341630"/>
                            <a:ext cx="1045210" cy="305435"/>
                          </a:xfrm>
                          <a:prstGeom prst="rect">
                            <a:avLst/>
                          </a:prstGeom>
                          <a:solidFill>
                            <a:srgbClr val="FFFFFF"/>
                          </a:solidFill>
                          <a:ln w="25400">
                            <a:solidFill>
                              <a:srgbClr val="000000"/>
                            </a:solidFill>
                            <a:miter lim="800000"/>
                            <a:headEnd/>
                            <a:tailEnd/>
                          </a:ln>
                        </wps:spPr>
                        <wps:txbx>
                          <w:txbxContent>
                            <w:p w14:paraId="7C46E227" w14:textId="77777777" w:rsidR="00BD6716" w:rsidRPr="00977430" w:rsidRDefault="00BD6716"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465EF3A5" w14:textId="77777777" w:rsidR="00BD6716" w:rsidRDefault="00BD6716" w:rsidP="008F3449"/>
                            <w:p w14:paraId="43B5D5FC" w14:textId="77777777" w:rsidR="00BD6716" w:rsidRDefault="00BD6716" w:rsidP="008F3449">
                              <w:pPr>
                                <w:spacing w:after="120"/>
                                <w:jc w:val="center"/>
                              </w:pPr>
                              <w:r>
                                <w:t>Actor A</w:t>
                              </w:r>
                            </w:p>
                          </w:txbxContent>
                        </wps:txbx>
                        <wps:bodyPr rot="0" vert="horz" wrap="square" lIns="91440" tIns="0" rIns="91440" bIns="0" anchor="t" anchorCtr="0" upright="1">
                          <a:noAutofit/>
                        </wps:bodyPr>
                      </wps:wsp>
                      <wps:wsp>
                        <wps:cNvPr id="272" name="Text Box 268"/>
                        <wps:cNvSpPr txBox="1">
                          <a:spLocks noChangeArrowheads="1"/>
                        </wps:cNvSpPr>
                        <wps:spPr bwMode="auto">
                          <a:xfrm>
                            <a:off x="4253865" y="594360"/>
                            <a:ext cx="1045210" cy="305435"/>
                          </a:xfrm>
                          <a:prstGeom prst="rect">
                            <a:avLst/>
                          </a:prstGeom>
                          <a:solidFill>
                            <a:srgbClr val="FFFFFF"/>
                          </a:solidFill>
                          <a:ln w="25400">
                            <a:solidFill>
                              <a:srgbClr val="000000"/>
                            </a:solidFill>
                            <a:miter lim="800000"/>
                            <a:headEnd/>
                            <a:tailEnd/>
                          </a:ln>
                        </wps:spPr>
                        <wps:txbx>
                          <w:txbxContent>
                            <w:p w14:paraId="53C082E7" w14:textId="77777777" w:rsidR="00BD6716" w:rsidRPr="00977430" w:rsidRDefault="00BD6716"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1B6AB488" w14:textId="77777777" w:rsidR="00BD6716" w:rsidRDefault="00BD6716" w:rsidP="008F3449"/>
                            <w:p w14:paraId="679C8C5C" w14:textId="77777777" w:rsidR="00BD6716" w:rsidRDefault="00BD6716" w:rsidP="008F3449">
                              <w:pPr>
                                <w:spacing w:after="120"/>
                                <w:jc w:val="center"/>
                              </w:pPr>
                              <w:r>
                                <w:t>Actor A</w:t>
                              </w:r>
                            </w:p>
                          </w:txbxContent>
                        </wps:txbx>
                        <wps:bodyPr rot="0" vert="horz" wrap="square" lIns="91440" tIns="0" rIns="91440" bIns="0" anchor="t" anchorCtr="0" upright="1">
                          <a:noAutofit/>
                        </wps:bodyPr>
                      </wps:wsp>
                      <wps:wsp>
                        <wps:cNvPr id="273" name="AutoShape 269"/>
                        <wps:cNvCnPr>
                          <a:cxnSpLocks noChangeShapeType="1"/>
                          <a:stCxn id="267" idx="2"/>
                        </wps:cNvCnPr>
                        <wps:spPr bwMode="auto">
                          <a:xfrm flipH="1">
                            <a:off x="1282700" y="993140"/>
                            <a:ext cx="1270" cy="335280"/>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4" name="AutoShape 270"/>
                        <wps:cNvCnPr>
                          <a:cxnSpLocks noChangeShapeType="1"/>
                          <a:endCxn id="265" idx="0"/>
                        </wps:cNvCnPr>
                        <wps:spPr bwMode="auto">
                          <a:xfrm>
                            <a:off x="3004185" y="969645"/>
                            <a:ext cx="635" cy="34607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5" name="AutoShape 271"/>
                        <wps:cNvCnPr>
                          <a:cxnSpLocks noChangeShapeType="1"/>
                        </wps:cNvCnPr>
                        <wps:spPr bwMode="auto">
                          <a:xfrm>
                            <a:off x="4797425" y="989330"/>
                            <a:ext cx="635" cy="33337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6" name="AutoShape 272"/>
                        <wps:cNvCnPr>
                          <a:cxnSpLocks noChangeShapeType="1"/>
                        </wps:cNvCnPr>
                        <wps:spPr bwMode="auto">
                          <a:xfrm>
                            <a:off x="1260475" y="2194560"/>
                            <a:ext cx="3556635" cy="63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7" name="Rectangle 273"/>
                        <wps:cNvSpPr>
                          <a:spLocks noChangeArrowheads="1"/>
                        </wps:cNvSpPr>
                        <wps:spPr bwMode="auto">
                          <a:xfrm>
                            <a:off x="2966720" y="1009862"/>
                            <a:ext cx="1650154" cy="2489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F0FDBE4" w14:textId="6E7C12AF" w:rsidR="00BD6716" w:rsidRPr="00CA17B3" w:rsidRDefault="00BD6716" w:rsidP="008F3449">
                              <w:pPr>
                                <w:rPr>
                                  <w:rFonts w:ascii="Arial" w:hAnsi="Arial" w:cs="Arial"/>
                                  <w:sz w:val="18"/>
                                  <w:szCs w:val="18"/>
                                </w:rPr>
                              </w:pPr>
                              <w:r w:rsidRPr="00CA17B3">
                                <w:rPr>
                                  <w:rFonts w:ascii="Arial" w:hAnsi="Arial" w:cs="Arial"/>
                                  <w:sz w:val="18"/>
                                  <w:szCs w:val="18"/>
                                </w:rPr>
                                <w:t>Communicate PHCA</w:t>
                              </w:r>
                              <w:r>
                                <w:rPr>
                                  <w:rFonts w:ascii="Arial" w:hAnsi="Arial" w:cs="Arial"/>
                                  <w:sz w:val="20"/>
                                </w:rPr>
                                <w:t xml:space="preserve"> </w:t>
                              </w:r>
                              <w:r w:rsidRPr="00CA17B3">
                                <w:rPr>
                                  <w:rFonts w:ascii="Arial" w:hAnsi="Arial" w:cs="Arial"/>
                                  <w:sz w:val="18"/>
                                  <w:szCs w:val="18"/>
                                </w:rPr>
                                <w:t>Data-*</w:t>
                              </w:r>
                            </w:p>
                            <w:p w14:paraId="2E739CCF" w14:textId="77777777" w:rsidR="00BD6716" w:rsidRDefault="00BD6716" w:rsidP="008F3449"/>
                            <w:p w14:paraId="24538904" w14:textId="77777777" w:rsidR="00BD6716" w:rsidRPr="00077324" w:rsidRDefault="00BD6716"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0" rIns="91440" bIns="45720" anchor="t" anchorCtr="0" upright="1">
                          <a:noAutofit/>
                        </wps:bodyPr>
                      </wps:wsp>
                      <wps:wsp>
                        <wps:cNvPr id="278" name="Text Box 274"/>
                        <wps:cNvSpPr txBox="1">
                          <a:spLocks noChangeArrowheads="1"/>
                        </wps:cNvSpPr>
                        <wps:spPr bwMode="auto">
                          <a:xfrm>
                            <a:off x="573405" y="1670050"/>
                            <a:ext cx="1447800" cy="354330"/>
                          </a:xfrm>
                          <a:prstGeom prst="rect">
                            <a:avLst/>
                          </a:prstGeom>
                          <a:solidFill>
                            <a:srgbClr val="FFFFFF"/>
                          </a:solidFill>
                          <a:ln w="25400">
                            <a:solidFill>
                              <a:srgbClr val="000000"/>
                            </a:solidFill>
                            <a:miter lim="800000"/>
                            <a:headEnd/>
                            <a:tailEnd/>
                          </a:ln>
                        </wps:spPr>
                        <wps:txbx>
                          <w:txbxContent>
                            <w:p w14:paraId="561BEEAD" w14:textId="77777777" w:rsidR="00BD6716" w:rsidRPr="00977430" w:rsidRDefault="00BD6716" w:rsidP="00A26614">
                              <w:pPr>
                                <w:spacing w:after="120"/>
                                <w:jc w:val="center"/>
                              </w:pPr>
                              <w:r w:rsidRPr="00977430">
                                <w:t>Dev-</w:t>
                              </w:r>
                              <w:proofErr w:type="spellStart"/>
                              <w:r w:rsidRPr="00977430">
                                <w:t>Obs</w:t>
                              </w:r>
                              <w:proofErr w:type="spellEnd"/>
                              <w:r w:rsidRPr="00977430">
                                <w:t>-</w:t>
                              </w:r>
                              <w:r>
                                <w:t>Rep</w:t>
                              </w:r>
                            </w:p>
                            <w:p w14:paraId="08A04D53" w14:textId="77777777" w:rsidR="00BD6716" w:rsidRDefault="00BD6716" w:rsidP="008F3449"/>
                            <w:p w14:paraId="08C320E7" w14:textId="77777777" w:rsidR="00BD6716" w:rsidRDefault="00BD6716" w:rsidP="008F3449">
                              <w:pPr>
                                <w:spacing w:after="120"/>
                                <w:jc w:val="center"/>
                              </w:pPr>
                              <w:r>
                                <w:t>Actor F</w:t>
                              </w:r>
                            </w:p>
                          </w:txbxContent>
                        </wps:txbx>
                        <wps:bodyPr rot="0" vert="horz" wrap="square" lIns="91440" tIns="45720" rIns="91440" bIns="45720" anchor="t" anchorCtr="0" upright="1">
                          <a:noAutofit/>
                        </wps:bodyPr>
                      </wps:wsp>
                      <wps:wsp>
                        <wps:cNvPr id="279" name="Text Box 275"/>
                        <wps:cNvSpPr txBox="1">
                          <a:spLocks noChangeArrowheads="1"/>
                        </wps:cNvSpPr>
                        <wps:spPr bwMode="auto">
                          <a:xfrm>
                            <a:off x="2280920" y="1670050"/>
                            <a:ext cx="1447800" cy="354330"/>
                          </a:xfrm>
                          <a:prstGeom prst="rect">
                            <a:avLst/>
                          </a:prstGeom>
                          <a:solidFill>
                            <a:srgbClr val="FFFFFF"/>
                          </a:solidFill>
                          <a:ln w="25400">
                            <a:solidFill>
                              <a:srgbClr val="000000"/>
                            </a:solidFill>
                            <a:miter lim="800000"/>
                            <a:headEnd/>
                            <a:tailEnd/>
                          </a:ln>
                        </wps:spPr>
                        <wps:txbx>
                          <w:txbxContent>
                            <w:p w14:paraId="51F5780D" w14:textId="77777777" w:rsidR="00BD6716" w:rsidRDefault="00BD6716" w:rsidP="00A26614">
                              <w:pPr>
                                <w:jc w:val="center"/>
                              </w:pPr>
                              <w:r w:rsidRPr="00977430">
                                <w:t>Dev-</w:t>
                              </w:r>
                              <w:proofErr w:type="spellStart"/>
                              <w:r w:rsidRPr="00977430">
                                <w:t>Obs</w:t>
                              </w:r>
                              <w:proofErr w:type="spellEnd"/>
                              <w:r w:rsidRPr="00977430">
                                <w:t>-</w:t>
                              </w:r>
                              <w:r>
                                <w:t>Rep</w:t>
                              </w:r>
                            </w:p>
                            <w:p w14:paraId="510B6E4D" w14:textId="77777777" w:rsidR="00BD6716" w:rsidRDefault="00BD6716" w:rsidP="008F3449">
                              <w:pPr>
                                <w:spacing w:after="120"/>
                                <w:jc w:val="center"/>
                              </w:pPr>
                              <w:r>
                                <w:t>Actor F</w:t>
                              </w:r>
                            </w:p>
                          </w:txbxContent>
                        </wps:txbx>
                        <wps:bodyPr rot="0" vert="horz" wrap="square" lIns="91440" tIns="45720" rIns="91440" bIns="45720" anchor="t" anchorCtr="0" upright="1">
                          <a:noAutofit/>
                        </wps:bodyPr>
                      </wps:wsp>
                      <wps:wsp>
                        <wps:cNvPr id="280" name="Text Box 276"/>
                        <wps:cNvSpPr txBox="1">
                          <a:spLocks noChangeArrowheads="1"/>
                        </wps:cNvSpPr>
                        <wps:spPr bwMode="auto">
                          <a:xfrm>
                            <a:off x="4007485" y="1670050"/>
                            <a:ext cx="1447800" cy="354330"/>
                          </a:xfrm>
                          <a:prstGeom prst="rect">
                            <a:avLst/>
                          </a:prstGeom>
                          <a:solidFill>
                            <a:srgbClr val="FFFFFF"/>
                          </a:solidFill>
                          <a:ln w="25400">
                            <a:solidFill>
                              <a:srgbClr val="000000"/>
                            </a:solidFill>
                            <a:miter lim="800000"/>
                            <a:headEnd/>
                            <a:tailEnd/>
                          </a:ln>
                        </wps:spPr>
                        <wps:txbx>
                          <w:txbxContent>
                            <w:p w14:paraId="383697B9" w14:textId="77777777" w:rsidR="00BD6716" w:rsidRPr="00977430" w:rsidRDefault="00BD6716" w:rsidP="008F3449">
                              <w:pPr>
                                <w:spacing w:after="120"/>
                                <w:jc w:val="center"/>
                              </w:pPr>
                              <w:r w:rsidRPr="00977430">
                                <w:t>Dev-</w:t>
                              </w:r>
                              <w:proofErr w:type="spellStart"/>
                              <w:r w:rsidRPr="00977430">
                                <w:t>Obs</w:t>
                              </w:r>
                              <w:proofErr w:type="spellEnd"/>
                              <w:r w:rsidRPr="00977430">
                                <w:t>-</w:t>
                              </w:r>
                              <w:r>
                                <w:t>Rep</w:t>
                              </w:r>
                            </w:p>
                            <w:p w14:paraId="21676CC6" w14:textId="77777777" w:rsidR="00BD6716" w:rsidRDefault="00BD6716" w:rsidP="008F3449"/>
                            <w:p w14:paraId="17C4B63C" w14:textId="77777777" w:rsidR="00BD6716" w:rsidRDefault="00BD6716" w:rsidP="008F3449">
                              <w:pPr>
                                <w:spacing w:after="120"/>
                                <w:jc w:val="center"/>
                              </w:pPr>
                              <w:r>
                                <w:t>Actor F</w:t>
                              </w:r>
                            </w:p>
                          </w:txbxContent>
                        </wps:txbx>
                        <wps:bodyPr rot="0" vert="horz" wrap="square" lIns="91440" tIns="45720" rIns="91440" bIns="45720" anchor="t" anchorCtr="0" upright="1">
                          <a:noAutofit/>
                        </wps:bodyPr>
                      </wps:wsp>
                      <wps:wsp>
                        <wps:cNvPr id="281" name="Text Box 277"/>
                        <wps:cNvSpPr txBox="1">
                          <a:spLocks noChangeArrowheads="1"/>
                        </wps:cNvSpPr>
                        <wps:spPr bwMode="auto">
                          <a:xfrm>
                            <a:off x="2191385" y="3126740"/>
                            <a:ext cx="1447800" cy="391795"/>
                          </a:xfrm>
                          <a:prstGeom prst="rect">
                            <a:avLst/>
                          </a:prstGeom>
                          <a:solidFill>
                            <a:srgbClr val="FFFFFF"/>
                          </a:solidFill>
                          <a:ln w="25400">
                            <a:solidFill>
                              <a:srgbClr val="000000"/>
                            </a:solidFill>
                            <a:miter lim="800000"/>
                            <a:headEnd/>
                            <a:tailEnd/>
                          </a:ln>
                        </wps:spPr>
                        <wps:txbx>
                          <w:txbxContent>
                            <w:p w14:paraId="56FE6E63" w14:textId="77777777" w:rsidR="00BD6716" w:rsidRPr="00977430" w:rsidRDefault="00BD6716" w:rsidP="008F3449">
                              <w:pPr>
                                <w:spacing w:after="120"/>
                                <w:jc w:val="center"/>
                              </w:pPr>
                              <w:r w:rsidRPr="00977430">
                                <w:t>Content Creator</w:t>
                              </w:r>
                            </w:p>
                            <w:p w14:paraId="79DDAD4B" w14:textId="77777777" w:rsidR="00BD6716" w:rsidRDefault="00BD6716" w:rsidP="008F3449"/>
                            <w:p w14:paraId="484E1493" w14:textId="77777777" w:rsidR="00BD6716" w:rsidRDefault="00BD6716" w:rsidP="008F3449">
                              <w:pPr>
                                <w:spacing w:after="120"/>
                                <w:jc w:val="center"/>
                              </w:pPr>
                              <w:r>
                                <w:t>Actor F</w:t>
                              </w:r>
                            </w:p>
                          </w:txbxContent>
                        </wps:txbx>
                        <wps:bodyPr rot="0" vert="horz" wrap="square" lIns="91440" tIns="45720" rIns="91440" bIns="45720" anchor="t" anchorCtr="0" upright="1">
                          <a:noAutofit/>
                        </wps:bodyPr>
                      </wps:wsp>
                      <wps:wsp>
                        <wps:cNvPr id="282" name="AutoShape 278"/>
                        <wps:cNvCnPr>
                          <a:cxnSpLocks noChangeShapeType="1"/>
                        </wps:cNvCnPr>
                        <wps:spPr bwMode="auto">
                          <a:xfrm>
                            <a:off x="1144270" y="3912235"/>
                            <a:ext cx="3556635" cy="63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3" name="Text Box 279"/>
                        <wps:cNvSpPr txBox="1">
                          <a:spLocks noChangeArrowheads="1"/>
                        </wps:cNvSpPr>
                        <wps:spPr bwMode="auto">
                          <a:xfrm>
                            <a:off x="2268220" y="4107815"/>
                            <a:ext cx="1447800" cy="368300"/>
                          </a:xfrm>
                          <a:prstGeom prst="rect">
                            <a:avLst/>
                          </a:prstGeom>
                          <a:solidFill>
                            <a:srgbClr val="FFFFFF"/>
                          </a:solidFill>
                          <a:ln w="25400">
                            <a:solidFill>
                              <a:srgbClr val="000000"/>
                            </a:solidFill>
                            <a:miter lim="800000"/>
                            <a:headEnd/>
                            <a:tailEnd/>
                          </a:ln>
                        </wps:spPr>
                        <wps:txbx>
                          <w:txbxContent>
                            <w:p w14:paraId="7BA97CA3" w14:textId="77777777" w:rsidR="00BD6716" w:rsidRPr="00977430" w:rsidRDefault="00BD6716" w:rsidP="008F3449">
                              <w:pPr>
                                <w:spacing w:after="120"/>
                                <w:jc w:val="center"/>
                              </w:pPr>
                              <w:r w:rsidRPr="00977430">
                                <w:t>Content Consumer</w:t>
                              </w:r>
                            </w:p>
                            <w:p w14:paraId="301F82B6" w14:textId="77777777" w:rsidR="00BD6716" w:rsidRDefault="00BD6716" w:rsidP="008F3449"/>
                            <w:p w14:paraId="43E63F95" w14:textId="77777777" w:rsidR="00BD6716" w:rsidRDefault="00BD6716" w:rsidP="008F3449">
                              <w:pPr>
                                <w:spacing w:after="120"/>
                                <w:jc w:val="center"/>
                              </w:pPr>
                              <w:r>
                                <w:t>Actor F</w:t>
                              </w:r>
                            </w:p>
                          </w:txbxContent>
                        </wps:txbx>
                        <wps:bodyPr rot="0" vert="horz" wrap="square" lIns="91440" tIns="45720" rIns="91440" bIns="45720" anchor="t" anchorCtr="0" upright="1">
                          <a:noAutofit/>
                        </wps:bodyPr>
                      </wps:wsp>
                      <wps:wsp>
                        <wps:cNvPr id="284" name="Text Box 280"/>
                        <wps:cNvSpPr txBox="1">
                          <a:spLocks noChangeArrowheads="1"/>
                        </wps:cNvSpPr>
                        <wps:spPr bwMode="auto">
                          <a:xfrm>
                            <a:off x="574040" y="4107815"/>
                            <a:ext cx="1447800" cy="368300"/>
                          </a:xfrm>
                          <a:prstGeom prst="rect">
                            <a:avLst/>
                          </a:prstGeom>
                          <a:solidFill>
                            <a:srgbClr val="FFFFFF"/>
                          </a:solidFill>
                          <a:ln w="25400">
                            <a:solidFill>
                              <a:srgbClr val="000000"/>
                            </a:solidFill>
                            <a:miter lim="800000"/>
                            <a:headEnd/>
                            <a:tailEnd/>
                          </a:ln>
                        </wps:spPr>
                        <wps:txbx>
                          <w:txbxContent>
                            <w:p w14:paraId="7C1475B8" w14:textId="77777777" w:rsidR="00BD6716" w:rsidRPr="00977430" w:rsidRDefault="00BD6716" w:rsidP="008F3449">
                              <w:pPr>
                                <w:spacing w:after="120"/>
                                <w:jc w:val="center"/>
                              </w:pPr>
                              <w:r w:rsidRPr="00977430">
                                <w:t>Content Consumer</w:t>
                              </w:r>
                            </w:p>
                            <w:p w14:paraId="37F51E16" w14:textId="77777777" w:rsidR="00BD6716" w:rsidRDefault="00BD6716" w:rsidP="008F3449"/>
                            <w:p w14:paraId="519010C7" w14:textId="77777777" w:rsidR="00BD6716" w:rsidRDefault="00BD6716" w:rsidP="008F3449">
                              <w:pPr>
                                <w:spacing w:after="120"/>
                                <w:jc w:val="center"/>
                              </w:pPr>
                              <w:r>
                                <w:t>Actor F</w:t>
                              </w:r>
                            </w:p>
                          </w:txbxContent>
                        </wps:txbx>
                        <wps:bodyPr rot="0" vert="horz" wrap="square" lIns="91440" tIns="45720" rIns="91440" bIns="45720" anchor="t" anchorCtr="0" upright="1">
                          <a:noAutofit/>
                        </wps:bodyPr>
                      </wps:wsp>
                      <wps:wsp>
                        <wps:cNvPr id="286" name="AutoShape 281"/>
                        <wps:cNvCnPr>
                          <a:cxnSpLocks noChangeShapeType="1"/>
                        </wps:cNvCnPr>
                        <wps:spPr bwMode="auto">
                          <a:xfrm>
                            <a:off x="4693285" y="3905885"/>
                            <a:ext cx="635" cy="199390"/>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7" name="AutoShape 282"/>
                        <wps:cNvCnPr>
                          <a:cxnSpLocks noChangeShapeType="1"/>
                        </wps:cNvCnPr>
                        <wps:spPr bwMode="auto">
                          <a:xfrm>
                            <a:off x="1151890" y="3905885"/>
                            <a:ext cx="635" cy="199390"/>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 name="AutoShape 283"/>
                        <wps:cNvCnPr>
                          <a:cxnSpLocks noChangeShapeType="1"/>
                        </wps:cNvCnPr>
                        <wps:spPr bwMode="auto">
                          <a:xfrm>
                            <a:off x="2974975" y="3905885"/>
                            <a:ext cx="635" cy="199390"/>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9" name="Text Box 284"/>
                        <wps:cNvSpPr txBox="1">
                          <a:spLocks noChangeArrowheads="1"/>
                        </wps:cNvSpPr>
                        <wps:spPr bwMode="auto">
                          <a:xfrm>
                            <a:off x="4576445" y="844550"/>
                            <a:ext cx="1045210" cy="305435"/>
                          </a:xfrm>
                          <a:prstGeom prst="rect">
                            <a:avLst/>
                          </a:prstGeom>
                          <a:solidFill>
                            <a:srgbClr val="FFFFFF"/>
                          </a:solidFill>
                          <a:ln w="25400">
                            <a:solidFill>
                              <a:srgbClr val="000000"/>
                            </a:solidFill>
                            <a:miter lim="800000"/>
                            <a:headEnd/>
                            <a:tailEnd/>
                          </a:ln>
                        </wps:spPr>
                        <wps:txbx>
                          <w:txbxContent>
                            <w:p w14:paraId="23BC64E6" w14:textId="77777777" w:rsidR="00BD6716" w:rsidRPr="00977430" w:rsidRDefault="00BD6716"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0D778C25" w14:textId="77777777" w:rsidR="00BD6716" w:rsidRDefault="00BD6716" w:rsidP="008F3449"/>
                            <w:p w14:paraId="3E4830F2" w14:textId="77777777" w:rsidR="00BD6716" w:rsidRDefault="00BD6716" w:rsidP="008F3449">
                              <w:pPr>
                                <w:spacing w:after="120"/>
                                <w:jc w:val="center"/>
                              </w:pPr>
                              <w:r>
                                <w:t>Actor A</w:t>
                              </w:r>
                            </w:p>
                          </w:txbxContent>
                        </wps:txbx>
                        <wps:bodyPr rot="0" vert="horz" wrap="square" lIns="91440" tIns="0" rIns="91440" bIns="0" anchor="t" anchorCtr="0" upright="1">
                          <a:noAutofit/>
                        </wps:bodyPr>
                      </wps:wsp>
                    </wpc:wpc>
                  </a:graphicData>
                </a:graphic>
              </wp:inline>
            </w:drawing>
          </mc:Choice>
          <mc:Fallback>
            <w:pict>
              <v:group id="Canvas 244" o:spid="_x0000_s1084" editas="canvas" style="width:474.25pt;height:363.9pt;mso-position-horizontal-relative:char;mso-position-vertical-relative:line" coordsize="60229,46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">
                <v:shape id="_x0000_s1085" type="#_x0000_t75" style="position:absolute;width:60229;height:46215;visibility:visible;mso-wrap-style:square">
                  <v:fill o:detectmouseclick="t"/>
                  <v:path o:connecttype="none"/>
                </v:shape>
                <v:shape id="AutoShape 246" o:spid="_x0000_s1086" type="#_x0000_t32" style="position:absolute;left:29724;top:34131;width:25;height:49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tABsEAAADcAAAADwAAAGRycy9kb3ducmV2LnhtbERP32vCMBB+H+x/CDfwbaZTJ1KNMgRR&#10;hDFaB3s9mrMtJpfSRI3/vRkIvt3H9/MWq2iNuFDvW8cKPoYZCOLK6ZZrBb+HzfsMhA/IGo1jUnAj&#10;D6vl68sCc+2uXNClDLVIIexzVNCE0OVS+qohi37oOuLEHV1vMSTY11L3eE3h1shRlk2lxZZTQ4Md&#10;rRuqTuXZKvgZb80kojax/DvO8FZ876XVSg3e4tccRKAYnuKHe6fT/M8x/D+TLpDL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C0AGwQAAANwAAAAPAAAAAAAAAAAAAAAA&#10;AKECAABkcnMvZG93bnJldi54bWxQSwUGAAAAAAQABAD5AAAAjwMAAAAA&#10;" strokeweight="2pt"/>
                <v:shape id="AutoShape 247" o:spid="_x0000_s1087" type="#_x0000_t32" style="position:absolute;left:48164;top:19812;width:7;height:22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j8QAAADcAAAADwAAAGRycy9kb3ducmV2LnhtbERP22rCQBB9F/yHZYS+6aYl9ZJmlVKQ&#10;loJKVNLXITtNQrOzIbuN6d93BcG3OZzrpJvBNKKnztWWFTzOIhDEhdU1lwrOp+10CcJ5ZI2NZVLw&#10;Rw426/EoxUTbC2fUH30pQgi7BBVU3reJlK6oyKCb2ZY4cN+2M+gD7EqpO7yEcNPIpyiaS4M1h4YK&#10;W3qrqPg5/hoF/SHfL7Zt/37wZR5nn/HqC81OqYfJ8PoCwtPg7+Kb+0OH+c8xXJ8JF8j1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POPxAAAANwAAAAPAAAAAAAAAAAA&#10;AAAAAKECAABkcnMvZG93bnJldi54bWxQSwUGAAAAAAQABAD5AAAAkgMAAAAA&#10;" strokeweight="2pt"/>
                <v:shape id="AutoShape 248" o:spid="_x0000_s1088" type="#_x0000_t32" style="position:absolute;left:29597;top:19812;width:6;height:22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hWFMQAAADcAAAADwAAAGRycy9kb3ducmV2LnhtbERP22rCQBB9L/gPywi+NRuLVo2uUoTQ&#10;UmjFC/F1yI5JMDsbstsk/ftuodC3OZzrbHaDqUVHrassK5hGMQji3OqKCwWXc/q4BOE8ssbaMin4&#10;Jge77ehhg4m2PR+pO/lChBB2CSoovW8SKV1ekkEX2YY4cDfbGvQBtoXULfYh3NTyKY6fpcGKQ0OJ&#10;De1Lyu+nL6OgO2Sfi7TpXg++yGbH99nqiuZDqcl4eFmD8DT4f/Gf+02H+fM5/D4TLpD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qFYUxAAAANwAAAAPAAAAAAAAAAAA&#10;AAAAAKECAABkcnMvZG93bnJldi54bWxQSwUGAAAAAAQABAD5AAAAkgMAAAAA&#10;" strokeweight="2pt"/>
                <v:shape id="AutoShape 249" o:spid="_x0000_s1089" type="#_x0000_t32" style="position:absolute;left:12693;top:19812;width:7;height:22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rIY8QAAADcAAAADwAAAGRycy9kb3ducmV2LnhtbERPyWrDMBC9F/IPYgK51XJKmsWJEkrA&#10;tBTakAXnOlgT28QaGUu13b+vCoXe5vHW2ewGU4uOWldZVjCNYhDEudUVFwou5/RxCcJ5ZI21ZVLw&#10;TQ5229HDBhNtez5Sd/KFCCHsElRQet8kUrq8JIMusg1x4G62NegDbAupW+xDuKnlUxzPpcGKQ0OJ&#10;De1Lyu+nL6OgO2Sfi7TpXg++yGbH99nqiuZDqcl4eFmD8DT4f/Gf+02H+c9z+H0mXC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eshjxAAAANwAAAAPAAAAAAAAAAAA&#10;AAAAAKECAABkcnMvZG93bnJldi54bWxQSwUGAAAAAAQABAD5AAAAkgMAAAAA&#10;" strokeweight="2pt"/>
                <v:line id="Line 250" o:spid="_x0000_s1090" style="position:absolute;visibility:visible;mso-wrap-style:square" from="29603,21945" to="29610,34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taDMMAAADcAAAADwAAAGRycy9kb3ducmV2LnhtbERPS2vCQBC+F/oflil4qxsrtRJdRQQf&#10;9NZUBG9DdkxisrPp7kbTf98tCN7m43vOfNmbRlzJ+cqygtEwAUGcW11xoeDwvXmdgvABWWNjmRT8&#10;kofl4vlpjqm2N/6iaxYKEUPYp6igDKFNpfR5SQb90LbEkTtbZzBE6AqpHd5iuGnkW5JMpMGKY0OJ&#10;La1LyuusMwqOXcanS71xDXbb3e58/Kn9+FOpwUu/moEI1IeH+O7e6zj//QP+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37WgzDAAAA3AAAAA8AAAAAAAAAAAAA&#10;AAAAoQIAAGRycy9kb3ducmV2LnhtbFBLBQYAAAAABAAEAPkAAACRAwAAAAA=&#10;" strokeweight="1.5pt"/>
                <v:rect id="Rectangle 251" o:spid="_x0000_s1091" style="position:absolute;left:12604;top:9969;width:17605;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yCiL8A&#10;AADcAAAADwAAAGRycy9kb3ducmV2LnhtbERPzWrDMAy+F/YORoPdWmeDlpLVLWOjI/TWdg8gYs0O&#10;i+Vge0n29tOh0Jv0/enT7jCHXo2UchfZwPOqAkXcRtuxM/B1PS63oHJBtthHJgN/lOGwf1jssLZx&#10;4jONl+KUhHCu0YAvZai1zq2ngHkVB2LhvmMKWGRNTtuEk4SHXr9U1UYH7FgueBzo3VP7c/kNBj62&#10;OhZ/nAQZP5sTsUvN2hnz9Di/vYIqNJe7+OZurNRfS1t5RibQ+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bIKIvwAAANwAAAAPAAAAAAAAAAAAAAAAAJgCAABkcnMvZG93bnJl&#10;di54bWxQSwUGAAAAAAQABAD1AAAAhAMAAAAA&#10;" filled="f" stroked="f" strokeweight="0">
                  <v:textbox inset=",0">
                    <w:txbxContent>
                      <w:p w14:paraId="4A66C79C" w14:textId="2303B233" w:rsidR="00BD6716" w:rsidRPr="00CA17B3" w:rsidRDefault="00BD6716" w:rsidP="008F3449">
                        <w:pPr>
                          <w:rPr>
                            <w:rFonts w:ascii="Arial" w:hAnsi="Arial" w:cs="Arial"/>
                            <w:sz w:val="18"/>
                            <w:szCs w:val="18"/>
                          </w:rPr>
                        </w:pPr>
                        <w:r w:rsidRPr="00CA17B3">
                          <w:rPr>
                            <w:rFonts w:ascii="Arial" w:hAnsi="Arial" w:cs="Arial"/>
                            <w:sz w:val="18"/>
                            <w:szCs w:val="18"/>
                          </w:rPr>
                          <w:t>Communicate PHCA Data-*</w:t>
                        </w:r>
                      </w:p>
                      <w:p w14:paraId="64048848" w14:textId="77777777" w:rsidR="00BD6716" w:rsidRDefault="00BD6716" w:rsidP="008F3449"/>
                      <w:p w14:paraId="1CED1F7B" w14:textId="77777777" w:rsidR="00BD6716" w:rsidRPr="00077324" w:rsidRDefault="00BD6716"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shape id="Text Box 252" o:spid="_x0000_s1092" type="#_x0000_t202" style="position:absolute;left:2152;top:1835;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Fe98UA&#10;AADcAAAADwAAAGRycy9kb3ducmV2LnhtbESPS2vCQBSF94X+h+EW3NVJlVpJHaVUBBddxMciy9vM&#10;bSY0cydkrhr/facguDycx8dZrAbfqjP1sQls4GWcgSKugm24NnA8bJ7noKIgW2wDk4ErRVgtHx8W&#10;mNtw4R2d91KrNMIxRwNOpMu1jpUjj3EcOuLk/YTeoyTZ19r2eEnjvtWTLJtpjw0ngsOOPh1Vv/uT&#10;T5B5o4udfG+L0hVreTuWU/1VGjN6Gj7eQQkNcg/f2ltrYPI6g/8z6Qjo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gV73xQAAANwAAAAPAAAAAAAAAAAAAAAAAJgCAABkcnMv&#10;ZG93bnJldi54bWxQSwUGAAAAAAQABAD1AAAAigMAAAAA&#10;" strokeweight="2pt">
                  <v:textbox inset=",0,,0">
                    <w:txbxContent>
                      <w:p w14:paraId="7B92C6A8" w14:textId="77777777" w:rsidR="00BD6716" w:rsidRPr="00977430" w:rsidRDefault="00BD6716"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48DC244D" w14:textId="77777777" w:rsidR="00BD6716" w:rsidRDefault="00BD6716" w:rsidP="008F3449"/>
                      <w:p w14:paraId="40696ED2" w14:textId="77777777" w:rsidR="00BD6716" w:rsidRDefault="00BD6716" w:rsidP="008F3449">
                        <w:pPr>
                          <w:spacing w:after="120"/>
                          <w:jc w:val="center"/>
                        </w:pPr>
                        <w:r>
                          <w:t>Actor A</w:t>
                        </w:r>
                      </w:p>
                    </w:txbxContent>
                  </v:textbox>
                </v:shape>
                <v:shape id="Text Box 253" o:spid="_x0000_s1093" type="#_x0000_t202" style="position:absolute;left:40005;top:41078;width:14478;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2rqMMA&#10;AADcAAAADwAAAGRycy9kb3ducmV2LnhtbESP3YrCMBSE7wXfIRzBO01VVqU2FREW1mUR//D60Bzb&#10;YnNSmmjr228WFrwcZuYbJll3phJPalxpWcFkHIEgzqwuOVdwOX+OliCcR9ZYWSYFL3KwTvu9BGNt&#10;Wz7S8+RzESDsYlRQeF/HUrqsIINubGvi4N1sY9AH2eRSN9gGuKnkNIrm0mDJYaHAmrYFZffTwyiQ&#10;u3Y/kz+H+eK6+35cjNOzjrVSw0G3WYHw1Pl3+L/9pRVMPxbwdyYcAZ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22rqMMAAADcAAAADwAAAAAAAAAAAAAAAACYAgAAZHJzL2Rv&#10;d25yZXYueG1sUEsFBgAAAAAEAAQA9QAAAIgDAAAAAA==&#10;" strokeweight="2pt">
                  <v:textbox>
                    <w:txbxContent>
                      <w:p w14:paraId="09468C4F" w14:textId="77777777" w:rsidR="00BD6716" w:rsidRPr="00977430" w:rsidRDefault="00BD6716" w:rsidP="008F3449">
                        <w:pPr>
                          <w:spacing w:after="120"/>
                          <w:jc w:val="center"/>
                        </w:pPr>
                        <w:r w:rsidRPr="00977430">
                          <w:t>Content Consumer</w:t>
                        </w:r>
                      </w:p>
                      <w:p w14:paraId="72817A54" w14:textId="77777777" w:rsidR="00BD6716" w:rsidRDefault="00BD6716" w:rsidP="008F3449"/>
                      <w:p w14:paraId="6C3EDB3A" w14:textId="77777777" w:rsidR="00BD6716" w:rsidRDefault="00BD6716" w:rsidP="008F3449">
                        <w:pPr>
                          <w:spacing w:after="120"/>
                          <w:jc w:val="center"/>
                        </w:pPr>
                        <w:r>
                          <w:t>Actor F</w:t>
                        </w:r>
                      </w:p>
                    </w:txbxContent>
                  </v:textbox>
                </v:shape>
                <v:shape id="Text Box 254" o:spid="_x0000_s1094" type="#_x0000_t202" style="position:absolute;left:5734;top:13157;width:14478;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I/2sAA&#10;AADcAAAADwAAAGRycy9kb3ducmV2LnhtbERPy4rCMBTdD/gP4QruxlRlVGpTEUFQkcEXri/NtS02&#10;N6WJtv79ZCHM8nDeybIzlXhR40rLCkbDCARxZnXJuYLrZfM9B+E8ssbKMil4k4Nl2vtKMNa25RO9&#10;zj4XIYRdjAoK7+tYSpcVZNANbU0cuLttDPoAm1zqBtsQbio5jqKpNFhyaCiwpnVB2eP8NArkrv2d&#10;yMNxOrvt9s+rcXrSsVZq0O9WCxCeOv8v/ri3WsH4J6wNZ8IRkOk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I/2sAAAADcAAAADwAAAAAAAAAAAAAAAACYAgAAZHJzL2Rvd25y&#10;ZXYueG1sUEsFBgAAAAAEAAQA9QAAAIUDAAAAAA==&#10;" strokeweight="2pt">
                  <v:textbox>
                    <w:txbxContent>
                      <w:p w14:paraId="74D188F7" w14:textId="77777777" w:rsidR="00BD6716" w:rsidRPr="00977430" w:rsidRDefault="00BD6716" w:rsidP="008F3449">
                        <w:pPr>
                          <w:spacing w:after="120"/>
                          <w:jc w:val="center"/>
                        </w:pPr>
                        <w:r>
                          <w:t>Sensor-Data</w:t>
                        </w:r>
                        <w:r w:rsidRPr="00977430">
                          <w:t>-Cons</w:t>
                        </w:r>
                      </w:p>
                      <w:p w14:paraId="25806C76" w14:textId="77777777" w:rsidR="00BD6716" w:rsidRDefault="00BD6716" w:rsidP="008F3449"/>
                      <w:p w14:paraId="4ACDA0BE" w14:textId="77777777" w:rsidR="00BD6716" w:rsidRDefault="00BD6716" w:rsidP="008F3449">
                        <w:pPr>
                          <w:spacing w:after="120"/>
                          <w:jc w:val="center"/>
                        </w:pPr>
                        <w:r>
                          <w:t>Actor F</w:t>
                        </w:r>
                      </w:p>
                    </w:txbxContent>
                  </v:textbox>
                </v:shape>
                <v:shape id="Text Box 255" o:spid="_x0000_s1095" type="#_x0000_t202" style="position:absolute;left:21913;top:27349;width:14478;height:3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6aQcMA&#10;AADcAAAADwAAAGRycy9kb3ducmV2LnhtbESPW4vCMBSE3wX/QziCb2uqsl6qUUQQVBbxhs+H5tgW&#10;m5PSRNv992ZhwcdhZr5h5svGFOJFlcstK+j3IhDEidU5pwqul83XBITzyBoLy6TglxwsF+3WHGNt&#10;az7R6+xTESDsYlSQeV/GUrokI4OuZ0vi4N1tZdAHWaVSV1gHuCnkIIpG0mDOYSHDktYZJY/z0yiQ&#10;u/owlD/H0fi22z+vxulhw1qpbqdZzUB4avwn/N/eagWD7yn8nQlHQC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6aQcMAAADcAAAADwAAAAAAAAAAAAAAAACYAgAAZHJzL2Rv&#10;d25yZXYueG1sUEsFBgAAAAAEAAQA9QAAAIgDAAAAAA==&#10;" strokeweight="2pt">
                  <v:textbox>
                    <w:txbxContent>
                      <w:p w14:paraId="03A21479" w14:textId="77777777" w:rsidR="00BD6716" w:rsidRPr="00977430" w:rsidRDefault="00BD6716" w:rsidP="00A26614">
                        <w:pPr>
                          <w:spacing w:after="120"/>
                          <w:jc w:val="center"/>
                        </w:pPr>
                        <w:r w:rsidRPr="00977430">
                          <w:t>Dev-</w:t>
                        </w:r>
                        <w:proofErr w:type="spellStart"/>
                        <w:r w:rsidRPr="00977430">
                          <w:t>Obs</w:t>
                        </w:r>
                        <w:proofErr w:type="spellEnd"/>
                        <w:r w:rsidRPr="00977430">
                          <w:t>-Cons</w:t>
                        </w:r>
                      </w:p>
                      <w:p w14:paraId="7BF819CE" w14:textId="77777777" w:rsidR="00BD6716" w:rsidRDefault="00BD6716" w:rsidP="008F3449"/>
                      <w:p w14:paraId="7802E859" w14:textId="77777777" w:rsidR="00BD6716" w:rsidRDefault="00BD6716" w:rsidP="008F3449">
                        <w:pPr>
                          <w:spacing w:after="120"/>
                          <w:jc w:val="center"/>
                        </w:pPr>
                        <w:r>
                          <w:t>Actor F</w:t>
                        </w:r>
                      </w:p>
                    </w:txbxContent>
                  </v:textbox>
                </v:shape>
                <v:rect id="Rectangle 256" o:spid="_x0000_s1096" style="position:absolute;left:7429;top:22722;width:21831;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MlT8EA&#10;AADcAAAADwAAAGRycy9kb3ducmV2LnhtbESPQWvDMAyF74P9B6PBbquzQkvJ6pay0RJ2W9cfIGLN&#10;Do3lYHtJ+u+rw2BHSU/vvW+7n0OvRkq5i2zgdVGBIm6j7dgZuHwfXzagckG22EcmAzfKsN89Pmyx&#10;tnHiLxrPxSkx4VyjAV/KUGudW08B8yIOxHL7iSlgkTE5bRNOYh56vayqtQ7YsSR4HOjdU3s9/wYD&#10;Hxsdiz9OshlPzSexS83KGfP8NB/eQBWay7/477uxBpZrqS8wAgJ6d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1TJU/BAAAA3AAAAA8AAAAAAAAAAAAAAAAAmAIAAGRycy9kb3du&#10;cmV2LnhtbFBLBQYAAAAABAAEAPUAAACGAwAAAAA=&#10;" filled="f" stroked="f" strokeweight="0">
                  <v:textbox inset=",0">
                    <w:txbxContent>
                      <w:p w14:paraId="50E1E3BA" w14:textId="74B7B704" w:rsidR="00BD6716" w:rsidRPr="00664AB5" w:rsidRDefault="00BD6716" w:rsidP="008F3449">
                        <w:pPr>
                          <w:rPr>
                            <w:rFonts w:ascii="Arial" w:hAnsi="Arial" w:cs="Arial"/>
                            <w:sz w:val="20"/>
                          </w:rPr>
                        </w:pPr>
                        <w:r w:rsidRPr="00664AB5">
                          <w:rPr>
                            <w:rFonts w:ascii="Arial" w:hAnsi="Arial" w:cs="Arial"/>
                            <w:sz w:val="20"/>
                          </w:rPr>
                          <w:t>PCD-01 Communicate PCD Data</w:t>
                        </w:r>
                        <w:r>
                          <w:rPr>
                            <w:rFonts w:ascii="Arial" w:hAnsi="Arial" w:cs="Arial"/>
                            <w:sz w:val="20"/>
                          </w:rPr>
                          <w:t>-*</w:t>
                        </w:r>
                      </w:p>
                    </w:txbxContent>
                  </v:textbox>
                </v:rect>
                <v:rect id="Rectangle 257" o:spid="_x0000_s1097" style="position:absolute;left:32442;top:23006;width:11328;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A1L0A&#10;AADcAAAADwAAAGRycy9kb3ducmV2LnhtbERP3WrCMBS+H/gO4QjeramCIp1RhqKU3fnzAIfmLClr&#10;TkoS2+7tl8Fgl98/3+4wuU4MFGLrWcGyKEEQN163bBQ87ufXLYiYkDV2nknBN0U47GcvO6y0H/lK&#10;wy0ZkUs4VqjAptRXUsbGksNY+J44a58+OEwZBiN1wDGXu06uynIjHbacFyz2dLTUfN2eTsFpK32y&#10;5zEzw6X+IDahXhulFvPp/Q1Eoin9m//StVaw2izh90w+AnL/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8h+A1L0AAADcAAAADwAAAAAAAAAAAAAAAACYAgAAZHJzL2Rvd25yZXYu&#10;eG1sUEsFBgAAAAAEAAQA9QAAAIIDAAAAAA==&#10;" filled="f" stroked="f" strokeweight="0">
                  <v:textbox inset=",0">
                    <w:txbxContent>
                      <w:p w14:paraId="28BD0D65" w14:textId="77777777" w:rsidR="00BD6716" w:rsidRPr="00977430" w:rsidRDefault="00BD6716" w:rsidP="008F3449">
                        <w:pPr>
                          <w:rPr>
                            <w:sz w:val="22"/>
                            <w:szCs w:val="22"/>
                          </w:rPr>
                        </w:pPr>
                      </w:p>
                    </w:txbxContent>
                  </v:textbox>
                </v:rect>
                <v:rect id="Rectangle 258" o:spid="_x0000_s1098" style="position:absolute;left:13608;top:35547;width:17665;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0eo70A&#10;AADcAAAADwAAAGRycy9kb3ducmV2LnhtbERP3UrDMBS+F/YO4Qy8c+kKjlGXlrExKd45fYBDc5aU&#10;NScliW19eyMIXn7/fIdmcYOYKMTes4LtpgBB3Hnds1Hw+XF52oOICVnj4JkUfFOEpl49HLDSfuZ3&#10;mq7JiFzCsUIFNqWxkjJ2lhzGjR+Js3bzwWHKMBipA8653A2yLIqddNhzXrA40slSd79+OQXnvfTJ&#10;XubMTK/tG7EJ7bNR6nG9HF9AJFrSv/kv3WoF5a6E3zP5CMj6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s0eo70AAADcAAAADwAAAAAAAAAAAAAAAACYAgAAZHJzL2Rvd25yZXYu&#10;eG1sUEsFBgAAAAAEAAQA9QAAAIIDAAAAAA==&#10;" filled="f" stroked="f" strokeweight="0">
                  <v:textbox inset=",0">
                    <w:txbxContent>
                      <w:p w14:paraId="59F8FF67" w14:textId="77777777" w:rsidR="00BD6716" w:rsidRPr="00664AB5" w:rsidRDefault="00BD6716" w:rsidP="008F3449">
                        <w:pPr>
                          <w:rPr>
                            <w:rFonts w:ascii="Arial" w:hAnsi="Arial" w:cs="Arial"/>
                            <w:sz w:val="20"/>
                          </w:rPr>
                        </w:pPr>
                        <w:r w:rsidRPr="00664AB5">
                          <w:rPr>
                            <w:rFonts w:ascii="Arial" w:hAnsi="Arial" w:cs="Arial"/>
                            <w:sz w:val="20"/>
                          </w:rPr>
                          <w:t>PCC</w:t>
                        </w:r>
                        <w:r>
                          <w:rPr>
                            <w:rFonts w:ascii="Arial" w:hAnsi="Arial" w:cs="Arial"/>
                            <w:sz w:val="20"/>
                          </w:rPr>
                          <w:t>-1</w:t>
                        </w:r>
                        <w:r w:rsidRPr="00664AB5">
                          <w:rPr>
                            <w:rFonts w:ascii="Arial" w:hAnsi="Arial" w:cs="Arial"/>
                            <w:sz w:val="20"/>
                          </w:rPr>
                          <w:t xml:space="preserve"> Document Sharing</w:t>
                        </w:r>
                      </w:p>
                      <w:p w14:paraId="406AEB5C" w14:textId="77777777" w:rsidR="00BD6716" w:rsidRDefault="00BD6716" w:rsidP="008F3449"/>
                      <w:p w14:paraId="60D3F333" w14:textId="77777777" w:rsidR="00BD6716" w:rsidRPr="00077324" w:rsidRDefault="00BD6716"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shape id="AutoShape 259" o:spid="_x0000_s1099" type="#_x0000_t32" style="position:absolute;left:32442;top:24498;width: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TAOsYAAADcAAAADwAAAGRycy9kb3ducmV2LnhtbESPQWvCQBSE7wX/w/IEb3WjFW2jq0gh&#10;tBSqJC16fWSfSTD7NmTXJP333ULB4zAz3zCb3WBq0VHrKssKZtMIBHFudcWFgu+v5PEZhPPIGmvL&#10;pOCHHOy2o4cNxtr2nFKX+UIECLsYFZTeN7GULi/JoJvahjh4F9sa9EG2hdQt9gFuajmPoqU0WHFY&#10;KLGh15Lya3YzCrrj6bBKmu7t6IvTIv1YvJzRfCo1GQ/7NQhPg7+H/9vvWsF8+QR/Z8IRkN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VEwDrGAAAA3AAAAA8AAAAAAAAA&#10;AAAAAAAAoQIAAGRycy9kb3ducmV2LnhtbFBLBQYAAAAABAAEAPkAAACUAwAAAAA=&#10;" strokeweight="2pt"/>
                <v:shape id="Text Box 260" o:spid="_x0000_s1100" type="#_x0000_t202" style="position:absolute;left:40074;top:13284;width:14478;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P/YsMA&#10;AADcAAAADwAAAGRycy9kb3ducmV2LnhtbESPQYvCMBSE7wv+h/AEb2uqLlWqUURYWBdZtIrnR/Ns&#10;i81LaaKt/94Iwh6HmfmGWaw6U4k7Na60rGA0jEAQZ1aXnCs4Hb8/ZyCcR9ZYWSYFD3KwWvY+Fpho&#10;2/KB7qnPRYCwS1BB4X2dSOmyggy6oa2Jg3exjUEfZJNL3WAb4KaS4yiKpcGSw0KBNW0Kyq7pzSiQ&#10;2/ZvInf7eHre/t5OxulJx1qpQb9bz0F46vx/+N3+0QrG8Re8zoQj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P/YsMAAADcAAAADwAAAAAAAAAAAAAAAACYAgAAZHJzL2Rv&#10;d25yZXYueG1sUEsFBgAAAAAEAAQA9QAAAIgDAAAAAA==&#10;" strokeweight="2pt">
                  <v:textbox>
                    <w:txbxContent>
                      <w:p w14:paraId="4BA9A675" w14:textId="77777777" w:rsidR="00BD6716" w:rsidRPr="00977430" w:rsidRDefault="00BD6716" w:rsidP="008F3449">
                        <w:pPr>
                          <w:spacing w:after="120"/>
                          <w:jc w:val="center"/>
                        </w:pPr>
                        <w:r>
                          <w:t>Sensor-Data-</w:t>
                        </w:r>
                        <w:r w:rsidRPr="00977430">
                          <w:t>Cons</w:t>
                        </w:r>
                      </w:p>
                      <w:p w14:paraId="4663A627" w14:textId="77777777" w:rsidR="00BD6716" w:rsidRDefault="00BD6716" w:rsidP="008F3449"/>
                      <w:p w14:paraId="77EA033A" w14:textId="77777777" w:rsidR="00BD6716" w:rsidRDefault="00BD6716" w:rsidP="008F3449">
                        <w:pPr>
                          <w:spacing w:after="120"/>
                          <w:jc w:val="center"/>
                        </w:pPr>
                        <w:r>
                          <w:t>Actor F</w:t>
                        </w:r>
                      </w:p>
                    </w:txbxContent>
                  </v:textbox>
                </v:shape>
                <v:shape id="Text Box 261" o:spid="_x0000_s1101" type="#_x0000_t202" style="position:absolute;left:22809;top:13284;width:14478;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a+cMA&#10;AADcAAAADwAAAGRycy9kb3ducmV2LnhtbESPQYvCMBSE7wv+h/AEb2uqslWqUURYWBdZtIrnR/Ns&#10;i81LaaKt/94Iwh6HmfmGWaw6U4k7Na60rGA0jEAQZ1aXnCs4Hb8/ZyCcR9ZYWSYFD3KwWvY+Fpho&#10;2/KB7qnPRYCwS1BB4X2dSOmyggy6oa2Jg3exjUEfZJNL3WAb4KaS4yiKpcGSw0KBNW0Kyq7pzSiQ&#10;2/ZvInf7eHre/t5OxulJx1qpQb9bz0F46vx/+N3+0QrG8Re8zoQj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9a+cMAAADcAAAADwAAAAAAAAAAAAAAAACYAgAAZHJzL2Rv&#10;d25yZXYueG1sUEsFBgAAAAAEAAQA9QAAAIgDAAAAAA==&#10;" strokeweight="2pt">
                  <v:textbox>
                    <w:txbxContent>
                      <w:p w14:paraId="4FE1D1D1" w14:textId="77777777" w:rsidR="00BD6716" w:rsidRPr="00977430" w:rsidRDefault="00BD6716" w:rsidP="008F3449">
                        <w:pPr>
                          <w:spacing w:after="120"/>
                          <w:jc w:val="center"/>
                        </w:pPr>
                        <w:r>
                          <w:t>Sensor-Data</w:t>
                        </w:r>
                        <w:r w:rsidRPr="00977430">
                          <w:t>-Cons</w:t>
                        </w:r>
                      </w:p>
                      <w:p w14:paraId="253B243B" w14:textId="77777777" w:rsidR="00BD6716" w:rsidRPr="00A9262C" w:rsidRDefault="00BD6716" w:rsidP="008F3449">
                        <w:pPr>
                          <w:spacing w:after="120"/>
                          <w:jc w:val="center"/>
                          <w:rPr>
                            <w:color w:val="D60093"/>
                          </w:rPr>
                        </w:pPr>
                      </w:p>
                      <w:p w14:paraId="68E9B516" w14:textId="77777777" w:rsidR="00BD6716" w:rsidRDefault="00BD6716" w:rsidP="008F3449"/>
                      <w:p w14:paraId="68D4FC09" w14:textId="77777777" w:rsidR="00BD6716" w:rsidRDefault="00BD6716" w:rsidP="008F3449">
                        <w:pPr>
                          <w:spacing w:after="120"/>
                          <w:jc w:val="center"/>
                        </w:pPr>
                        <w:r>
                          <w:t>Actor F</w:t>
                        </w:r>
                      </w:p>
                    </w:txbxContent>
                  </v:textbox>
                </v:shape>
                <v:shape id="Text Box 262" o:spid="_x0000_s1102" type="#_x0000_t202" style="position:absolute;left:4546;top:4222;width:10452;height:3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2USsQA&#10;AADcAAAADwAAAGRycy9kb3ducmV2LnhtbESPy2rDMBBF94H+g5hCd4ncFNzgRgmloZBFF85j4eXE&#10;mlqm1shYk8T9+yoQ6PJyH4e7XI++UxcaYhvYwPMsA0VcB9tyY+B4+JwuQEVBttgFJgO/FGG9epgs&#10;sbDhyju67KVRaYRjgQacSF9oHWtHHuMs9MTJ+w6DR0lyaLQd8JrGfafnWZZrjy0ngsOePhzVP/uz&#10;T5BFq8udnLZl5cqNvB6rF/1VGfP0OL6/gRIa5T98b2+tgXmew+1MOgJ6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tlErEAAAA3AAAAA8AAAAAAAAAAAAAAAAAmAIAAGRycy9k&#10;b3ducmV2LnhtbFBLBQYAAAAABAAEAPUAAACJAwAAAAA=&#10;" strokeweight="2pt">
                  <v:textbox inset=",0,,0">
                    <w:txbxContent>
                      <w:p w14:paraId="1D2B1A2C" w14:textId="77777777" w:rsidR="00BD6716" w:rsidRPr="00977430" w:rsidRDefault="00BD6716"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1997CF25" w14:textId="77777777" w:rsidR="00BD6716" w:rsidRDefault="00BD6716" w:rsidP="008F3449"/>
                      <w:p w14:paraId="6FF28B04" w14:textId="77777777" w:rsidR="00BD6716" w:rsidRDefault="00BD6716" w:rsidP="008F3449">
                        <w:pPr>
                          <w:spacing w:after="120"/>
                          <w:jc w:val="center"/>
                        </w:pPr>
                        <w:r>
                          <w:t>Actor A</w:t>
                        </w:r>
                      </w:p>
                    </w:txbxContent>
                  </v:textbox>
                </v:shape>
                <v:shape id="Text Box 263" o:spid="_x0000_s1103" type="#_x0000_t202" style="position:absolute;left:7613;top:6750;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Ex0cQA&#10;AADcAAAADwAAAGRycy9kb3ducmV2LnhtbESPy2rDMBBF94H+g5hCdoncBBLjRgmlpZBFF85j4eXU&#10;mlqm1shY08T9+6oQyPJyH4e72Y2+UxcaYhvYwNM8A0VcB9tyY+B8ep/loKIgW+wCk4FfirDbPkw2&#10;WNhw5QNdjtKoNMKxQANOpC+0jrUjj3EeeuLkfYXBoyQ5NNoOeE3jvtOLLFtpjy0ngsOeXh3V38cf&#10;nyB5q8uDfO7LypVvsj5XS/1RGTN9HF+eQQmNcg/f2ntrYLFaw/+ZdAT0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hMdHEAAAA3AAAAA8AAAAAAAAAAAAAAAAAmAIAAGRycy9k&#10;b3ducmV2LnhtbFBLBQYAAAAABAAEAPUAAACJAwAAAAA=&#10;" strokeweight="2pt">
                  <v:textbox inset=",0,,0">
                    <w:txbxContent>
                      <w:p w14:paraId="1CC40ED6" w14:textId="77777777" w:rsidR="00BD6716" w:rsidRPr="00977430" w:rsidRDefault="00BD6716"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2879E0FD" w14:textId="77777777" w:rsidR="00BD6716" w:rsidRDefault="00BD6716" w:rsidP="008F3449"/>
                      <w:p w14:paraId="66B91B0E" w14:textId="77777777" w:rsidR="00BD6716" w:rsidRDefault="00BD6716" w:rsidP="008F3449">
                        <w:pPr>
                          <w:spacing w:after="120"/>
                          <w:jc w:val="center"/>
                        </w:pPr>
                        <w:r>
                          <w:t>Actor A</w:t>
                        </w:r>
                      </w:p>
                    </w:txbxContent>
                  </v:textbox>
                </v:shape>
                <v:shape id="Text Box 264" o:spid="_x0000_s1104" type="#_x0000_t202" style="position:absolute;left:21983;top:4222;width:10452;height:3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6lo8EA&#10;AADcAAAADwAAAGRycy9kb3ducmV2LnhtbERPS0vDQBC+C/6HZQRvdmOFWmK3RRShBw/p45DjmJ1m&#10;Q7OzITu28d87B8Hjx/debabYmwuNuUvs4HFWgCFuku+4dXA8fDwswWRB9tgnJgc/lGGzvr1ZYenT&#10;lXd02UtrNIRziQ6CyFBam5tAEfMsDcTKndIYURSOrfUjXjU89nZeFAsbsWNtCDjQW6DmvP+OWrLs&#10;bLWTr21Vh+pdno/1k/2snbu/m15fwAhN8i/+c2+9g/lC1+oZPQJ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paPBAAAA3AAAAA8AAAAAAAAAAAAAAAAAmAIAAGRycy9kb3du&#10;cmV2LnhtbFBLBQYAAAAABAAEAPUAAACGAwAAAAA=&#10;" strokeweight="2pt">
                  <v:textbox inset=",0,,0">
                    <w:txbxContent>
                      <w:p w14:paraId="20EE634F" w14:textId="77777777" w:rsidR="00BD6716" w:rsidRPr="00977430" w:rsidRDefault="00BD6716"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746496D4" w14:textId="77777777" w:rsidR="00BD6716" w:rsidRDefault="00BD6716" w:rsidP="008F3449"/>
                      <w:p w14:paraId="51FB27A5" w14:textId="77777777" w:rsidR="00BD6716" w:rsidRDefault="00BD6716" w:rsidP="008F3449">
                        <w:pPr>
                          <w:spacing w:after="120"/>
                          <w:jc w:val="center"/>
                        </w:pPr>
                        <w:r>
                          <w:t>Actor A</w:t>
                        </w:r>
                      </w:p>
                    </w:txbxContent>
                  </v:textbox>
                </v:shape>
                <v:shape id="Text Box 265" o:spid="_x0000_s1105" type="#_x0000_t202" style="position:absolute;left:25050;top:6750;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IAOMUA&#10;AADcAAAADwAAAGRycy9kb3ducmV2LnhtbESPS2vCQBSF94X+h+EW3NVJFdSmjlIqgosu4mOR5W3m&#10;NhOauRMyV43/vlMouDycx8dZrgffqgv1sQls4GWcgSKugm24NnA6bp8XoKIgW2wDk4EbRVivHh+W&#10;mNtw5T1dDlKrNMIxRwNOpMu1jpUjj3EcOuLkfYfeoyTZ19r2eE3jvtWTLJtpjw0ngsOOPhxVP4ez&#10;T5BFo4u9fO2K0hUbmZ/Kqf4sjRk9De9voIQGuYf/2ztrYDJ7hb8z6Qj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cgA4xQAAANwAAAAPAAAAAAAAAAAAAAAAAJgCAABkcnMv&#10;ZG93bnJldi54bWxQSwUGAAAAAAQABAD1AAAAigMAAAAA&#10;" strokeweight="2pt">
                  <v:textbox inset=",0,,0">
                    <w:txbxContent>
                      <w:p w14:paraId="6E4F53F2" w14:textId="77777777" w:rsidR="00BD6716" w:rsidRPr="00977430" w:rsidRDefault="00BD6716"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74546AF7" w14:textId="77777777" w:rsidR="00BD6716" w:rsidRDefault="00BD6716" w:rsidP="008F3449"/>
                      <w:p w14:paraId="65986FE7" w14:textId="77777777" w:rsidR="00BD6716" w:rsidRDefault="00BD6716" w:rsidP="008F3449">
                        <w:pPr>
                          <w:spacing w:after="120"/>
                          <w:jc w:val="center"/>
                        </w:pPr>
                        <w:r>
                          <w:t>Actor A</w:t>
                        </w:r>
                      </w:p>
                    </w:txbxContent>
                  </v:textbox>
                </v:shape>
                <v:shape id="Text Box 266" o:spid="_x0000_s1106" type="#_x0000_t202" style="position:absolute;left:37287;top:889;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E/eMEA&#10;AADcAAAADwAAAGRycy9kb3ducmV2LnhtbERPS0vDQBC+C/6HZQRvdmMFW2K3RRShBw/p45DjmJ1m&#10;Q7OzITu28d87B8Hjx/debabYmwuNuUvs4HFWgCFuku+4dXA8fDwswWRB9tgnJgc/lGGzvr1ZYenT&#10;lXd02UtrNIRziQ6CyFBam5tAEfMsDcTKndIYURSOrfUjXjU89nZeFM82YsfaEHCgt0DNef8dtWTZ&#10;2WonX9uqDtW7LI71k/2snbu/m15fwAhN8i/+c2+9g/lC5+sZPQJ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RP3jBAAAA3AAAAA8AAAAAAAAAAAAAAAAAmAIAAGRycy9kb3du&#10;cmV2LnhtbFBLBQYAAAAABAAEAPUAAACGAwAAAAA=&#10;" strokeweight="2pt">
                  <v:textbox inset=",0,,0">
                    <w:txbxContent>
                      <w:p w14:paraId="28ED6C8B" w14:textId="77777777" w:rsidR="00BD6716" w:rsidRPr="00977430" w:rsidRDefault="00BD6716"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3769DF8C" w14:textId="77777777" w:rsidR="00BD6716" w:rsidRDefault="00BD6716" w:rsidP="008F3449"/>
                      <w:p w14:paraId="73B1C989" w14:textId="77777777" w:rsidR="00BD6716" w:rsidRDefault="00BD6716" w:rsidP="008F3449">
                        <w:pPr>
                          <w:spacing w:after="120"/>
                          <w:jc w:val="center"/>
                        </w:pPr>
                        <w:r>
                          <w:t>Actor A</w:t>
                        </w:r>
                      </w:p>
                    </w:txbxContent>
                  </v:textbox>
                </v:shape>
                <v:shape id="Text Box 267" o:spid="_x0000_s1107" type="#_x0000_t202" style="position:absolute;left:39681;top:3416;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2a48QA&#10;AADcAAAADwAAAGRycy9kb3ducmV2LnhtbESPS2vCQBSF90L/w3AL3elECyqpo5SWggsX8bHI8jZz&#10;mwnN3AmZW03/vSMILg/n8XFWm8G36kx9bAIbmE4yUMRVsA3XBk7Hr/ESVBRki21gMvBPETbrp9EK&#10;cxsuvKfzQWqVRjjmaMCJdLnWsXLkMU5CR5y8n9B7lCT7WtseL2nct3qWZXPtseFEcNjRh6Pq9/Dn&#10;E2TZ6GIv39uidMWnLE7lq96Vxrw8D+9voIQGeYTv7a01MFtM4XYmHQG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dmuPEAAAA3AAAAA8AAAAAAAAAAAAAAAAAmAIAAGRycy9k&#10;b3ducmV2LnhtbFBLBQYAAAAABAAEAPUAAACJAwAAAAA=&#10;" strokeweight="2pt">
                  <v:textbox inset=",0,,0">
                    <w:txbxContent>
                      <w:p w14:paraId="7C46E227" w14:textId="77777777" w:rsidR="00BD6716" w:rsidRPr="00977430" w:rsidRDefault="00BD6716"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465EF3A5" w14:textId="77777777" w:rsidR="00BD6716" w:rsidRDefault="00BD6716" w:rsidP="008F3449"/>
                      <w:p w14:paraId="43B5D5FC" w14:textId="77777777" w:rsidR="00BD6716" w:rsidRDefault="00BD6716" w:rsidP="008F3449">
                        <w:pPr>
                          <w:spacing w:after="120"/>
                          <w:jc w:val="center"/>
                        </w:pPr>
                        <w:r>
                          <w:t>Actor A</w:t>
                        </w:r>
                      </w:p>
                    </w:txbxContent>
                  </v:textbox>
                </v:shape>
                <v:shape id="Text Box 268" o:spid="_x0000_s1108" type="#_x0000_t202" style="position:absolute;left:42538;top:5943;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8ElMQA&#10;AADcAAAADwAAAGRycy9kb3ducmV2LnhtbESPy2rDMBBF94X+g5hCd41cF5LgRAmhpZBFF85j4eXE&#10;mlgm1shY08T9+ypQ6PJyH4e7XI++U1caYhvYwOskA0VcB9tyY+B4+HyZg4qCbLELTAZ+KMJ69fiw&#10;xMKGG+/oupdGpRGOBRpwIn2hdawdeYyT0BMn7xwGj5Lk0Gg74C2N+07nWTbVHltOBIc9vTuqL/tv&#10;nyDzVpc7OW3LypUfMjtWb/qrMub5adwsQAmN8h/+a2+tgXyWw/1MOgJ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PBJTEAAAA3AAAAA8AAAAAAAAAAAAAAAAAmAIAAGRycy9k&#10;b3ducmV2LnhtbFBLBQYAAAAABAAEAPUAAACJAwAAAAA=&#10;" strokeweight="2pt">
                  <v:textbox inset=",0,,0">
                    <w:txbxContent>
                      <w:p w14:paraId="53C082E7" w14:textId="77777777" w:rsidR="00BD6716" w:rsidRPr="00977430" w:rsidRDefault="00BD6716"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1B6AB488" w14:textId="77777777" w:rsidR="00BD6716" w:rsidRDefault="00BD6716" w:rsidP="008F3449"/>
                      <w:p w14:paraId="679C8C5C" w14:textId="77777777" w:rsidR="00BD6716" w:rsidRDefault="00BD6716" w:rsidP="008F3449">
                        <w:pPr>
                          <w:spacing w:after="120"/>
                          <w:jc w:val="center"/>
                        </w:pPr>
                        <w:r>
                          <w:t>Actor A</w:t>
                        </w:r>
                      </w:p>
                    </w:txbxContent>
                  </v:textbox>
                </v:shape>
                <v:shape id="AutoShape 269" o:spid="_x0000_s1109" type="#_x0000_t32" style="position:absolute;left:12827;top:9931;width:12;height:33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t9GsMAAADcAAAADwAAAGRycy9kb3ducmV2LnhtbESPW2sCMRSE3wv9D+EU+lazXqiybpRS&#10;kIogxW3B18Pm7AWTk2UTNf57IxT6OMzMN0yxjtaICw2+c6xgPMpAEFdOd9wo+P3ZvC1A+ICs0Tgm&#10;BTfysF49PxWYa3flA13K0IgEYZ+jgjaEPpfSVy1Z9CPXEyevdoPFkOTQSD3gNcGtkZMse5cWO04L&#10;Lfb02VJ1Ks9Wwff0y8wiahPLY73A22G/k1Yr9foSP5YgAsXwH/5rb7WCyXwKjzPpCMjV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CbfRrDAAAA3AAAAA8AAAAAAAAAAAAA&#10;AAAAoQIAAGRycy9kb3ducmV2LnhtbFBLBQYAAAAABAAEAPkAAACRAwAAAAA=&#10;" strokeweight="2pt"/>
                <v:shape id="AutoShape 270" o:spid="_x0000_s1110" type="#_x0000_t32" style="position:absolute;left:30041;top:9696;width:7;height:34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TOk8UAAADcAAAADwAAAGRycy9kb3ducmV2LnhtbESPQWvCQBSE7wX/w/IEb3VTCdqmriJC&#10;sAhWkhZ7fWRfk9Ds25DdJvHfu0Khx2FmvmHW29E0oqfO1ZYVPM0jEMSF1TWXCj4/0sdnEM4ja2ws&#10;k4IrOdhuJg9rTLQdOKM+96UIEHYJKqi8bxMpXVGRQTe3LXHwvm1n0AfZlVJ3OAS4aeQiipbSYM1h&#10;ocKW9hUVP/mvUdCfL++rtO0PZ19e4uwYv3yhOSk1m467VxCeRv8f/mu/aQWLVQz3M+EIyM0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3TOk8UAAADcAAAADwAAAAAAAAAA&#10;AAAAAAChAgAAZHJzL2Rvd25yZXYueG1sUEsFBgAAAAAEAAQA+QAAAJMDAAAAAA==&#10;" strokeweight="2pt"/>
                <v:shape id="AutoShape 271" o:spid="_x0000_s1111" type="#_x0000_t32" style="position:absolute;left:47974;top:9893;width:6;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hrCMUAAADcAAAADwAAAGRycy9kb3ducmV2LnhtbESPW4vCMBSE3wX/QzjCvmmqeFm7RhFB&#10;dhFUvKCvh+ZsW2xOSpOt9d8bQdjHYWa+YWaLxhSipsrllhX0exEI4sTqnFMF59O6+wnCeWSNhWVS&#10;8CAHi3m7NcNY2zsfqD76VAQIuxgVZN6XsZQuycig69mSOHi/tjLog6xSqSu8B7gp5CCKxtJgzmEh&#10;w5JWGSW3459RUO8vu8m6rL/3Pr0MD5vh9Ipmq9RHp1l+gfDU+P/wu/2jFQwmI3idCUdAz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DhrCMUAAADcAAAADwAAAAAAAAAA&#10;AAAAAAChAgAAZHJzL2Rvd25yZXYueG1sUEsFBgAAAAAEAAQA+QAAAJMDAAAAAA==&#10;" strokeweight="2pt"/>
                <v:shape id="AutoShape 272" o:spid="_x0000_s1112" type="#_x0000_t32" style="position:absolute;left:12604;top:21945;width:3556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r1f8YAAADcAAAADwAAAGRycy9kb3ducmV2LnhtbESPQWvCQBSE7wX/w/IKvTWbBtEaXUWE&#10;YCm0klT0+si+JqHZtyG7jfHfu4WCx2FmvmFWm9G0YqDeNZYVvEQxCOLS6oYrBcev7PkVhPPIGlvL&#10;pOBKDjbrycMKU20vnNNQ+EoECLsUFdTed6mUrqzJoItsRxy8b9sb9EH2ldQ9XgLctDKJ45k02HBY&#10;qLGjXU3lT/FrFAyH0+c864b9wVenaf4+XZzRfCj19DhulyA8jf4e/m+/aQXJfAZ/Z8IRkO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Dq9X/GAAAA3AAAAA8AAAAAAAAA&#10;AAAAAAAAoQIAAGRycy9kb3ducmV2LnhtbFBLBQYAAAAABAAEAPkAAACUAwAAAAA=&#10;" strokeweight="2pt"/>
                <v:rect id="Rectangle 273" o:spid="_x0000_s1113" style="position:absolute;left:29667;top:10098;width:16501;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Mr5r0A&#10;AADcAAAADwAAAGRycy9kb3ducmV2LnhtbERP3WrCMBS+H/gO4Qi7m6nCVKpRZMNRvPPnAQ7NMSk2&#10;JyXJ2u7tl8HAy++fb7sfXSt6CrHxrGA+K0AQ1143bBTcrse3NYiYkDW2nknBD0XY7yYvWyy1H/hM&#10;/SUZkUs4lqjAptSVUsbaksM48x1x1u4+OEwZBiN1wCGXu1YuimIpHTacFyx29GGpfly+nYLPtfTJ&#10;HofM9F/VidiE6t0o9TodDxsQicb0NP+nK61gsVrB35l8BOTu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2Mr5r0AAADcAAAADwAAAAAAAAAAAAAAAACYAgAAZHJzL2Rvd25yZXYu&#10;eG1sUEsFBgAAAAAEAAQA9QAAAIIDAAAAAA==&#10;" filled="f" stroked="f" strokeweight="0">
                  <v:textbox inset=",0">
                    <w:txbxContent>
                      <w:p w14:paraId="4F0FDBE4" w14:textId="6E7C12AF" w:rsidR="00BD6716" w:rsidRPr="00CA17B3" w:rsidRDefault="00BD6716" w:rsidP="008F3449">
                        <w:pPr>
                          <w:rPr>
                            <w:rFonts w:ascii="Arial" w:hAnsi="Arial" w:cs="Arial"/>
                            <w:sz w:val="18"/>
                            <w:szCs w:val="18"/>
                          </w:rPr>
                        </w:pPr>
                        <w:r w:rsidRPr="00CA17B3">
                          <w:rPr>
                            <w:rFonts w:ascii="Arial" w:hAnsi="Arial" w:cs="Arial"/>
                            <w:sz w:val="18"/>
                            <w:szCs w:val="18"/>
                          </w:rPr>
                          <w:t>Communicate PHCA</w:t>
                        </w:r>
                        <w:r>
                          <w:rPr>
                            <w:rFonts w:ascii="Arial" w:hAnsi="Arial" w:cs="Arial"/>
                            <w:sz w:val="20"/>
                          </w:rPr>
                          <w:t xml:space="preserve"> </w:t>
                        </w:r>
                        <w:r w:rsidRPr="00CA17B3">
                          <w:rPr>
                            <w:rFonts w:ascii="Arial" w:hAnsi="Arial" w:cs="Arial"/>
                            <w:sz w:val="18"/>
                            <w:szCs w:val="18"/>
                          </w:rPr>
                          <w:t>Data-*</w:t>
                        </w:r>
                      </w:p>
                      <w:p w14:paraId="2E739CCF" w14:textId="77777777" w:rsidR="00BD6716" w:rsidRDefault="00BD6716" w:rsidP="008F3449"/>
                      <w:p w14:paraId="24538904" w14:textId="77777777" w:rsidR="00BD6716" w:rsidRPr="00077324" w:rsidRDefault="00BD6716"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shape id="Text Box 274" o:spid="_x0000_s1114" type="#_x0000_t202" style="position:absolute;left:5734;top:16700;width:14478;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djur0A&#10;AADcAAAADwAAAGRycy9kb3ducmV2LnhtbERPSwrCMBDdC94hjOBOUxVUqlFEEFRE/OF6aMa22ExK&#10;E229vVkILh/vP182phBvqlxuWcGgH4EgTqzOOVVwu256UxDOI2ssLJOCDzlYLtqtOcba1nym98Wn&#10;IoSwi1FB5n0ZS+mSjAy6vi2JA/ewlUEfYJVKXWEdwk0hh1E0lgZzDg0ZlrTOKHleXkaB3NXHkTyc&#10;xpP7bv+6GadHDWulup1mNQPhqfF/8c+91QqGk7A2nAlH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Udjur0AAADcAAAADwAAAAAAAAAAAAAAAACYAgAAZHJzL2Rvd25yZXYu&#10;eG1sUEsFBgAAAAAEAAQA9QAAAIIDAAAAAA==&#10;" strokeweight="2pt">
                  <v:textbox>
                    <w:txbxContent>
                      <w:p w14:paraId="561BEEAD" w14:textId="77777777" w:rsidR="00BD6716" w:rsidRPr="00977430" w:rsidRDefault="00BD6716" w:rsidP="00A26614">
                        <w:pPr>
                          <w:spacing w:after="120"/>
                          <w:jc w:val="center"/>
                        </w:pPr>
                        <w:r w:rsidRPr="00977430">
                          <w:t>Dev-</w:t>
                        </w:r>
                        <w:proofErr w:type="spellStart"/>
                        <w:r w:rsidRPr="00977430">
                          <w:t>Obs</w:t>
                        </w:r>
                        <w:proofErr w:type="spellEnd"/>
                        <w:r w:rsidRPr="00977430">
                          <w:t>-</w:t>
                        </w:r>
                        <w:r>
                          <w:t>Rep</w:t>
                        </w:r>
                      </w:p>
                      <w:p w14:paraId="08A04D53" w14:textId="77777777" w:rsidR="00BD6716" w:rsidRDefault="00BD6716" w:rsidP="008F3449"/>
                      <w:p w14:paraId="08C320E7" w14:textId="77777777" w:rsidR="00BD6716" w:rsidRDefault="00BD6716" w:rsidP="008F3449">
                        <w:pPr>
                          <w:spacing w:after="120"/>
                          <w:jc w:val="center"/>
                        </w:pPr>
                        <w:r>
                          <w:t>Actor F</w:t>
                        </w:r>
                      </w:p>
                    </w:txbxContent>
                  </v:textbox>
                </v:shape>
                <v:shape id="Text Box 275" o:spid="_x0000_s1115" type="#_x0000_t202" style="position:absolute;left:22809;top:16700;width:14478;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vGIcQA&#10;AADcAAAADwAAAGRycy9kb3ducmV2LnhtbESPQWvCQBSE74X+h+UJvdWNBmKNrlIEoZFSrIrnR/aZ&#10;BLNvQ3ZN4r/vCkKPw8x8wyzXg6lFR62rLCuYjCMQxLnVFRcKTsft+wcI55E11pZJwZ0crFevL0tM&#10;te35l7qDL0SAsEtRQel9k0rp8pIMurFtiIN3sa1BH2RbSN1iH+CmltMoSqTBisNCiQ1tSsqvh5tR&#10;ILP+J5bf+2R2zna3k3E6Hlgr9TYaPhcgPA3+P/xsf2kF09kcHmfC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LxiHEAAAA3AAAAA8AAAAAAAAAAAAAAAAAmAIAAGRycy9k&#10;b3ducmV2LnhtbFBLBQYAAAAABAAEAPUAAACJAwAAAAA=&#10;" strokeweight="2pt">
                  <v:textbox>
                    <w:txbxContent>
                      <w:p w14:paraId="51F5780D" w14:textId="77777777" w:rsidR="00BD6716" w:rsidRDefault="00BD6716" w:rsidP="00A26614">
                        <w:pPr>
                          <w:jc w:val="center"/>
                        </w:pPr>
                        <w:r w:rsidRPr="00977430">
                          <w:t>Dev-</w:t>
                        </w:r>
                        <w:proofErr w:type="spellStart"/>
                        <w:r w:rsidRPr="00977430">
                          <w:t>Obs</w:t>
                        </w:r>
                        <w:proofErr w:type="spellEnd"/>
                        <w:r w:rsidRPr="00977430">
                          <w:t>-</w:t>
                        </w:r>
                        <w:r>
                          <w:t>Rep</w:t>
                        </w:r>
                      </w:p>
                      <w:p w14:paraId="510B6E4D" w14:textId="77777777" w:rsidR="00BD6716" w:rsidRDefault="00BD6716" w:rsidP="008F3449">
                        <w:pPr>
                          <w:spacing w:after="120"/>
                          <w:jc w:val="center"/>
                        </w:pPr>
                        <w:r>
                          <w:t>Actor F</w:t>
                        </w:r>
                      </w:p>
                    </w:txbxContent>
                  </v:textbox>
                </v:shape>
                <v:shape id="Text Box 276" o:spid="_x0000_s1116" type="#_x0000_t202" style="position:absolute;left:40074;top:16700;width:14478;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Qfm70A&#10;AADcAAAADwAAAGRycy9kb3ducmV2LnhtbERPSwrCMBDdC94hjOBOUxVUqlFEEFRE/OF6aMa22ExK&#10;E229vVkILh/vP182phBvqlxuWcGgH4EgTqzOOVVwu256UxDOI2ssLJOCDzlYLtqtOcba1nym98Wn&#10;IoSwi1FB5n0ZS+mSjAy6vi2JA/ewlUEfYJVKXWEdwk0hh1E0lgZzDg0ZlrTOKHleXkaB3NXHkTyc&#10;xpP7bv+6GadHDWulup1mNQPhqfF/8c+91QqG0zA/nAlH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uQfm70AAADcAAAADwAAAAAAAAAAAAAAAACYAgAAZHJzL2Rvd25yZXYu&#10;eG1sUEsFBgAAAAAEAAQA9QAAAIIDAAAAAA==&#10;" strokeweight="2pt">
                  <v:textbox>
                    <w:txbxContent>
                      <w:p w14:paraId="383697B9" w14:textId="77777777" w:rsidR="00BD6716" w:rsidRPr="00977430" w:rsidRDefault="00BD6716" w:rsidP="008F3449">
                        <w:pPr>
                          <w:spacing w:after="120"/>
                          <w:jc w:val="center"/>
                        </w:pPr>
                        <w:r w:rsidRPr="00977430">
                          <w:t>Dev-</w:t>
                        </w:r>
                        <w:proofErr w:type="spellStart"/>
                        <w:r w:rsidRPr="00977430">
                          <w:t>Obs</w:t>
                        </w:r>
                        <w:proofErr w:type="spellEnd"/>
                        <w:r w:rsidRPr="00977430">
                          <w:t>-</w:t>
                        </w:r>
                        <w:r>
                          <w:t>Rep</w:t>
                        </w:r>
                      </w:p>
                      <w:p w14:paraId="21676CC6" w14:textId="77777777" w:rsidR="00BD6716" w:rsidRDefault="00BD6716" w:rsidP="008F3449"/>
                      <w:p w14:paraId="17C4B63C" w14:textId="77777777" w:rsidR="00BD6716" w:rsidRDefault="00BD6716" w:rsidP="008F3449">
                        <w:pPr>
                          <w:spacing w:after="120"/>
                          <w:jc w:val="center"/>
                        </w:pPr>
                        <w:r>
                          <w:t>Actor F</w:t>
                        </w:r>
                      </w:p>
                    </w:txbxContent>
                  </v:textbox>
                </v:shape>
                <v:shape id="Text Box 277" o:spid="_x0000_s1117" type="#_x0000_t202" style="position:absolute;left:21913;top:31267;width:14478;height:3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i6AMQA&#10;AADcAAAADwAAAGRycy9kb3ducmV2LnhtbESPQWvCQBSE74X+h+UVvNWNCirRTSiCYIoUTUPPj+wz&#10;Cc2+Ddk1Sf+9Wyj0OMzMN8w+nUwrBupdY1nBYh6BIC6tbrhSUHweX7cgnEfW2FomBT/kIE2en/YY&#10;azvylYbcVyJA2MWooPa+i6V0ZU0G3dx2xMG72d6gD7KvpO5xDHDTymUUraXBhsNCjR0daiq/87tR&#10;ILPxYyXPl/XmK3u/F8bp1cRaqdnL9LYD4Wny/+G/9kkrWG4X8HsmHAGZ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ougDEAAAA3AAAAA8AAAAAAAAAAAAAAAAAmAIAAGRycy9k&#10;b3ducmV2LnhtbFBLBQYAAAAABAAEAPUAAACJAwAAAAA=&#10;" strokeweight="2pt">
                  <v:textbox>
                    <w:txbxContent>
                      <w:p w14:paraId="56FE6E63" w14:textId="77777777" w:rsidR="00BD6716" w:rsidRPr="00977430" w:rsidRDefault="00BD6716" w:rsidP="008F3449">
                        <w:pPr>
                          <w:spacing w:after="120"/>
                          <w:jc w:val="center"/>
                        </w:pPr>
                        <w:r w:rsidRPr="00977430">
                          <w:t>Content Creator</w:t>
                        </w:r>
                      </w:p>
                      <w:p w14:paraId="79DDAD4B" w14:textId="77777777" w:rsidR="00BD6716" w:rsidRDefault="00BD6716" w:rsidP="008F3449"/>
                      <w:p w14:paraId="484E1493" w14:textId="77777777" w:rsidR="00BD6716" w:rsidRDefault="00BD6716" w:rsidP="008F3449">
                        <w:pPr>
                          <w:spacing w:after="120"/>
                          <w:jc w:val="center"/>
                        </w:pPr>
                        <w:r>
                          <w:t>Actor F</w:t>
                        </w:r>
                      </w:p>
                    </w:txbxContent>
                  </v:textbox>
                </v:shape>
                <v:shape id="AutoShape 278" o:spid="_x0000_s1118" type="#_x0000_t32" style="position:absolute;left:11442;top:39122;width:3556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SDW8UAAADcAAAADwAAAGRycy9kb3ducmV2LnhtbESPQWvCQBSE7wX/w/IEb83GIG1MXUUE&#10;UQptUEt6fWRfk2D2bciuMf333UKhx2FmvmFWm9G0YqDeNZYVzKMYBHFpdcOVgo/L/jEF4TyyxtYy&#10;KfgmB5v15GGFmbZ3PtFw9pUIEHYZKqi97zIpXVmTQRfZjjh4X7Y36IPsK6l7vAe4aWUSx0/SYMNh&#10;ocaOdjWV1/PNKBjy4v153w2H3FfF4vS6WH6ieVNqNh23LyA8jf4//Nc+agVJmsDvmXAE5P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gSDW8UAAADcAAAADwAAAAAAAAAA&#10;AAAAAAChAgAAZHJzL2Rvd25yZXYueG1sUEsFBgAAAAAEAAQA+QAAAJMDAAAAAA==&#10;" strokeweight="2pt"/>
                <v:shape id="Text Box 279" o:spid="_x0000_s1119" type="#_x0000_t202" style="position:absolute;left:22682;top:41078;width:14478;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aB7MEA&#10;AADcAAAADwAAAGRycy9kb3ducmV2LnhtbESPQYvCMBSE74L/ITzBm6ZaUKlGEUFQkcV1xfOjebbF&#10;5qU00dZ/bxYEj8PMfMMsVq0pxZNqV1hWMBpGIIhTqwvOFFz+toMZCOeRNZaWScGLHKyW3c4CE20b&#10;/qXn2WciQNglqCD3vkqkdGlOBt3QVsTBu9naoA+yzqSusQlwU8pxFE2kwYLDQo4VbXJK7+eHUSD3&#10;zU8sj6fJ9Lo/PC7G6bhlrVS/167nIDy1/hv+tHdawXgWw/+ZcATk8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2gezBAAAA3AAAAA8AAAAAAAAAAAAAAAAAmAIAAGRycy9kb3du&#10;cmV2LnhtbFBLBQYAAAAABAAEAPUAAACGAwAAAAA=&#10;" strokeweight="2pt">
                  <v:textbox>
                    <w:txbxContent>
                      <w:p w14:paraId="7BA97CA3" w14:textId="77777777" w:rsidR="00BD6716" w:rsidRPr="00977430" w:rsidRDefault="00BD6716" w:rsidP="008F3449">
                        <w:pPr>
                          <w:spacing w:after="120"/>
                          <w:jc w:val="center"/>
                        </w:pPr>
                        <w:r w:rsidRPr="00977430">
                          <w:t>Content Consumer</w:t>
                        </w:r>
                      </w:p>
                      <w:p w14:paraId="301F82B6" w14:textId="77777777" w:rsidR="00BD6716" w:rsidRDefault="00BD6716" w:rsidP="008F3449"/>
                      <w:p w14:paraId="43E63F95" w14:textId="77777777" w:rsidR="00BD6716" w:rsidRDefault="00BD6716" w:rsidP="008F3449">
                        <w:pPr>
                          <w:spacing w:after="120"/>
                          <w:jc w:val="center"/>
                        </w:pPr>
                        <w:r>
                          <w:t>Actor F</w:t>
                        </w:r>
                      </w:p>
                    </w:txbxContent>
                  </v:textbox>
                </v:shape>
                <v:shape id="Text Box 280" o:spid="_x0000_s1120" type="#_x0000_t202" style="position:absolute;left:5740;top:41078;width:14478;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8ZmMMA&#10;AADcAAAADwAAAGRycy9kb3ducmV2LnhtbESP3YrCMBSE7wXfIRzBO02ti0o1FhEW1mUR//D60Bzb&#10;YnNSmmjr228WFrwcZuYbZpV2phJPalxpWcFkHIEgzqwuOVdwOX+OFiCcR9ZYWSYFL3KQrvu9FSba&#10;tnyk58nnIkDYJaig8L5OpHRZQQbd2NbEwbvZxqAPssmlbrANcFPJOIpm0mDJYaHAmrYFZffTwyiQ&#10;u3Y/lT+H2fy6+35cjNPTjrVSw0G3WYLw1Pl3+L/9pRXEiw/4OxOO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8ZmMMAAADcAAAADwAAAAAAAAAAAAAAAACYAgAAZHJzL2Rv&#10;d25yZXYueG1sUEsFBgAAAAAEAAQA9QAAAIgDAAAAAA==&#10;" strokeweight="2pt">
                  <v:textbox>
                    <w:txbxContent>
                      <w:p w14:paraId="7C1475B8" w14:textId="77777777" w:rsidR="00BD6716" w:rsidRPr="00977430" w:rsidRDefault="00BD6716" w:rsidP="008F3449">
                        <w:pPr>
                          <w:spacing w:after="120"/>
                          <w:jc w:val="center"/>
                        </w:pPr>
                        <w:r w:rsidRPr="00977430">
                          <w:t>Content Consumer</w:t>
                        </w:r>
                      </w:p>
                      <w:p w14:paraId="37F51E16" w14:textId="77777777" w:rsidR="00BD6716" w:rsidRDefault="00BD6716" w:rsidP="008F3449"/>
                      <w:p w14:paraId="519010C7" w14:textId="77777777" w:rsidR="00BD6716" w:rsidRDefault="00BD6716" w:rsidP="008F3449">
                        <w:pPr>
                          <w:spacing w:after="120"/>
                          <w:jc w:val="center"/>
                        </w:pPr>
                        <w:r>
                          <w:t>Actor F</w:t>
                        </w:r>
                      </w:p>
                    </w:txbxContent>
                  </v:textbox>
                </v:shape>
                <v:shape id="AutoShape 281" o:spid="_x0000_s1121" type="#_x0000_t32" style="position:absolute;left:46932;top:39058;width:7;height:19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FWMYAAADcAAAADwAAAGRycy9kb3ducmV2LnhtbESPQWvCQBSE7wX/w/IKvTWbBrEaXUWE&#10;YCm0klT0+si+JqHZtyG7jfHfuwWhx2FmvmFWm9G0YqDeNZYVvEQxCOLS6oYrBcev7HkOwnlkja1l&#10;UnAlB5v15GGFqbYXzmkofCUChF2KCmrvu1RKV9Zk0EW2Iw7et+0N+iD7SuoeLwFuWpnE8UwabDgs&#10;1NjRrqbyp/g1CobD6fM164b9wVenaf4+XZzRfCj19DhulyA8jf4/fG+/aQXJfAZ/Z8IRkO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U/hVjGAAAA3AAAAA8AAAAAAAAA&#10;AAAAAAAAoQIAAGRycy9kb3ducmV2LnhtbFBLBQYAAAAABAAEAPkAAACUAwAAAAA=&#10;" strokeweight="2pt"/>
                <v:shape id="AutoShape 282" o:spid="_x0000_s1122" type="#_x0000_t32" style="position:absolute;left:11518;top:39058;width:7;height:19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Mgw8QAAADcAAAADwAAAGRycy9kb3ducmV2LnhtbESP3YrCMBSE7xd8h3AW9m5NV8SfahQR&#10;RBFUqqK3h+ZsW7Y5KU221rc3guDlMDPfMNN5a0rRUO0Kywp+uhEI4tTqgjMF59PqewTCeWSNpWVS&#10;cCcH81nnY4qxtjdOqDn6TAQIuxgV5N5XsZQuzcmg69qKOHi/tjbog6wzqWu8BbgpZS+KBtJgwWEh&#10;x4qWOaV/x3+joDlc9sNV1awPPrv0k21/fEWzU+rrs11MQHhq/Tv8am+0gt5oCM8z4QjI2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cyDDxAAAANwAAAAPAAAAAAAAAAAA&#10;AAAAAKECAABkcnMvZG93bnJldi54bWxQSwUGAAAAAAQABAD5AAAAkgMAAAAA&#10;" strokeweight="2pt"/>
                <v:shape id="AutoShape 283" o:spid="_x0000_s1123" type="#_x0000_t32" style="position:absolute;left:29749;top:39058;width:7;height:19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0scAAAADcAAAADwAAAGRycy9kb3ducmV2LnhtbERPTYvCMBC9L/gfwgje1lQRdatRRBBF&#10;UNEVvQ7N2BabSWlirf/eHASPj/c9nTemEDVVLresoNeNQBAnVuecKjj/r37HIJxH1lhYJgUvcjCf&#10;tX6mGGv75CPVJ5+KEMIuRgWZ92UspUsyMui6tiQO3M1WBn2AVSp1hc8QbgrZj6KhNJhzaMiwpGVG&#10;yf30MArqw2U/WpX1+uDTy+C4Hfxd0eyU6rSbxQSEp8Z/xR/3Rivoj8PacCYcATl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vstLHAAAAA3AAAAA8AAAAAAAAAAAAAAAAA&#10;oQIAAGRycy9kb3ducmV2LnhtbFBLBQYAAAAABAAEAPkAAACOAwAAAAA=&#10;" strokeweight="2pt"/>
                <v:shape id="Text Box 284" o:spid="_x0000_s1124" type="#_x0000_t202" style="position:absolute;left:45764;top:8445;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7mwsQA&#10;AADcAAAADwAAAGRycy9kb3ducmV2LnhtbESPT0vDQBDF7wW/wzKCt3ZjhZrGbosoQg89pGkPOY7Z&#10;MRvMzobs2MZv7wqCx8f78+NtdpPv1YXG2AU2cL/IQBE3wXbcGjif3uY5qCjIFvvAZOCbIuy2N7MN&#10;FjZc+UiXSlqVRjgWaMCJDIXWsXHkMS7CQJy8jzB6lCTHVtsRr2nc93qZZSvtseNEcDjQi6Pms/ry&#10;CZJ3ujzK+76sXfkqj+f6QR9qY+5up+cnUEKT/If/2ntrYJmv4fdMOgJ6+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5sLEAAAA3AAAAA8AAAAAAAAAAAAAAAAAmAIAAGRycy9k&#10;b3ducmV2LnhtbFBLBQYAAAAABAAEAPUAAACJAwAAAAA=&#10;" strokeweight="2pt">
                  <v:textbox inset=",0,,0">
                    <w:txbxContent>
                      <w:p w14:paraId="23BC64E6" w14:textId="77777777" w:rsidR="00BD6716" w:rsidRPr="00977430" w:rsidRDefault="00BD6716"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0D778C25" w14:textId="77777777" w:rsidR="00BD6716" w:rsidRDefault="00BD6716" w:rsidP="008F3449"/>
                      <w:p w14:paraId="3E4830F2" w14:textId="77777777" w:rsidR="00BD6716" w:rsidRDefault="00BD6716" w:rsidP="008F3449">
                        <w:pPr>
                          <w:spacing w:after="120"/>
                          <w:jc w:val="center"/>
                        </w:pPr>
                        <w:r>
                          <w:t>Actor A</w:t>
                        </w:r>
                      </w:p>
                    </w:txbxContent>
                  </v:textbox>
                </v:shape>
                <w10:anchorlock/>
              </v:group>
            </w:pict>
          </mc:Fallback>
        </mc:AlternateContent>
      </w:r>
    </w:p>
    <w:p w14:paraId="57F653E3" w14:textId="77777777" w:rsidR="008F3449" w:rsidRPr="003651D9" w:rsidRDefault="008F3449" w:rsidP="008F3449">
      <w:pPr>
        <w:pStyle w:val="FigureTitle"/>
      </w:pPr>
      <w:r w:rsidRPr="003651D9">
        <w:t xml:space="preserve">Figure </w:t>
      </w:r>
      <w:r>
        <w:t>X</w:t>
      </w:r>
      <w:r w:rsidRPr="003651D9">
        <w:t>.</w:t>
      </w:r>
      <w:r>
        <w:t>4</w:t>
      </w:r>
      <w:r w:rsidRPr="003651D9">
        <w:t>-</w:t>
      </w:r>
      <w:r>
        <w:t>1: RPM</w:t>
      </w:r>
      <w:r w:rsidRPr="003651D9">
        <w:t xml:space="preserve"> </w:t>
      </w:r>
      <w:r>
        <w:t>Operational</w:t>
      </w:r>
      <w:r w:rsidRPr="003651D9">
        <w:t xml:space="preserve"> Diagram</w:t>
      </w:r>
    </w:p>
    <w:p w14:paraId="1FFD2227" w14:textId="7E9026E3" w:rsidR="008F3449" w:rsidRDefault="008F3449" w:rsidP="008F3449">
      <w:pPr>
        <w:pStyle w:val="BodyText"/>
      </w:pPr>
      <w:r>
        <w:t xml:space="preserve">There are a couple of reasons that the RPM profile is likely to be implemented as indicated in Figure X.4-1. First is that the collector of sensor observations is typically done on low-footprint hardware, such as a mobile phone, tablet, or set-top box. Supporting the Content Creator actor is resource and power demanding making such collectors more expensive. Second is that the amount of supplementary information needed to support the headers of the PHMR content module is quite large compared to the amount of supplementary information needed to support the </w:t>
      </w:r>
      <w:r w:rsidR="00C41A12">
        <w:t xml:space="preserve">data coming from the </w:t>
      </w:r>
      <w:del w:id="621" w:author="Brian" w:date="2015-03-11T11:48:00Z">
        <w:r w:rsidDel="0093216B">
          <w:delText>Clinical Data Source</w:delText>
        </w:r>
      </w:del>
      <w:proofErr w:type="gramStart"/>
      <w:r w:rsidR="002262D2">
        <w:t>sensor</w:t>
      </w:r>
      <w:r>
        <w:t>.</w:t>
      </w:r>
      <w:proofErr w:type="gramEnd"/>
      <w:r>
        <w:t xml:space="preserve"> The task of maintaining and configuring this information then needs to be done for each patient on more expensive hardware</w:t>
      </w:r>
      <w:r w:rsidR="006E1DC7">
        <w:t xml:space="preserve"> if implemented on the local collector</w:t>
      </w:r>
      <w:r>
        <w:t>. Having a single high end back-end server handling multiple patients and the Content Creator is likely less expensive and easier to maintain.</w:t>
      </w:r>
      <w:r w:rsidR="00C41A12">
        <w:t xml:space="preserve"> It also allows for a simple approach to filter the data that is reported in the Content Module. The filtering can be configured at a single point for all patients using the backend</w:t>
      </w:r>
      <w:r w:rsidR="002262D2">
        <w:t xml:space="preserve"> instead of each individual collector</w:t>
      </w:r>
      <w:r w:rsidR="00C41A12">
        <w:t>. It should be noted that any filtering is an application option established through business needs and is outside the scope of this profile. Of course, any filtering must still result in a complaint Content Module.</w:t>
      </w:r>
    </w:p>
    <w:p w14:paraId="4D140138" w14:textId="3D745A26" w:rsidR="008F3449" w:rsidRPr="008F3449" w:rsidRDefault="008F3449" w:rsidP="008F3449">
      <w:pPr>
        <w:pStyle w:val="BodyText"/>
      </w:pPr>
      <w:r>
        <w:lastRenderedPageBreak/>
        <w:t xml:space="preserve">Home sensor devices also need to be low footprint, where the bulk of their expense is the sensor itself and the hardware necessary to support transaction protocols and external configuration is minimized. Since many of the sensor devices may be borne on the patient, making the sensor as small and as unobtrusive as possible also limits hardware resources and power demands. These demands make the </w:t>
      </w:r>
      <w:r w:rsidR="00CA17B3">
        <w:t xml:space="preserve">Communicate </w:t>
      </w:r>
      <w:del w:id="622" w:author="Brian" w:date="2015-03-11T14:06:00Z">
        <w:r w:rsidDel="00BE3C9C">
          <w:delText>PHCA</w:delText>
        </w:r>
      </w:del>
      <w:ins w:id="623" w:author="Brian" w:date="2015-03-11T14:06:00Z">
        <w:r w:rsidR="00BE3C9C">
          <w:t>PCHA</w:t>
        </w:r>
      </w:ins>
      <w:r>
        <w:t xml:space="preserve"> data</w:t>
      </w:r>
      <w:r w:rsidR="00CA17B3">
        <w:t>-*</w:t>
      </w:r>
      <w:r>
        <w:t xml:space="preserve"> transaction the most likely solution</w:t>
      </w:r>
      <w:r w:rsidR="002262D2">
        <w:t xml:space="preserve"> for these devices</w:t>
      </w:r>
      <w:r>
        <w:t>.</w:t>
      </w:r>
    </w:p>
    <w:p w14:paraId="154DC533" w14:textId="77777777" w:rsidR="00167DB7" w:rsidRDefault="00104BE6" w:rsidP="003D19E0">
      <w:pPr>
        <w:pStyle w:val="Heading3"/>
        <w:keepNext w:val="0"/>
        <w:numPr>
          <w:ilvl w:val="0"/>
          <w:numId w:val="0"/>
        </w:numPr>
        <w:rPr>
          <w:bCs/>
          <w:noProof w:val="0"/>
        </w:rPr>
      </w:pPr>
      <w:bookmarkStart w:id="624" w:name="_Toc418185384"/>
      <w:r w:rsidRPr="003651D9">
        <w:rPr>
          <w:bCs/>
          <w:noProof w:val="0"/>
        </w:rPr>
        <w:t>X.</w:t>
      </w:r>
      <w:r w:rsidR="00AF472E" w:rsidRPr="003651D9">
        <w:rPr>
          <w:bCs/>
          <w:noProof w:val="0"/>
        </w:rPr>
        <w:t>4</w:t>
      </w:r>
      <w:r w:rsidR="00167DB7" w:rsidRPr="003651D9">
        <w:rPr>
          <w:bCs/>
          <w:noProof w:val="0"/>
        </w:rPr>
        <w:t>.1 Concepts</w:t>
      </w:r>
      <w:bookmarkEnd w:id="624"/>
    </w:p>
    <w:p w14:paraId="6392E854" w14:textId="77777777" w:rsidR="008F3449" w:rsidRPr="008645AF" w:rsidRDefault="008F3449" w:rsidP="008F3449">
      <w:pPr>
        <w:pStyle w:val="AuthorInstructions"/>
        <w:rPr>
          <w:i w:val="0"/>
        </w:rPr>
      </w:pPr>
      <w:r>
        <w:rPr>
          <w:i w:val="0"/>
        </w:rPr>
        <w:t xml:space="preserve">The RPM profile as defined in this document is the first stage in providing a standardized means of monitoring patients outside the care provider facilities. This profile currently specifies the transfer of monitoring data from the remote site to the health care facility. </w:t>
      </w:r>
      <w:del w:id="625" w:author="Brian" w:date="2015-03-11T14:06:00Z">
        <w:r w:rsidDel="00BE3C9C">
          <w:rPr>
            <w:i w:val="0"/>
          </w:rPr>
          <w:delText>PHCA</w:delText>
        </w:r>
      </w:del>
      <w:ins w:id="626" w:author="Brian" w:date="2015-03-11T14:06:00Z">
        <w:r w:rsidR="00BE3C9C">
          <w:rPr>
            <w:i w:val="0"/>
          </w:rPr>
          <w:t>PCHA</w:t>
        </w:r>
      </w:ins>
      <w:r>
        <w:rPr>
          <w:i w:val="0"/>
        </w:rPr>
        <w:t xml:space="preserve"> is currently implementing standards for two-way monitoring in the form of consent, questionnaires, IEEE 11073 20601 </w:t>
      </w:r>
      <w:proofErr w:type="gramStart"/>
      <w:r>
        <w:rPr>
          <w:i w:val="0"/>
        </w:rPr>
        <w:t>command</w:t>
      </w:r>
      <w:proofErr w:type="gramEnd"/>
      <w:r>
        <w:rPr>
          <w:i w:val="0"/>
        </w:rPr>
        <w:t xml:space="preserve"> and control, and automated persistent sessions. It is anticipated that these standards will either provide enhancements to this profile or be the basis for additional profiles related to the remote monitoring of patients.</w:t>
      </w:r>
    </w:p>
    <w:p w14:paraId="15E7BE34" w14:textId="77777777" w:rsidR="00167DB7" w:rsidRPr="003651D9" w:rsidDel="002C1312" w:rsidRDefault="00167DB7" w:rsidP="00597DB2">
      <w:pPr>
        <w:pStyle w:val="AuthorInstructions"/>
        <w:rPr>
          <w:del w:id="627" w:author="Keith W. Boone" w:date="2015-03-04T11:59:00Z"/>
        </w:rPr>
      </w:pPr>
      <w:del w:id="628" w:author="Keith W. Boone" w:date="2015-03-04T11:59:00Z">
        <w:r w:rsidRPr="003651D9" w:rsidDel="002C1312">
          <w:delText xml:space="preserve">&lt;If needed, this section provides an overview of the concepts that provide necessary background </w:delText>
        </w:r>
        <w:r w:rsidR="003D19E0" w:rsidRPr="003651D9" w:rsidDel="002C1312">
          <w:delText>for understanding the profile</w:delText>
        </w:r>
        <w:r w:rsidR="00F0665F" w:rsidRPr="003651D9" w:rsidDel="002C1312">
          <w:delText xml:space="preserve">. </w:delText>
        </w:r>
        <w:r w:rsidR="00104BE6" w:rsidRPr="003651D9" w:rsidDel="002C1312">
          <w:delText>If not needed, state “Not applicable.”</w:delText>
        </w:r>
        <w:r w:rsidR="005F3FB5" w:rsidDel="002C1312">
          <w:delText xml:space="preserve"> </w:delText>
        </w:r>
        <w:r w:rsidR="009D2A49" w:rsidRPr="003651D9" w:rsidDel="002C1312">
          <w:delText>For an example of why/how this section may be needed, please see ITI Cross Enterprise Workflow (XDW</w:delText>
        </w:r>
        <w:r w:rsidR="007773C8" w:rsidRPr="003651D9" w:rsidDel="002C1312">
          <w:delText>).&gt;</w:delText>
        </w:r>
      </w:del>
    </w:p>
    <w:p w14:paraId="767882A4" w14:textId="77777777" w:rsidR="002869E8" w:rsidRPr="003651D9" w:rsidDel="002C1312" w:rsidRDefault="002869E8" w:rsidP="00597DB2">
      <w:pPr>
        <w:pStyle w:val="AuthorInstructions"/>
        <w:rPr>
          <w:del w:id="629" w:author="Keith W. Boone" w:date="2015-03-04T11:59:00Z"/>
        </w:rPr>
      </w:pPr>
      <w:del w:id="630" w:author="Keith W. Boone" w:date="2015-03-04T11:59:00Z">
        <w:r w:rsidRPr="003651D9" w:rsidDel="002C1312">
          <w:delText>&lt;It may be useful</w:delText>
        </w:r>
        <w:r w:rsidR="009D2A49" w:rsidRPr="003651D9" w:rsidDel="002C1312">
          <w:delText xml:space="preserve"> in this section</w:delText>
        </w:r>
        <w:r w:rsidRPr="003651D9" w:rsidDel="002C1312">
          <w:delText>, but is not necessary, to provide a short list of the use cases described below and explain why they are different.&gt;</w:delText>
        </w:r>
      </w:del>
    </w:p>
    <w:p w14:paraId="0838BECC" w14:textId="77777777" w:rsidR="00126A38" w:rsidRDefault="00126A38" w:rsidP="00126A38">
      <w:pPr>
        <w:pStyle w:val="Heading3"/>
        <w:keepNext w:val="0"/>
        <w:numPr>
          <w:ilvl w:val="0"/>
          <w:numId w:val="0"/>
        </w:numPr>
        <w:rPr>
          <w:bCs/>
          <w:noProof w:val="0"/>
        </w:rPr>
      </w:pPr>
      <w:bookmarkStart w:id="631" w:name="_Toc418185385"/>
      <w:r w:rsidRPr="003651D9">
        <w:rPr>
          <w:bCs/>
          <w:noProof w:val="0"/>
        </w:rPr>
        <w:t>X.4.2 Use Cases</w:t>
      </w:r>
      <w:bookmarkEnd w:id="631"/>
    </w:p>
    <w:p w14:paraId="03FC5D46" w14:textId="70615103" w:rsidR="008F3449" w:rsidRDefault="008F3449" w:rsidP="008F3449">
      <w:pPr>
        <w:pStyle w:val="BodyText"/>
      </w:pPr>
      <w:r>
        <w:t>The generic use case for this profile is any situation in which the health care provider judges that the patient will benefit from being able to be medically and environmentally monitored outside of the health care facility (typically the home). Quality of life and reduction in costs are also important factors in the judgment.</w:t>
      </w:r>
      <w:r w:rsidR="002262D2">
        <w:t xml:space="preserve"> Financial stress is a realistic concern for most patients.</w:t>
      </w:r>
    </w:p>
    <w:p w14:paraId="0392ECA6" w14:textId="77777777" w:rsidR="008F3449" w:rsidRPr="00C41A12" w:rsidRDefault="008F3449" w:rsidP="008F3449">
      <w:pPr>
        <w:pStyle w:val="Heading4"/>
        <w:numPr>
          <w:ilvl w:val="0"/>
          <w:numId w:val="0"/>
        </w:numPr>
        <w:ind w:left="864" w:hanging="864"/>
        <w:rPr>
          <w:noProof w:val="0"/>
        </w:rPr>
      </w:pPr>
      <w:bookmarkStart w:id="632" w:name="_Toc418185386"/>
      <w:r w:rsidRPr="003651D9">
        <w:rPr>
          <w:noProof w:val="0"/>
        </w:rPr>
        <w:t xml:space="preserve">X.4.2.1 Use Case #1: </w:t>
      </w:r>
      <w:del w:id="633" w:author="Keith W. Boone" w:date="2015-03-04T12:00:00Z">
        <w:r w:rsidRPr="00C41A12" w:rsidDel="002C1312">
          <w:rPr>
            <w:noProof w:val="0"/>
          </w:rPr>
          <w:delText xml:space="preserve">&lt; </w:delText>
        </w:r>
      </w:del>
      <w:r w:rsidRPr="00C41A12">
        <w:rPr>
          <w:noProof w:val="0"/>
        </w:rPr>
        <w:t>Chronic Disease Management</w:t>
      </w:r>
      <w:del w:id="634" w:author="Keith W. Boone" w:date="2015-03-04T12:00:00Z">
        <w:r w:rsidRPr="00C41A12" w:rsidDel="002C1312">
          <w:rPr>
            <w:bCs/>
            <w:noProof w:val="0"/>
          </w:rPr>
          <w:delText xml:space="preserve"> </w:delText>
        </w:r>
        <w:r w:rsidRPr="00C41A12" w:rsidDel="002C1312">
          <w:rPr>
            <w:noProof w:val="0"/>
          </w:rPr>
          <w:delText>&gt;</w:delText>
        </w:r>
      </w:del>
      <w:bookmarkEnd w:id="632"/>
    </w:p>
    <w:p w14:paraId="368D41D8" w14:textId="77777777" w:rsidR="008F3449" w:rsidRPr="00C41A12" w:rsidDel="002C1312" w:rsidRDefault="008F3449" w:rsidP="008F3449">
      <w:pPr>
        <w:pStyle w:val="AuthorInstructions"/>
        <w:rPr>
          <w:del w:id="635" w:author="Keith W. Boone" w:date="2015-03-04T11:59:00Z"/>
        </w:rPr>
      </w:pPr>
      <w:del w:id="636" w:author="Keith W. Boone" w:date="2015-03-04T11:59:00Z">
        <w:r w:rsidRPr="00C41A12" w:rsidDel="002C1312">
          <w:delText>&lt;One or two sentence simple description of this particular use case.&gt;</w:delText>
        </w:r>
      </w:del>
    </w:p>
    <w:p w14:paraId="6423D561" w14:textId="77777777" w:rsidR="008F3449" w:rsidRPr="00C41A12" w:rsidRDefault="008F3449" w:rsidP="008F3449">
      <w:pPr>
        <w:pStyle w:val="AuthorInstructions"/>
        <w:rPr>
          <w:i w:val="0"/>
          <w:rPrChange w:id="637" w:author="Keith W. Boone" w:date="2015-03-04T11:59:00Z">
            <w:rPr/>
          </w:rPrChange>
        </w:rPr>
      </w:pPr>
      <w:del w:id="638" w:author="Keith W. Boone" w:date="2015-03-04T11:59:00Z">
        <w:r w:rsidRPr="00C41A12" w:rsidDel="002C1312">
          <w:delText>&lt;Note that Section X.4.2.1 repeats in its entirety for additional Use Cases (replicate as section X.4.2.2, X.4.2.3, etc.).&gt;</w:delText>
        </w:r>
      </w:del>
      <w:r w:rsidRPr="00C41A12">
        <w:rPr>
          <w:i w:val="0"/>
          <w:rPrChange w:id="639" w:author="Keith W. Boone" w:date="2015-03-04T11:59:00Z">
            <w:rPr>
              <w:color w:val="D60093"/>
            </w:rPr>
          </w:rPrChange>
        </w:rPr>
        <w:t xml:space="preserve">Chronic Disease Management allows compromised individuals managing disorders such as diabetes, hypertension, heart disease, sleep </w:t>
      </w:r>
      <w:proofErr w:type="spellStart"/>
      <w:r w:rsidRPr="00C41A12">
        <w:rPr>
          <w:i w:val="0"/>
          <w:rPrChange w:id="640" w:author="Keith W. Boone" w:date="2015-03-04T11:59:00Z">
            <w:rPr>
              <w:color w:val="D60093"/>
            </w:rPr>
          </w:rPrChange>
        </w:rPr>
        <w:t>apnoea</w:t>
      </w:r>
      <w:proofErr w:type="spellEnd"/>
      <w:r w:rsidRPr="00C41A12">
        <w:rPr>
          <w:i w:val="0"/>
          <w:rPrChange w:id="641" w:author="Keith W. Boone" w:date="2015-03-04T11:59:00Z">
            <w:rPr>
              <w:color w:val="D60093"/>
            </w:rPr>
          </w:rPrChange>
        </w:rPr>
        <w:t>, etc. to go through their daily lives with as minimal intrusion as possible. The RPM profile allows a greater number of such people to live as normal a life as possible.</w:t>
      </w:r>
    </w:p>
    <w:p w14:paraId="4DBDE93E" w14:textId="77777777" w:rsidR="00747BB5" w:rsidRPr="00C41A12" w:rsidRDefault="00747BB5" w:rsidP="00747BB5">
      <w:pPr>
        <w:pStyle w:val="Heading5"/>
        <w:numPr>
          <w:ilvl w:val="0"/>
          <w:numId w:val="0"/>
        </w:numPr>
        <w:rPr>
          <w:noProof w:val="0"/>
        </w:rPr>
      </w:pPr>
      <w:bookmarkStart w:id="642" w:name="_Toc418185387"/>
      <w:r w:rsidRPr="003651D9">
        <w:rPr>
          <w:noProof w:val="0"/>
        </w:rPr>
        <w:t xml:space="preserve">X.4.2.1.1 </w:t>
      </w:r>
      <w:del w:id="643" w:author="Keith W. Boone" w:date="2015-03-04T11:59:00Z">
        <w:r w:rsidRPr="00C41A12" w:rsidDel="002C1312">
          <w:rPr>
            <w:noProof w:val="0"/>
          </w:rPr>
          <w:delText xml:space="preserve">&lt; </w:delText>
        </w:r>
      </w:del>
      <w:r w:rsidRPr="00C41A12">
        <w:rPr>
          <w:noProof w:val="0"/>
        </w:rPr>
        <w:t>Chronic Disease Management</w:t>
      </w:r>
      <w:del w:id="644" w:author="Keith W. Boone" w:date="2015-03-04T11:59:00Z">
        <w:r w:rsidRPr="00C41A12" w:rsidDel="002C1312">
          <w:rPr>
            <w:bCs/>
            <w:noProof w:val="0"/>
          </w:rPr>
          <w:delText xml:space="preserve"> &gt;</w:delText>
        </w:r>
      </w:del>
      <w:r w:rsidRPr="00C41A12">
        <w:rPr>
          <w:bCs/>
          <w:noProof w:val="0"/>
        </w:rPr>
        <w:t xml:space="preserve"> </w:t>
      </w:r>
      <w:r w:rsidRPr="00C41A12">
        <w:rPr>
          <w:noProof w:val="0"/>
        </w:rPr>
        <w:t>Use Case Description</w:t>
      </w:r>
      <w:bookmarkEnd w:id="642"/>
    </w:p>
    <w:p w14:paraId="09A9C4CC" w14:textId="77777777" w:rsidR="00747BB5" w:rsidRPr="00C41A12" w:rsidDel="002C1312" w:rsidRDefault="00747BB5" w:rsidP="00747BB5">
      <w:pPr>
        <w:pStyle w:val="AuthorInstructions"/>
        <w:rPr>
          <w:del w:id="645" w:author="Keith W. Boone" w:date="2015-03-04T12:00:00Z"/>
          <w:i w:val="0"/>
          <w:rPrChange w:id="646" w:author="Keith W. Boone" w:date="2015-03-04T12:00:00Z">
            <w:rPr>
              <w:del w:id="647" w:author="Keith W. Boone" w:date="2015-03-04T12:00:00Z"/>
            </w:rPr>
          </w:rPrChange>
        </w:rPr>
      </w:pPr>
      <w:del w:id="648" w:author="Keith W. Boone" w:date="2015-03-04T12:00:00Z">
        <w:r w:rsidRPr="00C41A12" w:rsidDel="002C1312">
          <w:rPr>
            <w:i w:val="0"/>
          </w:rPr>
          <w:delText>&lt;Describe the key use cases addressed by the Profile. Limit to a</w:delText>
        </w:r>
        <w:r w:rsidRPr="00C41A12" w:rsidDel="002C1312">
          <w:delText xml:space="preserve"> maximum of one page of text or consider an appendix.&gt;</w:delText>
        </w:r>
      </w:del>
    </w:p>
    <w:p w14:paraId="50EF6E58" w14:textId="77777777" w:rsidR="00747BB5" w:rsidRPr="00C41A12" w:rsidRDefault="00747BB5" w:rsidP="00747BB5">
      <w:pPr>
        <w:pStyle w:val="AuthorInstructions"/>
        <w:rPr>
          <w:i w:val="0"/>
          <w:rPrChange w:id="649" w:author="Keith W. Boone" w:date="2015-03-04T12:00:00Z">
            <w:rPr>
              <w:color w:val="D60093"/>
            </w:rPr>
          </w:rPrChange>
        </w:rPr>
      </w:pPr>
      <w:r w:rsidRPr="00C41A12">
        <w:rPr>
          <w:i w:val="0"/>
          <w:rPrChange w:id="650" w:author="Keith W. Boone" w:date="2015-03-04T12:00:00Z">
            <w:rPr>
              <w:color w:val="D60093"/>
            </w:rPr>
          </w:rPrChange>
        </w:rPr>
        <w:t xml:space="preserve">People can become physically and medically compromised for several reasons. However, in many cases these people would be able to live a fairly normal and functional life with minimal intrusion if as much of the continuous monitoring could be done on the person without visits to a professional facility. The patient can transfer monitoring measurements to the health care provider at a pre-determined frequency using the RPM. The health care provider can then decide whether additional monitoring and thus a visit to the provider </w:t>
      </w:r>
      <w:r w:rsidR="006E1DC7" w:rsidRPr="00C41A12">
        <w:rPr>
          <w:i w:val="0"/>
          <w:rPrChange w:id="651" w:author="Keith W. Boone" w:date="2015-03-04T12:00:00Z">
            <w:rPr>
              <w:color w:val="D60093"/>
            </w:rPr>
          </w:rPrChange>
        </w:rPr>
        <w:t>are</w:t>
      </w:r>
      <w:r w:rsidRPr="00C41A12">
        <w:rPr>
          <w:i w:val="0"/>
          <w:rPrChange w:id="652" w:author="Keith W. Boone" w:date="2015-03-04T12:00:00Z">
            <w:rPr>
              <w:color w:val="D60093"/>
            </w:rPr>
          </w:rPrChange>
        </w:rPr>
        <w:t xml:space="preserve"> warranted.</w:t>
      </w:r>
    </w:p>
    <w:p w14:paraId="0C691491" w14:textId="77777777" w:rsidR="00747BB5" w:rsidRDefault="00747BB5" w:rsidP="00747BB5">
      <w:pPr>
        <w:pStyle w:val="Heading5"/>
        <w:numPr>
          <w:ilvl w:val="0"/>
          <w:numId w:val="0"/>
        </w:numPr>
        <w:rPr>
          <w:noProof w:val="0"/>
        </w:rPr>
      </w:pPr>
      <w:bookmarkStart w:id="653" w:name="_Toc418185388"/>
      <w:r w:rsidRPr="003651D9">
        <w:rPr>
          <w:noProof w:val="0"/>
        </w:rPr>
        <w:t xml:space="preserve">X.4.2.1.2 </w:t>
      </w:r>
      <w:del w:id="654" w:author="Keith W. Boone" w:date="2015-03-04T12:00:00Z">
        <w:r w:rsidRPr="003651D9" w:rsidDel="002C1312">
          <w:rPr>
            <w:noProof w:val="0"/>
          </w:rPr>
          <w:delText>&lt;</w:delText>
        </w:r>
        <w:r w:rsidRPr="003B4D7E" w:rsidDel="002C1312">
          <w:rPr>
            <w:noProof w:val="0"/>
            <w:color w:val="D60093"/>
          </w:rPr>
          <w:delText xml:space="preserve"> </w:delText>
        </w:r>
        <w:r w:rsidDel="002C1312">
          <w:rPr>
            <w:noProof w:val="0"/>
            <w:color w:val="D60093"/>
          </w:rPr>
          <w:delText>Chronic Disease Management</w:delText>
        </w:r>
        <w:r w:rsidRPr="003651D9" w:rsidDel="002C1312">
          <w:rPr>
            <w:bCs/>
            <w:noProof w:val="0"/>
          </w:rPr>
          <w:delText xml:space="preserve"> </w:delText>
        </w:r>
        <w:r w:rsidRPr="003651D9" w:rsidDel="002C1312">
          <w:rPr>
            <w:noProof w:val="0"/>
          </w:rPr>
          <w:delText>&gt;</w:delText>
        </w:r>
      </w:del>
      <w:ins w:id="655" w:author="Keith W. Boone" w:date="2015-03-04T12:00:00Z">
        <w:r w:rsidR="002C1312">
          <w:rPr>
            <w:noProof w:val="0"/>
          </w:rPr>
          <w:t>Chronic Disease Management</w:t>
        </w:r>
      </w:ins>
      <w:r w:rsidRPr="003651D9">
        <w:rPr>
          <w:noProof w:val="0"/>
        </w:rPr>
        <w:t xml:space="preserve"> Process Flow</w:t>
      </w:r>
      <w:bookmarkEnd w:id="653"/>
    </w:p>
    <w:p w14:paraId="3646B60C" w14:textId="77777777" w:rsidR="00747BB5" w:rsidRDefault="00C54953" w:rsidP="00747BB5">
      <w:pPr>
        <w:pStyle w:val="BodyText"/>
      </w:pPr>
      <w:hyperlink r:id="rId49" w:history="1">
        <w:r w:rsidR="00747BB5" w:rsidRPr="00EC4660">
          <w:rPr>
            <w:rStyle w:val="Hyperlink"/>
          </w:rPr>
          <w:t>http://ihe.net/uploadedFiles/Documents/PCC/IHE_PCC_Suppl_RCK.pdf</w:t>
        </w:r>
      </w:hyperlink>
    </w:p>
    <w:p w14:paraId="51C2CD1D" w14:textId="77777777" w:rsidR="00747BB5" w:rsidRPr="00C41A12" w:rsidDel="002C1312" w:rsidRDefault="00747BB5" w:rsidP="00747BB5">
      <w:pPr>
        <w:pStyle w:val="AuthorInstructions"/>
        <w:rPr>
          <w:del w:id="656" w:author="Keith W. Boone" w:date="2015-03-04T12:01:00Z"/>
          <w:i w:val="0"/>
          <w:rPrChange w:id="657" w:author="Keith W. Boone" w:date="2015-03-04T12:01:00Z">
            <w:rPr>
              <w:del w:id="658" w:author="Keith W. Boone" w:date="2015-03-04T12:01:00Z"/>
            </w:rPr>
          </w:rPrChange>
        </w:rPr>
      </w:pPr>
      <w:del w:id="659" w:author="Keith W. Boone" w:date="2015-03-04T12:01:00Z">
        <w:r w:rsidRPr="00C41A12" w:rsidDel="002C1312">
          <w:rPr>
            <w:i w:val="0"/>
          </w:rPr>
          <w:delText>&lt;</w:delText>
        </w:r>
        <w:r w:rsidRPr="00C41A12" w:rsidDel="002C1312">
          <w:delText xml:space="preserve">Diagram and describe the process flow(s) covered by this profile in order to satisfy the use cases. Demonstrate how the profile transactions are combined/sequenced. To provide context and demonstrate how the profile interacts with other profiles, feel free to include transactions and events that are “external” to this profile (using appropriate notation.) </w:delText>
        </w:r>
        <w:r w:rsidRPr="00C41A12" w:rsidDel="002C1312">
          <w:br/>
          <w:delText>The set of process flows will typically be exemplary, not exhaustive (i.e., it will address all the use cases, but will not show all possible combinations of actors, or all possible sequencing of transactions).</w:delText>
        </w:r>
        <w:r w:rsidRPr="00C41A12" w:rsidDel="002C1312">
          <w:br/>
          <w:delText>If there are detailed behavioral rules that apply to a specific process flow or multiple process flows, an appendix may be added as needed.&gt;</w:delText>
        </w:r>
      </w:del>
    </w:p>
    <w:p w14:paraId="3943BACF" w14:textId="4C1A4C6C" w:rsidR="00747BB5" w:rsidRPr="00C41A12" w:rsidRDefault="00747BB5" w:rsidP="00747BB5">
      <w:pPr>
        <w:pStyle w:val="AuthorInstructions"/>
        <w:rPr>
          <w:i w:val="0"/>
          <w:rPrChange w:id="660" w:author="Keith W. Boone" w:date="2015-03-04T12:01:00Z">
            <w:rPr>
              <w:color w:val="D60093"/>
            </w:rPr>
          </w:rPrChange>
        </w:rPr>
      </w:pPr>
      <w:r w:rsidRPr="00C41A12">
        <w:rPr>
          <w:i w:val="0"/>
          <w:rPrChange w:id="661" w:author="Keith W. Boone" w:date="2015-03-04T12:01:00Z">
            <w:rPr>
              <w:color w:val="D60093"/>
            </w:rPr>
          </w:rPrChange>
        </w:rPr>
        <w:t xml:space="preserve">A patient suffers from hypertension and is at high risk for stroke. The patient needs to take certain medications each day and ideally needs to lose some weight. The health care professional’s institution already has the infrastructure to create, read, and distribute IHE </w:t>
      </w:r>
      <w:r w:rsidRPr="00C41A12">
        <w:rPr>
          <w:i w:val="0"/>
          <w:rPrChange w:id="662" w:author="Keith W. Boone" w:date="2015-03-04T12:01:00Z">
            <w:rPr>
              <w:color w:val="D60093"/>
            </w:rPr>
          </w:rPrChange>
        </w:rPr>
        <w:lastRenderedPageBreak/>
        <w:t xml:space="preserve">compatible Electronic Heath Records (EHRs) as C-CDAs. The health care professional provides the patient with a blood pressure cuff from BP Manufactures, Inc., a weight scale from WS Solutions, and a medication monitor from AMM GBH containing next month’s daily medication doses. All the devices are </w:t>
      </w:r>
      <w:del w:id="663" w:author="Brian" w:date="2015-03-11T14:06:00Z">
        <w:r w:rsidRPr="00C41A12" w:rsidDel="00BE3C9C">
          <w:rPr>
            <w:i w:val="0"/>
            <w:rPrChange w:id="664" w:author="Keith W. Boone" w:date="2015-03-04T12:01:00Z">
              <w:rPr>
                <w:color w:val="D60093"/>
              </w:rPr>
            </w:rPrChange>
          </w:rPr>
          <w:delText>PHCA</w:delText>
        </w:r>
      </w:del>
      <w:ins w:id="665" w:author="Brian" w:date="2015-03-11T14:06:00Z">
        <w:r w:rsidR="00BE3C9C" w:rsidRPr="00C41A12">
          <w:rPr>
            <w:i w:val="0"/>
          </w:rPr>
          <w:t>PCHA</w:t>
        </w:r>
      </w:ins>
      <w:r w:rsidRPr="00C41A12">
        <w:rPr>
          <w:i w:val="0"/>
          <w:rPrChange w:id="666" w:author="Keith W. Boone" w:date="2015-03-04T12:01:00Z">
            <w:rPr>
              <w:color w:val="D60093"/>
            </w:rPr>
          </w:rPrChange>
        </w:rPr>
        <w:t xml:space="preserve"> compliant. The patient also receives a </w:t>
      </w:r>
      <w:del w:id="667" w:author="Brian" w:date="2015-03-11T14:06:00Z">
        <w:r w:rsidRPr="00C41A12" w:rsidDel="00BE3C9C">
          <w:rPr>
            <w:i w:val="0"/>
            <w:rPrChange w:id="668" w:author="Keith W. Boone" w:date="2015-03-04T12:01:00Z">
              <w:rPr>
                <w:color w:val="D60093"/>
              </w:rPr>
            </w:rPrChange>
          </w:rPr>
          <w:delText>PHCA</w:delText>
        </w:r>
      </w:del>
      <w:ins w:id="669" w:author="Brian" w:date="2015-03-11T14:06:00Z">
        <w:r w:rsidR="00BE3C9C" w:rsidRPr="00C41A12">
          <w:rPr>
            <w:i w:val="0"/>
          </w:rPr>
          <w:t>PCHA</w:t>
        </w:r>
      </w:ins>
      <w:r w:rsidRPr="00C41A12">
        <w:rPr>
          <w:i w:val="0"/>
          <w:rPrChange w:id="670" w:author="Keith W. Boone" w:date="2015-03-04T12:01:00Z">
            <w:rPr>
              <w:color w:val="D60093"/>
            </w:rPr>
          </w:rPrChange>
        </w:rPr>
        <w:t xml:space="preserve"> compliant set top box from AHD Magic, Inc.  The patient was given the choice to use either a set top box or a mobile tablet, the latter of which would display the patient’s measurements as received. The patient chose the set top box because the patient is technology challenged and did not want to turn on the device and/or activate the application to see the measurements as they were uploaded from the devices. The chosen set top box is pre-configured to communicate with a </w:t>
      </w:r>
      <w:del w:id="671" w:author="Brian" w:date="2015-03-11T14:06:00Z">
        <w:r w:rsidRPr="00C41A12" w:rsidDel="00BE3C9C">
          <w:rPr>
            <w:i w:val="0"/>
            <w:rPrChange w:id="672" w:author="Keith W. Boone" w:date="2015-03-04T12:01:00Z">
              <w:rPr>
                <w:color w:val="D60093"/>
              </w:rPr>
            </w:rPrChange>
          </w:rPr>
          <w:delText>PHCA</w:delText>
        </w:r>
      </w:del>
      <w:ins w:id="673" w:author="Brian" w:date="2015-03-11T14:06:00Z">
        <w:r w:rsidR="00BE3C9C" w:rsidRPr="00C41A12">
          <w:rPr>
            <w:i w:val="0"/>
          </w:rPr>
          <w:t>PCHA</w:t>
        </w:r>
      </w:ins>
      <w:r w:rsidRPr="00C41A12">
        <w:rPr>
          <w:i w:val="0"/>
          <w:rPrChange w:id="674" w:author="Keith W. Boone" w:date="2015-03-04T12:01:00Z">
            <w:rPr>
              <w:color w:val="D60093"/>
            </w:rPr>
          </w:rPrChange>
        </w:rPr>
        <w:t xml:space="preserve"> compliant server application developed </w:t>
      </w:r>
      <w:r w:rsidR="002262D2">
        <w:rPr>
          <w:i w:val="0"/>
        </w:rPr>
        <w:t xml:space="preserve">by Medical Application Services. </w:t>
      </w:r>
      <w:r w:rsidRPr="00C41A12">
        <w:rPr>
          <w:i w:val="0"/>
          <w:rPrChange w:id="675" w:author="Keith W. Boone" w:date="2015-03-04T12:01:00Z">
            <w:rPr>
              <w:color w:val="D60093"/>
            </w:rPr>
          </w:rPrChange>
        </w:rPr>
        <w:t xml:space="preserve">This application has been installed on a system at the health care provider’s facility. The server application has a web interface that allows the health care provider to generate an account for a given patient. The account will contain information about the given patient that the health care facility requires for its record keeping. A user name and password is required to access this account and that information has been configured into the patient’s set top box. When the server application receives data from this patient it then knows to generate a PHMR that is delivered to an </w:t>
      </w:r>
      <w:proofErr w:type="spellStart"/>
      <w:r w:rsidRPr="00C41A12">
        <w:rPr>
          <w:i w:val="0"/>
          <w:rPrChange w:id="676" w:author="Keith W. Boone" w:date="2015-03-04T12:01:00Z">
            <w:rPr>
              <w:color w:val="D60093"/>
            </w:rPr>
          </w:rPrChange>
        </w:rPr>
        <w:t>XDSb</w:t>
      </w:r>
      <w:proofErr w:type="spellEnd"/>
      <w:r w:rsidRPr="00C41A12">
        <w:rPr>
          <w:i w:val="0"/>
          <w:rPrChange w:id="677" w:author="Keith W. Boone" w:date="2015-03-04T12:01:00Z">
            <w:rPr>
              <w:color w:val="D60093"/>
            </w:rPr>
          </w:rPrChange>
        </w:rPr>
        <w:t xml:space="preserve"> </w:t>
      </w:r>
      <w:proofErr w:type="spellStart"/>
      <w:r w:rsidRPr="00C41A12">
        <w:rPr>
          <w:i w:val="0"/>
          <w:rPrChange w:id="678" w:author="Keith W. Boone" w:date="2015-03-04T12:01:00Z">
            <w:rPr>
              <w:color w:val="D60093"/>
            </w:rPr>
          </w:rPrChange>
        </w:rPr>
        <w:t>respository</w:t>
      </w:r>
      <w:proofErr w:type="spellEnd"/>
      <w:r w:rsidRPr="00C41A12">
        <w:rPr>
          <w:i w:val="0"/>
          <w:rPrChange w:id="679" w:author="Keith W. Boone" w:date="2015-03-04T12:01:00Z">
            <w:rPr>
              <w:color w:val="D60093"/>
            </w:rPr>
          </w:rPrChange>
        </w:rPr>
        <w:t xml:space="preserve"> the health care provider can access.</w:t>
      </w:r>
    </w:p>
    <w:p w14:paraId="766278E7" w14:textId="29F8099D" w:rsidR="00747BB5" w:rsidRPr="00C41A12" w:rsidRDefault="00747BB5" w:rsidP="00747BB5">
      <w:pPr>
        <w:pStyle w:val="AuthorInstructions"/>
        <w:rPr>
          <w:i w:val="0"/>
          <w:rPrChange w:id="680" w:author="Keith W. Boone" w:date="2015-03-04T12:01:00Z">
            <w:rPr>
              <w:color w:val="D60093"/>
            </w:rPr>
          </w:rPrChange>
        </w:rPr>
      </w:pPr>
      <w:r w:rsidRPr="00C41A12">
        <w:rPr>
          <w:i w:val="0"/>
          <w:rPrChange w:id="681" w:author="Keith W. Boone" w:date="2015-03-04T12:01:00Z">
            <w:rPr>
              <w:color w:val="D60093"/>
            </w:rPr>
          </w:rPrChange>
        </w:rPr>
        <w:t xml:space="preserve">The patient has been instructed on how to use the devices and to plug in the set top box in the area where the devices are to be used. Each morning the patient is to take a blood pressure reading, a weight measurement, and the daily medications. When the patient performs these tasks, a </w:t>
      </w:r>
      <w:del w:id="682" w:author="Brian" w:date="2015-03-11T14:06:00Z">
        <w:r w:rsidRPr="00C41A12" w:rsidDel="00BE3C9C">
          <w:rPr>
            <w:i w:val="0"/>
            <w:rPrChange w:id="683" w:author="Keith W. Boone" w:date="2015-03-04T12:01:00Z">
              <w:rPr>
                <w:color w:val="D60093"/>
              </w:rPr>
            </w:rPrChange>
          </w:rPr>
          <w:delText>PHCA</w:delText>
        </w:r>
      </w:del>
      <w:ins w:id="684" w:author="Brian" w:date="2015-03-11T14:06:00Z">
        <w:r w:rsidR="00BE3C9C" w:rsidRPr="00C41A12">
          <w:rPr>
            <w:i w:val="0"/>
          </w:rPr>
          <w:t>PCHA</w:t>
        </w:r>
      </w:ins>
      <w:r w:rsidRPr="00C41A12">
        <w:rPr>
          <w:i w:val="0"/>
          <w:rPrChange w:id="685" w:author="Keith W. Boone" w:date="2015-03-04T12:01:00Z">
            <w:rPr>
              <w:color w:val="D60093"/>
            </w:rPr>
          </w:rPrChange>
        </w:rPr>
        <w:t xml:space="preserve"> compliant message is sent to the set top box which gives a beep of approval and converted to an IHE </w:t>
      </w:r>
      <w:r w:rsidR="00F7282E" w:rsidRPr="00C41A12">
        <w:rPr>
          <w:i w:val="0"/>
        </w:rPr>
        <w:t>PCD-01 message</w:t>
      </w:r>
      <w:r w:rsidRPr="00C41A12">
        <w:rPr>
          <w:i w:val="0"/>
          <w:rPrChange w:id="686" w:author="Keith W. Boone" w:date="2015-03-04T12:01:00Z">
            <w:rPr>
              <w:color w:val="D60093"/>
            </w:rPr>
          </w:rPrChange>
        </w:rPr>
        <w:t xml:space="preserve">. The first time this is done, the set top box requests the back end server application for a SAML token using the user name and password configured by the health care provider’s facility. If correct, the set top box receives the token from the server application and sends the </w:t>
      </w:r>
      <w:r w:rsidR="00F7282E" w:rsidRPr="00C41A12">
        <w:rPr>
          <w:i w:val="0"/>
        </w:rPr>
        <w:t>PCD-01 message</w:t>
      </w:r>
      <w:r w:rsidRPr="00C41A12">
        <w:rPr>
          <w:i w:val="0"/>
          <w:rPrChange w:id="687" w:author="Keith W. Boone" w:date="2015-03-04T12:01:00Z">
            <w:rPr>
              <w:color w:val="D60093"/>
            </w:rPr>
          </w:rPrChange>
        </w:rPr>
        <w:t xml:space="preserve"> in a TLS-secured IHE </w:t>
      </w:r>
      <w:proofErr w:type="spellStart"/>
      <w:r w:rsidRPr="00C41A12">
        <w:rPr>
          <w:i w:val="0"/>
          <w:rPrChange w:id="688" w:author="Keith W. Boone" w:date="2015-03-04T12:01:00Z">
            <w:rPr>
              <w:color w:val="D60093"/>
            </w:rPr>
          </w:rPrChange>
        </w:rPr>
        <w:t>CommunicatePCDData</w:t>
      </w:r>
      <w:proofErr w:type="spellEnd"/>
      <w:r w:rsidRPr="00C41A12">
        <w:rPr>
          <w:i w:val="0"/>
          <w:rPrChange w:id="689" w:author="Keith W. Boone" w:date="2015-03-04T12:01:00Z">
            <w:rPr>
              <w:color w:val="D60093"/>
            </w:rPr>
          </w:rPrChange>
        </w:rPr>
        <w:t xml:space="preserve"> SOAP action authenticated with the SAML token. The server application validates the token and if valid, converts the data to a PHMR module and sends it to the XDS </w:t>
      </w:r>
      <w:proofErr w:type="spellStart"/>
      <w:r w:rsidRPr="00C41A12">
        <w:rPr>
          <w:i w:val="0"/>
          <w:rPrChange w:id="690" w:author="Keith W. Boone" w:date="2015-03-04T12:01:00Z">
            <w:rPr>
              <w:color w:val="D60093"/>
            </w:rPr>
          </w:rPrChange>
        </w:rPr>
        <w:t>respository</w:t>
      </w:r>
      <w:proofErr w:type="spellEnd"/>
      <w:r w:rsidRPr="00C41A12">
        <w:rPr>
          <w:i w:val="0"/>
          <w:rPrChange w:id="691" w:author="Keith W. Boone" w:date="2015-03-04T12:01:00Z">
            <w:rPr>
              <w:color w:val="D60093"/>
            </w:rPr>
          </w:rPrChange>
        </w:rPr>
        <w:t xml:space="preserve"> using the IHE </w:t>
      </w:r>
      <w:proofErr w:type="spellStart"/>
      <w:r w:rsidRPr="00C41A12">
        <w:rPr>
          <w:i w:val="0"/>
          <w:rPrChange w:id="692" w:author="Keith W. Boone" w:date="2015-03-04T12:01:00Z">
            <w:rPr>
              <w:color w:val="D60093"/>
            </w:rPr>
          </w:rPrChange>
        </w:rPr>
        <w:t>XDSb</w:t>
      </w:r>
      <w:proofErr w:type="spellEnd"/>
      <w:r w:rsidRPr="00C41A12">
        <w:rPr>
          <w:i w:val="0"/>
          <w:rPrChange w:id="693" w:author="Keith W. Boone" w:date="2015-03-04T12:01:00Z">
            <w:rPr>
              <w:color w:val="D60093"/>
            </w:rPr>
          </w:rPrChange>
        </w:rPr>
        <w:t xml:space="preserve"> provide and register document set transaction where the health care provider can now read it.</w:t>
      </w:r>
    </w:p>
    <w:p w14:paraId="3AC530BA" w14:textId="77777777" w:rsidR="00747BB5" w:rsidRPr="00C41A12" w:rsidRDefault="00747BB5" w:rsidP="00747BB5">
      <w:pPr>
        <w:pStyle w:val="AuthorInstructions"/>
        <w:rPr>
          <w:i w:val="0"/>
          <w:rPrChange w:id="694" w:author="Keith W. Boone" w:date="2015-03-04T12:01:00Z">
            <w:rPr>
              <w:color w:val="D60093"/>
            </w:rPr>
          </w:rPrChange>
        </w:rPr>
      </w:pPr>
      <w:r w:rsidRPr="00C41A12">
        <w:rPr>
          <w:i w:val="0"/>
          <w:rPrChange w:id="695" w:author="Keith W. Boone" w:date="2015-03-04T12:01:00Z">
            <w:rPr>
              <w:color w:val="D60093"/>
            </w:rPr>
          </w:rPrChange>
        </w:rPr>
        <w:t>In this manner the health care provider can monitor the patient and make medical decisions based on it, allowing the patient to go about his/her daily tasks with minimal intrusion. Remote monitoring does not preclude the patient from directly contacting the health care provider.</w:t>
      </w:r>
    </w:p>
    <w:p w14:paraId="39EB1E52" w14:textId="77777777" w:rsidR="003A09FE" w:rsidRPr="00C41A12" w:rsidRDefault="003A09FE" w:rsidP="00597DB2">
      <w:pPr>
        <w:pStyle w:val="AuthorInstructions"/>
      </w:pPr>
    </w:p>
    <w:p w14:paraId="0BF705F6" w14:textId="77777777" w:rsidR="00B03C08" w:rsidRPr="003651D9" w:rsidDel="002C1312" w:rsidRDefault="00B03C08" w:rsidP="00597DB2">
      <w:pPr>
        <w:pStyle w:val="AuthorInstructions"/>
        <w:rPr>
          <w:del w:id="696" w:author="Keith W. Boone" w:date="2015-03-04T12:01:00Z"/>
        </w:rPr>
      </w:pPr>
      <w:del w:id="697" w:author="Keith W. Boone" w:date="2015-03-04T12:01:00Z">
        <w:r w:rsidRPr="003651D9" w:rsidDel="002C1312">
          <w:lastRenderedPageBreak/>
          <w:delText>&lt;The roles at the top of the swimlane diagram should correspond to actor names, include the profile acronym:actor name if referencing an actor from a different profile.&gt;</w:delText>
        </w:r>
      </w:del>
    </w:p>
    <w:p w14:paraId="1EAC5D80" w14:textId="68A8BE4C" w:rsidR="00747BB5" w:rsidRDefault="00E86C31" w:rsidP="00747BB5">
      <w:pPr>
        <w:pStyle w:val="FigureTitle"/>
      </w:pPr>
      <w:r w:rsidRPr="003651D9">
        <w:rPr>
          <w:noProof/>
        </w:rPr>
        <mc:AlternateContent>
          <mc:Choice Requires="wpc">
            <w:drawing>
              <wp:inline distT="0" distB="0" distL="0" distR="0" wp14:anchorId="1AB86D37" wp14:editId="7A63FB33">
                <wp:extent cx="6229350" cy="5102225"/>
                <wp:effectExtent l="19050" t="0" r="0" b="0"/>
                <wp:docPr id="285" name="Canvas 28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 name="Rectangle 287"/>
                        <wps:cNvSpPr>
                          <a:spLocks noChangeArrowheads="1"/>
                        </wps:cNvSpPr>
                        <wps:spPr bwMode="auto">
                          <a:xfrm>
                            <a:off x="3160395" y="105410"/>
                            <a:ext cx="1435735" cy="509905"/>
                          </a:xfrm>
                          <a:prstGeom prst="rect">
                            <a:avLst/>
                          </a:prstGeom>
                          <a:solidFill>
                            <a:srgbClr val="FFFFFF"/>
                          </a:solidFill>
                          <a:ln w="6350" algn="ctr">
                            <a:solidFill>
                              <a:srgbClr val="000000"/>
                            </a:solidFill>
                            <a:prstDash val="dash"/>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 name="Rectangle 288"/>
                        <wps:cNvSpPr>
                          <a:spLocks noChangeArrowheads="1"/>
                        </wps:cNvSpPr>
                        <wps:spPr bwMode="auto">
                          <a:xfrm>
                            <a:off x="1309370" y="105410"/>
                            <a:ext cx="1547495" cy="509905"/>
                          </a:xfrm>
                          <a:prstGeom prst="rect">
                            <a:avLst/>
                          </a:prstGeom>
                          <a:solidFill>
                            <a:srgbClr val="FFFFFF"/>
                          </a:solidFill>
                          <a:ln w="6350" algn="ctr">
                            <a:solidFill>
                              <a:srgbClr val="000000"/>
                            </a:solidFill>
                            <a:prstDash val="dash"/>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 name="Text Box 289"/>
                        <wps:cNvSpPr txBox="1">
                          <a:spLocks noChangeArrowheads="1"/>
                        </wps:cNvSpPr>
                        <wps:spPr bwMode="auto">
                          <a:xfrm>
                            <a:off x="692150" y="1695450"/>
                            <a:ext cx="849630" cy="431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83CA3E" w14:textId="77777777" w:rsidR="00BD6716" w:rsidRPr="00A244D5" w:rsidRDefault="00BD6716" w:rsidP="00700E1E">
                              <w:pPr>
                                <w:pStyle w:val="BodyText"/>
                                <w:spacing w:before="0"/>
                                <w:jc w:val="center"/>
                                <w:rPr>
                                  <w:sz w:val="18"/>
                                  <w:szCs w:val="18"/>
                                </w:rPr>
                              </w:pPr>
                              <w:r>
                                <w:rPr>
                                  <w:sz w:val="18"/>
                                  <w:szCs w:val="18"/>
                                </w:rPr>
                                <w:t>Measurements sent to local collector</w:t>
                              </w:r>
                            </w:p>
                          </w:txbxContent>
                        </wps:txbx>
                        <wps:bodyPr rot="0" vert="horz" wrap="square" lIns="0" tIns="0" rIns="0" bIns="0" anchor="t" anchorCtr="0" upright="1">
                          <a:noAutofit/>
                        </wps:bodyPr>
                      </wps:wsp>
                      <wps:wsp>
                        <wps:cNvPr id="20" name="AutoShape 290"/>
                        <wps:cNvCnPr>
                          <a:cxnSpLocks noChangeShapeType="1"/>
                        </wps:cNvCnPr>
                        <wps:spPr bwMode="auto">
                          <a:xfrm>
                            <a:off x="4290695" y="586105"/>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AutoShape 291"/>
                        <wps:cNvCnPr>
                          <a:cxnSpLocks noChangeShapeType="1"/>
                        </wps:cNvCnPr>
                        <wps:spPr bwMode="auto">
                          <a:xfrm>
                            <a:off x="3575050" y="592455"/>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AutoShape 292"/>
                        <wps:cNvCnPr>
                          <a:cxnSpLocks noChangeShapeType="1"/>
                        </wps:cNvCnPr>
                        <wps:spPr bwMode="auto">
                          <a:xfrm>
                            <a:off x="2368550" y="557530"/>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AutoShape 293"/>
                        <wps:cNvCnPr>
                          <a:cxnSpLocks noChangeShapeType="1"/>
                        </wps:cNvCnPr>
                        <wps:spPr bwMode="auto">
                          <a:xfrm>
                            <a:off x="1626870" y="550545"/>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AutoShape 294"/>
                        <wps:cNvCnPr>
                          <a:cxnSpLocks noChangeShapeType="1"/>
                        </wps:cNvCnPr>
                        <wps:spPr bwMode="auto">
                          <a:xfrm>
                            <a:off x="599440" y="592455"/>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295"/>
                        <wps:cNvCnPr>
                          <a:cxnSpLocks noChangeShapeType="1"/>
                        </wps:cNvCnPr>
                        <wps:spPr bwMode="auto">
                          <a:xfrm>
                            <a:off x="757555" y="815975"/>
                            <a:ext cx="74104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Text Box 296"/>
                        <wps:cNvSpPr txBox="1">
                          <a:spLocks noChangeArrowheads="1"/>
                        </wps:cNvSpPr>
                        <wps:spPr bwMode="auto">
                          <a:xfrm>
                            <a:off x="1361440" y="153670"/>
                            <a:ext cx="593090" cy="410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A10BE8" w14:textId="77777777" w:rsidR="00BD6716" w:rsidRPr="00A244D5" w:rsidRDefault="00BD6716" w:rsidP="00700E1E">
                              <w:pPr>
                                <w:pStyle w:val="BodyText"/>
                                <w:spacing w:before="0"/>
                                <w:rPr>
                                  <w:sz w:val="18"/>
                                  <w:szCs w:val="18"/>
                                </w:rPr>
                              </w:pPr>
                              <w:r>
                                <w:rPr>
                                  <w:sz w:val="18"/>
                                  <w:szCs w:val="18"/>
                                </w:rPr>
                                <w:t>Sensor</w:t>
                              </w:r>
                              <w:r w:rsidRPr="00A244D5">
                                <w:rPr>
                                  <w:sz w:val="18"/>
                                  <w:szCs w:val="18"/>
                                </w:rPr>
                                <w:t xml:space="preserve"> </w:t>
                              </w:r>
                            </w:p>
                            <w:p w14:paraId="0452B4F4" w14:textId="77777777" w:rsidR="00BD6716" w:rsidRPr="00A244D5" w:rsidRDefault="00BD6716" w:rsidP="00700E1E">
                              <w:pPr>
                                <w:pStyle w:val="BodyText"/>
                                <w:spacing w:before="0"/>
                                <w:rPr>
                                  <w:sz w:val="18"/>
                                  <w:szCs w:val="18"/>
                                </w:rPr>
                              </w:pPr>
                              <w:r>
                                <w:rPr>
                                  <w:sz w:val="18"/>
                                  <w:szCs w:val="18"/>
                                </w:rPr>
                                <w:t>Data</w:t>
                              </w:r>
                              <w:r w:rsidRPr="00A244D5">
                                <w:rPr>
                                  <w:sz w:val="18"/>
                                  <w:szCs w:val="18"/>
                                </w:rPr>
                                <w:t xml:space="preserve"> </w:t>
                              </w:r>
                            </w:p>
                            <w:p w14:paraId="73F496E1" w14:textId="77777777" w:rsidR="00BD6716" w:rsidRPr="00A244D5" w:rsidRDefault="00BD6716" w:rsidP="00700E1E">
                              <w:pPr>
                                <w:pStyle w:val="BodyText"/>
                                <w:spacing w:before="0"/>
                                <w:rPr>
                                  <w:sz w:val="18"/>
                                  <w:szCs w:val="18"/>
                                </w:rPr>
                              </w:pPr>
                              <w:r w:rsidRPr="00A244D5">
                                <w:rPr>
                                  <w:sz w:val="18"/>
                                  <w:szCs w:val="18"/>
                                </w:rPr>
                                <w:t>Consumer</w:t>
                              </w:r>
                            </w:p>
                          </w:txbxContent>
                        </wps:txbx>
                        <wps:bodyPr rot="0" vert="horz" wrap="square" lIns="0" tIns="0" rIns="0" bIns="0" anchor="t" anchorCtr="0" upright="1">
                          <a:noAutofit/>
                        </wps:bodyPr>
                      </wps:wsp>
                      <wps:wsp>
                        <wps:cNvPr id="27" name="Rectangle 297"/>
                        <wps:cNvSpPr>
                          <a:spLocks noChangeArrowheads="1"/>
                        </wps:cNvSpPr>
                        <wps:spPr bwMode="auto">
                          <a:xfrm>
                            <a:off x="468630" y="1445895"/>
                            <a:ext cx="283845" cy="274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Text Box 302"/>
                        <wps:cNvSpPr txBox="1">
                          <a:spLocks noChangeArrowheads="1"/>
                        </wps:cNvSpPr>
                        <wps:spPr bwMode="auto">
                          <a:xfrm>
                            <a:off x="1582420" y="2292350"/>
                            <a:ext cx="561975" cy="4362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298F93" w14:textId="77777777" w:rsidR="00BD6716" w:rsidRDefault="00BD6716" w:rsidP="00700E1E">
                              <w:pPr>
                                <w:pStyle w:val="BodyText"/>
                                <w:spacing w:before="0"/>
                                <w:rPr>
                                  <w:i/>
                                  <w:sz w:val="18"/>
                                  <w:szCs w:val="18"/>
                                </w:rPr>
                              </w:pPr>
                              <w:r w:rsidRPr="00F63BD4">
                                <w:rPr>
                                  <w:i/>
                                  <w:sz w:val="18"/>
                                  <w:szCs w:val="18"/>
                                </w:rPr>
                                <w:t>Internal</w:t>
                              </w:r>
                              <w:r>
                                <w:rPr>
                                  <w:i/>
                                  <w:sz w:val="18"/>
                                  <w:szCs w:val="18"/>
                                </w:rPr>
                                <w:t>:</w:t>
                              </w:r>
                              <w:r w:rsidRPr="00F63BD4">
                                <w:rPr>
                                  <w:i/>
                                  <w:sz w:val="18"/>
                                  <w:szCs w:val="18"/>
                                </w:rPr>
                                <w:t xml:space="preserve"> </w:t>
                              </w:r>
                              <w:r>
                                <w:rPr>
                                  <w:i/>
                                  <w:sz w:val="18"/>
                                  <w:szCs w:val="18"/>
                                </w:rPr>
                                <w:t>P</w:t>
                              </w:r>
                              <w:r w:rsidRPr="00F63BD4">
                                <w:rPr>
                                  <w:i/>
                                  <w:sz w:val="18"/>
                                  <w:szCs w:val="18"/>
                                </w:rPr>
                                <w:t>HCA data</w:t>
                              </w:r>
                            </w:p>
                            <w:p w14:paraId="3F75E58D" w14:textId="77777777" w:rsidR="00BD6716" w:rsidRPr="00F63BD4" w:rsidRDefault="00BD6716" w:rsidP="00700E1E">
                              <w:pPr>
                                <w:pStyle w:val="BodyText"/>
                                <w:spacing w:before="0"/>
                                <w:rPr>
                                  <w:i/>
                                  <w:sz w:val="18"/>
                                  <w:szCs w:val="18"/>
                                </w:rPr>
                              </w:pPr>
                              <w:proofErr w:type="gramStart"/>
                              <w:r w:rsidRPr="00F63BD4">
                                <w:rPr>
                                  <w:i/>
                                  <w:sz w:val="18"/>
                                  <w:szCs w:val="18"/>
                                </w:rPr>
                                <w:t>to</w:t>
                              </w:r>
                              <w:proofErr w:type="gramEnd"/>
                              <w:r w:rsidRPr="00F63BD4">
                                <w:rPr>
                                  <w:i/>
                                  <w:sz w:val="18"/>
                                  <w:szCs w:val="18"/>
                                </w:rPr>
                                <w:t xml:space="preserve"> PCD-01</w:t>
                              </w:r>
                            </w:p>
                          </w:txbxContent>
                        </wps:txbx>
                        <wps:bodyPr rot="0" vert="horz" wrap="square" lIns="0" tIns="0" rIns="0" bIns="0" anchor="t" anchorCtr="0" upright="1">
                          <a:noAutofit/>
                        </wps:bodyPr>
                      </wps:wsp>
                      <wps:wsp>
                        <wps:cNvPr id="29" name="Rectangle 303"/>
                        <wps:cNvSpPr>
                          <a:spLocks noChangeArrowheads="1"/>
                        </wps:cNvSpPr>
                        <wps:spPr bwMode="auto">
                          <a:xfrm>
                            <a:off x="482600" y="677545"/>
                            <a:ext cx="268605" cy="2755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Text Box 304"/>
                        <wps:cNvSpPr txBox="1">
                          <a:spLocks noChangeArrowheads="1"/>
                        </wps:cNvSpPr>
                        <wps:spPr bwMode="auto">
                          <a:xfrm>
                            <a:off x="450215" y="160020"/>
                            <a:ext cx="577850" cy="403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DB440A" w14:textId="77777777" w:rsidR="00BD6716" w:rsidRDefault="00BD6716" w:rsidP="00700E1E">
                              <w:pPr>
                                <w:pStyle w:val="BodyText"/>
                                <w:spacing w:before="0"/>
                                <w:rPr>
                                  <w:sz w:val="22"/>
                                  <w:szCs w:val="22"/>
                                </w:rPr>
                              </w:pPr>
                              <w:r w:rsidRPr="00A244D5">
                                <w:rPr>
                                  <w:sz w:val="18"/>
                                  <w:szCs w:val="18"/>
                                </w:rPr>
                                <w:t>Device Observation</w:t>
                              </w:r>
                            </w:p>
                            <w:p w14:paraId="4ECE036E" w14:textId="77777777" w:rsidR="00BD6716" w:rsidRPr="00A244D5" w:rsidRDefault="00BD6716" w:rsidP="00700E1E">
                              <w:pPr>
                                <w:pStyle w:val="BodyText"/>
                                <w:spacing w:before="0"/>
                                <w:rPr>
                                  <w:sz w:val="18"/>
                                  <w:szCs w:val="18"/>
                                </w:rPr>
                              </w:pPr>
                              <w:r w:rsidRPr="00A244D5">
                                <w:rPr>
                                  <w:sz w:val="18"/>
                                  <w:szCs w:val="18"/>
                                </w:rPr>
                                <w:t>Source</w:t>
                              </w:r>
                            </w:p>
                            <w:p w14:paraId="50667DF5" w14:textId="77777777" w:rsidR="00BD6716" w:rsidRDefault="00BD6716" w:rsidP="00700E1E"/>
                          </w:txbxContent>
                        </wps:txbx>
                        <wps:bodyPr rot="0" vert="horz" wrap="square" lIns="0" tIns="0" rIns="0" bIns="0" anchor="t" anchorCtr="0" upright="1">
                          <a:noAutofit/>
                        </wps:bodyPr>
                      </wps:wsp>
                      <wps:wsp>
                        <wps:cNvPr id="31" name="Rectangle 305"/>
                        <wps:cNvSpPr>
                          <a:spLocks noChangeArrowheads="1"/>
                        </wps:cNvSpPr>
                        <wps:spPr bwMode="auto">
                          <a:xfrm>
                            <a:off x="475615" y="1042035"/>
                            <a:ext cx="268605" cy="2755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8" name="Text Box 306"/>
                        <wps:cNvSpPr txBox="1">
                          <a:spLocks noChangeArrowheads="1"/>
                        </wps:cNvSpPr>
                        <wps:spPr bwMode="auto">
                          <a:xfrm>
                            <a:off x="506095" y="735965"/>
                            <a:ext cx="207010" cy="127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830BCA" w14:textId="77777777" w:rsidR="00BD6716" w:rsidRPr="00077324" w:rsidRDefault="00BD6716" w:rsidP="00700E1E">
                              <w:pPr>
                                <w:pStyle w:val="BodyText"/>
                                <w:spacing w:before="0"/>
                                <w:rPr>
                                  <w:sz w:val="22"/>
                                  <w:szCs w:val="22"/>
                                </w:rPr>
                              </w:pPr>
                              <w:r>
                                <w:rPr>
                                  <w:sz w:val="22"/>
                                  <w:szCs w:val="22"/>
                                </w:rPr>
                                <w:t>BP</w:t>
                              </w:r>
                            </w:p>
                          </w:txbxContent>
                        </wps:txbx>
                        <wps:bodyPr rot="0" vert="horz" wrap="square" lIns="0" tIns="0" rIns="0" bIns="0" anchor="t" anchorCtr="0" upright="1">
                          <a:noAutofit/>
                        </wps:bodyPr>
                      </wps:wsp>
                      <wps:wsp>
                        <wps:cNvPr id="129" name="Text Box 307"/>
                        <wps:cNvSpPr txBox="1">
                          <a:spLocks noChangeArrowheads="1"/>
                        </wps:cNvSpPr>
                        <wps:spPr bwMode="auto">
                          <a:xfrm>
                            <a:off x="497205" y="1086485"/>
                            <a:ext cx="238125" cy="127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BA4490" w14:textId="77777777" w:rsidR="00BD6716" w:rsidRPr="00077324" w:rsidRDefault="00BD6716" w:rsidP="00700E1E">
                              <w:pPr>
                                <w:pStyle w:val="BodyText"/>
                                <w:spacing w:before="0"/>
                                <w:rPr>
                                  <w:sz w:val="22"/>
                                  <w:szCs w:val="22"/>
                                </w:rPr>
                              </w:pPr>
                              <w:r>
                                <w:rPr>
                                  <w:sz w:val="22"/>
                                  <w:szCs w:val="22"/>
                                </w:rPr>
                                <w:t>WS</w:t>
                              </w:r>
                            </w:p>
                          </w:txbxContent>
                        </wps:txbx>
                        <wps:bodyPr rot="0" vert="horz" wrap="square" lIns="0" tIns="0" rIns="0" bIns="0" anchor="t" anchorCtr="0" upright="1">
                          <a:noAutofit/>
                        </wps:bodyPr>
                      </wps:wsp>
                      <wps:wsp>
                        <wps:cNvPr id="130" name="Text Box 308"/>
                        <wps:cNvSpPr txBox="1">
                          <a:spLocks noChangeArrowheads="1"/>
                        </wps:cNvSpPr>
                        <wps:spPr bwMode="auto">
                          <a:xfrm>
                            <a:off x="478155" y="1494790"/>
                            <a:ext cx="25717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4B1BA3" w14:textId="77777777" w:rsidR="00BD6716" w:rsidRPr="00077324" w:rsidRDefault="00BD6716" w:rsidP="00700E1E">
                              <w:pPr>
                                <w:pStyle w:val="BodyText"/>
                                <w:spacing w:before="0"/>
                                <w:rPr>
                                  <w:sz w:val="22"/>
                                  <w:szCs w:val="22"/>
                                </w:rPr>
                              </w:pPr>
                              <w:r>
                                <w:rPr>
                                  <w:sz w:val="22"/>
                                  <w:szCs w:val="22"/>
                                </w:rPr>
                                <w:t>MM</w:t>
                              </w:r>
                            </w:p>
                          </w:txbxContent>
                        </wps:txbx>
                        <wps:bodyPr rot="0" vert="horz" wrap="square" lIns="0" tIns="0" rIns="0" bIns="0" anchor="t" anchorCtr="0" upright="1">
                          <a:noAutofit/>
                        </wps:bodyPr>
                      </wps:wsp>
                      <wps:wsp>
                        <wps:cNvPr id="131" name="Text Box 309"/>
                        <wps:cNvSpPr txBox="1">
                          <a:spLocks noChangeArrowheads="1"/>
                        </wps:cNvSpPr>
                        <wps:spPr bwMode="auto">
                          <a:xfrm>
                            <a:off x="2183130" y="162560"/>
                            <a:ext cx="616585" cy="4152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A0B90D" w14:textId="77777777" w:rsidR="00BD6716" w:rsidRPr="00A244D5" w:rsidRDefault="00BD6716" w:rsidP="00700E1E">
                              <w:pPr>
                                <w:pStyle w:val="BodyText"/>
                                <w:spacing w:before="0"/>
                                <w:rPr>
                                  <w:sz w:val="18"/>
                                  <w:szCs w:val="18"/>
                                </w:rPr>
                              </w:pPr>
                              <w:ins w:id="698" w:author="Brian" w:date="2015-03-11T11:50:00Z">
                                <w:r>
                                  <w:rPr>
                                    <w:sz w:val="18"/>
                                    <w:szCs w:val="18"/>
                                  </w:rPr>
                                  <w:t>Device Observation Reporter</w:t>
                                </w:r>
                              </w:ins>
                            </w:p>
                          </w:txbxContent>
                        </wps:txbx>
                        <wps:bodyPr rot="0" vert="horz" wrap="square" lIns="0" tIns="0" rIns="0" bIns="0" anchor="t" anchorCtr="0" upright="1">
                          <a:noAutofit/>
                        </wps:bodyPr>
                      </wps:wsp>
                      <wps:wsp>
                        <wps:cNvPr id="132" name="Line 310"/>
                        <wps:cNvCnPr>
                          <a:cxnSpLocks noChangeShapeType="1"/>
                        </wps:cNvCnPr>
                        <wps:spPr bwMode="auto">
                          <a:xfrm>
                            <a:off x="757555" y="1172845"/>
                            <a:ext cx="74104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3" name="Line 311"/>
                        <wps:cNvCnPr>
                          <a:cxnSpLocks noChangeShapeType="1"/>
                        </wps:cNvCnPr>
                        <wps:spPr bwMode="auto">
                          <a:xfrm>
                            <a:off x="763905" y="1584325"/>
                            <a:ext cx="73469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 name="Rectangle 313"/>
                        <wps:cNvSpPr>
                          <a:spLocks noChangeArrowheads="1"/>
                        </wps:cNvSpPr>
                        <wps:spPr bwMode="auto">
                          <a:xfrm>
                            <a:off x="1498600" y="800735"/>
                            <a:ext cx="316230" cy="13823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 name="Rectangle 314"/>
                        <wps:cNvSpPr>
                          <a:spLocks noChangeArrowheads="1"/>
                        </wps:cNvSpPr>
                        <wps:spPr bwMode="auto">
                          <a:xfrm>
                            <a:off x="2183130" y="800735"/>
                            <a:ext cx="367665" cy="18345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6" name="Rectangle 316"/>
                        <wps:cNvSpPr>
                          <a:spLocks noChangeArrowheads="1"/>
                        </wps:cNvSpPr>
                        <wps:spPr bwMode="auto">
                          <a:xfrm>
                            <a:off x="3371850" y="2348865"/>
                            <a:ext cx="381635" cy="7283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7" name="Rectangle 317"/>
                        <wps:cNvSpPr>
                          <a:spLocks noChangeArrowheads="1"/>
                        </wps:cNvSpPr>
                        <wps:spPr bwMode="auto">
                          <a:xfrm>
                            <a:off x="4138930" y="2348230"/>
                            <a:ext cx="364490" cy="1878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8" name="Text Box 318"/>
                        <wps:cNvSpPr txBox="1">
                          <a:spLocks noChangeArrowheads="1"/>
                        </wps:cNvSpPr>
                        <wps:spPr bwMode="auto">
                          <a:xfrm>
                            <a:off x="3244850" y="173990"/>
                            <a:ext cx="627380" cy="410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932053" w14:textId="77777777" w:rsidR="00BD6716" w:rsidRDefault="00BD6716" w:rsidP="00700E1E">
                              <w:pPr>
                                <w:pStyle w:val="BodyText"/>
                                <w:spacing w:before="0"/>
                                <w:rPr>
                                  <w:ins w:id="699" w:author="Brian" w:date="2015-03-11T11:51:00Z"/>
                                  <w:sz w:val="18"/>
                                  <w:szCs w:val="18"/>
                                </w:rPr>
                              </w:pPr>
                              <w:ins w:id="700" w:author="Brian" w:date="2015-03-11T11:51:00Z">
                                <w:r>
                                  <w:rPr>
                                    <w:sz w:val="18"/>
                                    <w:szCs w:val="18"/>
                                  </w:rPr>
                                  <w:t>Device Observation</w:t>
                                </w:r>
                              </w:ins>
                            </w:p>
                            <w:p w14:paraId="384BF1A3" w14:textId="77777777" w:rsidR="00BD6716" w:rsidRPr="00A244D5" w:rsidRDefault="00BD6716" w:rsidP="00700E1E">
                              <w:pPr>
                                <w:pStyle w:val="BodyText"/>
                                <w:spacing w:before="0"/>
                                <w:rPr>
                                  <w:sz w:val="18"/>
                                  <w:szCs w:val="18"/>
                                </w:rPr>
                              </w:pPr>
                              <w:r w:rsidRPr="00A244D5">
                                <w:rPr>
                                  <w:sz w:val="18"/>
                                  <w:szCs w:val="18"/>
                                </w:rPr>
                                <w:t>Consumer</w:t>
                              </w:r>
                            </w:p>
                          </w:txbxContent>
                        </wps:txbx>
                        <wps:bodyPr rot="0" vert="horz" wrap="square" lIns="0" tIns="0" rIns="0" bIns="0" anchor="t" anchorCtr="0" upright="1">
                          <a:noAutofit/>
                        </wps:bodyPr>
                      </wps:wsp>
                      <wps:wsp>
                        <wps:cNvPr id="139" name="Text Box 319"/>
                        <wps:cNvSpPr txBox="1">
                          <a:spLocks noChangeArrowheads="1"/>
                        </wps:cNvSpPr>
                        <wps:spPr bwMode="auto">
                          <a:xfrm>
                            <a:off x="4076065" y="167640"/>
                            <a:ext cx="427355" cy="282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BFFC28" w14:textId="77777777" w:rsidR="00BD6716" w:rsidRDefault="00BD6716" w:rsidP="00700E1E">
                              <w:pPr>
                                <w:pStyle w:val="BodyText"/>
                                <w:spacing w:before="0"/>
                                <w:rPr>
                                  <w:sz w:val="18"/>
                                  <w:szCs w:val="18"/>
                                </w:rPr>
                              </w:pPr>
                              <w:r>
                                <w:rPr>
                                  <w:sz w:val="18"/>
                                  <w:szCs w:val="18"/>
                                </w:rPr>
                                <w:t>Content</w:t>
                              </w:r>
                            </w:p>
                            <w:p w14:paraId="5339323E" w14:textId="77777777" w:rsidR="00BD6716" w:rsidRPr="00A244D5" w:rsidRDefault="00BD6716" w:rsidP="00700E1E">
                              <w:pPr>
                                <w:pStyle w:val="BodyText"/>
                                <w:spacing w:before="0"/>
                                <w:rPr>
                                  <w:sz w:val="18"/>
                                  <w:szCs w:val="18"/>
                                </w:rPr>
                              </w:pPr>
                              <w:r>
                                <w:rPr>
                                  <w:sz w:val="18"/>
                                  <w:szCs w:val="18"/>
                                </w:rPr>
                                <w:t>Creator</w:t>
                              </w:r>
                            </w:p>
                          </w:txbxContent>
                        </wps:txbx>
                        <wps:bodyPr rot="0" vert="horz" wrap="square" lIns="0" tIns="0" rIns="0" bIns="0" anchor="t" anchorCtr="0" upright="1">
                          <a:noAutofit/>
                        </wps:bodyPr>
                      </wps:wsp>
                      <wps:wsp>
                        <wps:cNvPr id="140" name="Line 320"/>
                        <wps:cNvCnPr>
                          <a:cxnSpLocks noChangeShapeType="1"/>
                        </wps:cNvCnPr>
                        <wps:spPr bwMode="auto">
                          <a:xfrm>
                            <a:off x="2550795" y="2444750"/>
                            <a:ext cx="82105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1" name="Text Box 321"/>
                        <wps:cNvSpPr txBox="1">
                          <a:spLocks noChangeArrowheads="1"/>
                        </wps:cNvSpPr>
                        <wps:spPr bwMode="auto">
                          <a:xfrm>
                            <a:off x="2770505" y="1988820"/>
                            <a:ext cx="741680" cy="3035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DCC59D" w14:textId="77777777" w:rsidR="00BD6716" w:rsidRPr="00A244D5" w:rsidRDefault="00BD6716" w:rsidP="00700E1E">
                              <w:pPr>
                                <w:pStyle w:val="BodyText"/>
                                <w:spacing w:before="0"/>
                                <w:rPr>
                                  <w:sz w:val="18"/>
                                  <w:szCs w:val="18"/>
                                </w:rPr>
                              </w:pPr>
                              <w:r>
                                <w:rPr>
                                  <w:sz w:val="18"/>
                                  <w:szCs w:val="18"/>
                                </w:rPr>
                                <w:t>PCD-01 sent to remote server</w:t>
                              </w:r>
                            </w:p>
                          </w:txbxContent>
                        </wps:txbx>
                        <wps:bodyPr rot="0" vert="horz" wrap="square" lIns="0" tIns="0" rIns="0" bIns="0" anchor="t" anchorCtr="0" upright="1">
                          <a:noAutofit/>
                        </wps:bodyPr>
                      </wps:wsp>
                      <wps:wsp>
                        <wps:cNvPr id="142" name="Text Box 326"/>
                        <wps:cNvSpPr txBox="1">
                          <a:spLocks noChangeArrowheads="1"/>
                        </wps:cNvSpPr>
                        <wps:spPr bwMode="auto">
                          <a:xfrm>
                            <a:off x="3547110" y="3179445"/>
                            <a:ext cx="508000" cy="521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9EA765" w14:textId="77777777" w:rsidR="00BD6716" w:rsidRDefault="00BD6716" w:rsidP="00700E1E">
                              <w:pPr>
                                <w:pStyle w:val="BodyText"/>
                                <w:spacing w:before="0"/>
                                <w:rPr>
                                  <w:i/>
                                  <w:sz w:val="18"/>
                                  <w:szCs w:val="18"/>
                                </w:rPr>
                              </w:pPr>
                              <w:r w:rsidRPr="00F63BD4">
                                <w:rPr>
                                  <w:i/>
                                  <w:sz w:val="18"/>
                                  <w:szCs w:val="18"/>
                                </w:rPr>
                                <w:t>I</w:t>
                              </w:r>
                              <w:r>
                                <w:rPr>
                                  <w:i/>
                                  <w:sz w:val="18"/>
                                  <w:szCs w:val="18"/>
                                </w:rPr>
                                <w:t xml:space="preserve">nternal: </w:t>
                              </w:r>
                              <w:r w:rsidRPr="00F63BD4">
                                <w:rPr>
                                  <w:i/>
                                  <w:sz w:val="18"/>
                                  <w:szCs w:val="18"/>
                                </w:rPr>
                                <w:t>PCD-01</w:t>
                              </w:r>
                              <w:r>
                                <w:rPr>
                                  <w:i/>
                                  <w:sz w:val="18"/>
                                  <w:szCs w:val="18"/>
                                </w:rPr>
                                <w:t xml:space="preserve"> to PHMR</w:t>
                              </w:r>
                            </w:p>
                            <w:p w14:paraId="3388CC8C" w14:textId="77777777" w:rsidR="00BD6716" w:rsidRPr="00F63BD4" w:rsidRDefault="00BD6716" w:rsidP="00700E1E">
                              <w:pPr>
                                <w:pStyle w:val="BodyText"/>
                                <w:spacing w:before="0"/>
                                <w:rPr>
                                  <w:i/>
                                  <w:sz w:val="18"/>
                                  <w:szCs w:val="18"/>
                                </w:rPr>
                              </w:pPr>
                              <w:proofErr w:type="gramStart"/>
                              <w:r>
                                <w:rPr>
                                  <w:i/>
                                  <w:sz w:val="18"/>
                                  <w:szCs w:val="18"/>
                                </w:rPr>
                                <w:t>module</w:t>
                              </w:r>
                              <w:proofErr w:type="gramEnd"/>
                            </w:p>
                          </w:txbxContent>
                        </wps:txbx>
                        <wps:bodyPr rot="0" vert="horz" wrap="square" lIns="0" tIns="0" rIns="0" bIns="0" anchor="t" anchorCtr="0" upright="1">
                          <a:noAutofit/>
                        </wps:bodyPr>
                      </wps:wsp>
                      <wps:wsp>
                        <wps:cNvPr id="143" name="AutoShape 327"/>
                        <wps:cNvCnPr>
                          <a:cxnSpLocks noChangeShapeType="1"/>
                        </wps:cNvCnPr>
                        <wps:spPr bwMode="auto">
                          <a:xfrm>
                            <a:off x="5556250" y="632460"/>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Text Box 328"/>
                        <wps:cNvSpPr txBox="1">
                          <a:spLocks noChangeArrowheads="1"/>
                        </wps:cNvSpPr>
                        <wps:spPr bwMode="auto">
                          <a:xfrm>
                            <a:off x="5302250" y="213995"/>
                            <a:ext cx="539750" cy="282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2AB484" w14:textId="77777777" w:rsidR="00BD6716" w:rsidRDefault="00BD6716" w:rsidP="00700E1E">
                              <w:pPr>
                                <w:pStyle w:val="BodyText"/>
                                <w:spacing w:before="0"/>
                                <w:rPr>
                                  <w:sz w:val="18"/>
                                  <w:szCs w:val="18"/>
                                </w:rPr>
                              </w:pPr>
                              <w:r>
                                <w:rPr>
                                  <w:sz w:val="18"/>
                                  <w:szCs w:val="18"/>
                                </w:rPr>
                                <w:t>Content</w:t>
                              </w:r>
                            </w:p>
                            <w:p w14:paraId="5B5BEF50" w14:textId="77777777" w:rsidR="00BD6716" w:rsidRPr="00A244D5" w:rsidRDefault="00BD6716" w:rsidP="00700E1E">
                              <w:pPr>
                                <w:pStyle w:val="BodyText"/>
                                <w:spacing w:before="0"/>
                                <w:rPr>
                                  <w:sz w:val="18"/>
                                  <w:szCs w:val="18"/>
                                </w:rPr>
                              </w:pPr>
                              <w:r>
                                <w:rPr>
                                  <w:sz w:val="18"/>
                                  <w:szCs w:val="18"/>
                                </w:rPr>
                                <w:t>Consumer</w:t>
                              </w:r>
                            </w:p>
                          </w:txbxContent>
                        </wps:txbx>
                        <wps:bodyPr rot="0" vert="horz" wrap="square" lIns="0" tIns="0" rIns="0" bIns="0" anchor="t" anchorCtr="0" upright="1">
                          <a:noAutofit/>
                        </wps:bodyPr>
                      </wps:wsp>
                      <wps:wsp>
                        <wps:cNvPr id="145" name="Text Box 329"/>
                        <wps:cNvSpPr txBox="1">
                          <a:spLocks noChangeArrowheads="1"/>
                        </wps:cNvSpPr>
                        <wps:spPr bwMode="auto">
                          <a:xfrm>
                            <a:off x="4503420" y="4364355"/>
                            <a:ext cx="618490" cy="438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4CE111" w14:textId="77777777" w:rsidR="00BD6716" w:rsidRPr="00A244D5" w:rsidRDefault="00BD6716" w:rsidP="00700E1E">
                              <w:pPr>
                                <w:pStyle w:val="BodyText"/>
                                <w:spacing w:before="0"/>
                                <w:rPr>
                                  <w:sz w:val="18"/>
                                  <w:szCs w:val="18"/>
                                </w:rPr>
                              </w:pPr>
                              <w:r>
                                <w:rPr>
                                  <w:sz w:val="18"/>
                                  <w:szCs w:val="18"/>
                                </w:rPr>
                                <w:t>PHMR module sent to consumer</w:t>
                              </w:r>
                            </w:p>
                          </w:txbxContent>
                        </wps:txbx>
                        <wps:bodyPr rot="0" vert="horz" wrap="square" lIns="0" tIns="0" rIns="0" bIns="0" anchor="t" anchorCtr="0" upright="1">
                          <a:noAutofit/>
                        </wps:bodyPr>
                      </wps:wsp>
                      <wps:wsp>
                        <wps:cNvPr id="146" name="Rectangle 330"/>
                        <wps:cNvSpPr>
                          <a:spLocks noChangeArrowheads="1"/>
                        </wps:cNvSpPr>
                        <wps:spPr bwMode="auto">
                          <a:xfrm>
                            <a:off x="5396865" y="4051935"/>
                            <a:ext cx="378460" cy="812165"/>
                          </a:xfrm>
                          <a:prstGeom prst="rect">
                            <a:avLst/>
                          </a:prstGeom>
                          <a:solidFill>
                            <a:srgbClr val="FFFFFF"/>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7" name="Line 331"/>
                        <wps:cNvCnPr>
                          <a:cxnSpLocks noChangeShapeType="1"/>
                        </wps:cNvCnPr>
                        <wps:spPr bwMode="auto">
                          <a:xfrm>
                            <a:off x="4503420" y="4137660"/>
                            <a:ext cx="89344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8" name="AutoShape 332"/>
                        <wps:cNvSpPr>
                          <a:spLocks noChangeArrowheads="1"/>
                        </wps:cNvSpPr>
                        <wps:spPr bwMode="auto">
                          <a:xfrm rot="11339474">
                            <a:off x="4867910" y="2940685"/>
                            <a:ext cx="907415" cy="760730"/>
                          </a:xfrm>
                          <a:prstGeom prst="wedgeEllipseCallout">
                            <a:avLst>
                              <a:gd name="adj1" fmla="val -40384"/>
                              <a:gd name="adj2" fmla="val -97815"/>
                            </a:avLst>
                          </a:prstGeom>
                          <a:solidFill>
                            <a:srgbClr val="FFFFFF"/>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F30339A" w14:textId="77777777" w:rsidR="00BD6716" w:rsidRDefault="00BD6716" w:rsidP="00700E1E">
                              <w:r w:rsidRPr="000B5EB7">
                                <w:rPr>
                                  <w:sz w:val="18"/>
                                  <w:szCs w:val="18"/>
                                </w:rPr>
                                <w:t xml:space="preserve">Health </w:t>
                              </w:r>
                              <w:r>
                                <w:rPr>
                                  <w:sz w:val="18"/>
                                  <w:szCs w:val="18"/>
                                </w:rPr>
                                <w:t>c</w:t>
                              </w:r>
                              <w:r w:rsidRPr="000B5EB7">
                                <w:rPr>
                                  <w:sz w:val="18"/>
                                  <w:szCs w:val="18"/>
                                </w:rPr>
                                <w:t>are provide</w:t>
                              </w:r>
                              <w:r>
                                <w:rPr>
                                  <w:sz w:val="18"/>
                                  <w:szCs w:val="18"/>
                                </w:rPr>
                                <w:t>r reads results</w:t>
                              </w:r>
                            </w:p>
                          </w:txbxContent>
                        </wps:txbx>
                        <wps:bodyPr rot="0" vert="horz" wrap="square" lIns="0" tIns="0" rIns="0" bIns="0" anchor="t" anchorCtr="0" upright="1">
                          <a:noAutofit/>
                        </wps:bodyPr>
                      </wps:wsp>
                      <wps:wsp>
                        <wps:cNvPr id="149" name="AutoShape 333"/>
                        <wps:cNvSpPr>
                          <a:spLocks noChangeArrowheads="1"/>
                        </wps:cNvSpPr>
                        <wps:spPr bwMode="auto">
                          <a:xfrm rot="11006589">
                            <a:off x="0" y="2030730"/>
                            <a:ext cx="941705" cy="720090"/>
                          </a:xfrm>
                          <a:prstGeom prst="wedgeEllipseCallout">
                            <a:avLst>
                              <a:gd name="adj1" fmla="val -1616"/>
                              <a:gd name="adj2" fmla="val 89407"/>
                            </a:avLst>
                          </a:prstGeom>
                          <a:solidFill>
                            <a:srgbClr val="FFFFFF"/>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9F6AAEF" w14:textId="77777777" w:rsidR="00BD6716" w:rsidRDefault="00BD6716" w:rsidP="00700E1E">
                              <w:r>
                                <w:rPr>
                                  <w:sz w:val="18"/>
                                  <w:szCs w:val="18"/>
                                </w:rPr>
                                <w:t>Patient takes measurements and meds</w:t>
                              </w:r>
                            </w:p>
                          </w:txbxContent>
                        </wps:txbx>
                        <wps:bodyPr rot="0" vert="horz" wrap="square" lIns="0" tIns="0" rIns="0" bIns="0" anchor="t" anchorCtr="0" upright="1">
                          <a:noAutofit/>
                        </wps:bodyPr>
                      </wps:wsp>
                      <wps:wsp>
                        <wps:cNvPr id="150" name="Line 335"/>
                        <wps:cNvCnPr>
                          <a:cxnSpLocks noChangeShapeType="1"/>
                        </wps:cNvCnPr>
                        <wps:spPr bwMode="auto">
                          <a:xfrm>
                            <a:off x="1814830" y="2125980"/>
                            <a:ext cx="368300"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1" name="Line 336"/>
                        <wps:cNvCnPr>
                          <a:cxnSpLocks noChangeShapeType="1"/>
                        </wps:cNvCnPr>
                        <wps:spPr bwMode="auto">
                          <a:xfrm>
                            <a:off x="3770630" y="3001010"/>
                            <a:ext cx="368300"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285" o:spid="_x0000_s1125" editas="canvas" style="width:490.5pt;height:401.75pt;mso-position-horizontal-relative:char;mso-position-vertical-relative:line" coordsize="62293,51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">
                <v:shape id="_x0000_s1126" type="#_x0000_t75" style="position:absolute;width:62293;height:51022;visibility:visible;mso-wrap-style:square">
                  <v:fill o:detectmouseclick="t"/>
                  <v:path o:connecttype="none"/>
                </v:shape>
                <v:rect id="Rectangle 287" o:spid="_x0000_s1127" style="position:absolute;left:31603;top:1054;width:14358;height:5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i4lcAA&#10;AADbAAAADwAAAGRycy9kb3ducmV2LnhtbERPTWsCMRC9F/ofwhS81aweVFaziwgFj1Zb2uOwGXcX&#10;N5MlSU3qrzdCobd5vM/Z1MkM4krO95YVzKYFCOLG6p5bBR+nt9cVCB+QNQ6WScEveair56cNltpG&#10;fqfrMbQih7AvUUEXwlhK6ZuODPqpHYkzd7bOYMjQtVI7jDncDHJeFAtpsOfc0OFIu46ay/HHKPiM&#10;51BEf0ijm32l71XcL/BmlZq8pO0aRKAU/sV/7r3O85fw+CUfIK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9i4lcAAAADbAAAADwAAAAAAAAAAAAAAAACYAgAAZHJzL2Rvd25y&#10;ZXYueG1sUEsFBgAAAAAEAAQA9QAAAIUDAAAAAA==&#10;" strokeweight=".5pt">
                  <v:stroke dashstyle="dash"/>
                </v:rect>
                <v:rect id="Rectangle 288" o:spid="_x0000_s1128" style="position:absolute;left:13093;top:1054;width:15475;height:5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cs58IA&#10;AADbAAAADwAAAGRycy9kb3ducmV2LnhtbESPQWvDMAyF74X9B6PBbo3THUrJ6pYyGPS4dS3dUcRq&#10;EhrLwfZqb79+Ogx6k3hP731ab4sb1Y1CHDwbWFQ1KOLW24E7A8fPt/kKVEzIFkfPZOCHImw3D7M1&#10;NtZn/qDbIXVKQjg2aKBPaWq0jm1PDmPlJ2LRLj44TLKGTtuAWcLdqJ/reqkdDiwNPU702lN7PXw7&#10;A6d8SXWO72UKi3P5WuX9En+9MU+PZfcCKlFJd/P/9d4KvsDKLzKA3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RyznwgAAANsAAAAPAAAAAAAAAAAAAAAAAJgCAABkcnMvZG93&#10;bnJldi54bWxQSwUGAAAAAAQABAD1AAAAhwMAAAAA&#10;" strokeweight=".5pt">
                  <v:stroke dashstyle="dash"/>
                </v:rect>
                <v:shape id="Text Box 289" o:spid="_x0000_s1129" type="#_x0000_t202" style="position:absolute;left:6921;top:16954;width:8496;height:4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h9w8MA&#10;AADbAAAADwAAAGRycy9kb3ducmV2LnhtbERPS2vCQBC+C/0PyxR6kbppDkFTV2m1hR7qISqeh+yY&#10;BLOzYXfN4993C4Xe5uN7zno7mlb05HxjWcHLIgFBXFrdcKXgfPp8XoLwAVlja5kUTORhu3mYrTHX&#10;duCC+mOoRAxhn6OCOoQul9KXNRn0C9sRR+5qncEQoaukdjjEcNPKNEkyabDh2FBjR7uaytvxbhRk&#10;e3cfCt7N9+ePbzx0VXp5ny5KPT2Ob68gAo3hX/zn/tJx/gp+f4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h9w8MAAADbAAAADwAAAAAAAAAAAAAAAACYAgAAZHJzL2Rv&#10;d25yZXYueG1sUEsFBgAAAAAEAAQA9QAAAIgDAAAAAA==&#10;" stroked="f">
                  <v:textbox inset="0,0,0,0">
                    <w:txbxContent>
                      <w:p w14:paraId="4983CA3E" w14:textId="77777777" w:rsidR="00BD6716" w:rsidRPr="00A244D5" w:rsidRDefault="00BD6716" w:rsidP="00700E1E">
                        <w:pPr>
                          <w:pStyle w:val="BodyText"/>
                          <w:spacing w:before="0"/>
                          <w:jc w:val="center"/>
                          <w:rPr>
                            <w:sz w:val="18"/>
                            <w:szCs w:val="18"/>
                          </w:rPr>
                        </w:pPr>
                        <w:r>
                          <w:rPr>
                            <w:sz w:val="18"/>
                            <w:szCs w:val="18"/>
                          </w:rPr>
                          <w:t>Measurements sent to local collector</w:t>
                        </w:r>
                      </w:p>
                    </w:txbxContent>
                  </v:textbox>
                </v:shape>
                <v:shape id="AutoShape 290" o:spid="_x0000_s1130" type="#_x0000_t32" style="position:absolute;left:42906;top:5861;width:127;height:43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46+G8MAAADbAAAADwAAAGRycy9kb3ducmV2LnhtbERPTWvCQBC9F/oflil4qxsjSEmzkVKa&#10;oohFY8HrkB2T0OxsyG6T6K93D4UeH+87XU+mFQP1rrGsYDGPQBCXVjdcKfg+5c8vIJxH1thaJgVX&#10;crDOHh9STLQd+UhD4SsRQtglqKD2vkukdGVNBt3cdsSBu9jeoA+wr6TucQzhppVxFK2kwYZDQ40d&#10;vddU/hS/RkG+zQ/Dcvy0H6f9anfe3dqveFgoNXua3l5BeJr8v/jPvdEK4rA+fAk/QGZ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OvhvDAAAA2wAAAA8AAAAAAAAAAAAA&#10;AAAAoQIAAGRycy9kb3ducmV2LnhtbFBLBQYAAAAABAAEAPkAAACRAwAAAAA=&#10;" strokeweight=".5pt">
                  <v:stroke dashstyle="dash"/>
                </v:shape>
                <v:shape id="AutoShape 291" o:spid="_x0000_s1131" type="#_x0000_t32" style="position:absolute;left:35750;top:5924;width:127;height:431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IbgMUAAADbAAAADwAAAGRycy9kb3ducmV2LnhtbESPQWvCQBSE70L/w/IK3uomEaREV5Fi&#10;pCItGgu9PrLPJDT7NmS3Seyv7xYKHoeZ+YZZbUbTiJ46V1tWEM8iEMSF1TWXCj4u2dMzCOeRNTaW&#10;ScGNHGzWD5MVptoOfKY+96UIEHYpKqi8b1MpXVGRQTezLXHwrrYz6IPsSqk7HALcNDKJooU0WHNY&#10;qLCll4qKr/zbKMgO2amfD3u7u7wtjp/Hn+Y96WOlpo/jdgnC0+jv4f/2q1aQxPD3JfwA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MIbgMUAAADbAAAADwAAAAAAAAAA&#10;AAAAAAChAgAAZHJzL2Rvd25yZXYueG1sUEsFBgAAAAAEAAQA+QAAAJMDAAAAAA==&#10;" strokeweight=".5pt">
                  <v:stroke dashstyle="dash"/>
                </v:shape>
                <v:shape id="AutoShape 292" o:spid="_x0000_s1132" type="#_x0000_t32" style="position:absolute;left:23685;top:5575;width:127;height:43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CF98UAAADbAAAADwAAAGRycy9kb3ducmV2LnhtbESP3WrCQBSE74W+w3IKvdONKYhEVynF&#10;SEUUfwq9PWRPk9Ds2ZDdJtGndwXBy2FmvmHmy95UoqXGlZYVjEcRCOLM6pJzBd/ndDgF4Tyyxsoy&#10;KbiQg+XiZTDHRNuOj9SefC4ChF2CCgrv60RKlxVk0I1sTRy8X9sY9EE2udQNdgFuKhlH0UQaLDks&#10;FFjTZ0HZ3+nfKEg36aF979Z2dd5Ntj/ba7WP27FSb6/9xwyEp94/w4/2l1YQx3D/E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BCF98UAAADbAAAADwAAAAAAAAAA&#10;AAAAAAChAgAAZHJzL2Rvd25yZXYueG1sUEsFBgAAAAAEAAQA+QAAAJMDAAAAAA==&#10;" strokeweight=".5pt">
                  <v:stroke dashstyle="dash"/>
                </v:shape>
                <v:shape id="AutoShape 293" o:spid="_x0000_s1133" type="#_x0000_t32" style="position:absolute;left:16268;top:5505;width:127;height:431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wgbMUAAADbAAAADwAAAGRycy9kb3ducmV2LnhtbESP3WrCQBSE74W+w3IKvdONEaSkriKl&#10;KRWx+FPw9pA9JsHs2ZDdJtGndwXBy2FmvmFmi95UoqXGlZYVjEcRCOLM6pJzBX+HdPgOwnlkjZVl&#10;UnAhB4v5y2CGibYd76jd+1wECLsEFRTe14mULivIoBvZmjh4J9sY9EE2udQNdgFuKhlH0VQaLDks&#10;FFjTZ0HZef9vFKSrdNtOum/7ddhM18f1tfqN27FSb6/98gOEp94/w4/2j1YQT+D+JfwAOb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1wgbMUAAADbAAAADwAAAAAAAAAA&#10;AAAAAAChAgAAZHJzL2Rvd25yZXYueG1sUEsFBgAAAAAEAAQA+QAAAJMDAAAAAA==&#10;" strokeweight=".5pt">
                  <v:stroke dashstyle="dash"/>
                </v:shape>
                <v:shape id="AutoShape 294" o:spid="_x0000_s1134" type="#_x0000_t32" style="position:absolute;left:5994;top:5924;width:127;height:431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W4GMUAAADbAAAADwAAAGRycy9kb3ducmV2LnhtbESPQWvCQBSE7wX/w/IEb3VjKiKpq4iY&#10;okhL1UKvj+xrEsy+Ddk1if56t1DocZiZb5jFqjeVaKlxpWUFk3EEgjizuuRcwdc5fZ6DcB5ZY2WZ&#10;FNzIwWo5eFpgom3HR2pPPhcBwi5BBYX3dSKlywoy6Ma2Jg7ej20M+iCbXOoGuwA3lYyjaCYNlhwW&#10;CqxpU1B2OV2NgnSffrYv3Zvdnt9nh+/DvfqI24lSo2G/fgXhqff/4b/2TiuIp/D7JfwAuX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LW4GMUAAADbAAAADwAAAAAAAAAA&#10;AAAAAAChAgAAZHJzL2Rvd25yZXYueG1sUEsFBgAAAAAEAAQA+QAAAJMDAAAAAA==&#10;" strokeweight=".5pt">
                  <v:stroke dashstyle="dash"/>
                </v:shape>
                <v:line id="Line 295" o:spid="_x0000_s1135" style="position:absolute;visibility:visible;mso-wrap-style:square" from="7575,8159" to="14986,8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3QmMUAAADbAAAADwAAAGRycy9kb3ducmV2LnhtbESPW2sCMRSE3wX/QziCL0WzdfHCahQp&#10;SC0Uqbf34+a4u7g5WZJUt/++KRR8HGbmG2axak0t7uR8ZVnB6zABQZxbXXGh4HTcDGYgfEDWWFsm&#10;BT/kYbXsdhaYafvgPd0PoRARwj5DBWUITSalz0sy6Ie2IY7e1TqDIUpXSO3wEeGmlqMkmUiDFceF&#10;Eht6Kym/Hb6NgulndZnudu5F0vFjvP06v6fXNFWq32vXcxCB2vAM/7e3WsFoDH9f4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3QmMUAAADbAAAADwAAAAAAAAAA&#10;AAAAAAChAgAAZHJzL2Rvd25yZXYueG1sUEsFBgAAAAAEAAQA+QAAAJMDAAAAAA==&#10;" strokeweight=".5pt">
                  <v:stroke endarrow="block"/>
                </v:line>
                <v:shape id="Text Box 296" o:spid="_x0000_s1136" type="#_x0000_t202" style="position:absolute;left:13614;top:1536;width:5931;height:4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73A10BE8" w14:textId="77777777" w:rsidR="00BD6716" w:rsidRPr="00A244D5" w:rsidRDefault="00BD6716" w:rsidP="00700E1E">
                        <w:pPr>
                          <w:pStyle w:val="BodyText"/>
                          <w:spacing w:before="0"/>
                          <w:rPr>
                            <w:sz w:val="18"/>
                            <w:szCs w:val="18"/>
                          </w:rPr>
                        </w:pPr>
                        <w:r>
                          <w:rPr>
                            <w:sz w:val="18"/>
                            <w:szCs w:val="18"/>
                          </w:rPr>
                          <w:t>Sensor</w:t>
                        </w:r>
                        <w:r w:rsidRPr="00A244D5">
                          <w:rPr>
                            <w:sz w:val="18"/>
                            <w:szCs w:val="18"/>
                          </w:rPr>
                          <w:t xml:space="preserve"> </w:t>
                        </w:r>
                      </w:p>
                      <w:p w14:paraId="0452B4F4" w14:textId="77777777" w:rsidR="00BD6716" w:rsidRPr="00A244D5" w:rsidRDefault="00BD6716" w:rsidP="00700E1E">
                        <w:pPr>
                          <w:pStyle w:val="BodyText"/>
                          <w:spacing w:before="0"/>
                          <w:rPr>
                            <w:sz w:val="18"/>
                            <w:szCs w:val="18"/>
                          </w:rPr>
                        </w:pPr>
                        <w:r>
                          <w:rPr>
                            <w:sz w:val="18"/>
                            <w:szCs w:val="18"/>
                          </w:rPr>
                          <w:t>Data</w:t>
                        </w:r>
                        <w:r w:rsidRPr="00A244D5">
                          <w:rPr>
                            <w:sz w:val="18"/>
                            <w:szCs w:val="18"/>
                          </w:rPr>
                          <w:t xml:space="preserve"> </w:t>
                        </w:r>
                      </w:p>
                      <w:p w14:paraId="73F496E1" w14:textId="77777777" w:rsidR="00BD6716" w:rsidRPr="00A244D5" w:rsidRDefault="00BD6716" w:rsidP="00700E1E">
                        <w:pPr>
                          <w:pStyle w:val="BodyText"/>
                          <w:spacing w:before="0"/>
                          <w:rPr>
                            <w:sz w:val="18"/>
                            <w:szCs w:val="18"/>
                          </w:rPr>
                        </w:pPr>
                        <w:r w:rsidRPr="00A244D5">
                          <w:rPr>
                            <w:sz w:val="18"/>
                            <w:szCs w:val="18"/>
                          </w:rPr>
                          <w:t>Consumer</w:t>
                        </w:r>
                      </w:p>
                    </w:txbxContent>
                  </v:textbox>
                </v:shape>
                <v:rect id="Rectangle 297" o:spid="_x0000_s1137" style="position:absolute;left:4686;top:14458;width:2838;height:2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shape id="Text Box 302" o:spid="_x0000_s1138" type="#_x0000_t202" style="position:absolute;left:15824;top:22923;width:5619;height:4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gS5cEA&#10;AADbAAAADwAAAGRycy9kb3ducmV2LnhtbERPu2rDMBTdC/kHcQNZSiLHgylulJBHCxnawWnIfLFu&#10;bBPrykiKH39fDYWOh/Pe7EbTip6cbywrWK8SEMSl1Q1XCq4/n8s3ED4ga2wtk4KJPOy2s5cN5toO&#10;XFB/CZWIIexzVFCH0OVS+rImg35lO+LI3a0zGCJ0ldQOhxhuWpkmSSYNNhwbauzoWFP5uDyNguzk&#10;nkPBx9fT9eMLv7sqvR2mm1KL+bh/BxFoDP/iP/dZK0jj2Pgl/g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4EuXBAAAA2wAAAA8AAAAAAAAAAAAAAAAAmAIAAGRycy9kb3du&#10;cmV2LnhtbFBLBQYAAAAABAAEAPUAAACGAwAAAAA=&#10;" stroked="f">
                  <v:textbox inset="0,0,0,0">
                    <w:txbxContent>
                      <w:p w14:paraId="72298F93" w14:textId="77777777" w:rsidR="00BD6716" w:rsidRDefault="00BD6716" w:rsidP="00700E1E">
                        <w:pPr>
                          <w:pStyle w:val="BodyText"/>
                          <w:spacing w:before="0"/>
                          <w:rPr>
                            <w:i/>
                            <w:sz w:val="18"/>
                            <w:szCs w:val="18"/>
                          </w:rPr>
                        </w:pPr>
                        <w:r w:rsidRPr="00F63BD4">
                          <w:rPr>
                            <w:i/>
                            <w:sz w:val="18"/>
                            <w:szCs w:val="18"/>
                          </w:rPr>
                          <w:t>Internal</w:t>
                        </w:r>
                        <w:r>
                          <w:rPr>
                            <w:i/>
                            <w:sz w:val="18"/>
                            <w:szCs w:val="18"/>
                          </w:rPr>
                          <w:t>:</w:t>
                        </w:r>
                        <w:r w:rsidRPr="00F63BD4">
                          <w:rPr>
                            <w:i/>
                            <w:sz w:val="18"/>
                            <w:szCs w:val="18"/>
                          </w:rPr>
                          <w:t xml:space="preserve"> </w:t>
                        </w:r>
                        <w:r>
                          <w:rPr>
                            <w:i/>
                            <w:sz w:val="18"/>
                            <w:szCs w:val="18"/>
                          </w:rPr>
                          <w:t>P</w:t>
                        </w:r>
                        <w:r w:rsidRPr="00F63BD4">
                          <w:rPr>
                            <w:i/>
                            <w:sz w:val="18"/>
                            <w:szCs w:val="18"/>
                          </w:rPr>
                          <w:t>HCA data</w:t>
                        </w:r>
                      </w:p>
                      <w:p w14:paraId="3F75E58D" w14:textId="77777777" w:rsidR="00BD6716" w:rsidRPr="00F63BD4" w:rsidRDefault="00BD6716" w:rsidP="00700E1E">
                        <w:pPr>
                          <w:pStyle w:val="BodyText"/>
                          <w:spacing w:before="0"/>
                          <w:rPr>
                            <w:i/>
                            <w:sz w:val="18"/>
                            <w:szCs w:val="18"/>
                          </w:rPr>
                        </w:pPr>
                        <w:proofErr w:type="gramStart"/>
                        <w:r w:rsidRPr="00F63BD4">
                          <w:rPr>
                            <w:i/>
                            <w:sz w:val="18"/>
                            <w:szCs w:val="18"/>
                          </w:rPr>
                          <w:t>to</w:t>
                        </w:r>
                        <w:proofErr w:type="gramEnd"/>
                        <w:r w:rsidRPr="00F63BD4">
                          <w:rPr>
                            <w:i/>
                            <w:sz w:val="18"/>
                            <w:szCs w:val="18"/>
                          </w:rPr>
                          <w:t xml:space="preserve"> PCD-01</w:t>
                        </w:r>
                      </w:p>
                    </w:txbxContent>
                  </v:textbox>
                </v:shape>
                <v:rect id="Rectangle 303" o:spid="_x0000_s1139" style="position:absolute;left:4826;top:6775;width:2686;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shape id="Text Box 304" o:spid="_x0000_s1140" type="#_x0000_t202" style="position:absolute;left:4502;top:1600;width:5778;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eIPsEA&#10;AADbAAAADwAAAGRycy9kb3ducmV2LnhtbERPy2rCQBTdF/oPwy24KTrRgkjqKJoodNEufOD6krlN&#10;gpk7YWby8O+dRaHLw3mvt6NpRE/O15YVzGcJCOLC6ppLBdfLcboC4QOyxsYyKXiQh+3m9WWNqbYD&#10;n6g/h1LEEPYpKqhCaFMpfVGRQT+zLXHkfq0zGCJ0pdQOhxhuGrlIkqU0WHNsqLClrKLifu6MgmXu&#10;uuHE2Xt+PXzjT1subvvHTanJ27j7BBFoDP/iP/eXVvAR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XiD7BAAAA2wAAAA8AAAAAAAAAAAAAAAAAmAIAAGRycy9kb3du&#10;cmV2LnhtbFBLBQYAAAAABAAEAPUAAACGAwAAAAA=&#10;" stroked="f">
                  <v:textbox inset="0,0,0,0">
                    <w:txbxContent>
                      <w:p w14:paraId="38DB440A" w14:textId="77777777" w:rsidR="00BD6716" w:rsidRDefault="00BD6716" w:rsidP="00700E1E">
                        <w:pPr>
                          <w:pStyle w:val="BodyText"/>
                          <w:spacing w:before="0"/>
                          <w:rPr>
                            <w:sz w:val="22"/>
                            <w:szCs w:val="22"/>
                          </w:rPr>
                        </w:pPr>
                        <w:r w:rsidRPr="00A244D5">
                          <w:rPr>
                            <w:sz w:val="18"/>
                            <w:szCs w:val="18"/>
                          </w:rPr>
                          <w:t>Device Observation</w:t>
                        </w:r>
                      </w:p>
                      <w:p w14:paraId="4ECE036E" w14:textId="77777777" w:rsidR="00BD6716" w:rsidRPr="00A244D5" w:rsidRDefault="00BD6716" w:rsidP="00700E1E">
                        <w:pPr>
                          <w:pStyle w:val="BodyText"/>
                          <w:spacing w:before="0"/>
                          <w:rPr>
                            <w:sz w:val="18"/>
                            <w:szCs w:val="18"/>
                          </w:rPr>
                        </w:pPr>
                        <w:r w:rsidRPr="00A244D5">
                          <w:rPr>
                            <w:sz w:val="18"/>
                            <w:szCs w:val="18"/>
                          </w:rPr>
                          <w:t>Source</w:t>
                        </w:r>
                      </w:p>
                      <w:p w14:paraId="50667DF5" w14:textId="77777777" w:rsidR="00BD6716" w:rsidRDefault="00BD6716" w:rsidP="00700E1E"/>
                    </w:txbxContent>
                  </v:textbox>
                </v:shape>
                <v:rect id="Rectangle 305" o:spid="_x0000_s1141" style="position:absolute;left:4756;top:10420;width:2686;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shape id="Text Box 306" o:spid="_x0000_s1142" type="#_x0000_t202" style="position:absolute;left:5060;top:7359;width:2071;height:1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TmbcYA&#10;AADcAAAADwAAAGRycy9kb3ducmV2LnhtbESPQW/CMAyF70j7D5En7YLWdD0g1JEiBpu0wzjAEGer&#10;8dqKxqmSQMu/nw+TdrP1nt/7vFpPrlc3CrHzbOAly0ER19523Bg4fX88L0HFhGyx90wG7hRhXT3M&#10;VlhaP/KBbsfUKAnhWKKBNqWh1DrWLTmMmR+IRfvxwWGSNTTaBhwl3PW6yPOFdtixNLQ40Lal+nK8&#10;OgOLXbiOB97Od6f3L9wPTXF+u5+NeXqcNq+gEk3p3/x3/WkFvxBaeUYm0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TmbcYAAADcAAAADwAAAAAAAAAAAAAAAACYAgAAZHJz&#10;L2Rvd25yZXYueG1sUEsFBgAAAAAEAAQA9QAAAIsDAAAAAA==&#10;" stroked="f">
                  <v:textbox inset="0,0,0,0">
                    <w:txbxContent>
                      <w:p w14:paraId="67830BCA" w14:textId="77777777" w:rsidR="00BD6716" w:rsidRPr="00077324" w:rsidRDefault="00BD6716" w:rsidP="00700E1E">
                        <w:pPr>
                          <w:pStyle w:val="BodyText"/>
                          <w:spacing w:before="0"/>
                          <w:rPr>
                            <w:sz w:val="22"/>
                            <w:szCs w:val="22"/>
                          </w:rPr>
                        </w:pPr>
                        <w:r>
                          <w:rPr>
                            <w:sz w:val="22"/>
                            <w:szCs w:val="22"/>
                          </w:rPr>
                          <w:t>BP</w:t>
                        </w:r>
                      </w:p>
                    </w:txbxContent>
                  </v:textbox>
                </v:shape>
                <v:shape id="Text Box 307" o:spid="_x0000_s1143" type="#_x0000_t202" style="position:absolute;left:4972;top:10864;width:2381;height:1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D9sIA&#10;AADcAAAADwAAAGRycy9kb3ducmV2LnhtbERPS4vCMBC+C/sfwizsRTS1B9FqlF11wcN68IHnoRnb&#10;YjMpSbT135sFwdt8fM+ZLztTizs5X1lWMBomIIhzqysuFJyOv4MJCB+QNdaWScGDPCwXH705Ztq2&#10;vKf7IRQihrDPUEEZQpNJ6fOSDPqhbYgjd7HOYIjQFVI7bGO4qWWaJGNpsOLYUGJDq5Ly6+FmFIzX&#10;7tbuedVfnzZ/uGuK9PzzOCv19dl9z0AE6sJb/HJvdZyfTuH/mXi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6EP2wgAAANwAAAAPAAAAAAAAAAAAAAAAAJgCAABkcnMvZG93&#10;bnJldi54bWxQSwUGAAAAAAQABAD1AAAAhwMAAAAA&#10;" stroked="f">
                  <v:textbox inset="0,0,0,0">
                    <w:txbxContent>
                      <w:p w14:paraId="1FBA4490" w14:textId="77777777" w:rsidR="00BD6716" w:rsidRPr="00077324" w:rsidRDefault="00BD6716" w:rsidP="00700E1E">
                        <w:pPr>
                          <w:pStyle w:val="BodyText"/>
                          <w:spacing w:before="0"/>
                          <w:rPr>
                            <w:sz w:val="22"/>
                            <w:szCs w:val="22"/>
                          </w:rPr>
                        </w:pPr>
                        <w:r>
                          <w:rPr>
                            <w:sz w:val="22"/>
                            <w:szCs w:val="22"/>
                          </w:rPr>
                          <w:t>WS</w:t>
                        </w:r>
                      </w:p>
                    </w:txbxContent>
                  </v:textbox>
                </v:shape>
                <v:shape id="Text Box 308" o:spid="_x0000_s1144" type="#_x0000_t202" style="position:absolute;left:4781;top:14947;width:257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t8tsUA&#10;AADcAAAADwAAAGRycy9kb3ducmV2LnhtbESPQWvCQBCF7wX/wzJCL6VuakEkuorVFnrQg1Y8D9kx&#10;CWZnw+5q4r/vHARvM7w3730zX/auUTcKsfZs4GOUgSIuvK25NHD8+3mfgooJ2WLjmQzcKcJyMXiZ&#10;Y259x3u6HVKpJIRjjgaqlNpc61hU5DCOfEss2tkHh0nWUGobsJNw1+hxlk20w5qlocKW1hUVl8PV&#10;GZhswrXb8/ptc/ze4q4tx6ev+8mY12G/moFK1Ken+XH9awX/U/DlGZlAL/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3y2xQAAANwAAAAPAAAAAAAAAAAAAAAAAJgCAABkcnMv&#10;ZG93bnJldi54bWxQSwUGAAAAAAQABAD1AAAAigMAAAAA&#10;" stroked="f">
                  <v:textbox inset="0,0,0,0">
                    <w:txbxContent>
                      <w:p w14:paraId="3A4B1BA3" w14:textId="77777777" w:rsidR="00BD6716" w:rsidRPr="00077324" w:rsidRDefault="00BD6716" w:rsidP="00700E1E">
                        <w:pPr>
                          <w:pStyle w:val="BodyText"/>
                          <w:spacing w:before="0"/>
                          <w:rPr>
                            <w:sz w:val="22"/>
                            <w:szCs w:val="22"/>
                          </w:rPr>
                        </w:pPr>
                        <w:r>
                          <w:rPr>
                            <w:sz w:val="22"/>
                            <w:szCs w:val="22"/>
                          </w:rPr>
                          <w:t>MM</w:t>
                        </w:r>
                      </w:p>
                    </w:txbxContent>
                  </v:textbox>
                </v:shape>
                <v:shape id="Text Box 309" o:spid="_x0000_s1145" type="#_x0000_t202" style="position:absolute;left:21831;top:1625;width:6166;height:4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fZLcIA&#10;AADcAAAADwAAAGRycy9kb3ducmV2LnhtbERPS4vCMBC+L/gfwgh7WTTVBZFqlPWx4EEPVfE8NGNb&#10;tpmUJNr6782C4G0+vufMl52pxZ2crywrGA0TEMS51RUXCs6n38EUhA/IGmvLpOBBHpaL3sccU21b&#10;zuh+DIWIIexTVFCG0KRS+rwkg35oG+LIXa0zGCJ0hdQO2xhuajlOkok0WHFsKLGhdUn53/FmFEw2&#10;7tZmvP7anLd7PDTF+LJ6XJT67Hc/MxCBuvAWv9w7Hed/j+D/mXi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9ktwgAAANwAAAAPAAAAAAAAAAAAAAAAAJgCAABkcnMvZG93&#10;bnJldi54bWxQSwUGAAAAAAQABAD1AAAAhwMAAAAA&#10;" stroked="f">
                  <v:textbox inset="0,0,0,0">
                    <w:txbxContent>
                      <w:p w14:paraId="5BA0B90D" w14:textId="77777777" w:rsidR="00BD6716" w:rsidRPr="00A244D5" w:rsidRDefault="00BD6716" w:rsidP="00700E1E">
                        <w:pPr>
                          <w:pStyle w:val="BodyText"/>
                          <w:spacing w:before="0"/>
                          <w:rPr>
                            <w:sz w:val="18"/>
                            <w:szCs w:val="18"/>
                          </w:rPr>
                        </w:pPr>
                        <w:ins w:id="701" w:author="Brian" w:date="2015-03-11T11:50:00Z">
                          <w:r>
                            <w:rPr>
                              <w:sz w:val="18"/>
                              <w:szCs w:val="18"/>
                            </w:rPr>
                            <w:t>Device Observation Reporter</w:t>
                          </w:r>
                        </w:ins>
                      </w:p>
                    </w:txbxContent>
                  </v:textbox>
                </v:shape>
                <v:line id="Line 310" o:spid="_x0000_s1146" style="position:absolute;visibility:visible;mso-wrap-style:square" from="7575,11728" to="14986,11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mmfcMAAADcAAAADwAAAGRycy9kb3ducmV2LnhtbERP32vCMBB+H/g/hBN8GTPVsjmqaZHB&#10;0MGQTef72ZxtsbmUJGr975eBsLf7+H7eouhNKy7kfGNZwWScgCAurW64UvCze396BeEDssbWMim4&#10;kYciHzwsMNP2yt902YZKxBD2GSqoQ+gyKX1Zk0E/th1x5I7WGQwRukpqh9cYblo5TZIXabDh2FBj&#10;R281laft2SiYfTaH2WbjHiXtPp7XX/tVekxTpUbDfjkHEagP/+K7e63j/HQKf8/EC2T+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65pn3DAAAA3AAAAA8AAAAAAAAAAAAA&#10;AAAAoQIAAGRycy9kb3ducmV2LnhtbFBLBQYAAAAABAAEAPkAAACRAwAAAAA=&#10;" strokeweight=".5pt">
                  <v:stroke endarrow="block"/>
                </v:line>
                <v:line id="Line 311" o:spid="_x0000_s1147" style="position:absolute;visibility:visible;mso-wrap-style:square" from="7639,15843" to="14986,15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UD5sMAAADcAAAADwAAAGRycy9kb3ducmV2LnhtbERPTWsCMRC9F/ofwhS8SM3WYJXVKKUg&#10;Wihitd7Hzbi7dDNZkqjrv28KQm/zeJ8zW3S2ERfyoXas4WWQgSAunKm51PC9Xz5PQISIbLBxTBpu&#10;FGAxf3yYYW7clb/osoulSCEcctRQxdjmUoaiIoth4FrixJ2ctxgT9KU0Hq8p3DZymGWv0mLNqaHC&#10;lt4rKn52Z6th/Fkfx5uN70vaf4zW28NKnZTSuvfUvU1BROriv/juXps0Xyn4eyZdIO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1A+bDAAAA3AAAAA8AAAAAAAAAAAAA&#10;AAAAoQIAAGRycy9kb3ducmV2LnhtbFBLBQYAAAAABAAEAPkAAACRAwAAAAA=&#10;" strokeweight=".5pt">
                  <v:stroke endarrow="block"/>
                </v:line>
                <v:rect id="Rectangle 313" o:spid="_x0000_s1148" style="position:absolute;left:14986;top:8007;width:3162;height:138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zLMMA&#10;AADcAAAADwAAAGRycy9kb3ducmV2LnhtbERPS2vCQBC+C/0PyxR6001VxEZXKS0petTk0tuYnSZp&#10;s7Mhu3m0v74rCN7m43vOdj+aWvTUusqygudZBII4t7riQkGWJtM1COeRNdaWScEvOdjvHiZbjLUd&#10;+ET92RcihLCLUUHpfRNL6fKSDLqZbYgD92Vbgz7AtpC6xSGEm1rOo2glDVYcGkps6K2k/OfcGQWX&#10;ap7h3yn9iMxLsvDHMf3uPt+VenocXzcgPI3+Lr65DzrMXyzh+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zLMMAAADcAAAADwAAAAAAAAAAAAAAAACYAgAAZHJzL2Rv&#10;d25yZXYueG1sUEsFBgAAAAAEAAQA9QAAAIgDAAAAAA==&#10;"/>
                <v:rect id="Rectangle 314" o:spid="_x0000_s1149" style="position:absolute;left:21831;top:8007;width:3676;height:18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Wt8MA&#10;AADcAAAADwAAAGRycy9kb3ducmV2LnhtbERPS2vCQBC+C/0PyxR6000VxUZXKS0petTk0tuYnSZp&#10;s7Mhu3m0v74rCN7m43vOdj+aWvTUusqygudZBII4t7riQkGWJtM1COeRNdaWScEvOdjvHiZbjLUd&#10;+ET92RcihLCLUUHpfRNL6fKSDLqZbYgD92Vbgz7AtpC6xSGEm1rOo2glDVYcGkps6K2k/OfcGQWX&#10;ap7h3yn9iMxLsvDHMf3uPt+VenocXzcgPI3+Lr65DzrMXyzh+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QWt8MAAADcAAAADwAAAAAAAAAAAAAAAACYAgAAZHJzL2Rv&#10;d25yZXYueG1sUEsFBgAAAAAEAAQA9QAAAIgDAAAAAA==&#10;"/>
                <v:rect id="Rectangle 316" o:spid="_x0000_s1150" style="position:absolute;left:33718;top:23488;width:3816;height:7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aIwMMA&#10;AADcAAAADwAAAGRycy9kb3ducmV2LnhtbERPS2vCQBC+F/oflil4azZGEJu6BmlR6jGPi7cxO03S&#10;ZmdDdtXUX98tCL3Nx/ecdTaZXlxodJ1lBfMoBkFcW91xo6Aqd88rEM4ja+wtk4IfcpBtHh/WmGp7&#10;5ZwuhW9ECGGXooLW+yGV0tUtGXSRHYgD92lHgz7AsZF6xGsIN71M4ngpDXYcGloc6K2l+rs4GwWn&#10;Lqnwlpf72LzsFv4wlV/n47tSs6dp+wrC0+T/xXf3hw7zF0v4eyZc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aIwMMAAADcAAAADwAAAAAAAAAAAAAAAACYAgAAZHJzL2Rv&#10;d25yZXYueG1sUEsFBgAAAAAEAAQA9QAAAIgDAAAAAA==&#10;"/>
                <v:rect id="Rectangle 317" o:spid="_x0000_s1151" style="position:absolute;left:41389;top:23482;width:3645;height:18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otW8MA&#10;AADcAAAADwAAAGRycy9kb3ducmV2LnhtbERPS2vCQBC+C/0PyxR6000V1EZXKS0petTk0tuYnSZp&#10;s7Mhu3m0v74rCN7m43vOdj+aWvTUusqygudZBII4t7riQkGWJtM1COeRNdaWScEvOdjvHiZbjLUd&#10;+ET92RcihLCLUUHpfRNL6fKSDLqZbYgD92Vbgz7AtpC6xSGEm1rOo2gpDVYcGkps6K2k/OfcGQWX&#10;ap7h3yn9iMxLsvDHMf3uPt+VenocXzcgPI3+Lr65DzrMX6zg+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otW8MAAADcAAAADwAAAAAAAAAAAAAAAACYAgAAZHJzL2Rv&#10;d25yZXYueG1sUEsFBgAAAAAEAAQA9QAAAIgDAAAAAA==&#10;"/>
                <v:shape id="Text Box 318" o:spid="_x0000_s1152" type="#_x0000_t202" style="position:absolute;left:32448;top:1739;width:6274;height:4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1wsMUA&#10;AADcAAAADwAAAGRycy9kb3ducmV2LnhtbESPQWvCQBCF7wX/wzJCL6VuakEkuorVFnrQg1Y8D9kx&#10;CWZnw+5q4r/vHARvM7w3730zX/auUTcKsfZs4GOUgSIuvK25NHD8+3mfgooJ2WLjmQzcKcJyMXiZ&#10;Y259x3u6HVKpJIRjjgaqlNpc61hU5DCOfEss2tkHh0nWUGobsJNw1+hxlk20w5qlocKW1hUVl8PV&#10;GZhswrXb8/ptc/ze4q4tx6ev+8mY12G/moFK1Ken+XH9awX/U2jlGZlAL/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fXCwxQAAANwAAAAPAAAAAAAAAAAAAAAAAJgCAABkcnMv&#10;ZG93bnJldi54bWxQSwUGAAAAAAQABAD1AAAAigMAAAAA&#10;" stroked="f">
                  <v:textbox inset="0,0,0,0">
                    <w:txbxContent>
                      <w:p w14:paraId="45932053" w14:textId="77777777" w:rsidR="00BD6716" w:rsidRDefault="00BD6716" w:rsidP="00700E1E">
                        <w:pPr>
                          <w:pStyle w:val="BodyText"/>
                          <w:spacing w:before="0"/>
                          <w:rPr>
                            <w:ins w:id="702" w:author="Brian" w:date="2015-03-11T11:51:00Z"/>
                            <w:sz w:val="18"/>
                            <w:szCs w:val="18"/>
                          </w:rPr>
                        </w:pPr>
                        <w:ins w:id="703" w:author="Brian" w:date="2015-03-11T11:51:00Z">
                          <w:r>
                            <w:rPr>
                              <w:sz w:val="18"/>
                              <w:szCs w:val="18"/>
                            </w:rPr>
                            <w:t>Device Observation</w:t>
                          </w:r>
                        </w:ins>
                      </w:p>
                      <w:p w14:paraId="384BF1A3" w14:textId="77777777" w:rsidR="00BD6716" w:rsidRPr="00A244D5" w:rsidRDefault="00BD6716" w:rsidP="00700E1E">
                        <w:pPr>
                          <w:pStyle w:val="BodyText"/>
                          <w:spacing w:before="0"/>
                          <w:rPr>
                            <w:sz w:val="18"/>
                            <w:szCs w:val="18"/>
                          </w:rPr>
                        </w:pPr>
                        <w:r w:rsidRPr="00A244D5">
                          <w:rPr>
                            <w:sz w:val="18"/>
                            <w:szCs w:val="18"/>
                          </w:rPr>
                          <w:t>Consumer</w:t>
                        </w:r>
                      </w:p>
                    </w:txbxContent>
                  </v:textbox>
                </v:shape>
                <v:shape id="Text Box 319" o:spid="_x0000_s1153" type="#_x0000_t202" style="position:absolute;left:40760;top:1676;width:4274;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HVK8MA&#10;AADcAAAADwAAAGRycy9kb3ducmV2LnhtbERPS2vCQBC+F/wPywi9FN00BanRVaxpoYd60IrnITsm&#10;wexs2F3z+PfdQqG3+fies94OphEdOV9bVvA8T0AQF1bXXCo4f3/MXkH4gKyxsUwKRvKw3Uwe1php&#10;2/ORulMoRQxhn6GCKoQ2k9IXFRn0c9sSR+5qncEQoSuldtjHcNPINEkW0mDNsaHClvYVFbfT3ShY&#10;5O7eH3n/lJ/fv/DQlunlbbwo9TgddisQgYbwL/5zf+o4/2UJ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HVK8MAAADcAAAADwAAAAAAAAAAAAAAAACYAgAAZHJzL2Rv&#10;d25yZXYueG1sUEsFBgAAAAAEAAQA9QAAAIgDAAAAAA==&#10;" stroked="f">
                  <v:textbox inset="0,0,0,0">
                    <w:txbxContent>
                      <w:p w14:paraId="0FBFFC28" w14:textId="77777777" w:rsidR="00BD6716" w:rsidRDefault="00BD6716" w:rsidP="00700E1E">
                        <w:pPr>
                          <w:pStyle w:val="BodyText"/>
                          <w:spacing w:before="0"/>
                          <w:rPr>
                            <w:sz w:val="18"/>
                            <w:szCs w:val="18"/>
                          </w:rPr>
                        </w:pPr>
                        <w:r>
                          <w:rPr>
                            <w:sz w:val="18"/>
                            <w:szCs w:val="18"/>
                          </w:rPr>
                          <w:t>Content</w:t>
                        </w:r>
                      </w:p>
                      <w:p w14:paraId="5339323E" w14:textId="77777777" w:rsidR="00BD6716" w:rsidRPr="00A244D5" w:rsidRDefault="00BD6716" w:rsidP="00700E1E">
                        <w:pPr>
                          <w:pStyle w:val="BodyText"/>
                          <w:spacing w:before="0"/>
                          <w:rPr>
                            <w:sz w:val="18"/>
                            <w:szCs w:val="18"/>
                          </w:rPr>
                        </w:pPr>
                        <w:r>
                          <w:rPr>
                            <w:sz w:val="18"/>
                            <w:szCs w:val="18"/>
                          </w:rPr>
                          <w:t>Creator</w:t>
                        </w:r>
                      </w:p>
                    </w:txbxContent>
                  </v:textbox>
                </v:shape>
                <v:line id="Line 320" o:spid="_x0000_s1154" style="position:absolute;visibility:visible;mso-wrap-style:square" from="25507,24447" to="33718,244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Hu7McAAADcAAAADwAAAGRycy9kb3ducmV2LnhtbESPT0vDQBDF74LfYRnBi7QbjbYldltK&#10;QVpBiv13H7PTJJidDbtrm3575yB4m+G9ee8303nvWnWmEBvPBh6HGSji0tuGKwOH/dtgAiomZIut&#10;ZzJwpQjz2e3NFAvrL7yl8y5VSkI4FmigTqkrtI5lTQ7j0HfEop18cJhkDZW2AS8S7lr9lGUj7bBh&#10;aaixo2VN5ffuxxkYfzRf480mPGjav7+sP4+r/JTnxtzf9YtXUIn69G/+u15bwX8WfHlGJtC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Ie7sxwAAANwAAAAPAAAAAAAA&#10;AAAAAAAAAKECAABkcnMvZG93bnJldi54bWxQSwUGAAAAAAQABAD5AAAAlQMAAAAA&#10;" strokeweight=".5pt">
                  <v:stroke endarrow="block"/>
                </v:line>
                <v:shape id="Text Box 321" o:spid="_x0000_s1155" type="#_x0000_t202" style="position:absolute;left:27705;top:19888;width:7416;height:3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qUMIA&#10;AADcAAAADwAAAGRycy9kb3ducmV2LnhtbERPS4vCMBC+L/gfwgh7WTRVFpFqlPWx4EEPVfE8NGNb&#10;tpmUJNr6782C4G0+vufMl52pxZ2crywrGA0TEMS51RUXCs6n38EUhA/IGmvLpOBBHpaL3sccU21b&#10;zuh+DIWIIexTVFCG0KRS+rwkg35oG+LIXa0zGCJ0hdQO2xhuajlOkok0WHFsKLGhdUn53/FmFEw2&#10;7tZmvP7anLd7PDTF+LJ6XJT67Hc/MxCBuvAWv9w7Hed/j+D/mXi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QapQwgAAANwAAAAPAAAAAAAAAAAAAAAAAJgCAABkcnMvZG93&#10;bnJldi54bWxQSwUGAAAAAAQABAD1AAAAhwMAAAAA&#10;" stroked="f">
                  <v:textbox inset="0,0,0,0">
                    <w:txbxContent>
                      <w:p w14:paraId="1CDCC59D" w14:textId="77777777" w:rsidR="00BD6716" w:rsidRPr="00A244D5" w:rsidRDefault="00BD6716" w:rsidP="00700E1E">
                        <w:pPr>
                          <w:pStyle w:val="BodyText"/>
                          <w:spacing w:before="0"/>
                          <w:rPr>
                            <w:sz w:val="18"/>
                            <w:szCs w:val="18"/>
                          </w:rPr>
                        </w:pPr>
                        <w:r>
                          <w:rPr>
                            <w:sz w:val="18"/>
                            <w:szCs w:val="18"/>
                          </w:rPr>
                          <w:t>PCD-01 sent to remote server</w:t>
                        </w:r>
                      </w:p>
                    </w:txbxContent>
                  </v:textbox>
                </v:shape>
                <v:shape id="Text Box 326" o:spid="_x0000_s1156" type="#_x0000_t202" style="position:absolute;left:35471;top:31794;width:5080;height:5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M0J8IA&#10;AADcAAAADwAAAGRycy9kb3ducmV2LnhtbERPS4vCMBC+C/sfwizsRTS1iEg1yq664GE9+MDz0Ixt&#10;sZmUJNr6742w4G0+vufMl52pxZ2crywrGA0TEMS51RUXCk7H38EUhA/IGmvLpOBBHpaLj94cM21b&#10;3tP9EAoRQ9hnqKAMocmk9HlJBv3QNsSRu1hnMEToCqkdtjHc1DJNkok0WHFsKLGhVUn59XAzCiZr&#10;d2v3vOqvT5s/3DVFev55nJX6+uy+ZyACdeEt/ndvdZw/TuH1TLx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kzQnwgAAANwAAAAPAAAAAAAAAAAAAAAAAJgCAABkcnMvZG93&#10;bnJldi54bWxQSwUGAAAAAAQABAD1AAAAhwMAAAAA&#10;" stroked="f">
                  <v:textbox inset="0,0,0,0">
                    <w:txbxContent>
                      <w:p w14:paraId="7A9EA765" w14:textId="77777777" w:rsidR="00BD6716" w:rsidRDefault="00BD6716" w:rsidP="00700E1E">
                        <w:pPr>
                          <w:pStyle w:val="BodyText"/>
                          <w:spacing w:before="0"/>
                          <w:rPr>
                            <w:i/>
                            <w:sz w:val="18"/>
                            <w:szCs w:val="18"/>
                          </w:rPr>
                        </w:pPr>
                        <w:r w:rsidRPr="00F63BD4">
                          <w:rPr>
                            <w:i/>
                            <w:sz w:val="18"/>
                            <w:szCs w:val="18"/>
                          </w:rPr>
                          <w:t>I</w:t>
                        </w:r>
                        <w:r>
                          <w:rPr>
                            <w:i/>
                            <w:sz w:val="18"/>
                            <w:szCs w:val="18"/>
                          </w:rPr>
                          <w:t xml:space="preserve">nternal: </w:t>
                        </w:r>
                        <w:r w:rsidRPr="00F63BD4">
                          <w:rPr>
                            <w:i/>
                            <w:sz w:val="18"/>
                            <w:szCs w:val="18"/>
                          </w:rPr>
                          <w:t>PCD-01</w:t>
                        </w:r>
                        <w:r>
                          <w:rPr>
                            <w:i/>
                            <w:sz w:val="18"/>
                            <w:szCs w:val="18"/>
                          </w:rPr>
                          <w:t xml:space="preserve"> to PHMR</w:t>
                        </w:r>
                      </w:p>
                      <w:p w14:paraId="3388CC8C" w14:textId="77777777" w:rsidR="00BD6716" w:rsidRPr="00F63BD4" w:rsidRDefault="00BD6716" w:rsidP="00700E1E">
                        <w:pPr>
                          <w:pStyle w:val="BodyText"/>
                          <w:spacing w:before="0"/>
                          <w:rPr>
                            <w:i/>
                            <w:sz w:val="18"/>
                            <w:szCs w:val="18"/>
                          </w:rPr>
                        </w:pPr>
                        <w:proofErr w:type="gramStart"/>
                        <w:r>
                          <w:rPr>
                            <w:i/>
                            <w:sz w:val="18"/>
                            <w:szCs w:val="18"/>
                          </w:rPr>
                          <w:t>module</w:t>
                        </w:r>
                        <w:proofErr w:type="gramEnd"/>
                      </w:p>
                    </w:txbxContent>
                  </v:textbox>
                </v:shape>
                <v:shape id="AutoShape 327" o:spid="_x0000_s1157" type="#_x0000_t32" style="position:absolute;left:55562;top:6324;width:127;height:431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BnWMQAAADcAAAADwAAAGRycy9kb3ducmV2LnhtbERP22rCQBB9L/QflhH6phsvSEndBClN&#10;UaTSaqGvQ3ZMgtnZkN0m0a93C0Lf5nCus0oHU4uOWldZVjCdRCCIc6srLhR8H7PxMwjnkTXWlknB&#10;hRykyePDCmNte/6i7uALEULYxaig9L6JpXR5SQbdxDbEgTvZ1qAPsC2kbrEP4aaWsyhaSoMVh4YS&#10;G3otKT8ffo2CbJt9dvP+3b4dP5a7n9213s+6qVJPo2H9AsLT4P/Fd/dGh/mLOfw9Ey6Qy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sGdYxAAAANwAAAAPAAAAAAAAAAAA&#10;AAAAAKECAABkcnMvZG93bnJldi54bWxQSwUGAAAAAAQABAD5AAAAkgMAAAAA&#10;" strokeweight=".5pt">
                  <v:stroke dashstyle="dash"/>
                </v:shape>
                <v:shape id="Text Box 328" o:spid="_x0000_s1158" type="#_x0000_t202" style="position:absolute;left:53022;top:2139;width:5398;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YJyMIA&#10;AADcAAAADwAAAGRycy9kb3ducmV2LnhtbERPS4vCMBC+C/sfwix4kTVdEZGuUVwf4EEPdcXz0My2&#10;xWZSkmjrvzeC4G0+vufMFp2pxY2crywr+B4mIIhzqysuFJz+tl9TED4ga6wtk4I7eVjMP3ozTLVt&#10;OaPbMRQihrBPUUEZQpNK6fOSDPqhbYgj92+dwRChK6R22MZwU8tRkkykwYpjQ4kNrUrKL8erUTBZ&#10;u2ub8WqwPm32eGiK0fn3flaq/9ktf0AE6sJb/HLvdJw/HsPzmXi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NgnIwgAAANwAAAAPAAAAAAAAAAAAAAAAAJgCAABkcnMvZG93&#10;bnJldi54bWxQSwUGAAAAAAQABAD1AAAAhwMAAAAA&#10;" stroked="f">
                  <v:textbox inset="0,0,0,0">
                    <w:txbxContent>
                      <w:p w14:paraId="222AB484" w14:textId="77777777" w:rsidR="00BD6716" w:rsidRDefault="00BD6716" w:rsidP="00700E1E">
                        <w:pPr>
                          <w:pStyle w:val="BodyText"/>
                          <w:spacing w:before="0"/>
                          <w:rPr>
                            <w:sz w:val="18"/>
                            <w:szCs w:val="18"/>
                          </w:rPr>
                        </w:pPr>
                        <w:r>
                          <w:rPr>
                            <w:sz w:val="18"/>
                            <w:szCs w:val="18"/>
                          </w:rPr>
                          <w:t>Content</w:t>
                        </w:r>
                      </w:p>
                      <w:p w14:paraId="5B5BEF50" w14:textId="77777777" w:rsidR="00BD6716" w:rsidRPr="00A244D5" w:rsidRDefault="00BD6716" w:rsidP="00700E1E">
                        <w:pPr>
                          <w:pStyle w:val="BodyText"/>
                          <w:spacing w:before="0"/>
                          <w:rPr>
                            <w:sz w:val="18"/>
                            <w:szCs w:val="18"/>
                          </w:rPr>
                        </w:pPr>
                        <w:r>
                          <w:rPr>
                            <w:sz w:val="18"/>
                            <w:szCs w:val="18"/>
                          </w:rPr>
                          <w:t>Consumer</w:t>
                        </w:r>
                      </w:p>
                    </w:txbxContent>
                  </v:textbox>
                </v:shape>
                <v:shape id="Text Box 329" o:spid="_x0000_s1159" type="#_x0000_t202" style="position:absolute;left:45034;top:43643;width:6185;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qsU8MA&#10;AADcAAAADwAAAGRycy9kb3ducmV2LnhtbERPS2vCQBC+F/wPywi9FN00tCLRVaxpoYf2oBXPQ3ZM&#10;gtnZsLvm8e+7hYK3+fies94OphEdOV9bVvA8T0AQF1bXXCo4/XzMliB8QNbYWCYFI3nYbiYPa8y0&#10;7flA3TGUIoawz1BBFUKbSemLigz6uW2JI3exzmCI0JVSO+xjuGlkmiQLabDm2FBhS/uKiuvxZhQs&#10;cnfrD7x/yk/vX/jdlun5bTwr9TgddisQgYZwF/+7P3Wc//IKf8/EC+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3qsU8MAAADcAAAADwAAAAAAAAAAAAAAAACYAgAAZHJzL2Rv&#10;d25yZXYueG1sUEsFBgAAAAAEAAQA9QAAAIgDAAAAAA==&#10;" stroked="f">
                  <v:textbox inset="0,0,0,0">
                    <w:txbxContent>
                      <w:p w14:paraId="104CE111" w14:textId="77777777" w:rsidR="00BD6716" w:rsidRPr="00A244D5" w:rsidRDefault="00BD6716" w:rsidP="00700E1E">
                        <w:pPr>
                          <w:pStyle w:val="BodyText"/>
                          <w:spacing w:before="0"/>
                          <w:rPr>
                            <w:sz w:val="18"/>
                            <w:szCs w:val="18"/>
                          </w:rPr>
                        </w:pPr>
                        <w:r>
                          <w:rPr>
                            <w:sz w:val="18"/>
                            <w:szCs w:val="18"/>
                          </w:rPr>
                          <w:t>PHMR module sent to consumer</w:t>
                        </w:r>
                      </w:p>
                    </w:txbxContent>
                  </v:textbox>
                </v:shape>
                <v:rect id="Rectangle 330" o:spid="_x0000_s1160" style="position:absolute;left:53968;top:40519;width:3785;height:81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suOsIA&#10;AADcAAAADwAAAGRycy9kb3ducmV2LnhtbERPTWvCQBC9C/0PyxR6aza1EkrMKiotFHoyCrlOs2MS&#10;m50Nu1tN/fWuUPA2j/c5xXI0vTiR851lBS9JCoK4trrjRsF+9/H8BsIHZI29ZVLwRx6Wi4dJgbm2&#10;Z97SqQyNiCHsc1TQhjDkUvq6JYM+sQNx5A7WGQwRukZqh+cYbno5TdNMGuw4NrQ40Kal+qf8NQrs&#10;cf1edatqM3w5+WouFxm+64NST4/jag4i0Bju4n/3p47zZxncnokXy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Sy46wgAAANwAAAAPAAAAAAAAAAAAAAAAAJgCAABkcnMvZG93&#10;bnJldi54bWxQSwUGAAAAAAQABAD1AAAAhwMAAAAA&#10;" strokeweight=".5pt"/>
                <v:line id="Line 331" o:spid="_x0000_s1161" style="position:absolute;visibility:visible;mso-wrap-style:square" from="45034,41376" to="53968,41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h2mMMAAADcAAAADwAAAGRycy9kb3ducmV2LnhtbERP22rCQBB9F/oPywh9Ed20aY1EVymF&#10;ogURr+9jdkxCs7Nhd9X077uFQt/mcK4zW3SmETdyvras4GmUgCAurK65VHA8fAwnIHxA1thYJgXf&#10;5GExf+jNMNf2zju67UMpYgj7HBVUIbS5lL6oyKAf2ZY4chfrDIYIXSm1w3sMN418TpKxNFhzbKiw&#10;pfeKiq/91SjI1vU522zcQNLh83W1PS3TS5oq9djv3qYgAnXhX/znXuk4/yWD32fiBX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IdpjDAAAA3AAAAA8AAAAAAAAAAAAA&#10;AAAAoQIAAGRycy9kb3ducmV2LnhtbFBLBQYAAAAABAAEAPkAAACRAwAAAAA=&#10;" strokeweight=".5pt">
                  <v:stroke endarrow="block"/>
                </v:line>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AutoShape 332" o:spid="_x0000_s1162" type="#_x0000_t63" style="position:absolute;left:48679;top:29406;width:9074;height:7608;rotation:-1120723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eGIcMA&#10;AADcAAAADwAAAGRycy9kb3ducmV2LnhtbESPQWsCMRCF70L/Q5hCb5qtSCmrUUphoUe1UjwOm3Gz&#10;uJksSVxXf33nIHib4b1575vVZvSdGiimNrCB91kBirgOtuXGwOG3mn6CShnZYheYDNwowWb9Mllh&#10;acOVdzTsc6MkhFOJBlzOfal1qh15TLPQE4t2CtFjljU22ka8Srjv9LwoPrTHlqXBYU/fjurz/uIN&#10;xHaeY9hejseds/dDZc9D9VcY8/Y6fi1BZRrz0/y4/rGCvxBaeUYm0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eGIcMAAADcAAAADwAAAAAAAAAAAAAAAACYAgAAZHJzL2Rv&#10;d25yZXYueG1sUEsFBgAAAAAEAAQA9QAAAIgDAAAAAA==&#10;" adj="2077,-10328" strokeweight=".5pt">
                  <v:textbox inset="0,0,0,0">
                    <w:txbxContent>
                      <w:p w14:paraId="1F30339A" w14:textId="77777777" w:rsidR="00BD6716" w:rsidRDefault="00BD6716" w:rsidP="00700E1E">
                        <w:r w:rsidRPr="000B5EB7">
                          <w:rPr>
                            <w:sz w:val="18"/>
                            <w:szCs w:val="18"/>
                          </w:rPr>
                          <w:t xml:space="preserve">Health </w:t>
                        </w:r>
                        <w:r>
                          <w:rPr>
                            <w:sz w:val="18"/>
                            <w:szCs w:val="18"/>
                          </w:rPr>
                          <w:t>c</w:t>
                        </w:r>
                        <w:r w:rsidRPr="000B5EB7">
                          <w:rPr>
                            <w:sz w:val="18"/>
                            <w:szCs w:val="18"/>
                          </w:rPr>
                          <w:t>are provide</w:t>
                        </w:r>
                        <w:r>
                          <w:rPr>
                            <w:sz w:val="18"/>
                            <w:szCs w:val="18"/>
                          </w:rPr>
                          <w:t>r reads results</w:t>
                        </w:r>
                      </w:p>
                    </w:txbxContent>
                  </v:textbox>
                </v:shape>
                <v:shape id="AutoShape 333" o:spid="_x0000_s1163" type="#_x0000_t63" style="position:absolute;top:20307;width:9417;height:7201;rotation:-1157083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ltCsEA&#10;AADcAAAADwAAAGRycy9kb3ducmV2LnhtbESP0YrCMBBF3wX/IYywb5oqrmg1iogu+7Za/YChGdti&#10;MylNbLp/vxGEfZvh3nPnzmbXm1p01LrKsoLpJAFBnFtdcaHgdj2NlyCcR9ZYWyYFv+Rgtx0ONphq&#10;G/hCXeYLEUPYpaig9L5JpXR5SQbdxDbEUbvb1qCPa1tI3WKI4aaWsyRZSIMVxwslNnQoKX9kTxNr&#10;YOK+Lj+n29F+Zih9F7IQzkp9jPr9GoSn3v+b3/S3jtx8Ba9n4gR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5bQrBAAAA3AAAAA8AAAAAAAAAAAAAAAAAmAIAAGRycy9kb3du&#10;cmV2LnhtbFBLBQYAAAAABAAEAPUAAACGAwAAAAA=&#10;" adj="10451,30112" strokeweight=".5pt">
                  <v:textbox inset="0,0,0,0">
                    <w:txbxContent>
                      <w:p w14:paraId="69F6AAEF" w14:textId="77777777" w:rsidR="00BD6716" w:rsidRDefault="00BD6716" w:rsidP="00700E1E">
                        <w:r>
                          <w:rPr>
                            <w:sz w:val="18"/>
                            <w:szCs w:val="18"/>
                          </w:rPr>
                          <w:t>Patient takes measurements and meds</w:t>
                        </w:r>
                      </w:p>
                    </w:txbxContent>
                  </v:textbox>
                </v:shape>
                <v:line id="Line 335" o:spid="_x0000_s1164" style="position:absolute;visibility:visible;mso-wrap-style:square" from="18148,21259" to="21831,21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h4McYAAADcAAAADwAAAGRycy9kb3ducmV2LnhtbESPQWvCQBCF74X+h2UKvZS6scEq0VVE&#10;KFUo0mq9j9kxCWZnw+5W03/vHAq9zfDevPfNbNG7Vl0oxMazgeEgA0VcettwZeB7//Y8ARUTssXW&#10;Mxn4pQiL+f3dDAvrr/xFl12qlIRwLNBAnVJXaB3LmhzGge+IRTv54DDJGiptA14l3LX6JctetcOG&#10;paHGjlY1lefdjzMw/miO4+02PGnab0brz8N7fspzYx4f+uUUVKI+/Zv/rtdW8EeCL8/IBHp+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z4eDHGAAAA3AAAAA8AAAAAAAAA&#10;AAAAAAAAoQIAAGRycy9kb3ducmV2LnhtbFBLBQYAAAAABAAEAPkAAACUAwAAAAA=&#10;" strokeweight=".5pt">
                  <v:stroke endarrow="block"/>
                </v:line>
                <v:line id="Line 336" o:spid="_x0000_s1165" style="position:absolute;visibility:visible;mso-wrap-style:square" from="37706,30010" to="41389,30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TdqsMAAADcAAAADwAAAGRycy9kb3ducmV2LnhtbERP22oCMRB9F/oPYQp9kZq1i7VszUop&#10;FBVErLbv083shW4mSxJ1/XsjCL7N4VxnNu9NK47kfGNZwXiUgCAurG64UvCz/3p+A+EDssbWMik4&#10;k4d5/jCYYabtib/puAuViCHsM1RQh9BlUvqiJoN+ZDviyJXWGQwRukpqh6cYblr5kiSv0mDDsaHG&#10;jj5rKv53B6Ngum7+ppuNG0rarybL7e8iLdNUqafH/uMdRKA+3MU391LH+ZMxXJ+JF8j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03arDAAAA3AAAAA8AAAAAAAAAAAAA&#10;AAAAoQIAAGRycy9kb3ducmV2LnhtbFBLBQYAAAAABAAEAPkAAACRAwAAAAA=&#10;" strokeweight=".5pt">
                  <v:stroke endarrow="block"/>
                </v:line>
                <w10:anchorlock/>
              </v:group>
            </w:pict>
          </mc:Fallback>
        </mc:AlternateContent>
      </w:r>
    </w:p>
    <w:p w14:paraId="558BB4A4" w14:textId="77777777" w:rsidR="00747BB5" w:rsidRDefault="00747BB5" w:rsidP="00747BB5">
      <w:pPr>
        <w:pStyle w:val="FigureTitle"/>
      </w:pPr>
    </w:p>
    <w:p w14:paraId="6B9DD9CF" w14:textId="77777777" w:rsidR="00747BB5" w:rsidRPr="003651D9" w:rsidRDefault="00747BB5" w:rsidP="00747BB5">
      <w:pPr>
        <w:pStyle w:val="FigureTitle"/>
      </w:pPr>
      <w:r w:rsidRPr="003651D9">
        <w:t xml:space="preserve">Figure X.4.2.2-1: Basic Process Flow in </w:t>
      </w:r>
      <w:del w:id="704" w:author="Keith W. Boone" w:date="2015-03-04T12:03:00Z">
        <w:r w:rsidRPr="003651D9" w:rsidDel="002C1312">
          <w:delText xml:space="preserve">&lt;Profile Acronym&gt; </w:delText>
        </w:r>
      </w:del>
      <w:ins w:id="705" w:author="Keith W. Boone" w:date="2015-03-04T12:03:00Z">
        <w:r w:rsidR="002C1312">
          <w:t xml:space="preserve">RPM </w:t>
        </w:r>
      </w:ins>
      <w:r w:rsidRPr="003651D9">
        <w:t>Profile</w:t>
      </w:r>
    </w:p>
    <w:p w14:paraId="21B9B910" w14:textId="77777777" w:rsidR="00747BB5" w:rsidRPr="003651D9" w:rsidRDefault="00747BB5" w:rsidP="00597DB2">
      <w:pPr>
        <w:pStyle w:val="AuthorInstructions"/>
      </w:pPr>
    </w:p>
    <w:p w14:paraId="6CFD4CCA" w14:textId="77777777" w:rsidR="003A09FE" w:rsidRPr="003651D9" w:rsidDel="002C1312" w:rsidRDefault="003A09FE" w:rsidP="003A09FE">
      <w:pPr>
        <w:pStyle w:val="BodyText"/>
        <w:rPr>
          <w:del w:id="706" w:author="Keith W. Boone" w:date="2015-03-04T12:01:00Z"/>
        </w:rPr>
      </w:pPr>
    </w:p>
    <w:p w14:paraId="4C77C124" w14:textId="77777777" w:rsidR="00077324" w:rsidRPr="003651D9" w:rsidDel="002C1312" w:rsidRDefault="009E34B7" w:rsidP="008E2B5E">
      <w:pPr>
        <w:pStyle w:val="FigureTitle"/>
        <w:rPr>
          <w:del w:id="707" w:author="Keith W. Boone" w:date="2015-03-04T12:02:00Z"/>
        </w:rPr>
      </w:pPr>
      <w:del w:id="708" w:author="Keith W. Boone" w:date="2015-03-04T12:01:00Z">
        <w:r w:rsidRPr="003651D9" w:rsidDel="002C1312">
          <w:delText xml:space="preserve"> </w:delText>
        </w:r>
      </w:del>
    </w:p>
    <w:p w14:paraId="29396150" w14:textId="77777777" w:rsidR="00082F2B" w:rsidRPr="003651D9" w:rsidDel="002C1312" w:rsidRDefault="00082F2B">
      <w:pPr>
        <w:pStyle w:val="FigureTitle"/>
        <w:rPr>
          <w:del w:id="709" w:author="Keith W. Boone" w:date="2015-03-04T12:01:00Z"/>
          <w:lang w:eastAsia="x-none"/>
        </w:rPr>
        <w:pPrChange w:id="710" w:author="Keith W. Boone" w:date="2015-03-04T12:02:00Z">
          <w:pPr>
            <w:pStyle w:val="AuthorInstructions"/>
          </w:pPr>
        </w:pPrChange>
      </w:pPr>
      <w:del w:id="711" w:author="Keith W. Boone" w:date="2015-03-04T12:01:00Z">
        <w:r w:rsidRPr="003651D9" w:rsidDel="002C1312">
          <w:delText>&lt;If process flow “swimlane” diagrams require additional explanation to clarify conditional flows</w:delText>
        </w:r>
        <w:r w:rsidR="00613C53" w:rsidRPr="003651D9" w:rsidDel="002C1312">
          <w:delText>,</w:delText>
        </w:r>
        <w:r w:rsidRPr="003651D9" w:rsidDel="002C1312">
          <w:delText xml:space="preserve"> or flow variations need to be described where alternate systems may be playing different actor roles, document those conditional flows here.</w:delText>
        </w:r>
        <w:r w:rsidRPr="003651D9" w:rsidDel="002C1312">
          <w:rPr>
            <w:iCs/>
          </w:rPr>
          <w:delText>&gt;</w:delText>
        </w:r>
      </w:del>
    </w:p>
    <w:p w14:paraId="19570EBC" w14:textId="77777777" w:rsidR="00CF283F" w:rsidRPr="003651D9" w:rsidDel="002C1312" w:rsidRDefault="00C82ED4">
      <w:pPr>
        <w:pStyle w:val="FigureTitle"/>
        <w:rPr>
          <w:del w:id="712" w:author="Keith W. Boone" w:date="2015-03-04T12:01:00Z"/>
        </w:rPr>
        <w:pPrChange w:id="713" w:author="Keith W. Boone" w:date="2015-03-04T12:02:00Z">
          <w:pPr>
            <w:pStyle w:val="AuthorInstructions"/>
          </w:pPr>
        </w:pPrChange>
      </w:pPr>
      <w:del w:id="714" w:author="Keith W. Boone" w:date="2015-03-04T12:01:00Z">
        <w:r w:rsidRPr="003651D9" w:rsidDel="002C1312">
          <w:delText xml:space="preserve">&lt;Delete </w:delText>
        </w:r>
        <w:r w:rsidR="00C536E4" w:rsidRPr="003651D9" w:rsidDel="002C1312">
          <w:delText xml:space="preserve">the material </w:delText>
        </w:r>
        <w:r w:rsidRPr="003651D9" w:rsidDel="002C1312">
          <w:delText>below if this is a workflow or transport profile</w:delText>
        </w:r>
        <w:r w:rsidR="00887E40" w:rsidRPr="003651D9" w:rsidDel="002C1312">
          <w:delText xml:space="preserve">. </w:delText>
        </w:r>
        <w:r w:rsidRPr="003651D9" w:rsidDel="002C1312">
          <w:delText xml:space="preserve">Delete the </w:delText>
        </w:r>
        <w:r w:rsidR="00C536E4" w:rsidRPr="003651D9" w:rsidDel="002C1312">
          <w:delText>material</w:delText>
        </w:r>
        <w:r w:rsidRPr="003651D9" w:rsidDel="002C1312">
          <w:delText xml:space="preserve"> above if this profile is a content module only profile.&gt;</w:delText>
        </w:r>
      </w:del>
    </w:p>
    <w:p w14:paraId="3BDCFF84" w14:textId="77777777" w:rsidR="00BF2986" w:rsidRPr="003651D9" w:rsidDel="002C1312" w:rsidRDefault="00BF2986">
      <w:pPr>
        <w:pStyle w:val="FigureTitle"/>
        <w:rPr>
          <w:del w:id="715" w:author="Keith W. Boone" w:date="2015-03-04T12:02:00Z"/>
        </w:rPr>
        <w:pPrChange w:id="716" w:author="Keith W. Boone" w:date="2015-03-04T12:02:00Z">
          <w:pPr>
            <w:pStyle w:val="BodyText"/>
          </w:pPr>
        </w:pPrChange>
      </w:pPr>
    </w:p>
    <w:p w14:paraId="4A8FBC29" w14:textId="77777777" w:rsidR="00747BB5" w:rsidRPr="003651D9" w:rsidRDefault="00747BB5" w:rsidP="00747BB5">
      <w:pPr>
        <w:pStyle w:val="Heading4"/>
        <w:numPr>
          <w:ilvl w:val="0"/>
          <w:numId w:val="0"/>
        </w:numPr>
        <w:ind w:left="864" w:hanging="864"/>
        <w:rPr>
          <w:noProof w:val="0"/>
        </w:rPr>
      </w:pPr>
      <w:bookmarkStart w:id="717" w:name="_Toc418185389"/>
      <w:r w:rsidRPr="003651D9">
        <w:rPr>
          <w:noProof w:val="0"/>
        </w:rPr>
        <w:t>X.4.2.</w:t>
      </w:r>
      <w:r>
        <w:rPr>
          <w:noProof w:val="0"/>
        </w:rPr>
        <w:t xml:space="preserve">2 </w:t>
      </w:r>
      <w:r w:rsidRPr="003651D9">
        <w:rPr>
          <w:noProof w:val="0"/>
        </w:rPr>
        <w:t>Use Case #</w:t>
      </w:r>
      <w:r>
        <w:rPr>
          <w:noProof w:val="0"/>
        </w:rPr>
        <w:t>2</w:t>
      </w:r>
      <w:r w:rsidRPr="003651D9">
        <w:rPr>
          <w:noProof w:val="0"/>
        </w:rPr>
        <w:t xml:space="preserve">: </w:t>
      </w:r>
      <w:del w:id="718" w:author="Keith W. Boone" w:date="2015-03-04T12:02:00Z">
        <w:r w:rsidRPr="003651D9" w:rsidDel="002C1312">
          <w:rPr>
            <w:noProof w:val="0"/>
          </w:rPr>
          <w:delText>&lt;</w:delText>
        </w:r>
        <w:r w:rsidDel="002C1312">
          <w:rPr>
            <w:noProof w:val="0"/>
            <w:color w:val="D60093"/>
          </w:rPr>
          <w:delText>Post-Operative Recovery</w:delText>
        </w:r>
        <w:r w:rsidRPr="003651D9" w:rsidDel="002C1312">
          <w:rPr>
            <w:noProof w:val="0"/>
          </w:rPr>
          <w:delText>&gt;</w:delText>
        </w:r>
      </w:del>
      <w:ins w:id="719" w:author="Keith W. Boone" w:date="2015-03-04T12:02:00Z">
        <w:r w:rsidR="002C1312">
          <w:rPr>
            <w:noProof w:val="0"/>
          </w:rPr>
          <w:t>Post-Operative Recovery</w:t>
        </w:r>
      </w:ins>
      <w:bookmarkEnd w:id="717"/>
    </w:p>
    <w:p w14:paraId="07323DDA" w14:textId="77777777" w:rsidR="00747BB5" w:rsidRPr="00C41A12" w:rsidDel="002C1312" w:rsidRDefault="00747BB5" w:rsidP="00747BB5">
      <w:pPr>
        <w:pStyle w:val="AuthorInstructions"/>
        <w:rPr>
          <w:del w:id="720" w:author="Keith W. Boone" w:date="2015-03-04T12:02:00Z"/>
          <w:i w:val="0"/>
          <w:rPrChange w:id="721" w:author="Keith W. Boone" w:date="2015-03-04T12:02:00Z">
            <w:rPr>
              <w:del w:id="722" w:author="Keith W. Boone" w:date="2015-03-04T12:02:00Z"/>
            </w:rPr>
          </w:rPrChange>
        </w:rPr>
      </w:pPr>
      <w:del w:id="723" w:author="Keith W. Boone" w:date="2015-03-04T12:02:00Z">
        <w:r w:rsidRPr="00C41A12" w:rsidDel="002C1312">
          <w:rPr>
            <w:i w:val="0"/>
          </w:rPr>
          <w:delText>&lt;One or two sentence simple description of this particular use case.&gt;</w:delText>
        </w:r>
      </w:del>
    </w:p>
    <w:p w14:paraId="2D7B7637" w14:textId="77777777" w:rsidR="00747BB5" w:rsidRPr="00C41A12" w:rsidRDefault="00747BB5" w:rsidP="00747BB5">
      <w:pPr>
        <w:pStyle w:val="AuthorInstructions"/>
        <w:rPr>
          <w:i w:val="0"/>
          <w:rPrChange w:id="724" w:author="Keith W. Boone" w:date="2015-03-04T12:02:00Z">
            <w:rPr/>
          </w:rPrChange>
        </w:rPr>
      </w:pPr>
      <w:del w:id="725" w:author="Keith W. Boone" w:date="2015-03-04T12:02:00Z">
        <w:r w:rsidRPr="00C41A12" w:rsidDel="002C1312">
          <w:rPr>
            <w:i w:val="0"/>
            <w:rPrChange w:id="726" w:author="Keith W. Boone" w:date="2015-03-04T12:02:00Z">
              <w:rPr/>
            </w:rPrChange>
          </w:rPr>
          <w:delText>&lt;Note that Section X.4.2.1 repeats in its entirety for additional Use Cases (replicate as section X.4.2.2, X.4.2.3, etc.).&gt;</w:delText>
        </w:r>
      </w:del>
      <w:r w:rsidRPr="00C41A12">
        <w:rPr>
          <w:i w:val="0"/>
          <w:rPrChange w:id="727" w:author="Keith W. Boone" w:date="2015-03-04T12:02:00Z">
            <w:rPr>
              <w:color w:val="D60093"/>
            </w:rPr>
          </w:rPrChange>
        </w:rPr>
        <w:t>Remote Post-Operative recovery allows a patient to recover from the effects of surgery or other traumatic procedures (such as chemotherapy) amongst family and friends in a familiar environment.</w:t>
      </w:r>
    </w:p>
    <w:p w14:paraId="7472E149" w14:textId="77777777" w:rsidR="00747BB5" w:rsidRPr="003651D9" w:rsidRDefault="00747BB5" w:rsidP="00747BB5">
      <w:pPr>
        <w:pStyle w:val="Heading5"/>
        <w:numPr>
          <w:ilvl w:val="0"/>
          <w:numId w:val="0"/>
        </w:numPr>
        <w:rPr>
          <w:noProof w:val="0"/>
        </w:rPr>
      </w:pPr>
      <w:bookmarkStart w:id="728" w:name="_Toc418185390"/>
      <w:r w:rsidRPr="003651D9">
        <w:rPr>
          <w:noProof w:val="0"/>
        </w:rPr>
        <w:t>X.4.2.</w:t>
      </w:r>
      <w:r>
        <w:rPr>
          <w:noProof w:val="0"/>
        </w:rPr>
        <w:t>2</w:t>
      </w:r>
      <w:r w:rsidRPr="003651D9">
        <w:rPr>
          <w:noProof w:val="0"/>
        </w:rPr>
        <w:t xml:space="preserve">.1 </w:t>
      </w:r>
      <w:del w:id="729" w:author="Keith W. Boone" w:date="2015-03-04T12:02:00Z">
        <w:r w:rsidRPr="003651D9" w:rsidDel="002C1312">
          <w:rPr>
            <w:noProof w:val="0"/>
          </w:rPr>
          <w:delText>&lt;</w:delText>
        </w:r>
        <w:r w:rsidRPr="00471D6C" w:rsidDel="002C1312">
          <w:rPr>
            <w:noProof w:val="0"/>
            <w:color w:val="D60093"/>
          </w:rPr>
          <w:delText xml:space="preserve"> </w:delText>
        </w:r>
        <w:r w:rsidDel="002C1312">
          <w:rPr>
            <w:noProof w:val="0"/>
            <w:color w:val="D60093"/>
          </w:rPr>
          <w:delText>Post-Operative Recovery</w:delText>
        </w:r>
        <w:r w:rsidRPr="003651D9" w:rsidDel="002C1312">
          <w:rPr>
            <w:bCs/>
            <w:noProof w:val="0"/>
          </w:rPr>
          <w:delText xml:space="preserve"> &gt;</w:delText>
        </w:r>
      </w:del>
      <w:ins w:id="730" w:author="Keith W. Boone" w:date="2015-03-04T12:02:00Z">
        <w:r w:rsidR="002C1312">
          <w:rPr>
            <w:noProof w:val="0"/>
          </w:rPr>
          <w:t>Post-Operative Recovery</w:t>
        </w:r>
      </w:ins>
      <w:r w:rsidRPr="003651D9">
        <w:rPr>
          <w:bCs/>
          <w:noProof w:val="0"/>
        </w:rPr>
        <w:t xml:space="preserve"> </w:t>
      </w:r>
      <w:r w:rsidRPr="003651D9">
        <w:rPr>
          <w:noProof w:val="0"/>
        </w:rPr>
        <w:t>Use Case Description</w:t>
      </w:r>
      <w:bookmarkEnd w:id="728"/>
    </w:p>
    <w:p w14:paraId="7639AE65" w14:textId="77777777" w:rsidR="00747BB5" w:rsidRPr="00C41A12" w:rsidDel="002C1312" w:rsidRDefault="00747BB5" w:rsidP="00747BB5">
      <w:pPr>
        <w:pStyle w:val="AuthorInstructions"/>
        <w:rPr>
          <w:del w:id="731" w:author="Keith W. Boone" w:date="2015-03-04T12:02:00Z"/>
          <w:i w:val="0"/>
          <w:rPrChange w:id="732" w:author="Keith W. Boone" w:date="2015-03-04T12:02:00Z">
            <w:rPr>
              <w:del w:id="733" w:author="Keith W. Boone" w:date="2015-03-04T12:02:00Z"/>
            </w:rPr>
          </w:rPrChange>
        </w:rPr>
      </w:pPr>
      <w:del w:id="734" w:author="Keith W. Boone" w:date="2015-03-04T12:02:00Z">
        <w:r w:rsidRPr="00C41A12" w:rsidDel="002C1312">
          <w:rPr>
            <w:i w:val="0"/>
          </w:rPr>
          <w:delText>&lt;Describe the key use cases addressed by the Profile. Limit to a maximum of one page of text or consider an appendix.&gt;</w:delText>
        </w:r>
      </w:del>
    </w:p>
    <w:p w14:paraId="1DE442B8" w14:textId="77777777" w:rsidR="00747BB5" w:rsidRPr="00C41A12" w:rsidRDefault="00747BB5" w:rsidP="00747BB5">
      <w:pPr>
        <w:pStyle w:val="AuthorInstructions"/>
        <w:rPr>
          <w:i w:val="0"/>
          <w:rPrChange w:id="735" w:author="Keith W. Boone" w:date="2015-03-04T12:02:00Z">
            <w:rPr>
              <w:color w:val="D60093"/>
            </w:rPr>
          </w:rPrChange>
        </w:rPr>
      </w:pPr>
      <w:r w:rsidRPr="00C41A12">
        <w:rPr>
          <w:i w:val="0"/>
          <w:rPrChange w:id="736" w:author="Keith W. Boone" w:date="2015-03-04T12:02:00Z">
            <w:rPr>
              <w:color w:val="D60093"/>
            </w:rPr>
          </w:rPrChange>
        </w:rPr>
        <w:t xml:space="preserve">A patient that has had surgery, or chemotherapy, or radiation treatment, or has undergone some other medically traumatic event will often need to be monitored for potential complications. In some cases (such as a broken bone) the potential for complications is so low that it is standard </w:t>
      </w:r>
      <w:r w:rsidRPr="00C41A12">
        <w:rPr>
          <w:i w:val="0"/>
          <w:rPrChange w:id="737" w:author="Keith W. Boone" w:date="2015-03-04T12:02:00Z">
            <w:rPr>
              <w:color w:val="D60093"/>
            </w:rPr>
          </w:rPrChange>
        </w:rPr>
        <w:lastRenderedPageBreak/>
        <w:t>procedure that recovery is at home. In many other cases monitoring is needed but it is fairly simple, and any complications that might be detected from the monitoring will not be acute. Nevertheless the patient is either required to stay at the facility to receive this monitoring or is required to frequently visit the facility to be monitored, both of which are inconvenient and expensive. If the patient can be provided with the monitoring equipment, recovery can take place in the home and visits to the facility take place only when warranted.</w:t>
      </w:r>
    </w:p>
    <w:p w14:paraId="58E04138" w14:textId="77777777" w:rsidR="00747BB5" w:rsidRDefault="00747BB5" w:rsidP="00747BB5">
      <w:pPr>
        <w:pStyle w:val="Heading5"/>
        <w:numPr>
          <w:ilvl w:val="0"/>
          <w:numId w:val="0"/>
        </w:numPr>
        <w:rPr>
          <w:noProof w:val="0"/>
        </w:rPr>
      </w:pPr>
      <w:bookmarkStart w:id="738" w:name="_Toc418185391"/>
      <w:r w:rsidRPr="003651D9">
        <w:rPr>
          <w:noProof w:val="0"/>
        </w:rPr>
        <w:t>X.4.2.</w:t>
      </w:r>
      <w:r>
        <w:rPr>
          <w:noProof w:val="0"/>
        </w:rPr>
        <w:t>2</w:t>
      </w:r>
      <w:r w:rsidRPr="003651D9">
        <w:rPr>
          <w:noProof w:val="0"/>
        </w:rPr>
        <w:t xml:space="preserve">.2 </w:t>
      </w:r>
      <w:del w:id="739" w:author="Keith W. Boone" w:date="2015-03-04T12:02:00Z">
        <w:r w:rsidRPr="003651D9" w:rsidDel="002C1312">
          <w:rPr>
            <w:noProof w:val="0"/>
          </w:rPr>
          <w:delText>&lt;</w:delText>
        </w:r>
        <w:r w:rsidRPr="00A9262C" w:rsidDel="002C1312">
          <w:rPr>
            <w:noProof w:val="0"/>
            <w:color w:val="D60093"/>
          </w:rPr>
          <w:delText xml:space="preserve"> </w:delText>
        </w:r>
        <w:r w:rsidDel="002C1312">
          <w:rPr>
            <w:noProof w:val="0"/>
            <w:color w:val="D60093"/>
          </w:rPr>
          <w:delText>Post-Operative Recovery</w:delText>
        </w:r>
        <w:r w:rsidRPr="003651D9" w:rsidDel="002C1312">
          <w:rPr>
            <w:bCs/>
            <w:noProof w:val="0"/>
          </w:rPr>
          <w:delText xml:space="preserve"> </w:delText>
        </w:r>
        <w:r w:rsidRPr="003651D9" w:rsidDel="002C1312">
          <w:rPr>
            <w:noProof w:val="0"/>
          </w:rPr>
          <w:delText>&gt;</w:delText>
        </w:r>
      </w:del>
      <w:ins w:id="740" w:author="Keith W. Boone" w:date="2015-03-04T12:02:00Z">
        <w:r w:rsidR="002C1312">
          <w:rPr>
            <w:noProof w:val="0"/>
          </w:rPr>
          <w:t>Post-Operative Recovery</w:t>
        </w:r>
      </w:ins>
      <w:r w:rsidRPr="003651D9">
        <w:rPr>
          <w:noProof w:val="0"/>
        </w:rPr>
        <w:t xml:space="preserve"> Process Flow</w:t>
      </w:r>
      <w:bookmarkEnd w:id="738"/>
    </w:p>
    <w:p w14:paraId="2E32D9E9" w14:textId="77777777" w:rsidR="00747BB5" w:rsidRPr="00C41A12" w:rsidRDefault="00747BB5" w:rsidP="00747BB5">
      <w:pPr>
        <w:pStyle w:val="AuthorInstructions"/>
        <w:rPr>
          <w:i w:val="0"/>
          <w:rPrChange w:id="741" w:author="Keith W. Boone" w:date="2015-03-04T12:02:00Z">
            <w:rPr>
              <w:color w:val="D60093"/>
            </w:rPr>
          </w:rPrChange>
        </w:rPr>
      </w:pPr>
      <w:r w:rsidRPr="00C41A12">
        <w:rPr>
          <w:i w:val="0"/>
          <w:rPrChange w:id="742" w:author="Keith W. Boone" w:date="2015-03-04T12:02:00Z">
            <w:rPr>
              <w:color w:val="D60093"/>
            </w:rPr>
          </w:rPrChange>
        </w:rPr>
        <w:t xml:space="preserve">A patient has just undergone heart surgery. The surgery appears to have gone well and the patient shows no signs of complications. The care giver provides the patient with a </w:t>
      </w:r>
      <w:del w:id="743" w:author="Brian" w:date="2015-03-11T14:06:00Z">
        <w:r w:rsidRPr="00C41A12" w:rsidDel="00BE3C9C">
          <w:rPr>
            <w:i w:val="0"/>
            <w:rPrChange w:id="744" w:author="Keith W. Boone" w:date="2015-03-04T12:02:00Z">
              <w:rPr>
                <w:color w:val="D60093"/>
              </w:rPr>
            </w:rPrChange>
          </w:rPr>
          <w:delText>PHCA</w:delText>
        </w:r>
      </w:del>
      <w:ins w:id="745" w:author="Brian" w:date="2015-03-11T14:06:00Z">
        <w:r w:rsidR="00BE3C9C" w:rsidRPr="00C41A12">
          <w:rPr>
            <w:i w:val="0"/>
          </w:rPr>
          <w:t>PCHA</w:t>
        </w:r>
      </w:ins>
      <w:r w:rsidRPr="00C41A12">
        <w:rPr>
          <w:i w:val="0"/>
          <w:rPrChange w:id="746" w:author="Keith W. Boone" w:date="2015-03-04T12:02:00Z">
            <w:rPr>
              <w:color w:val="D60093"/>
            </w:rPr>
          </w:rPrChange>
        </w:rPr>
        <w:t xml:space="preserve">-compliant weight scale from </w:t>
      </w:r>
      <w:proofErr w:type="spellStart"/>
      <w:r w:rsidRPr="00C41A12">
        <w:rPr>
          <w:i w:val="0"/>
          <w:rPrChange w:id="747" w:author="Keith W. Boone" w:date="2015-03-04T12:02:00Z">
            <w:rPr>
              <w:color w:val="D60093"/>
            </w:rPr>
          </w:rPrChange>
        </w:rPr>
        <w:t>ViktMasters</w:t>
      </w:r>
      <w:proofErr w:type="spellEnd"/>
      <w:r w:rsidRPr="00C41A12">
        <w:rPr>
          <w:i w:val="0"/>
          <w:rPrChange w:id="748" w:author="Keith W. Boone" w:date="2015-03-04T12:02:00Z">
            <w:rPr>
              <w:color w:val="D60093"/>
            </w:rPr>
          </w:rPrChange>
        </w:rPr>
        <w:t xml:space="preserve"> AB, blood pressure cuff from </w:t>
      </w:r>
      <w:proofErr w:type="spellStart"/>
      <w:r w:rsidRPr="00C41A12">
        <w:rPr>
          <w:i w:val="0"/>
          <w:rPrChange w:id="749" w:author="Keith W. Boone" w:date="2015-03-04T12:02:00Z">
            <w:rPr>
              <w:color w:val="D60093"/>
            </w:rPr>
          </w:rPrChange>
        </w:rPr>
        <w:t>MedMax</w:t>
      </w:r>
      <w:proofErr w:type="spellEnd"/>
      <w:r w:rsidRPr="00C41A12">
        <w:rPr>
          <w:i w:val="0"/>
          <w:rPrChange w:id="750" w:author="Keith W. Boone" w:date="2015-03-04T12:02:00Z">
            <w:rPr>
              <w:color w:val="D60093"/>
            </w:rPr>
          </w:rPrChange>
        </w:rPr>
        <w:t xml:space="preserve"> </w:t>
      </w:r>
      <w:proofErr w:type="spellStart"/>
      <w:r w:rsidRPr="00C41A12">
        <w:rPr>
          <w:i w:val="0"/>
          <w:rPrChange w:id="751" w:author="Keith W. Boone" w:date="2015-03-04T12:02:00Z">
            <w:rPr>
              <w:color w:val="D60093"/>
            </w:rPr>
          </w:rPrChange>
        </w:rPr>
        <w:t>Gmbh</w:t>
      </w:r>
      <w:proofErr w:type="spellEnd"/>
      <w:r w:rsidRPr="00C41A12">
        <w:rPr>
          <w:i w:val="0"/>
          <w:rPrChange w:id="752" w:author="Keith W. Boone" w:date="2015-03-04T12:02:00Z">
            <w:rPr>
              <w:color w:val="D60093"/>
            </w:rPr>
          </w:rPrChange>
        </w:rPr>
        <w:t xml:space="preserve">, pulse oximeter from </w:t>
      </w:r>
      <w:proofErr w:type="spellStart"/>
      <w:r w:rsidRPr="00C41A12">
        <w:rPr>
          <w:i w:val="0"/>
          <w:rPrChange w:id="753" w:author="Keith W. Boone" w:date="2015-03-04T12:02:00Z">
            <w:rPr>
              <w:color w:val="D60093"/>
            </w:rPr>
          </w:rPrChange>
        </w:rPr>
        <w:t>POSpecialists</w:t>
      </w:r>
      <w:proofErr w:type="spellEnd"/>
      <w:r w:rsidRPr="00C41A12">
        <w:rPr>
          <w:i w:val="0"/>
          <w:rPrChange w:id="754" w:author="Keith W. Boone" w:date="2015-03-04T12:02:00Z">
            <w:rPr>
              <w:color w:val="D60093"/>
            </w:rPr>
          </w:rPrChange>
        </w:rPr>
        <w:t xml:space="preserve">, </w:t>
      </w:r>
      <w:proofErr w:type="spellStart"/>
      <w:r w:rsidRPr="00C41A12">
        <w:rPr>
          <w:i w:val="0"/>
          <w:rPrChange w:id="755" w:author="Keith W. Boone" w:date="2015-03-04T12:02:00Z">
            <w:rPr>
              <w:color w:val="D60093"/>
            </w:rPr>
          </w:rPrChange>
        </w:rPr>
        <w:t>Inc</w:t>
      </w:r>
      <w:proofErr w:type="spellEnd"/>
      <w:r w:rsidRPr="00C41A12">
        <w:rPr>
          <w:i w:val="0"/>
          <w:rPrChange w:id="756" w:author="Keith W. Boone" w:date="2015-03-04T12:02:00Z">
            <w:rPr>
              <w:color w:val="D60093"/>
            </w:rPr>
          </w:rPrChange>
        </w:rPr>
        <w:t xml:space="preserve">, and medication monitor from AMM Masters AB, and installs a </w:t>
      </w:r>
      <w:del w:id="757" w:author="Brian" w:date="2015-03-11T14:06:00Z">
        <w:r w:rsidRPr="00C41A12" w:rsidDel="00BE3C9C">
          <w:rPr>
            <w:i w:val="0"/>
            <w:rPrChange w:id="758" w:author="Keith W. Boone" w:date="2015-03-04T12:02:00Z">
              <w:rPr>
                <w:color w:val="D60093"/>
              </w:rPr>
            </w:rPrChange>
          </w:rPr>
          <w:delText>PHCA</w:delText>
        </w:r>
      </w:del>
      <w:ins w:id="759" w:author="Brian" w:date="2015-03-11T14:06:00Z">
        <w:r w:rsidR="00BE3C9C" w:rsidRPr="00C41A12">
          <w:rPr>
            <w:i w:val="0"/>
          </w:rPr>
          <w:t>PCHA</w:t>
        </w:r>
      </w:ins>
      <w:r w:rsidRPr="00C41A12">
        <w:rPr>
          <w:i w:val="0"/>
          <w:rPrChange w:id="760" w:author="Keith W. Boone" w:date="2015-03-04T12:02:00Z">
            <w:rPr>
              <w:color w:val="D60093"/>
            </w:rPr>
          </w:rPrChange>
        </w:rPr>
        <w:t xml:space="preserve"> complaint application hosting device application from Medical </w:t>
      </w:r>
      <w:proofErr w:type="spellStart"/>
      <w:r w:rsidRPr="00C41A12">
        <w:rPr>
          <w:i w:val="0"/>
          <w:rPrChange w:id="761" w:author="Keith W. Boone" w:date="2015-03-04T12:02:00Z">
            <w:rPr>
              <w:color w:val="D60093"/>
            </w:rPr>
          </w:rPrChange>
        </w:rPr>
        <w:t>Mjukvaror</w:t>
      </w:r>
      <w:proofErr w:type="spellEnd"/>
      <w:r w:rsidRPr="00C41A12">
        <w:rPr>
          <w:i w:val="0"/>
          <w:rPrChange w:id="762" w:author="Keith W. Boone" w:date="2015-03-04T12:02:00Z">
            <w:rPr>
              <w:color w:val="D60093"/>
            </w:rPr>
          </w:rPrChange>
        </w:rPr>
        <w:t xml:space="preserve"> AB on the patient’s mobile phone. The Medical </w:t>
      </w:r>
      <w:proofErr w:type="spellStart"/>
      <w:r w:rsidRPr="00C41A12">
        <w:rPr>
          <w:i w:val="0"/>
          <w:rPrChange w:id="763" w:author="Keith W. Boone" w:date="2015-03-04T12:02:00Z">
            <w:rPr>
              <w:color w:val="D60093"/>
            </w:rPr>
          </w:rPrChange>
        </w:rPr>
        <w:t>Mjukvaror</w:t>
      </w:r>
      <w:proofErr w:type="spellEnd"/>
      <w:r w:rsidRPr="00C41A12">
        <w:rPr>
          <w:i w:val="0"/>
          <w:rPrChange w:id="764" w:author="Keith W. Boone" w:date="2015-03-04T12:02:00Z">
            <w:rPr>
              <w:color w:val="D60093"/>
            </w:rPr>
          </w:rPrChange>
        </w:rPr>
        <w:t xml:space="preserve"> AHD application is configured to transfer the data to an application obtained from Medical Servers, Inc. running on the facilities back end server. The health care staff has configured an account for the patient on this server. The care giver instructs the patient to take a weight measurement, blood pressure measurement, and pulse oximeter reading twice a day along with medication instructions; once in the morning, and once in the evening. Taking additional weight measurements during other times of the day is encouraged. The patient is instructed to first turn on the mobile device, start the installed Medical </w:t>
      </w:r>
      <w:proofErr w:type="spellStart"/>
      <w:r w:rsidRPr="00C41A12">
        <w:rPr>
          <w:i w:val="0"/>
          <w:rPrChange w:id="765" w:author="Keith W. Boone" w:date="2015-03-04T12:02:00Z">
            <w:rPr>
              <w:color w:val="D60093"/>
            </w:rPr>
          </w:rPrChange>
        </w:rPr>
        <w:t>Mjukvaror</w:t>
      </w:r>
      <w:proofErr w:type="spellEnd"/>
      <w:r w:rsidRPr="00C41A12">
        <w:rPr>
          <w:i w:val="0"/>
          <w:rPrChange w:id="766" w:author="Keith W. Boone" w:date="2015-03-04T12:02:00Z">
            <w:rPr>
              <w:color w:val="D60093"/>
            </w:rPr>
          </w:rPrChange>
        </w:rPr>
        <w:t xml:space="preserve"> AHD application, and then use the three provided devices to take the measurements.  Medications are dispensed from a special pill box. The patient is given a few practice sessions with the devices, the use of the medication dispenser, and mobile phone application. Everything goes smoothly though it takes some extra effort to get used to taking blood pressure measurements. The patient sees the measurements displayed and medications taken on the mobile device and an indication that the data is dispatched to the care provider. The care provider then accesses the data from the examination room terminal and shows the patient the sent measurements.</w:t>
      </w:r>
    </w:p>
    <w:p w14:paraId="6FDE8DF1" w14:textId="749BDEB6" w:rsidR="00747BB5" w:rsidRPr="00C41A12" w:rsidRDefault="00747BB5" w:rsidP="00747BB5">
      <w:pPr>
        <w:pStyle w:val="AuthorInstructions"/>
        <w:rPr>
          <w:i w:val="0"/>
          <w:rPrChange w:id="767" w:author="Keith W. Boone" w:date="2015-03-04T12:02:00Z">
            <w:rPr>
              <w:color w:val="D60093"/>
            </w:rPr>
          </w:rPrChange>
        </w:rPr>
      </w:pPr>
      <w:r w:rsidRPr="00C41A12">
        <w:rPr>
          <w:i w:val="0"/>
          <w:rPrChange w:id="768" w:author="Keith W. Boone" w:date="2015-03-04T12:02:00Z">
            <w:rPr>
              <w:color w:val="D60093"/>
            </w:rPr>
          </w:rPrChange>
        </w:rPr>
        <w:t xml:space="preserve">Once home the patient follows the care giver’s instructions; turn on the mobile device, start the </w:t>
      </w:r>
      <w:del w:id="769" w:author="Brian" w:date="2015-03-11T14:06:00Z">
        <w:r w:rsidRPr="00C41A12" w:rsidDel="00BE3C9C">
          <w:rPr>
            <w:i w:val="0"/>
            <w:rPrChange w:id="770" w:author="Keith W. Boone" w:date="2015-03-04T12:02:00Z">
              <w:rPr>
                <w:color w:val="D60093"/>
              </w:rPr>
            </w:rPrChange>
          </w:rPr>
          <w:delText>PHCA</w:delText>
        </w:r>
      </w:del>
      <w:ins w:id="771" w:author="Brian" w:date="2015-03-11T14:06:00Z">
        <w:r w:rsidR="00BE3C9C" w:rsidRPr="00C41A12">
          <w:rPr>
            <w:i w:val="0"/>
          </w:rPr>
          <w:t>PCHA</w:t>
        </w:r>
      </w:ins>
      <w:r w:rsidRPr="00C41A12">
        <w:rPr>
          <w:i w:val="0"/>
          <w:rPrChange w:id="772" w:author="Keith W. Boone" w:date="2015-03-04T12:02:00Z">
            <w:rPr>
              <w:color w:val="D60093"/>
            </w:rPr>
          </w:rPrChange>
        </w:rPr>
        <w:t xml:space="preserve"> complaint application, and then take the three instructed measurements and the prescribed medications. All devices use the </w:t>
      </w:r>
      <w:r w:rsidR="00CA17B3">
        <w:rPr>
          <w:i w:val="0"/>
        </w:rPr>
        <w:t xml:space="preserve">Communicate </w:t>
      </w:r>
      <w:del w:id="773" w:author="Brian" w:date="2015-03-11T14:06:00Z">
        <w:r w:rsidRPr="00C41A12" w:rsidDel="00BE3C9C">
          <w:rPr>
            <w:i w:val="0"/>
            <w:rPrChange w:id="774" w:author="Keith W. Boone" w:date="2015-03-04T12:02:00Z">
              <w:rPr>
                <w:color w:val="D60093"/>
              </w:rPr>
            </w:rPrChange>
          </w:rPr>
          <w:delText>PHCA</w:delText>
        </w:r>
      </w:del>
      <w:ins w:id="775" w:author="Brian" w:date="2015-03-11T14:06:00Z">
        <w:r w:rsidR="00BE3C9C" w:rsidRPr="00C41A12">
          <w:rPr>
            <w:i w:val="0"/>
          </w:rPr>
          <w:t>PCHA</w:t>
        </w:r>
      </w:ins>
      <w:r w:rsidRPr="00C41A12">
        <w:rPr>
          <w:i w:val="0"/>
          <w:rPrChange w:id="776" w:author="Keith W. Boone" w:date="2015-03-04T12:02:00Z">
            <w:rPr>
              <w:color w:val="D60093"/>
            </w:rPr>
          </w:rPrChange>
        </w:rPr>
        <w:t xml:space="preserve"> Data</w:t>
      </w:r>
      <w:r w:rsidR="00CA17B3">
        <w:rPr>
          <w:i w:val="0"/>
        </w:rPr>
        <w:t>-BT</w:t>
      </w:r>
      <w:r w:rsidRPr="00C41A12">
        <w:rPr>
          <w:i w:val="0"/>
          <w:rPrChange w:id="777" w:author="Keith W. Boone" w:date="2015-03-04T12:02:00Z">
            <w:rPr>
              <w:color w:val="D60093"/>
            </w:rPr>
          </w:rPrChange>
        </w:rPr>
        <w:t xml:space="preserve"> transaction </w:t>
      </w:r>
      <w:r w:rsidR="00CA17B3">
        <w:rPr>
          <w:i w:val="0"/>
        </w:rPr>
        <w:t>(</w:t>
      </w:r>
      <w:r w:rsidRPr="00C41A12">
        <w:rPr>
          <w:i w:val="0"/>
          <w:rPrChange w:id="778" w:author="Keith W. Boone" w:date="2015-03-04T12:02:00Z">
            <w:rPr>
              <w:color w:val="D60093"/>
            </w:rPr>
          </w:rPrChange>
        </w:rPr>
        <w:t>Bluetooth</w:t>
      </w:r>
      <w:r w:rsidR="00CA17B3">
        <w:rPr>
          <w:i w:val="0"/>
        </w:rPr>
        <w:t>)</w:t>
      </w:r>
      <w:r w:rsidRPr="00C41A12">
        <w:rPr>
          <w:i w:val="0"/>
          <w:rPrChange w:id="779" w:author="Keith W. Boone" w:date="2015-03-04T12:02:00Z">
            <w:rPr>
              <w:color w:val="D60093"/>
            </w:rPr>
          </w:rPrChange>
        </w:rPr>
        <w:t xml:space="preserve"> to transfer the measurements and medication indications to the mobile device.</w:t>
      </w:r>
    </w:p>
    <w:p w14:paraId="47F84FA2" w14:textId="4E0428C6" w:rsidR="00747BB5" w:rsidRPr="00C41A12" w:rsidDel="00530777" w:rsidRDefault="00747BB5" w:rsidP="00747BB5">
      <w:pPr>
        <w:pStyle w:val="AuthorInstructions"/>
        <w:rPr>
          <w:del w:id="780" w:author="Keith W. Boone" w:date="2015-03-04T12:04:00Z"/>
          <w:i w:val="0"/>
          <w:rPrChange w:id="781" w:author="Keith W. Boone" w:date="2015-03-04T12:02:00Z">
            <w:rPr>
              <w:del w:id="782" w:author="Keith W. Boone" w:date="2015-03-04T12:04:00Z"/>
              <w:color w:val="D60093"/>
            </w:rPr>
          </w:rPrChange>
        </w:rPr>
      </w:pPr>
      <w:r w:rsidRPr="00C41A12">
        <w:rPr>
          <w:i w:val="0"/>
        </w:rPr>
        <w:t xml:space="preserve">The mobile device then uses the SOAP Observation upload transaction and sends this data as a </w:t>
      </w:r>
      <w:r w:rsidR="00F7282E" w:rsidRPr="00C41A12">
        <w:rPr>
          <w:i w:val="0"/>
        </w:rPr>
        <w:t>PCD-01 message</w:t>
      </w:r>
      <w:r w:rsidRPr="00C41A12">
        <w:rPr>
          <w:i w:val="0"/>
        </w:rPr>
        <w:t xml:space="preserve"> to the backend server. The backend server then converts the </w:t>
      </w:r>
      <w:r w:rsidR="00F7282E" w:rsidRPr="00C41A12">
        <w:rPr>
          <w:i w:val="0"/>
        </w:rPr>
        <w:t>PCD-01 message</w:t>
      </w:r>
      <w:r w:rsidRPr="00C41A12">
        <w:rPr>
          <w:i w:val="0"/>
        </w:rPr>
        <w:t xml:space="preserve"> to a PHMR module using the supplementary information entered for this patient in the patient’s account and uses </w:t>
      </w:r>
      <w:proofErr w:type="spellStart"/>
      <w:r w:rsidRPr="00C41A12">
        <w:rPr>
          <w:i w:val="0"/>
        </w:rPr>
        <w:t>XDSb</w:t>
      </w:r>
      <w:proofErr w:type="spellEnd"/>
      <w:r w:rsidRPr="00C41A12">
        <w:rPr>
          <w:i w:val="0"/>
        </w:rPr>
        <w:t xml:space="preserve"> Provide and Register Document Set transaction to send the document to the care provider’s repository where it can be examined with the facilities’ existing infrastructure.</w:t>
      </w:r>
    </w:p>
    <w:p w14:paraId="1C13E813" w14:textId="77777777" w:rsidR="00747BB5" w:rsidRPr="00C41A12" w:rsidRDefault="00747BB5" w:rsidP="00597DB2">
      <w:pPr>
        <w:pStyle w:val="AuthorInstructions"/>
      </w:pPr>
    </w:p>
    <w:p w14:paraId="42BADBCC" w14:textId="77777777" w:rsidR="00303E20" w:rsidRDefault="00303E20" w:rsidP="00303E20">
      <w:pPr>
        <w:pStyle w:val="Heading2"/>
        <w:numPr>
          <w:ilvl w:val="0"/>
          <w:numId w:val="0"/>
        </w:numPr>
        <w:rPr>
          <w:ins w:id="783" w:author="Keith W. Boone" w:date="2015-03-04T12:05:00Z"/>
          <w:noProof w:val="0"/>
        </w:rPr>
      </w:pPr>
      <w:bookmarkStart w:id="784" w:name="_Toc418185392"/>
      <w:r w:rsidRPr="003651D9">
        <w:rPr>
          <w:noProof w:val="0"/>
        </w:rPr>
        <w:t>X.</w:t>
      </w:r>
      <w:r w:rsidR="00AF472E" w:rsidRPr="003651D9">
        <w:rPr>
          <w:noProof w:val="0"/>
        </w:rPr>
        <w:t>5</w:t>
      </w:r>
      <w:r w:rsidR="005F21E7" w:rsidRPr="003651D9">
        <w:rPr>
          <w:noProof w:val="0"/>
        </w:rPr>
        <w:t xml:space="preserve"> </w:t>
      </w:r>
      <w:del w:id="785" w:author="Keith W. Boone" w:date="2015-03-04T12:03:00Z">
        <w:r w:rsidRPr="003651D9" w:rsidDel="002C1312">
          <w:rPr>
            <w:noProof w:val="0"/>
          </w:rPr>
          <w:delText>&lt;Profile</w:delText>
        </w:r>
        <w:r w:rsidR="00B43198" w:rsidRPr="003651D9" w:rsidDel="002C1312">
          <w:rPr>
            <w:noProof w:val="0"/>
          </w:rPr>
          <w:delText xml:space="preserve"> </w:delText>
        </w:r>
        <w:r w:rsidR="005F21E7" w:rsidRPr="003651D9" w:rsidDel="002C1312">
          <w:rPr>
            <w:noProof w:val="0"/>
          </w:rPr>
          <w:delText>Acronym</w:delText>
        </w:r>
        <w:r w:rsidRPr="003651D9" w:rsidDel="002C1312">
          <w:rPr>
            <w:noProof w:val="0"/>
          </w:rPr>
          <w:delText xml:space="preserve">&gt; </w:delText>
        </w:r>
      </w:del>
      <w:ins w:id="786" w:author="Keith W. Boone" w:date="2015-03-04T12:03:00Z">
        <w:r w:rsidR="002C1312">
          <w:rPr>
            <w:noProof w:val="0"/>
          </w:rPr>
          <w:t xml:space="preserve">RPM </w:t>
        </w:r>
      </w:ins>
      <w:r w:rsidRPr="003651D9">
        <w:rPr>
          <w:noProof w:val="0"/>
        </w:rPr>
        <w:t>Security Considerations</w:t>
      </w:r>
      <w:bookmarkEnd w:id="784"/>
    </w:p>
    <w:p w14:paraId="158EF21C" w14:textId="56D0FD8D" w:rsidR="007D6862" w:rsidRPr="00C41A12" w:rsidRDefault="007D6862">
      <w:pPr>
        <w:pStyle w:val="BodyText"/>
        <w:rPr>
          <w:ins w:id="787" w:author="Keith W. Boone" w:date="2015-03-04T12:37:00Z"/>
        </w:rPr>
        <w:pPrChange w:id="788" w:author="Keith W. Boone" w:date="2015-03-04T12:05:00Z">
          <w:pPr>
            <w:pStyle w:val="Heading2"/>
            <w:numPr>
              <w:ilvl w:val="0"/>
              <w:numId w:val="0"/>
            </w:numPr>
            <w:tabs>
              <w:tab w:val="clear" w:pos="576"/>
            </w:tabs>
            <w:ind w:left="0" w:firstLine="0"/>
          </w:pPr>
        </w:pPrChange>
      </w:pPr>
      <w:ins w:id="789" w:author="Keith W. Boone" w:date="2015-03-04T12:05:00Z">
        <w:r w:rsidRPr="00C41A12">
          <w:t xml:space="preserve">Personal Health Devices are typically </w:t>
        </w:r>
      </w:ins>
      <w:ins w:id="790" w:author="Keith W. Boone" w:date="2015-03-04T12:06:00Z">
        <w:r w:rsidRPr="00C41A12">
          <w:t xml:space="preserve">simple applications embedded with a sensor that communicate to more complex devices through secure </w:t>
        </w:r>
      </w:ins>
      <w:ins w:id="791" w:author="Keith W. Boone" w:date="2015-03-04T12:34:00Z">
        <w:r w:rsidR="00A54810" w:rsidRPr="00C41A12">
          <w:t>wireless personal networking</w:t>
        </w:r>
      </w:ins>
      <w:ins w:id="792" w:author="Keith W. Boone" w:date="2015-03-04T12:06:00Z">
        <w:r w:rsidRPr="00C41A12">
          <w:t xml:space="preserve"> protocols</w:t>
        </w:r>
      </w:ins>
      <w:ins w:id="793" w:author="Keith W. Boone" w:date="2015-03-04T12:34:00Z">
        <w:r w:rsidR="00A54810" w:rsidRPr="00C41A12">
          <w:t xml:space="preserve">, </w:t>
        </w:r>
        <w:r w:rsidR="00A54810" w:rsidRPr="00C41A12">
          <w:lastRenderedPageBreak/>
          <w:t>or connected to devices through a wired USB</w:t>
        </w:r>
      </w:ins>
      <w:ins w:id="794" w:author="Keith W. Boone" w:date="2015-03-04T12:06:00Z">
        <w:r w:rsidRPr="00C41A12">
          <w:t xml:space="preserve"> </w:t>
        </w:r>
      </w:ins>
      <w:ins w:id="795" w:author="Keith W. Boone" w:date="2015-03-04T12:34:00Z">
        <w:r w:rsidR="00A54810" w:rsidRPr="00C41A12">
          <w:t xml:space="preserve">connection under the control of the user.  While they can store data (e.g., a glucose monitor), many rarely store data </w:t>
        </w:r>
      </w:ins>
      <w:ins w:id="796" w:author="Keith W. Boone" w:date="2015-03-04T12:47:00Z">
        <w:r w:rsidR="003877D0" w:rsidRPr="00C41A12">
          <w:t xml:space="preserve">for other than a short period of time, and only that data that is measured </w:t>
        </w:r>
      </w:ins>
      <w:ins w:id="797" w:author="Keith W. Boone" w:date="2015-03-04T12:34:00Z">
        <w:r w:rsidR="00A54810" w:rsidRPr="00C41A12">
          <w:t>by the sensor.</w:t>
        </w:r>
      </w:ins>
      <w:ins w:id="798" w:author="Brian" w:date="2015-03-11T07:37:00Z">
        <w:r w:rsidR="00E15873" w:rsidRPr="00C41A12">
          <w:t xml:space="preserve"> In addition, Personal Health Devices rarely have </w:t>
        </w:r>
      </w:ins>
      <w:ins w:id="799" w:author="Brian" w:date="2015-03-11T07:40:00Z">
        <w:r w:rsidR="00E15873" w:rsidRPr="00C41A12">
          <w:t>personally identifiable information</w:t>
        </w:r>
      </w:ins>
      <w:ins w:id="800" w:author="Brian" w:date="2015-03-11T07:37:00Z">
        <w:r w:rsidR="00E15873" w:rsidRPr="00C41A12">
          <w:t xml:space="preserve"> as there is currently no standardized means to transmit such </w:t>
        </w:r>
      </w:ins>
      <w:ins w:id="801" w:author="Brian" w:date="2015-03-11T07:40:00Z">
        <w:r w:rsidR="00E15873" w:rsidRPr="00C41A12">
          <w:t>information</w:t>
        </w:r>
      </w:ins>
      <w:ins w:id="802" w:author="Brian" w:date="2015-03-11T07:37:00Z">
        <w:r w:rsidR="00E15873" w:rsidRPr="00C41A12">
          <w:t xml:space="preserve"> using the </w:t>
        </w:r>
      </w:ins>
      <w:r w:rsidR="00CA17B3">
        <w:t xml:space="preserve">Communicate </w:t>
      </w:r>
      <w:ins w:id="803" w:author="Brian" w:date="2015-03-11T14:06:00Z">
        <w:r w:rsidR="00BE3C9C" w:rsidRPr="00C41A12">
          <w:t>PCHA</w:t>
        </w:r>
      </w:ins>
      <w:ins w:id="804" w:author="Brian" w:date="2015-03-11T07:37:00Z">
        <w:r w:rsidR="00E15873" w:rsidRPr="00C41A12">
          <w:t xml:space="preserve"> </w:t>
        </w:r>
      </w:ins>
      <w:r w:rsidR="00527A26">
        <w:t>Data</w:t>
      </w:r>
      <w:r w:rsidR="00CA17B3">
        <w:t>-*</w:t>
      </w:r>
      <w:r w:rsidR="00527A26">
        <w:t xml:space="preserve"> </w:t>
      </w:r>
      <w:ins w:id="805" w:author="Brian" w:date="2015-03-11T07:37:00Z">
        <w:r w:rsidR="00E15873" w:rsidRPr="00C41A12">
          <w:t>transactions.</w:t>
        </w:r>
      </w:ins>
      <w:ins w:id="806" w:author="Keith W. Boone" w:date="2015-03-04T12:34:00Z">
        <w:r w:rsidR="00A54810" w:rsidRPr="00C41A12">
          <w:t xml:space="preserve">  The devices are subject to typical security concerns, such as theft or loss.</w:t>
        </w:r>
      </w:ins>
      <w:ins w:id="807" w:author="Keith W. Boone" w:date="2015-03-04T12:47:00Z">
        <w:r w:rsidR="003877D0" w:rsidRPr="00C41A12">
          <w:t xml:space="preserve"> </w:t>
        </w:r>
      </w:ins>
      <w:ins w:id="808" w:author="Keith W. Boone" w:date="2015-03-04T12:36:00Z">
        <w:r w:rsidR="00A54810" w:rsidRPr="00C41A12">
          <w:t xml:space="preserve">The main security concern for these devices is </w:t>
        </w:r>
      </w:ins>
      <w:ins w:id="809" w:author="Keith W. Boone" w:date="2015-03-04T12:48:00Z">
        <w:r w:rsidR="003877D0" w:rsidRPr="00C41A12">
          <w:t xml:space="preserve">their </w:t>
        </w:r>
      </w:ins>
      <w:ins w:id="810" w:author="Keith W. Boone" w:date="2015-03-04T12:36:00Z">
        <w:r w:rsidR="00A54810" w:rsidRPr="00C41A12">
          <w:t>communicat</w:t>
        </w:r>
      </w:ins>
      <w:ins w:id="811" w:author="Keith W. Boone" w:date="2015-03-04T12:48:00Z">
        <w:r w:rsidR="003877D0" w:rsidRPr="00C41A12">
          <w:t>ion channel</w:t>
        </w:r>
      </w:ins>
      <w:ins w:id="812" w:author="Keith W. Boone" w:date="2015-03-04T12:36:00Z">
        <w:r w:rsidR="00A54810" w:rsidRPr="00C41A12">
          <w:t xml:space="preserve"> </w:t>
        </w:r>
      </w:ins>
      <w:ins w:id="813" w:author="Keith W. Boone" w:date="2015-03-04T12:48:00Z">
        <w:r w:rsidR="003877D0" w:rsidRPr="00C41A12">
          <w:t xml:space="preserve">with </w:t>
        </w:r>
      </w:ins>
      <w:ins w:id="814" w:author="Keith W. Boone" w:date="2015-03-04T12:36:00Z">
        <w:r w:rsidR="00A54810" w:rsidRPr="00C41A12">
          <w:t xml:space="preserve">other </w:t>
        </w:r>
      </w:ins>
      <w:ins w:id="815" w:author="Keith W. Boone" w:date="2015-03-04T12:48:00Z">
        <w:r w:rsidR="003877D0" w:rsidRPr="00C41A12">
          <w:t>actors</w:t>
        </w:r>
      </w:ins>
      <w:ins w:id="816" w:author="Keith W. Boone" w:date="2015-03-04T12:36:00Z">
        <w:r w:rsidR="00A54810" w:rsidRPr="00C41A12">
          <w:t xml:space="preserve">.  This profile mandates the use of secured network communications </w:t>
        </w:r>
      </w:ins>
      <w:ins w:id="817" w:author="Keith W. Boone" w:date="2015-03-04T12:37:00Z">
        <w:r w:rsidR="00A54810" w:rsidRPr="00C41A12">
          <w:t xml:space="preserve">when the device is accessed </w:t>
        </w:r>
      </w:ins>
      <w:ins w:id="818" w:author="Keith W. Boone" w:date="2015-03-04T12:48:00Z">
        <w:r w:rsidR="003877D0" w:rsidRPr="00C41A12">
          <w:t xml:space="preserve">or transmits data </w:t>
        </w:r>
      </w:ins>
      <w:ins w:id="819" w:author="Keith W. Boone" w:date="2015-03-04T12:37:00Z">
        <w:r w:rsidR="00A54810" w:rsidRPr="00C41A12">
          <w:t>through wireless protocols.  This mitigates the risk of data interception, interference, or alteration in transit.  It is presumed that the device is under user control when it is attached via a wired connection</w:t>
        </w:r>
      </w:ins>
      <w:ins w:id="820" w:author="Keith W. Boone" w:date="2015-03-04T12:48:00Z">
        <w:r w:rsidR="003877D0" w:rsidRPr="00C41A12">
          <w:t>, and so no encryption is required in this case</w:t>
        </w:r>
      </w:ins>
      <w:ins w:id="821" w:author="Keith W. Boone" w:date="2015-03-04T12:37:00Z">
        <w:r w:rsidR="00A54810" w:rsidRPr="00C41A12">
          <w:t>.</w:t>
        </w:r>
      </w:ins>
    </w:p>
    <w:p w14:paraId="27EADD36" w14:textId="69826FF9" w:rsidR="00A54810" w:rsidRPr="00C41A12" w:rsidRDefault="00A54810">
      <w:pPr>
        <w:pStyle w:val="BodyText"/>
        <w:rPr>
          <w:ins w:id="822" w:author="Keith W. Boone" w:date="2015-03-04T12:42:00Z"/>
        </w:rPr>
        <w:pPrChange w:id="823" w:author="Keith W. Boone" w:date="2015-03-04T12:05:00Z">
          <w:pPr>
            <w:pStyle w:val="Heading2"/>
            <w:numPr>
              <w:ilvl w:val="0"/>
              <w:numId w:val="0"/>
            </w:numPr>
            <w:tabs>
              <w:tab w:val="clear" w:pos="576"/>
            </w:tabs>
            <w:ind w:left="0" w:firstLine="0"/>
          </w:pPr>
        </w:pPrChange>
      </w:pPr>
      <w:ins w:id="824" w:author="Keith W. Boone" w:date="2015-03-04T12:38:00Z">
        <w:r w:rsidRPr="00C41A12">
          <w:t>Unlike sensors, data collectors may store both sensor data, as well as personal</w:t>
        </w:r>
      </w:ins>
      <w:ins w:id="825" w:author="Keith W. Boone" w:date="2015-03-04T12:46:00Z">
        <w:r w:rsidR="003877D0" w:rsidRPr="00C41A12">
          <w:t>ly</w:t>
        </w:r>
      </w:ins>
      <w:ins w:id="826" w:author="Keith W. Boone" w:date="2015-03-04T12:38:00Z">
        <w:r w:rsidRPr="00C41A12">
          <w:t xml:space="preserve"> </w:t>
        </w:r>
      </w:ins>
      <w:ins w:id="827" w:author="Keith W. Boone" w:date="2015-03-04T12:39:00Z">
        <w:r w:rsidRPr="00C41A12">
          <w:t xml:space="preserve">identifiable </w:t>
        </w:r>
      </w:ins>
      <w:ins w:id="828" w:author="Keith W. Boone" w:date="2015-03-04T12:38:00Z">
        <w:r w:rsidRPr="00C41A12">
          <w:t>information</w:t>
        </w:r>
      </w:ins>
      <w:ins w:id="829" w:author="Keith W. Boone" w:date="2015-03-04T12:39:00Z">
        <w:r w:rsidRPr="00C41A12">
          <w:t xml:space="preserve">, and will communicate it to upstream systems.  </w:t>
        </w:r>
      </w:ins>
      <w:ins w:id="830" w:author="Keith W. Boone" w:date="2015-03-04T12:46:00Z">
        <w:r w:rsidR="003877D0" w:rsidRPr="00C41A12">
          <w:t>Like PHDs, these devices are also subject to theft</w:t>
        </w:r>
      </w:ins>
      <w:ins w:id="831" w:author="Keith W. Boone" w:date="2015-03-04T12:47:00Z">
        <w:r w:rsidR="003877D0" w:rsidRPr="00C41A12">
          <w:t xml:space="preserve"> and loss.</w:t>
        </w:r>
      </w:ins>
      <w:ins w:id="832" w:author="Keith W. Boone" w:date="2015-03-04T12:49:00Z">
        <w:r w:rsidR="003877D0" w:rsidRPr="00C41A12">
          <w:t xml:space="preserve"> </w:t>
        </w:r>
      </w:ins>
      <w:ins w:id="833" w:author="Keith W. Boone" w:date="2015-03-04T12:39:00Z">
        <w:r w:rsidRPr="00C41A12">
          <w:t>These devices are required to synchronize time using either native protocols (e.g., through the cellular network that the device is attached), or through use of the IHE Time Client Actor from the Consistent Time profile</w:t>
        </w:r>
      </w:ins>
      <w:r w:rsidR="00636729">
        <w:t>. This profile requires</w:t>
      </w:r>
      <w:ins w:id="834" w:author="Keith W. Boone" w:date="2015-03-04T12:39:00Z">
        <w:r w:rsidRPr="00C41A12">
          <w:t xml:space="preserve"> </w:t>
        </w:r>
      </w:ins>
      <w:r w:rsidR="00636729">
        <w:t>the</w:t>
      </w:r>
      <w:ins w:id="835" w:author="Keith W. Boone" w:date="2015-03-04T12:39:00Z">
        <w:r w:rsidRPr="00C41A12">
          <w:t xml:space="preserve"> </w:t>
        </w:r>
      </w:ins>
      <w:r w:rsidR="00636729">
        <w:t xml:space="preserve">support pf </w:t>
      </w:r>
      <w:ins w:id="836" w:author="Keith W. Boone" w:date="2015-03-04T12:39:00Z">
        <w:r w:rsidRPr="00C41A12">
          <w:t>encrypt</w:t>
        </w:r>
      </w:ins>
      <w:r w:rsidR="00636729">
        <w:t>ion of</w:t>
      </w:r>
      <w:ins w:id="837" w:author="Keith W. Boone" w:date="2015-03-04T12:39:00Z">
        <w:r w:rsidRPr="00C41A12">
          <w:t xml:space="preserve"> any </w:t>
        </w:r>
      </w:ins>
      <w:ins w:id="838" w:author="Keith W. Boone" w:date="2015-03-04T12:40:00Z">
        <w:r w:rsidRPr="00C41A12">
          <w:t xml:space="preserve">upstream </w:t>
        </w:r>
      </w:ins>
      <w:ins w:id="839" w:author="Keith W. Boone" w:date="2015-03-04T12:39:00Z">
        <w:r w:rsidRPr="00C41A12">
          <w:t>network transmissions</w:t>
        </w:r>
      </w:ins>
      <w:ins w:id="840" w:author="Keith W. Boone" w:date="2015-03-04T12:40:00Z">
        <w:r w:rsidRPr="00C41A12">
          <w:t xml:space="preserve"> using Transport Layer Security</w:t>
        </w:r>
      </w:ins>
      <w:ins w:id="841" w:author="Brian" w:date="2015-03-11T07:42:00Z">
        <w:r w:rsidR="00E15873" w:rsidRPr="00C41A12">
          <w:t xml:space="preserve"> and authenticat</w:t>
        </w:r>
      </w:ins>
      <w:r w:rsidR="00636729">
        <w:t>ion of</w:t>
      </w:r>
      <w:ins w:id="842" w:author="Brian" w:date="2015-03-11T07:42:00Z">
        <w:r w:rsidR="00E15873" w:rsidRPr="00C41A12">
          <w:t xml:space="preserve"> the user via SAML</w:t>
        </w:r>
      </w:ins>
      <w:r w:rsidR="009E61C1">
        <w:t xml:space="preserve"> when web services are used</w:t>
      </w:r>
      <w:ins w:id="843" w:author="Brian" w:date="2015-03-11T07:42:00Z">
        <w:r w:rsidR="00E15873" w:rsidRPr="00C41A12">
          <w:t xml:space="preserve"> or </w:t>
        </w:r>
        <w:proofErr w:type="spellStart"/>
        <w:r w:rsidR="00E15873" w:rsidRPr="00C41A12">
          <w:t>oAuth</w:t>
        </w:r>
      </w:ins>
      <w:proofErr w:type="spellEnd"/>
      <w:r w:rsidR="009E61C1">
        <w:t xml:space="preserve"> when using RESTful </w:t>
      </w:r>
      <w:proofErr w:type="spellStart"/>
      <w:r w:rsidR="009E61C1">
        <w:t>hData</w:t>
      </w:r>
      <w:proofErr w:type="spellEnd"/>
      <w:r w:rsidR="009E61C1">
        <w:t xml:space="preserve"> as specified in the IHE ITI Technical Framework Supplement: Internet User Authentication (IUA)</w:t>
      </w:r>
      <w:ins w:id="844" w:author="Keith W. Boone" w:date="2015-03-04T12:40:00Z">
        <w:r w:rsidRPr="00C41A12">
          <w:t xml:space="preserve">.  While audit logging is not required to enable certain kinds of </w:t>
        </w:r>
      </w:ins>
      <w:ins w:id="845" w:author="Keith W. Boone" w:date="2015-03-04T12:41:00Z">
        <w:r w:rsidRPr="00C41A12">
          <w:t xml:space="preserve">devices the ability to function, they may consider using the </w:t>
        </w:r>
      </w:ins>
      <w:ins w:id="846" w:author="Keith W. Boone" w:date="2015-03-04T12:42:00Z">
        <w:r w:rsidRPr="00C41A12">
          <w:t xml:space="preserve">Secure Node or Secure Application actor from </w:t>
        </w:r>
      </w:ins>
      <w:ins w:id="847" w:author="Keith W. Boone" w:date="2015-03-04T12:49:00Z">
        <w:r w:rsidR="003877D0" w:rsidRPr="00C41A12">
          <w:t>the</w:t>
        </w:r>
      </w:ins>
      <w:ins w:id="848" w:author="Keith W. Boone" w:date="2015-03-04T12:42:00Z">
        <w:r w:rsidRPr="00C41A12">
          <w:t xml:space="preserve"> </w:t>
        </w:r>
      </w:ins>
      <w:ins w:id="849" w:author="Keith W. Boone" w:date="2015-03-04T12:41:00Z">
        <w:r w:rsidRPr="00C41A12">
          <w:t>IHE ATNA profile to ensure that communications are audited, users are authenticated, and transmissions are secured</w:t>
        </w:r>
      </w:ins>
      <w:ins w:id="850" w:author="Keith W. Boone" w:date="2015-03-04T12:42:00Z">
        <w:r w:rsidRPr="00C41A12">
          <w:t xml:space="preserve"> between known entities</w:t>
        </w:r>
      </w:ins>
      <w:ins w:id="851" w:author="Keith W. Boone" w:date="2015-03-04T12:41:00Z">
        <w:r w:rsidRPr="00C41A12">
          <w:t>.</w:t>
        </w:r>
      </w:ins>
    </w:p>
    <w:p w14:paraId="78352D91" w14:textId="77777777" w:rsidR="00A54810" w:rsidRPr="00C41A12" w:rsidRDefault="00A54810">
      <w:pPr>
        <w:pStyle w:val="BodyText"/>
        <w:rPr>
          <w:rPrChange w:id="852" w:author="Keith W. Boone" w:date="2015-03-04T12:05:00Z">
            <w:rPr/>
          </w:rPrChange>
        </w:rPr>
        <w:pPrChange w:id="853" w:author="Keith W. Boone" w:date="2015-03-04T12:05:00Z">
          <w:pPr>
            <w:pStyle w:val="Heading2"/>
            <w:numPr>
              <w:ilvl w:val="0"/>
              <w:numId w:val="0"/>
            </w:numPr>
            <w:tabs>
              <w:tab w:val="clear" w:pos="576"/>
            </w:tabs>
            <w:ind w:left="0" w:firstLine="0"/>
          </w:pPr>
        </w:pPrChange>
      </w:pPr>
      <w:ins w:id="854" w:author="Keith W. Boone" w:date="2015-03-04T12:42:00Z">
        <w:r w:rsidRPr="00C41A12">
          <w:t>Back office</w:t>
        </w:r>
      </w:ins>
      <w:ins w:id="855" w:author="Keith W. Boone" w:date="2015-03-04T12:46:00Z">
        <w:r w:rsidR="003877D0" w:rsidRPr="00C41A12">
          <w:t xml:space="preserve">, departmental and EHR </w:t>
        </w:r>
      </w:ins>
      <w:ins w:id="856" w:author="Keith W. Boone" w:date="2015-03-04T12:42:00Z">
        <w:r w:rsidRPr="00C41A12">
          <w:t xml:space="preserve">systems used by the healthcare provider to </w:t>
        </w:r>
      </w:ins>
      <w:ins w:id="857" w:author="Keith W. Boone" w:date="2015-03-04T12:46:00Z">
        <w:r w:rsidR="003877D0" w:rsidRPr="00C41A12">
          <w:t xml:space="preserve">access the </w:t>
        </w:r>
      </w:ins>
      <w:ins w:id="858" w:author="Keith W. Boone" w:date="2015-03-04T12:42:00Z">
        <w:r w:rsidRPr="00C41A12">
          <w:t>s</w:t>
        </w:r>
      </w:ins>
      <w:ins w:id="859" w:author="Keith W. Boone" w:date="2015-03-04T12:43:00Z">
        <w:r w:rsidRPr="00C41A12">
          <w:t xml:space="preserve">ensor data </w:t>
        </w:r>
      </w:ins>
      <w:ins w:id="860" w:author="Keith W. Boone" w:date="2015-03-04T12:46:00Z">
        <w:r w:rsidR="003877D0" w:rsidRPr="00C41A12">
          <w:t xml:space="preserve">or translate it </w:t>
        </w:r>
      </w:ins>
      <w:ins w:id="861" w:author="Keith W. Boone" w:date="2015-03-04T12:43:00Z">
        <w:r w:rsidRPr="00C41A12">
          <w:t xml:space="preserve">to a persistent, human readable format will need to be further secured.  </w:t>
        </w:r>
      </w:ins>
      <w:ins w:id="862" w:author="Keith W. Boone" w:date="2015-03-04T12:45:00Z">
        <w:r w:rsidRPr="00C41A12">
          <w:t xml:space="preserve">See the </w:t>
        </w:r>
      </w:ins>
      <w:ins w:id="863" w:author="Keith W. Boone" w:date="2015-03-04T12:44:00Z">
        <w:r w:rsidRPr="00C41A12">
          <w:t>Security Consideration</w:t>
        </w:r>
      </w:ins>
      <w:ins w:id="864" w:author="Keith W. Boone" w:date="2015-03-04T12:45:00Z">
        <w:r w:rsidRPr="00C41A12">
          <w:t>s section for</w:t>
        </w:r>
      </w:ins>
      <w:ins w:id="865" w:author="Keith W. Boone" w:date="2015-03-04T12:49:00Z">
        <w:r w:rsidR="003877D0" w:rsidRPr="00C41A12">
          <w:t xml:space="preserve"> </w:t>
        </w:r>
      </w:ins>
      <w:ins w:id="866" w:author="Keith W. Boone" w:date="2015-03-04T12:44:00Z">
        <w:r w:rsidRPr="00C41A12">
          <w:t xml:space="preserve">IHE </w:t>
        </w:r>
      </w:ins>
      <w:ins w:id="867" w:author="Keith W. Boone" w:date="2015-03-04T12:43:00Z">
        <w:r w:rsidRPr="00C41A12">
          <w:t xml:space="preserve">transport protocols used by the </w:t>
        </w:r>
      </w:ins>
      <w:ins w:id="868" w:author="Keith W. Boone" w:date="2015-03-04T12:44:00Z">
        <w:r w:rsidRPr="00C41A12">
          <w:t>C</w:t>
        </w:r>
      </w:ins>
      <w:ins w:id="869" w:author="Keith W. Boone" w:date="2015-03-04T12:43:00Z">
        <w:r w:rsidRPr="00C41A12">
          <w:t xml:space="preserve">ontent </w:t>
        </w:r>
      </w:ins>
      <w:ins w:id="870" w:author="Keith W. Boone" w:date="2015-03-04T12:44:00Z">
        <w:r w:rsidRPr="00C41A12">
          <w:t>C</w:t>
        </w:r>
      </w:ins>
      <w:ins w:id="871" w:author="Keith W. Boone" w:date="2015-03-04T12:43:00Z">
        <w:r w:rsidRPr="00C41A12">
          <w:t>reat</w:t>
        </w:r>
      </w:ins>
      <w:ins w:id="872" w:author="Keith W. Boone" w:date="2015-03-04T12:44:00Z">
        <w:r w:rsidRPr="00C41A12">
          <w:t xml:space="preserve">or and Content Consumer actors (e.g., XDS and XDM) </w:t>
        </w:r>
      </w:ins>
      <w:ins w:id="873" w:author="Keith W. Boone" w:date="2015-03-04T12:45:00Z">
        <w:r w:rsidR="00114954" w:rsidRPr="00C41A12">
          <w:t>for further details related to those transports</w:t>
        </w:r>
      </w:ins>
      <w:ins w:id="874" w:author="Keith W. Boone" w:date="2015-03-04T12:44:00Z">
        <w:r w:rsidRPr="00C41A12">
          <w:t>.</w:t>
        </w:r>
      </w:ins>
      <w:ins w:id="875" w:author="Keith W. Boone" w:date="2015-03-04T12:49:00Z">
        <w:r w:rsidR="003877D0" w:rsidRPr="00C41A12">
          <w:t xml:space="preserve">  Those transports typically mandate grouping with the Secure Node or Secure </w:t>
        </w:r>
      </w:ins>
      <w:ins w:id="876" w:author="Keith W. Boone" w:date="2015-03-04T12:50:00Z">
        <w:r w:rsidR="003877D0" w:rsidRPr="00C41A12">
          <w:t>Application</w:t>
        </w:r>
      </w:ins>
      <w:ins w:id="877" w:author="Keith W. Boone" w:date="2015-03-04T12:49:00Z">
        <w:r w:rsidR="003877D0" w:rsidRPr="00C41A12">
          <w:t xml:space="preserve"> </w:t>
        </w:r>
      </w:ins>
      <w:ins w:id="878" w:author="Keith W. Boone" w:date="2015-03-04T12:50:00Z">
        <w:r w:rsidR="003877D0" w:rsidRPr="00C41A12">
          <w:t xml:space="preserve">actors from </w:t>
        </w:r>
      </w:ins>
      <w:ins w:id="879" w:author="Keith W. Boone" w:date="2015-03-04T12:49:00Z">
        <w:r w:rsidR="003877D0" w:rsidRPr="00C41A12">
          <w:t>ATNA</w:t>
        </w:r>
      </w:ins>
      <w:ins w:id="880" w:author="Keith W. Boone" w:date="2015-03-04T12:50:00Z">
        <w:r w:rsidR="003877D0" w:rsidRPr="00C41A12">
          <w:t>.</w:t>
        </w:r>
      </w:ins>
    </w:p>
    <w:p w14:paraId="2B22026C" w14:textId="77777777" w:rsidR="00303E20" w:rsidRPr="003651D9" w:rsidDel="002C1312" w:rsidRDefault="008B620B" w:rsidP="00597DB2">
      <w:pPr>
        <w:pStyle w:val="AuthorInstructions"/>
        <w:rPr>
          <w:del w:id="881" w:author="Keith W. Boone" w:date="2015-03-04T12:02:00Z"/>
        </w:rPr>
      </w:pPr>
      <w:del w:id="882" w:author="Keith W. Boone" w:date="2015-03-04T12:02:00Z">
        <w:r w:rsidRPr="003651D9" w:rsidDel="002C1312">
          <w:delText>&lt;Describe Profile-specific security considerations. This should include the outcomes of a risk assessment. This likely will include profile groupings, and residual risks that need to be assigned to the product design, system administration, or policy.</w:delText>
        </w:r>
        <w:r w:rsidR="00ED5269" w:rsidRPr="003651D9" w:rsidDel="002C1312">
          <w:delText xml:space="preserve"> See </w:delText>
        </w:r>
        <w:r w:rsidR="000125FF" w:rsidRPr="003651D9" w:rsidDel="002C1312">
          <w:delText xml:space="preserve">the ITI document titled ‘Cookbook: Preparing the IHE Profile Security Section’ at </w:delText>
        </w:r>
        <w:r w:rsidR="000125FF" w:rsidRPr="003651D9" w:rsidDel="002C1312">
          <w:rPr>
            <w:rStyle w:val="Hyperlink"/>
          </w:rPr>
          <w:delText>http://www.ihe.net/Technical_Framework/index.cfm</w:delText>
        </w:r>
        <w:r w:rsidR="000125FF" w:rsidRPr="003651D9" w:rsidDel="002C1312">
          <w:delText xml:space="preserve"> for </w:delText>
        </w:r>
        <w:r w:rsidR="00ED5269" w:rsidRPr="003651D9" w:rsidDel="002C1312">
          <w:delText>suggestions on risk assessment, risk mitigation, and IT and security profiles.</w:delText>
        </w:r>
        <w:r w:rsidR="003D19E0" w:rsidRPr="003651D9" w:rsidDel="002C1312">
          <w:delText>&gt;</w:delText>
        </w:r>
      </w:del>
    </w:p>
    <w:p w14:paraId="52C3AEB1" w14:textId="77777777" w:rsidR="006E5767" w:rsidRPr="003651D9" w:rsidDel="002C1312" w:rsidRDefault="00C82ED4" w:rsidP="00597DB2">
      <w:pPr>
        <w:pStyle w:val="AuthorInstructions"/>
        <w:rPr>
          <w:del w:id="883" w:author="Keith W. Boone" w:date="2015-03-04T12:02:00Z"/>
        </w:rPr>
      </w:pPr>
      <w:del w:id="884" w:author="Keith W. Boone" w:date="2015-03-04T12:02:00Z">
        <w:r w:rsidRPr="003651D9" w:rsidDel="002C1312">
          <w:delText>&lt;</w:delText>
        </w:r>
        <w:r w:rsidR="006E5767" w:rsidRPr="003651D9" w:rsidDel="002C1312">
          <w:delText>If this is not a content module, delete the sentence below</w:delText>
        </w:r>
        <w:r w:rsidR="00887E40" w:rsidRPr="003651D9" w:rsidDel="002C1312">
          <w:delText xml:space="preserve">. </w:delText>
        </w:r>
        <w:r w:rsidR="006E5767" w:rsidRPr="003651D9" w:rsidDel="002C1312">
          <w:delText>If this is a content module profile, you may want to expound upon the security considerations provided by grouped actors.&gt;</w:delText>
        </w:r>
        <w:r w:rsidRPr="003651D9" w:rsidDel="002C1312">
          <w:delText xml:space="preserve"> </w:delText>
        </w:r>
      </w:del>
    </w:p>
    <w:p w14:paraId="3811A4C0" w14:textId="77777777" w:rsidR="00C82ED4" w:rsidRPr="003651D9" w:rsidDel="00530777" w:rsidRDefault="00C82ED4" w:rsidP="009C6F21">
      <w:pPr>
        <w:pStyle w:val="BodyText"/>
        <w:rPr>
          <w:del w:id="885" w:author="Keith W. Boone" w:date="2015-03-04T12:04:00Z"/>
          <w:iCs/>
        </w:rPr>
      </w:pPr>
      <w:del w:id="886" w:author="Keith W. Boone" w:date="2015-03-04T12:04:00Z">
        <w:r w:rsidRPr="003651D9" w:rsidDel="00530777">
          <w:rPr>
            <w:iCs/>
          </w:rPr>
          <w:delText>The security considerations for a content module are dependent upon the security provisions defined by the grouped actor</w:delText>
        </w:r>
        <w:r w:rsidR="006E5767" w:rsidRPr="003651D9" w:rsidDel="00530777">
          <w:rPr>
            <w:iCs/>
          </w:rPr>
          <w:delText>(s).</w:delText>
        </w:r>
      </w:del>
    </w:p>
    <w:p w14:paraId="17EA3B89" w14:textId="77777777" w:rsidR="00167DB7" w:rsidRDefault="00167DB7" w:rsidP="00167DB7">
      <w:pPr>
        <w:pStyle w:val="Heading2"/>
        <w:numPr>
          <w:ilvl w:val="0"/>
          <w:numId w:val="0"/>
        </w:numPr>
        <w:rPr>
          <w:ins w:id="887" w:author="Keith W. Boone" w:date="2015-03-04T12:03:00Z"/>
          <w:noProof w:val="0"/>
        </w:rPr>
      </w:pPr>
      <w:bookmarkStart w:id="888" w:name="_Toc418185393"/>
      <w:r w:rsidRPr="003651D9">
        <w:rPr>
          <w:noProof w:val="0"/>
        </w:rPr>
        <w:t>X.</w:t>
      </w:r>
      <w:r w:rsidR="00AF472E" w:rsidRPr="003651D9">
        <w:rPr>
          <w:noProof w:val="0"/>
        </w:rPr>
        <w:t>6</w:t>
      </w:r>
      <w:r w:rsidRPr="003651D9">
        <w:rPr>
          <w:noProof w:val="0"/>
        </w:rPr>
        <w:t xml:space="preserve"> </w:t>
      </w:r>
      <w:del w:id="889" w:author="Keith W. Boone" w:date="2015-03-04T12:03:00Z">
        <w:r w:rsidRPr="003651D9" w:rsidDel="002C1312">
          <w:rPr>
            <w:noProof w:val="0"/>
          </w:rPr>
          <w:delText xml:space="preserve">&lt;Profile Acronym&gt; </w:delText>
        </w:r>
      </w:del>
      <w:ins w:id="890" w:author="Keith W. Boone" w:date="2015-03-04T12:03:00Z">
        <w:r w:rsidR="002C1312">
          <w:rPr>
            <w:noProof w:val="0"/>
          </w:rPr>
          <w:t xml:space="preserve">RPM </w:t>
        </w:r>
      </w:ins>
      <w:r w:rsidR="00ED5269" w:rsidRPr="003651D9">
        <w:rPr>
          <w:noProof w:val="0"/>
        </w:rPr>
        <w:t xml:space="preserve">Cross </w:t>
      </w:r>
      <w:r w:rsidRPr="003651D9">
        <w:rPr>
          <w:noProof w:val="0"/>
        </w:rPr>
        <w:t xml:space="preserve">Profile </w:t>
      </w:r>
      <w:r w:rsidR="00ED5269" w:rsidRPr="003651D9">
        <w:rPr>
          <w:noProof w:val="0"/>
        </w:rPr>
        <w:t>Considerations</w:t>
      </w:r>
      <w:bookmarkEnd w:id="888"/>
    </w:p>
    <w:p w14:paraId="0FFAABD2" w14:textId="77777777" w:rsidR="002C1312" w:rsidRPr="002C1312" w:rsidDel="00530777" w:rsidRDefault="002C1312">
      <w:pPr>
        <w:pStyle w:val="BodyText"/>
        <w:rPr>
          <w:del w:id="891" w:author="Keith W. Boone" w:date="2015-03-04T12:04:00Z"/>
        </w:rPr>
        <w:pPrChange w:id="892" w:author="Keith W. Boone" w:date="2015-03-04T12:03:00Z">
          <w:pPr>
            <w:pStyle w:val="Heading2"/>
            <w:numPr>
              <w:ilvl w:val="0"/>
              <w:numId w:val="0"/>
            </w:numPr>
            <w:tabs>
              <w:tab w:val="clear" w:pos="576"/>
            </w:tabs>
            <w:ind w:left="0" w:firstLine="0"/>
          </w:pPr>
        </w:pPrChange>
      </w:pPr>
    </w:p>
    <w:p w14:paraId="1E9E61D8" w14:textId="77777777" w:rsidR="00255821" w:rsidRPr="003651D9" w:rsidDel="00530777" w:rsidRDefault="00167DB7" w:rsidP="00597DB2">
      <w:pPr>
        <w:pStyle w:val="AuthorInstructions"/>
        <w:rPr>
          <w:del w:id="893" w:author="Keith W. Boone" w:date="2015-03-04T12:04:00Z"/>
        </w:rPr>
      </w:pPr>
      <w:del w:id="894" w:author="Keith W. Boone" w:date="2015-03-04T12:04:00Z">
        <w:r w:rsidRPr="003651D9" w:rsidDel="00530777">
          <w:delText>&lt;</w:delText>
        </w:r>
        <w:r w:rsidR="00412649" w:rsidRPr="003651D9" w:rsidDel="00530777">
          <w:delText xml:space="preserve">This section is </w:delText>
        </w:r>
        <w:r w:rsidR="002869E8" w:rsidRPr="003651D9" w:rsidDel="00530777">
          <w:delText xml:space="preserve">informative, not </w:delText>
        </w:r>
        <w:r w:rsidR="00543FFB" w:rsidRPr="003651D9" w:rsidDel="00530777">
          <w:delText>normative</w:delText>
        </w:r>
        <w:r w:rsidR="00F0665F" w:rsidRPr="003651D9" w:rsidDel="00530777">
          <w:delText xml:space="preserve">. </w:delText>
        </w:r>
        <w:r w:rsidR="00543FFB" w:rsidRPr="003651D9" w:rsidDel="00530777">
          <w:delText>It is</w:delText>
        </w:r>
        <w:r w:rsidR="00412649" w:rsidRPr="003651D9" w:rsidDel="00530777">
          <w:delText xml:space="preserve"> intended to put this profile in context with other profiles</w:delText>
        </w:r>
        <w:r w:rsidR="00F0665F" w:rsidRPr="003651D9" w:rsidDel="00530777">
          <w:delText xml:space="preserve">. </w:delText>
        </w:r>
        <w:r w:rsidR="00412649" w:rsidRPr="003651D9" w:rsidDel="00530777">
          <w:delText xml:space="preserve">Any required groupings should have </w:delText>
        </w:r>
        <w:r w:rsidR="002869E8" w:rsidRPr="003651D9" w:rsidDel="00530777">
          <w:delText xml:space="preserve">already </w:delText>
        </w:r>
        <w:r w:rsidR="00412649" w:rsidRPr="003651D9" w:rsidDel="00530777">
          <w:delText>been described above</w:delText>
        </w:r>
        <w:r w:rsidR="00F0665F" w:rsidRPr="003651D9" w:rsidDel="00530777">
          <w:delText xml:space="preserve">. </w:delText>
        </w:r>
        <w:r w:rsidR="00ED5269" w:rsidRPr="003651D9" w:rsidDel="00530777">
          <w:delText>Brief descriptions can go directly into this section; lengthy descriptions should go into an Appendix</w:delText>
        </w:r>
        <w:r w:rsidR="00F0665F" w:rsidRPr="003651D9" w:rsidDel="00530777">
          <w:delText xml:space="preserve">. </w:delText>
        </w:r>
        <w:r w:rsidR="00ED5269" w:rsidRPr="003651D9" w:rsidDel="00530777">
          <w:delText>Examples of this materi</w:delText>
        </w:r>
        <w:r w:rsidR="00543FFB" w:rsidRPr="003651D9" w:rsidDel="00530777">
          <w:delText>al</w:delText>
        </w:r>
        <w:r w:rsidR="00ED5269" w:rsidRPr="003651D9" w:rsidDel="00530777">
          <w:delText xml:space="preserve"> include ITI Cross Community Access (XCA</w:delText>
        </w:r>
        <w:r w:rsidR="007773C8" w:rsidRPr="003651D9" w:rsidDel="00530777">
          <w:delText>) Grouping</w:delText>
        </w:r>
        <w:r w:rsidR="00ED5269" w:rsidRPr="003651D9" w:rsidDel="00530777">
          <w:delText xml:space="preserve"> Rules (section 18.2.3), the Radiology associated profiles listed at wiki.ihe.net</w:delText>
        </w:r>
        <w:r w:rsidR="00DD13DB" w:rsidRPr="003651D9" w:rsidDel="00530777">
          <w:delText>, or ITI Volume 1 Appendix E “Cross Profile Considerations”</w:delText>
        </w:r>
        <w:r w:rsidR="00543FFB" w:rsidRPr="003651D9" w:rsidDel="00530777">
          <w:delText xml:space="preserve">, and the “See Also” sections Radiology Profile descriptions on the wiki such as </w:delText>
        </w:r>
        <w:r w:rsidR="00543FFB" w:rsidRPr="003651D9" w:rsidDel="00530777">
          <w:rPr>
            <w:rStyle w:val="Hyperlink"/>
            <w:iCs/>
          </w:rPr>
          <w:fldChar w:fldCharType="begin"/>
        </w:r>
        <w:r w:rsidR="00543FFB" w:rsidRPr="003651D9" w:rsidDel="00530777">
          <w:rPr>
            <w:rStyle w:val="Hyperlink"/>
            <w:iCs/>
          </w:rPr>
          <w:delInstrText xml:space="preserve"> HYPERLINK "http://wiki.ihe.net/index.php?title=Scheduled_Workflow" </w:delInstrText>
        </w:r>
        <w:r w:rsidR="00543FFB" w:rsidRPr="003651D9" w:rsidDel="00530777">
          <w:rPr>
            <w:rStyle w:val="Hyperlink"/>
            <w:iCs/>
          </w:rPr>
          <w:fldChar w:fldCharType="separate"/>
        </w:r>
        <w:r w:rsidR="00543FFB" w:rsidRPr="003651D9" w:rsidDel="00530777">
          <w:rPr>
            <w:rStyle w:val="Hyperlink"/>
            <w:iCs/>
          </w:rPr>
          <w:delText>http://wiki.ihe.net/index.php?title=Scheduled_Workflow</w:delText>
        </w:r>
        <w:r w:rsidR="00543FFB" w:rsidRPr="003651D9" w:rsidDel="00530777">
          <w:rPr>
            <w:rStyle w:val="Hyperlink"/>
            <w:iCs/>
          </w:rPr>
          <w:fldChar w:fldCharType="end"/>
        </w:r>
        <w:r w:rsidR="00543FFB" w:rsidRPr="003651D9" w:rsidDel="00530777">
          <w:delText xml:space="preserve"> -&gt; See Also</w:delText>
        </w:r>
        <w:r w:rsidR="00F0665F" w:rsidRPr="003651D9" w:rsidDel="00530777">
          <w:delText xml:space="preserve">. </w:delText>
        </w:r>
        <w:r w:rsidR="00DD13DB" w:rsidRPr="003651D9" w:rsidDel="00530777">
          <w:delText>If this section is left blank, add “Not applicable.”&gt;</w:delText>
        </w:r>
        <w:r w:rsidR="00ED5269" w:rsidRPr="003651D9" w:rsidDel="00530777">
          <w:delText xml:space="preserve"> </w:delText>
        </w:r>
      </w:del>
    </w:p>
    <w:p w14:paraId="3D1C6B0B" w14:textId="77777777" w:rsidR="008C57EC" w:rsidRPr="003651D9" w:rsidDel="00530777" w:rsidRDefault="008C57EC" w:rsidP="00167DB7">
      <w:pPr>
        <w:rPr>
          <w:del w:id="895" w:author="Keith W. Boone" w:date="2015-03-04T12:04:00Z"/>
          <w:i/>
        </w:rPr>
      </w:pPr>
      <w:del w:id="896" w:author="Keith W. Boone" w:date="2015-03-04T12:04:00Z">
        <w:r w:rsidRPr="003651D9" w:rsidDel="00530777">
          <w:rPr>
            <w:i/>
          </w:rPr>
          <w:delText xml:space="preserve"> &lt;Consider using a format such as the following:&gt;</w:delText>
        </w:r>
        <w:r w:rsidRPr="003651D9" w:rsidDel="00530777">
          <w:rPr>
            <w:i/>
          </w:rPr>
          <w:br/>
        </w:r>
      </w:del>
    </w:p>
    <w:p w14:paraId="06435B18" w14:textId="77777777" w:rsidR="000514E1" w:rsidRDefault="008C57EC" w:rsidP="00167DB7">
      <w:r w:rsidRPr="003651D9">
        <w:t>&lt;</w:t>
      </w:r>
      <w:proofErr w:type="gramStart"/>
      <w:r w:rsidRPr="003651D9">
        <w:t>other</w:t>
      </w:r>
      <w:proofErr w:type="gramEnd"/>
      <w:r w:rsidRPr="003651D9">
        <w:t xml:space="preserve"> profile acronym&gt; - &lt;other profile name&gt;</w:t>
      </w:r>
      <w:r w:rsidRPr="003651D9">
        <w:br/>
        <w:t>A &lt;other profile actor name&gt; in &lt;other profile name&gt; might be grouped with a &lt;this profile actor name&gt; to &lt;describe benefit/what is accomplished by grouping&gt;.</w:t>
      </w:r>
    </w:p>
    <w:p w14:paraId="610A4FE1" w14:textId="77777777" w:rsidR="00747BB5" w:rsidRPr="003651D9" w:rsidRDefault="00747BB5" w:rsidP="00167DB7">
      <w:pPr>
        <w:rPr>
          <w:i/>
        </w:rPr>
      </w:pPr>
    </w:p>
    <w:p w14:paraId="63A7525D" w14:textId="77777777" w:rsidR="00953CFC" w:rsidRPr="003651D9" w:rsidDel="003877D0" w:rsidRDefault="00953CFC" w:rsidP="0005577A">
      <w:pPr>
        <w:pStyle w:val="PartTitle"/>
        <w:rPr>
          <w:del w:id="897" w:author="Keith W. Boone" w:date="2015-03-04T12:53:00Z"/>
          <w:highlight w:val="yellow"/>
        </w:rPr>
      </w:pPr>
      <w:commentRangeStart w:id="898"/>
      <w:del w:id="899" w:author="Keith W. Boone" w:date="2015-03-04T12:53:00Z">
        <w:r w:rsidRPr="003651D9" w:rsidDel="003877D0">
          <w:delText>Appendices</w:delText>
        </w:r>
        <w:r w:rsidRPr="003651D9" w:rsidDel="003877D0">
          <w:rPr>
            <w:highlight w:val="yellow"/>
          </w:rPr>
          <w:delText xml:space="preserve"> </w:delText>
        </w:r>
      </w:del>
    </w:p>
    <w:p w14:paraId="250F9BA5" w14:textId="77777777" w:rsidR="00953CFC" w:rsidRPr="003651D9" w:rsidDel="003877D0" w:rsidRDefault="000514E1" w:rsidP="0070762D">
      <w:pPr>
        <w:pStyle w:val="AuthorInstructions"/>
        <w:rPr>
          <w:del w:id="900" w:author="Keith W. Boone" w:date="2015-03-04T12:53:00Z"/>
        </w:rPr>
      </w:pPr>
      <w:del w:id="901" w:author="Keith W. Boone" w:date="2015-03-04T12:53:00Z">
        <w:r w:rsidRPr="003651D9" w:rsidDel="003877D0">
          <w:delText>&lt;</w:delText>
        </w:r>
        <w:r w:rsidR="00953CFC" w:rsidRPr="003651D9" w:rsidDel="003877D0">
          <w:delText>Add Appendices to this Profile here</w:delText>
        </w:r>
        <w:r w:rsidR="00F0665F" w:rsidRPr="003651D9" w:rsidDel="003877D0">
          <w:delText xml:space="preserve">. </w:delText>
        </w:r>
        <w:r w:rsidR="00953CFC" w:rsidRPr="003651D9" w:rsidDel="003877D0">
          <w:delText>Examples of an appendix include HITSP mapping to IHE Use Cases or long use case definitions.</w:delText>
        </w:r>
        <w:r w:rsidRPr="003651D9" w:rsidDel="003877D0">
          <w:delText>&gt;</w:delText>
        </w:r>
      </w:del>
    </w:p>
    <w:p w14:paraId="62D2C4F5" w14:textId="77777777" w:rsidR="00953CFC" w:rsidRPr="003651D9" w:rsidDel="003877D0" w:rsidRDefault="00953CFC" w:rsidP="0070762D">
      <w:pPr>
        <w:pStyle w:val="AuthorInstructions"/>
        <w:rPr>
          <w:del w:id="902" w:author="Keith W. Boone" w:date="2015-03-04T12:53:00Z"/>
        </w:rPr>
      </w:pPr>
      <w:del w:id="903" w:author="Keith W. Boone" w:date="2015-03-04T12:53:00Z">
        <w:r w:rsidRPr="003651D9" w:rsidDel="003877D0">
          <w:delText>&lt;</w:delText>
        </w:r>
        <w:r w:rsidR="00E91C15" w:rsidRPr="003651D9" w:rsidDel="003877D0">
          <w:delText xml:space="preserve">Volume 1 </w:delText>
        </w:r>
        <w:r w:rsidR="00111CBC" w:rsidRPr="003651D9" w:rsidDel="003877D0">
          <w:delText>A</w:delText>
        </w:r>
        <w:r w:rsidRPr="003651D9" w:rsidDel="003877D0">
          <w:delText>ppendices are informational only</w:delText>
        </w:r>
        <w:r w:rsidR="00F0665F" w:rsidRPr="003651D9" w:rsidDel="003877D0">
          <w:delText xml:space="preserve">. </w:delText>
        </w:r>
        <w:r w:rsidRPr="003651D9" w:rsidDel="003877D0">
          <w:delText>No “</w:delText>
        </w:r>
        <w:r w:rsidR="00125F42" w:rsidRPr="003651D9" w:rsidDel="003877D0">
          <w:delText>SHALL</w:delText>
        </w:r>
        <w:r w:rsidRPr="003651D9" w:rsidDel="003877D0">
          <w:delText>” language is allowed in a</w:delText>
        </w:r>
        <w:r w:rsidR="00E91C15" w:rsidRPr="003651D9" w:rsidDel="003877D0">
          <w:delText xml:space="preserve"> Volume 1 </w:delText>
        </w:r>
        <w:r w:rsidRPr="003651D9" w:rsidDel="003877D0">
          <w:delText>appendix.&gt;</w:delText>
        </w:r>
      </w:del>
    </w:p>
    <w:p w14:paraId="4ADAD7CD" w14:textId="77777777" w:rsidR="00953CFC" w:rsidRPr="003651D9" w:rsidDel="003877D0" w:rsidRDefault="00953CFC" w:rsidP="00167DB7">
      <w:pPr>
        <w:rPr>
          <w:del w:id="904" w:author="Keith W. Boone" w:date="2015-03-04T12:53:00Z"/>
        </w:rPr>
      </w:pPr>
    </w:p>
    <w:p w14:paraId="4895A36C" w14:textId="77777777" w:rsidR="00B15A1D" w:rsidRPr="003651D9" w:rsidDel="003877D0" w:rsidRDefault="00701B3A" w:rsidP="00AD069D">
      <w:pPr>
        <w:pStyle w:val="AppendixHeading1"/>
        <w:rPr>
          <w:del w:id="905" w:author="Keith W. Boone" w:date="2015-03-04T12:53:00Z"/>
          <w:noProof w:val="0"/>
        </w:rPr>
      </w:pPr>
      <w:del w:id="906" w:author="Keith W. Boone" w:date="2015-03-04T12:53:00Z">
        <w:r w:rsidRPr="003651D9" w:rsidDel="003877D0">
          <w:rPr>
            <w:noProof w:val="0"/>
          </w:rPr>
          <w:delText xml:space="preserve">Appendix A </w:delText>
        </w:r>
        <w:r w:rsidR="00B15A1D" w:rsidRPr="003651D9" w:rsidDel="003877D0">
          <w:rPr>
            <w:noProof w:val="0"/>
          </w:rPr>
          <w:delText>–</w:delText>
        </w:r>
        <w:r w:rsidRPr="003651D9" w:rsidDel="003877D0">
          <w:rPr>
            <w:noProof w:val="0"/>
          </w:rPr>
          <w:delText xml:space="preserve"> </w:delText>
        </w:r>
      </w:del>
      <w:del w:id="907" w:author="Keith W. Boone" w:date="2015-03-04T12:52:00Z">
        <w:r w:rsidR="00B15A1D" w:rsidRPr="003651D9" w:rsidDel="003877D0">
          <w:rPr>
            <w:noProof w:val="0"/>
          </w:rPr>
          <w:delText>&lt;</w:delText>
        </w:r>
        <w:r w:rsidR="00CF283F" w:rsidRPr="003651D9" w:rsidDel="003877D0">
          <w:rPr>
            <w:noProof w:val="0"/>
          </w:rPr>
          <w:delText>A</w:delText>
        </w:r>
        <w:r w:rsidR="00B15A1D" w:rsidRPr="003651D9" w:rsidDel="003877D0">
          <w:rPr>
            <w:noProof w:val="0"/>
          </w:rPr>
          <w:delText>ppendix A Title&gt;</w:delText>
        </w:r>
      </w:del>
    </w:p>
    <w:p w14:paraId="2FAB38CF" w14:textId="77777777" w:rsidR="00111CBC" w:rsidRPr="003651D9" w:rsidDel="003877D0" w:rsidRDefault="00111CBC" w:rsidP="00111CBC">
      <w:pPr>
        <w:pStyle w:val="BodyText"/>
        <w:rPr>
          <w:del w:id="908" w:author="Keith W. Boone" w:date="2015-03-04T12:53:00Z"/>
        </w:rPr>
      </w:pPr>
      <w:del w:id="909" w:author="Keith W. Boone" w:date="2015-03-04T12:52:00Z">
        <w:r w:rsidRPr="003651D9" w:rsidDel="003877D0">
          <w:delText>Appendix A text goes here.</w:delText>
        </w:r>
      </w:del>
    </w:p>
    <w:p w14:paraId="56AF171E" w14:textId="77777777" w:rsidR="00C536E4" w:rsidRPr="003651D9" w:rsidDel="003877D0" w:rsidRDefault="00B15A1D" w:rsidP="005B3030">
      <w:pPr>
        <w:pStyle w:val="AppendixHeading2"/>
        <w:numPr>
          <w:ilvl w:val="1"/>
          <w:numId w:val="18"/>
        </w:numPr>
        <w:rPr>
          <w:del w:id="910" w:author="Keith W. Boone" w:date="2015-03-04T12:53:00Z"/>
          <w:bCs/>
          <w:noProof w:val="0"/>
        </w:rPr>
      </w:pPr>
      <w:bookmarkStart w:id="911" w:name="_Toc418185394"/>
      <w:del w:id="912" w:author="Keith W. Boone" w:date="2015-03-04T12:53:00Z">
        <w:r w:rsidRPr="003651D9" w:rsidDel="003877D0">
          <w:rPr>
            <w:bCs/>
            <w:noProof w:val="0"/>
          </w:rPr>
          <w:delText>&lt;Add Title&gt;</w:delText>
        </w:r>
        <w:bookmarkEnd w:id="911"/>
      </w:del>
    </w:p>
    <w:p w14:paraId="1616C366" w14:textId="77777777" w:rsidR="00111CBC" w:rsidRPr="003651D9" w:rsidDel="003877D0" w:rsidRDefault="00111CBC" w:rsidP="00111CBC">
      <w:pPr>
        <w:pStyle w:val="BodyText"/>
        <w:rPr>
          <w:del w:id="913" w:author="Keith W. Boone" w:date="2015-03-04T12:53:00Z"/>
        </w:rPr>
      </w:pPr>
      <w:del w:id="914" w:author="Keith W. Boone" w:date="2015-03-04T12:53:00Z">
        <w:r w:rsidRPr="003651D9" w:rsidDel="003877D0">
          <w:delText>Appendix A.1 text goes here</w:delText>
        </w:r>
      </w:del>
    </w:p>
    <w:p w14:paraId="0252F04F" w14:textId="77777777" w:rsidR="00CF283F" w:rsidRPr="003651D9" w:rsidDel="003877D0" w:rsidRDefault="00701B3A" w:rsidP="00111CBC">
      <w:pPr>
        <w:pStyle w:val="AppendixHeading1"/>
        <w:rPr>
          <w:del w:id="915" w:author="Keith W. Boone" w:date="2015-03-04T12:53:00Z"/>
          <w:noProof w:val="0"/>
        </w:rPr>
      </w:pPr>
      <w:del w:id="916" w:author="Keith W. Boone" w:date="2015-03-04T12:53:00Z">
        <w:r w:rsidRPr="003651D9" w:rsidDel="003877D0">
          <w:rPr>
            <w:noProof w:val="0"/>
          </w:rPr>
          <w:delText xml:space="preserve">Appendix B </w:delText>
        </w:r>
        <w:r w:rsidR="00B15A1D" w:rsidRPr="003651D9" w:rsidDel="003877D0">
          <w:rPr>
            <w:noProof w:val="0"/>
          </w:rPr>
          <w:delText>–</w:delText>
        </w:r>
        <w:r w:rsidRPr="003651D9" w:rsidDel="003877D0">
          <w:rPr>
            <w:noProof w:val="0"/>
          </w:rPr>
          <w:delText xml:space="preserve"> </w:delText>
        </w:r>
        <w:r w:rsidR="00B15A1D" w:rsidRPr="003651D9" w:rsidDel="003877D0">
          <w:rPr>
            <w:noProof w:val="0"/>
          </w:rPr>
          <w:delText>&lt;Appendix B Title&gt;</w:delText>
        </w:r>
      </w:del>
    </w:p>
    <w:p w14:paraId="42D9A86B" w14:textId="77777777" w:rsidR="00111CBC" w:rsidRPr="003651D9" w:rsidDel="003877D0" w:rsidRDefault="00111CBC" w:rsidP="00111CBC">
      <w:pPr>
        <w:pStyle w:val="BodyText"/>
        <w:rPr>
          <w:del w:id="917" w:author="Keith W. Boone" w:date="2015-03-04T12:53:00Z"/>
        </w:rPr>
      </w:pPr>
      <w:del w:id="918" w:author="Keith W. Boone" w:date="2015-03-04T12:53:00Z">
        <w:r w:rsidRPr="003651D9" w:rsidDel="003877D0">
          <w:delText>Appendix B text goes here.</w:delText>
        </w:r>
      </w:del>
    </w:p>
    <w:p w14:paraId="331EE0AC" w14:textId="77777777" w:rsidR="00DA7FE0" w:rsidRPr="003651D9" w:rsidDel="003877D0" w:rsidRDefault="00DA7FE0" w:rsidP="005B3030">
      <w:pPr>
        <w:pStyle w:val="ListParagraph"/>
        <w:numPr>
          <w:ilvl w:val="0"/>
          <w:numId w:val="18"/>
        </w:numPr>
        <w:spacing w:before="240" w:after="60"/>
        <w:rPr>
          <w:del w:id="919" w:author="Keith W. Boone" w:date="2015-03-04T12:53:00Z"/>
          <w:rFonts w:ascii="Arial" w:hAnsi="Arial"/>
          <w:b/>
          <w:bCs/>
          <w:vanish/>
          <w:sz w:val="28"/>
        </w:rPr>
      </w:pPr>
    </w:p>
    <w:p w14:paraId="429E021F" w14:textId="77777777" w:rsidR="00DA7FE0" w:rsidRPr="003651D9" w:rsidDel="003877D0" w:rsidRDefault="00DA7FE0" w:rsidP="005B3030">
      <w:pPr>
        <w:pStyle w:val="ListParagraph"/>
        <w:numPr>
          <w:ilvl w:val="1"/>
          <w:numId w:val="18"/>
        </w:numPr>
        <w:spacing w:before="240" w:after="60"/>
        <w:rPr>
          <w:del w:id="920" w:author="Keith W. Boone" w:date="2015-03-04T12:53:00Z"/>
          <w:rFonts w:ascii="Arial" w:hAnsi="Arial"/>
          <w:b/>
          <w:bCs/>
          <w:vanish/>
          <w:sz w:val="28"/>
        </w:rPr>
      </w:pPr>
    </w:p>
    <w:p w14:paraId="42C43EB8" w14:textId="77777777" w:rsidR="00111CBC" w:rsidRPr="003651D9" w:rsidDel="003877D0" w:rsidRDefault="00B15A1D" w:rsidP="005B3030">
      <w:pPr>
        <w:pStyle w:val="AppendixHeading2"/>
        <w:numPr>
          <w:ilvl w:val="1"/>
          <w:numId w:val="18"/>
        </w:numPr>
        <w:rPr>
          <w:del w:id="921" w:author="Keith W. Boone" w:date="2015-03-04T12:53:00Z"/>
          <w:bCs/>
          <w:noProof w:val="0"/>
        </w:rPr>
      </w:pPr>
      <w:bookmarkStart w:id="922" w:name="_Toc418185395"/>
      <w:del w:id="923" w:author="Keith W. Boone" w:date="2015-03-04T12:53:00Z">
        <w:r w:rsidRPr="003651D9" w:rsidDel="003877D0">
          <w:rPr>
            <w:bCs/>
            <w:noProof w:val="0"/>
          </w:rPr>
          <w:delText>&lt;Add Title&gt;</w:delText>
        </w:r>
        <w:bookmarkEnd w:id="922"/>
      </w:del>
    </w:p>
    <w:p w14:paraId="7DA7026A" w14:textId="77777777" w:rsidR="00111CBC" w:rsidRPr="003651D9" w:rsidDel="003877D0" w:rsidRDefault="00111CBC" w:rsidP="00111CBC">
      <w:pPr>
        <w:pStyle w:val="BodyText"/>
        <w:rPr>
          <w:del w:id="924" w:author="Keith W. Boone" w:date="2015-03-04T12:53:00Z"/>
        </w:rPr>
      </w:pPr>
      <w:del w:id="925" w:author="Keith W. Boone" w:date="2015-03-04T12:53:00Z">
        <w:r w:rsidRPr="003651D9" w:rsidDel="003877D0">
          <w:delText xml:space="preserve">Appendix B.1 </w:delText>
        </w:r>
        <w:r w:rsidR="00DA7FE0" w:rsidRPr="003651D9" w:rsidDel="003877D0">
          <w:delText xml:space="preserve">text </w:delText>
        </w:r>
        <w:r w:rsidRPr="003651D9" w:rsidDel="003877D0">
          <w:delText>goes here.</w:delText>
        </w:r>
      </w:del>
    </w:p>
    <w:p w14:paraId="0B149A17" w14:textId="77777777" w:rsidR="00CF283F" w:rsidRPr="003651D9" w:rsidRDefault="00CF283F" w:rsidP="008D7642">
      <w:pPr>
        <w:pStyle w:val="PartTitle"/>
      </w:pPr>
      <w:bookmarkStart w:id="926" w:name="_Toc336000611"/>
      <w:bookmarkStart w:id="927" w:name="_Toc418185396"/>
      <w:bookmarkEnd w:id="926"/>
      <w:r w:rsidRPr="003651D9">
        <w:lastRenderedPageBreak/>
        <w:t xml:space="preserve">Volume 2 </w:t>
      </w:r>
      <w:r w:rsidR="008D7642" w:rsidRPr="003651D9">
        <w:t xml:space="preserve">– </w:t>
      </w:r>
      <w:r w:rsidRPr="003651D9">
        <w:t>Transactions</w:t>
      </w:r>
      <w:commentRangeEnd w:id="898"/>
      <w:r w:rsidR="006A1426">
        <w:rPr>
          <w:rStyle w:val="CommentReference"/>
          <w:rFonts w:ascii="Times New Roman" w:hAnsi="Times New Roman" w:cs="Times New Roman"/>
          <w:b w:val="0"/>
          <w:bCs w:val="0"/>
          <w:kern w:val="0"/>
        </w:rPr>
        <w:commentReference w:id="898"/>
      </w:r>
      <w:bookmarkEnd w:id="927"/>
    </w:p>
    <w:p w14:paraId="30682851" w14:textId="77777777" w:rsidR="00303E20" w:rsidRPr="003651D9" w:rsidRDefault="00303E20" w:rsidP="008E441F">
      <w:pPr>
        <w:pStyle w:val="EditorInstructions"/>
      </w:pPr>
      <w:bookmarkStart w:id="928" w:name="_Toc75083611"/>
      <w:r w:rsidRPr="003651D9">
        <w:t xml:space="preserve">Add section 3.Y </w:t>
      </w:r>
      <w:bookmarkEnd w:id="928"/>
    </w:p>
    <w:p w14:paraId="26DF7B9A" w14:textId="42420770" w:rsidR="00CF283F" w:rsidRPr="003651D9" w:rsidRDefault="00303E20" w:rsidP="00303E20">
      <w:pPr>
        <w:pStyle w:val="Heading2"/>
        <w:numPr>
          <w:ilvl w:val="0"/>
          <w:numId w:val="0"/>
        </w:numPr>
        <w:rPr>
          <w:noProof w:val="0"/>
        </w:rPr>
      </w:pPr>
      <w:bookmarkStart w:id="929" w:name="_Toc418185397"/>
      <w:proofErr w:type="gramStart"/>
      <w:r w:rsidRPr="003651D9">
        <w:rPr>
          <w:noProof w:val="0"/>
        </w:rPr>
        <w:t>3</w:t>
      </w:r>
      <w:r w:rsidR="00CF283F" w:rsidRPr="003651D9">
        <w:rPr>
          <w:noProof w:val="0"/>
        </w:rPr>
        <w:t>.Y</w:t>
      </w:r>
      <w:proofErr w:type="gramEnd"/>
      <w:r w:rsidR="00CF283F" w:rsidRPr="003651D9">
        <w:rPr>
          <w:noProof w:val="0"/>
        </w:rPr>
        <w:t xml:space="preserve"> </w:t>
      </w:r>
      <w:r w:rsidR="00CB5606">
        <w:rPr>
          <w:noProof w:val="0"/>
        </w:rPr>
        <w:t xml:space="preserve">PCC-Y </w:t>
      </w:r>
      <w:r w:rsidR="00CA17B3">
        <w:rPr>
          <w:noProof w:val="0"/>
        </w:rPr>
        <w:t xml:space="preserve">Communicate </w:t>
      </w:r>
      <w:r w:rsidR="00CB5606">
        <w:rPr>
          <w:noProof w:val="0"/>
        </w:rPr>
        <w:t>PCHA Data</w:t>
      </w:r>
      <w:r w:rsidR="00E446EF">
        <w:rPr>
          <w:noProof w:val="0"/>
        </w:rPr>
        <w:t>-*</w:t>
      </w:r>
      <w:r w:rsidR="00CB5606">
        <w:rPr>
          <w:noProof w:val="0"/>
        </w:rPr>
        <w:t xml:space="preserve"> Transaction</w:t>
      </w:r>
      <w:bookmarkEnd w:id="929"/>
    </w:p>
    <w:p w14:paraId="10F8075F" w14:textId="77777777" w:rsidR="00CF283F" w:rsidRPr="003651D9" w:rsidRDefault="00303E20" w:rsidP="00303E20">
      <w:pPr>
        <w:pStyle w:val="Heading3"/>
        <w:numPr>
          <w:ilvl w:val="0"/>
          <w:numId w:val="0"/>
        </w:numPr>
        <w:rPr>
          <w:noProof w:val="0"/>
        </w:rPr>
      </w:pPr>
      <w:bookmarkStart w:id="930" w:name="_Toc418185398"/>
      <w:proofErr w:type="gramStart"/>
      <w:r w:rsidRPr="003651D9">
        <w:rPr>
          <w:noProof w:val="0"/>
        </w:rPr>
        <w:t>3</w:t>
      </w:r>
      <w:r w:rsidR="00CF283F" w:rsidRPr="003651D9">
        <w:rPr>
          <w:noProof w:val="0"/>
        </w:rPr>
        <w:t>.Y.1</w:t>
      </w:r>
      <w:proofErr w:type="gramEnd"/>
      <w:r w:rsidR="00CF283F" w:rsidRPr="003651D9">
        <w:rPr>
          <w:noProof w:val="0"/>
        </w:rPr>
        <w:t xml:space="preserve"> Scope</w:t>
      </w:r>
      <w:bookmarkEnd w:id="930"/>
    </w:p>
    <w:p w14:paraId="0DF6943F" w14:textId="6012D3E8" w:rsidR="00023F9D" w:rsidRDefault="00882C39" w:rsidP="00BB76BC">
      <w:pPr>
        <w:pStyle w:val="BodyText"/>
      </w:pPr>
      <w:r>
        <w:t>These</w:t>
      </w:r>
      <w:r w:rsidR="00DA7FE0" w:rsidRPr="003651D9">
        <w:t xml:space="preserve"> transaction</w:t>
      </w:r>
      <w:r>
        <w:t>s</w:t>
      </w:r>
      <w:r w:rsidR="00DA7FE0" w:rsidRPr="003651D9">
        <w:t xml:space="preserve"> </w:t>
      </w:r>
      <w:r>
        <w:t xml:space="preserve">are </w:t>
      </w:r>
      <w:r w:rsidR="00DA7FE0" w:rsidRPr="003651D9">
        <w:t xml:space="preserve">used to </w:t>
      </w:r>
      <w:r w:rsidR="008526F3">
        <w:t>transfer measurement data from Personal Health Device</w:t>
      </w:r>
      <w:r w:rsidR="00DF7B10">
        <w:t xml:space="preserve"> (PHD) Device Observation Source actor</w:t>
      </w:r>
      <w:r w:rsidR="00FA1DB6">
        <w:t>s</w:t>
      </w:r>
      <w:r w:rsidR="008526F3">
        <w:t xml:space="preserve"> to an appropriate consumer in a standardized manner. </w:t>
      </w:r>
      <w:proofErr w:type="gramStart"/>
      <w:r w:rsidR="008526F3">
        <w:t>Th</w:t>
      </w:r>
      <w:r>
        <w:t>ese</w:t>
      </w:r>
      <w:r w:rsidR="008526F3">
        <w:t xml:space="preserve"> transaction</w:t>
      </w:r>
      <w:r>
        <w:t>s</w:t>
      </w:r>
      <w:r w:rsidR="008526F3">
        <w:t xml:space="preserve"> allows</w:t>
      </w:r>
      <w:proofErr w:type="gramEnd"/>
      <w:r w:rsidR="008526F3">
        <w:t xml:space="preserve"> a single Sensor Data Consumer actor to process data from any compliant sensor device (</w:t>
      </w:r>
      <w:r w:rsidR="00F7134D">
        <w:t>b</w:t>
      </w:r>
      <w:r w:rsidR="008526F3">
        <w:t xml:space="preserve">lood pressure cuffs, glucometers, </w:t>
      </w:r>
      <w:r w:rsidR="00F7134D">
        <w:t>c</w:t>
      </w:r>
      <w:r w:rsidR="008526F3">
        <w:t xml:space="preserve">oagulation meters, </w:t>
      </w:r>
      <w:r w:rsidR="00F7134D">
        <w:t>s</w:t>
      </w:r>
      <w:r w:rsidR="008526F3">
        <w:t xml:space="preserve">leep </w:t>
      </w:r>
      <w:proofErr w:type="spellStart"/>
      <w:r w:rsidR="00F7134D">
        <w:t>a</w:t>
      </w:r>
      <w:r w:rsidR="008526F3">
        <w:t>pnoea</w:t>
      </w:r>
      <w:proofErr w:type="spellEnd"/>
      <w:r w:rsidR="008526F3">
        <w:t xml:space="preserve"> </w:t>
      </w:r>
      <w:r w:rsidR="00F7134D">
        <w:t>b</w:t>
      </w:r>
      <w:r w:rsidR="008526F3">
        <w:t xml:space="preserve">reathing </w:t>
      </w:r>
      <w:r w:rsidR="00F7134D">
        <w:t>t</w:t>
      </w:r>
      <w:r w:rsidR="008526F3">
        <w:t xml:space="preserve">herapy </w:t>
      </w:r>
      <w:r w:rsidR="00F7134D">
        <w:t>e</w:t>
      </w:r>
      <w:r w:rsidR="008526F3">
        <w:t>quipment, etc.)</w:t>
      </w:r>
    </w:p>
    <w:p w14:paraId="163F8BC6" w14:textId="5F51E8C5" w:rsidR="00DA7FE0" w:rsidRPr="003651D9" w:rsidRDefault="00023F9D" w:rsidP="00BB76BC">
      <w:pPr>
        <w:pStyle w:val="BodyText"/>
      </w:pPr>
      <w:r>
        <w:t>In the RPM profile, th</w:t>
      </w:r>
      <w:r w:rsidR="00882C39">
        <w:t>ese</w:t>
      </w:r>
      <w:r>
        <w:t xml:space="preserve"> transaction</w:t>
      </w:r>
      <w:r w:rsidR="00882C39">
        <w:t>s</w:t>
      </w:r>
      <w:r>
        <w:t xml:space="preserve"> </w:t>
      </w:r>
      <w:r w:rsidR="00882C39">
        <w:t>are</w:t>
      </w:r>
      <w:r>
        <w:t xml:space="preserve"> typically the only point at which a human is involved. Once the measurement data is received by the Sensor Data Consumer, the process </w:t>
      </w:r>
      <w:r w:rsidR="00C943C7">
        <w:t>of delivering</w:t>
      </w:r>
      <w:r>
        <w:t xml:space="preserve"> the data to its final destination </w:t>
      </w:r>
      <w:r w:rsidR="00C943C7">
        <w:t>in</w:t>
      </w:r>
      <w:r>
        <w:t xml:space="preserve"> its final form at a Content Consumer is automated. </w:t>
      </w:r>
    </w:p>
    <w:p w14:paraId="1EE1F09E" w14:textId="77777777" w:rsidR="00CF283F" w:rsidRPr="003651D9" w:rsidRDefault="00303E20" w:rsidP="00303E20">
      <w:pPr>
        <w:pStyle w:val="Heading3"/>
        <w:numPr>
          <w:ilvl w:val="0"/>
          <w:numId w:val="0"/>
        </w:numPr>
        <w:rPr>
          <w:noProof w:val="0"/>
        </w:rPr>
      </w:pPr>
      <w:bookmarkStart w:id="931" w:name="_Toc418185399"/>
      <w:proofErr w:type="gramStart"/>
      <w:r w:rsidRPr="003651D9">
        <w:rPr>
          <w:noProof w:val="0"/>
        </w:rPr>
        <w:t>3</w:t>
      </w:r>
      <w:r w:rsidR="008D17FF" w:rsidRPr="003651D9">
        <w:rPr>
          <w:noProof w:val="0"/>
        </w:rPr>
        <w:t>.Y.2</w:t>
      </w:r>
      <w:proofErr w:type="gramEnd"/>
      <w:r w:rsidR="00291725">
        <w:rPr>
          <w:noProof w:val="0"/>
        </w:rPr>
        <w:t xml:space="preserve"> </w:t>
      </w:r>
      <w:r w:rsidR="008D17FF" w:rsidRPr="003651D9">
        <w:rPr>
          <w:noProof w:val="0"/>
        </w:rPr>
        <w:t xml:space="preserve">Actor </w:t>
      </w:r>
      <w:r w:rsidR="00CF283F" w:rsidRPr="003651D9">
        <w:rPr>
          <w:noProof w:val="0"/>
        </w:rPr>
        <w:t>Roles</w:t>
      </w:r>
      <w:bookmarkEnd w:id="931"/>
    </w:p>
    <w:p w14:paraId="7ACD77F5" w14:textId="6A64AE2C" w:rsidR="007C1AAC" w:rsidRPr="003651D9" w:rsidRDefault="00E86C31" w:rsidP="00B63B69">
      <w:pPr>
        <w:pStyle w:val="BodyText"/>
        <w:jc w:val="center"/>
      </w:pPr>
      <w:r w:rsidRPr="003651D9">
        <w:rPr>
          <w:noProof/>
        </w:rPr>
        <mc:AlternateContent>
          <mc:Choice Requires="wpc">
            <w:drawing>
              <wp:inline distT="0" distB="0" distL="0" distR="0" wp14:anchorId="071955E6" wp14:editId="205F3D44">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 name="Oval 153"/>
                        <wps:cNvSpPr>
                          <a:spLocks noChangeArrowheads="1"/>
                        </wps:cNvSpPr>
                        <wps:spPr bwMode="auto">
                          <a:xfrm>
                            <a:off x="1178560" y="804397"/>
                            <a:ext cx="1330874" cy="587109"/>
                          </a:xfrm>
                          <a:prstGeom prst="ellipse">
                            <a:avLst/>
                          </a:prstGeom>
                          <a:solidFill>
                            <a:srgbClr val="FFFFFF"/>
                          </a:solidFill>
                          <a:ln w="9525">
                            <a:solidFill>
                              <a:srgbClr val="000000"/>
                            </a:solidFill>
                            <a:round/>
                            <a:headEnd/>
                            <a:tailEnd/>
                          </a:ln>
                        </wps:spPr>
                        <wps:txbx>
                          <w:txbxContent>
                            <w:p w14:paraId="5BE9A8A6" w14:textId="48C47525" w:rsidR="00BD6716" w:rsidRDefault="00BD6716" w:rsidP="00CA17B3">
                              <w:pPr>
                                <w:spacing w:before="0"/>
                                <w:jc w:val="center"/>
                                <w:rPr>
                                  <w:sz w:val="18"/>
                                </w:rPr>
                              </w:pPr>
                              <w:r>
                                <w:rPr>
                                  <w:sz w:val="18"/>
                                </w:rPr>
                                <w:t xml:space="preserve">Communicate </w:t>
                              </w:r>
                              <w:r w:rsidRPr="00CB5606">
                                <w:rPr>
                                  <w:sz w:val="18"/>
                                </w:rPr>
                                <w:t>PCHA Data</w:t>
                              </w:r>
                              <w:r>
                                <w:rPr>
                                  <w:sz w:val="18"/>
                                </w:rPr>
                                <w:t>-*</w:t>
                              </w:r>
                              <w:r w:rsidRPr="00CB5606">
                                <w:rPr>
                                  <w:sz w:val="18"/>
                                </w:rPr>
                                <w:t xml:space="preserve"> Transaction</w:t>
                              </w:r>
                            </w:p>
                            <w:p w14:paraId="2DF7D254" w14:textId="77777777" w:rsidR="00BD6716" w:rsidRDefault="00BD6716"/>
                            <w:p w14:paraId="174CBB2F" w14:textId="77777777" w:rsidR="00BD6716" w:rsidRDefault="00BD6716" w:rsidP="007C1AAC">
                              <w:pPr>
                                <w:jc w:val="center"/>
                                <w:rPr>
                                  <w:sz w:val="18"/>
                                </w:rPr>
                              </w:pPr>
                              <w:r>
                                <w:rPr>
                                  <w:sz w:val="18"/>
                                </w:rPr>
                                <w:t>Transaction Name [DOM-#]</w:t>
                              </w:r>
                            </w:p>
                          </w:txbxContent>
                        </wps:txbx>
                        <wps:bodyPr rot="0" vert="horz" wrap="square" lIns="0" tIns="9144" rIns="0" bIns="9144" anchor="t" anchorCtr="0" upright="1">
                          <a:noAutofit/>
                        </wps:bodyPr>
                      </wps:wsp>
                      <wps:wsp>
                        <wps:cNvPr id="13" name="Text Box 154"/>
                        <wps:cNvSpPr txBox="1">
                          <a:spLocks noChangeArrowheads="1"/>
                        </wps:cNvSpPr>
                        <wps:spPr bwMode="auto">
                          <a:xfrm>
                            <a:off x="171698" y="168367"/>
                            <a:ext cx="1161802" cy="457233"/>
                          </a:xfrm>
                          <a:prstGeom prst="rect">
                            <a:avLst/>
                          </a:prstGeom>
                          <a:solidFill>
                            <a:srgbClr val="FFFFFF"/>
                          </a:solidFill>
                          <a:ln w="9525">
                            <a:solidFill>
                              <a:srgbClr val="000000"/>
                            </a:solidFill>
                            <a:miter lim="800000"/>
                            <a:headEnd/>
                            <a:tailEnd/>
                          </a:ln>
                        </wps:spPr>
                        <wps:txbx>
                          <w:txbxContent>
                            <w:p w14:paraId="54939A1F" w14:textId="588B8BAE" w:rsidR="00BD6716" w:rsidRDefault="00BD6716" w:rsidP="00CB5606">
                              <w:pPr>
                                <w:jc w:val="center"/>
                                <w:rPr>
                                  <w:sz w:val="18"/>
                                </w:rPr>
                              </w:pPr>
                              <w:r>
                                <w:rPr>
                                  <w:sz w:val="18"/>
                                </w:rPr>
                                <w:t>Device Observation Source</w:t>
                              </w:r>
                            </w:p>
                            <w:p w14:paraId="3D8C699C" w14:textId="77777777" w:rsidR="00BD6716" w:rsidRDefault="00BD6716"/>
                            <w:p w14:paraId="4EBC510D" w14:textId="77777777" w:rsidR="00BD6716" w:rsidRDefault="00BD6716" w:rsidP="007C1AAC">
                              <w:pPr>
                                <w:rPr>
                                  <w:sz w:val="18"/>
                                </w:rPr>
                              </w:pPr>
                              <w:r>
                                <w:rPr>
                                  <w:sz w:val="18"/>
                                </w:rPr>
                                <w:t>Actor ABC</w:t>
                              </w:r>
                            </w:p>
                          </w:txbxContent>
                        </wps:txbx>
                        <wps:bodyPr rot="0" vert="horz" wrap="square" lIns="91440" tIns="45720" rIns="91440" bIns="45720" anchor="t" anchorCtr="0" upright="1">
                          <a:noAutofit/>
                        </wps:bodyPr>
                      </wps:wsp>
                      <wps:wsp>
                        <wps:cNvPr id="14" name="Line 155"/>
                        <wps:cNvCnPr>
                          <a:cxnSpLocks noChangeShapeType="1"/>
                          <a:endCxn id="12" idx="1"/>
                        </wps:cNvCnPr>
                        <wps:spPr bwMode="auto">
                          <a:xfrm>
                            <a:off x="1086321" y="625600"/>
                            <a:ext cx="287141" cy="2647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68E66CD4" w14:textId="55D3C120" w:rsidR="00BD6716" w:rsidRDefault="00BD6716" w:rsidP="00CB5606">
                              <w:pPr>
                                <w:jc w:val="center"/>
                                <w:rPr>
                                  <w:sz w:val="18"/>
                                </w:rPr>
                              </w:pPr>
                              <w:r>
                                <w:rPr>
                                  <w:sz w:val="18"/>
                                </w:rPr>
                                <w:t>Sensor Data Consumer</w:t>
                              </w:r>
                            </w:p>
                            <w:p w14:paraId="6AE9FA06" w14:textId="77777777" w:rsidR="00BD6716" w:rsidRDefault="00BD6716"/>
                            <w:p w14:paraId="2D299F6F" w14:textId="77777777" w:rsidR="00BD6716" w:rsidRDefault="00BD6716" w:rsidP="007C1AAC">
                              <w:pPr>
                                <w:rPr>
                                  <w:sz w:val="18"/>
                                </w:rPr>
                              </w:pPr>
                              <w:r>
                                <w:rPr>
                                  <w:sz w:val="18"/>
                                </w:rPr>
                                <w:t>Actor DEF</w:t>
                              </w:r>
                            </w:p>
                          </w:txbxContent>
                        </wps:txbx>
                        <wps:bodyPr rot="0" vert="horz" wrap="square" lIns="91440" tIns="45720" rIns="91440" bIns="45720" anchor="t" anchorCtr="0" upright="1">
                          <a:noAutofit/>
                        </wps:bodyPr>
                      </wps:wsp>
                      <wps:wsp>
                        <wps:cNvPr id="16" name="Line 157"/>
                        <wps:cNvCnPr>
                          <a:cxnSpLocks noChangeShapeType="1"/>
                          <a:endCxn id="12" idx="7"/>
                        </wps:cNvCnPr>
                        <wps:spPr bwMode="auto">
                          <a:xfrm flipH="1">
                            <a:off x="2314532" y="625600"/>
                            <a:ext cx="333583" cy="2647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152" o:spid="_x0000_s116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">
                <v:shape id="_x0000_s1167" type="#_x0000_t75" style="position:absolute;width:37261;height:15392;visibility:visible;mso-wrap-style:square">
                  <v:fill o:detectmouseclick="t"/>
                  <v:path o:connecttype="none"/>
                </v:shape>
                <v:oval id="Oval 153" o:spid="_x0000_s1168" style="position:absolute;left:11785;top:8043;width:13309;height:5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MOpsEA&#10;AADbAAAADwAAAGRycy9kb3ducmV2LnhtbERPS2sCMRC+F/wPYYReimZdfLEaRSyCtCcf4HXYjLvB&#10;zWTZpJr+eyMUepuP7znLdbSNuFPnjWMFo2EGgrh02nCl4HzaDeYgfEDW2DgmBb/kYb3qvS2x0O7B&#10;B7ofQyVSCPsCFdQhtIWUvqzJoh+6ljhxV9dZDAl2ldQdPlK4bWSeZVNp0XBqqLGlbU3l7fhjFYzb&#10;zXQSR9/m4+v6OZu4y2GXm6jUez9uFiACxfAv/nPvdZqfw+uXdI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zDqbBAAAA2wAAAA8AAAAAAAAAAAAAAAAAmAIAAGRycy9kb3du&#10;cmV2LnhtbFBLBQYAAAAABAAEAPUAAACGAwAAAAA=&#10;">
                  <v:textbox inset="0,.72pt,0,.72pt">
                    <w:txbxContent>
                      <w:p w14:paraId="5BE9A8A6" w14:textId="48C47525" w:rsidR="00BD6716" w:rsidRDefault="00BD6716" w:rsidP="00CA17B3">
                        <w:pPr>
                          <w:spacing w:before="0"/>
                          <w:jc w:val="center"/>
                          <w:rPr>
                            <w:sz w:val="18"/>
                          </w:rPr>
                        </w:pPr>
                        <w:r>
                          <w:rPr>
                            <w:sz w:val="18"/>
                          </w:rPr>
                          <w:t xml:space="preserve">Communicate </w:t>
                        </w:r>
                        <w:r w:rsidRPr="00CB5606">
                          <w:rPr>
                            <w:sz w:val="18"/>
                          </w:rPr>
                          <w:t>PCHA Data</w:t>
                        </w:r>
                        <w:r>
                          <w:rPr>
                            <w:sz w:val="18"/>
                          </w:rPr>
                          <w:t>-*</w:t>
                        </w:r>
                        <w:r w:rsidRPr="00CB5606">
                          <w:rPr>
                            <w:sz w:val="18"/>
                          </w:rPr>
                          <w:t xml:space="preserve"> Transaction</w:t>
                        </w:r>
                      </w:p>
                      <w:p w14:paraId="2DF7D254" w14:textId="77777777" w:rsidR="00BD6716" w:rsidRDefault="00BD6716"/>
                      <w:p w14:paraId="174CBB2F" w14:textId="77777777" w:rsidR="00BD6716" w:rsidRDefault="00BD6716" w:rsidP="007C1AAC">
                        <w:pPr>
                          <w:jc w:val="center"/>
                          <w:rPr>
                            <w:sz w:val="18"/>
                          </w:rPr>
                        </w:pPr>
                        <w:r>
                          <w:rPr>
                            <w:sz w:val="18"/>
                          </w:rPr>
                          <w:t>Transaction Name [DOM-#]</w:t>
                        </w:r>
                      </w:p>
                    </w:txbxContent>
                  </v:textbox>
                </v:oval>
                <v:shape id="Text Box 154" o:spid="_x0000_s1169" type="#_x0000_t202" style="position:absolute;left:1716;top:1683;width:11619;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14:paraId="54939A1F" w14:textId="588B8BAE" w:rsidR="00BD6716" w:rsidRDefault="00BD6716" w:rsidP="00CB5606">
                        <w:pPr>
                          <w:jc w:val="center"/>
                          <w:rPr>
                            <w:sz w:val="18"/>
                          </w:rPr>
                        </w:pPr>
                        <w:r>
                          <w:rPr>
                            <w:sz w:val="18"/>
                          </w:rPr>
                          <w:t>Device Observation Source</w:t>
                        </w:r>
                      </w:p>
                      <w:p w14:paraId="3D8C699C" w14:textId="77777777" w:rsidR="00BD6716" w:rsidRDefault="00BD6716"/>
                      <w:p w14:paraId="4EBC510D" w14:textId="77777777" w:rsidR="00BD6716" w:rsidRDefault="00BD6716" w:rsidP="007C1AAC">
                        <w:pPr>
                          <w:rPr>
                            <w:sz w:val="18"/>
                          </w:rPr>
                        </w:pPr>
                        <w:r>
                          <w:rPr>
                            <w:sz w:val="18"/>
                          </w:rPr>
                          <w:t>Actor ABC</w:t>
                        </w:r>
                      </w:p>
                    </w:txbxContent>
                  </v:textbox>
                </v:shape>
                <v:line id="Line 155" o:spid="_x0000_s1170" style="position:absolute;visibility:visible;mso-wrap-style:square" from="10863,6256" to="13734,89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shape id="Text Box 156" o:spid="_x0000_s1171"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14:paraId="68E66CD4" w14:textId="55D3C120" w:rsidR="00BD6716" w:rsidRDefault="00BD6716" w:rsidP="00CB5606">
                        <w:pPr>
                          <w:jc w:val="center"/>
                          <w:rPr>
                            <w:sz w:val="18"/>
                          </w:rPr>
                        </w:pPr>
                        <w:r>
                          <w:rPr>
                            <w:sz w:val="18"/>
                          </w:rPr>
                          <w:t>Sensor Data Consumer</w:t>
                        </w:r>
                      </w:p>
                      <w:p w14:paraId="6AE9FA06" w14:textId="77777777" w:rsidR="00BD6716" w:rsidRDefault="00BD6716"/>
                      <w:p w14:paraId="2D299F6F" w14:textId="77777777" w:rsidR="00BD6716" w:rsidRDefault="00BD6716" w:rsidP="007C1AAC">
                        <w:pPr>
                          <w:rPr>
                            <w:sz w:val="18"/>
                          </w:rPr>
                        </w:pPr>
                        <w:r>
                          <w:rPr>
                            <w:sz w:val="18"/>
                          </w:rPr>
                          <w:t>Actor DEF</w:t>
                        </w:r>
                      </w:p>
                    </w:txbxContent>
                  </v:textbox>
                </v:shape>
                <v:line id="Line 157" o:spid="_x0000_s1172" style="position:absolute;flip:x;visibility:visible;mso-wrap-style:square" from="23145,6256" to="26481,89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jMMAAADbAAAADwAAAGRycy9kb3ducmV2LnhtbERPTWsCMRC9C/6HMIVeRLMtRXRrFCkI&#10;PXipyoq36Wa6WXYzWZOo23/fFARv83ifs1j1thVX8qF2rOBlkoEgLp2uuVJw2G/GMxAhImtsHZOC&#10;XwqwWg4HC8y1u/EXXXexEimEQ44KTIxdLmUoDVkME9cRJ+7HeYsxQV9J7fGWwm0rX7NsKi3WnBoM&#10;dvRhqGx2F6tAzrajs19/vzVFczzOTVEW3Wmr1PNTv34HEamPD/Hd/anT/Cn8/5IO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mH4zDAAAA2wAAAA8AAAAAAAAAAAAA&#10;AAAAoQIAAGRycy9kb3ducmV2LnhtbFBLBQYAAAAABAAEAPkAAACRAwAAAAA=&#10;"/>
                <w10:anchorlock/>
              </v:group>
            </w:pict>
          </mc:Fallback>
        </mc:AlternateContent>
      </w:r>
    </w:p>
    <w:p w14:paraId="377FF4E8" w14:textId="77777777" w:rsidR="002D5B69" w:rsidRPr="003651D9" w:rsidRDefault="002D5B69" w:rsidP="00BB76BC">
      <w:pPr>
        <w:pStyle w:val="FigureTitle"/>
      </w:pPr>
      <w:r w:rsidRPr="003651D9">
        <w:t xml:space="preserve">Figure 3.Y.2-1: </w:t>
      </w:r>
      <w:r w:rsidR="001B2B50" w:rsidRPr="003651D9">
        <w:t>Use Case Diagram</w:t>
      </w:r>
    </w:p>
    <w:p w14:paraId="42E32858" w14:textId="77777777" w:rsidR="002D5B69" w:rsidRPr="003651D9" w:rsidRDefault="002D5B69" w:rsidP="00BB76BC">
      <w:pPr>
        <w:pStyle w:val="TableTitle"/>
      </w:pPr>
    </w:p>
    <w:p w14:paraId="1F8F9D6D" w14:textId="77777777" w:rsidR="002D5B69" w:rsidRPr="003651D9" w:rsidRDefault="002D5B69" w:rsidP="00BB76BC">
      <w:pPr>
        <w:pStyle w:val="TableTitle"/>
      </w:pPr>
      <w:r w:rsidRPr="003651D9">
        <w:t>Table 3.Y.2-1: Actor Role</w:t>
      </w:r>
      <w:r w:rsidR="001B2B50" w:rsidRPr="003651D9">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3651D9" w14:paraId="7EB65C12" w14:textId="77777777" w:rsidTr="00BB76BC">
        <w:tc>
          <w:tcPr>
            <w:tcW w:w="1008" w:type="dxa"/>
            <w:shd w:val="clear" w:color="auto" w:fill="auto"/>
          </w:tcPr>
          <w:p w14:paraId="63970FD3" w14:textId="77777777" w:rsidR="00C6772C" w:rsidRPr="003651D9" w:rsidRDefault="00C6772C" w:rsidP="00597DB2">
            <w:pPr>
              <w:pStyle w:val="BodyText"/>
              <w:rPr>
                <w:b/>
              </w:rPr>
            </w:pPr>
            <w:r w:rsidRPr="003651D9">
              <w:rPr>
                <w:b/>
              </w:rPr>
              <w:t>Actor:</w:t>
            </w:r>
          </w:p>
        </w:tc>
        <w:tc>
          <w:tcPr>
            <w:tcW w:w="8568" w:type="dxa"/>
            <w:shd w:val="clear" w:color="auto" w:fill="auto"/>
          </w:tcPr>
          <w:p w14:paraId="3546F874" w14:textId="094C6928" w:rsidR="00C6772C" w:rsidRPr="003651D9" w:rsidRDefault="00CB5606" w:rsidP="00597DB2">
            <w:pPr>
              <w:pStyle w:val="BodyText"/>
            </w:pPr>
            <w:r w:rsidRPr="00CB5606">
              <w:t>Device Observation Source</w:t>
            </w:r>
          </w:p>
        </w:tc>
      </w:tr>
      <w:tr w:rsidR="00C6772C" w:rsidRPr="003651D9" w14:paraId="21718D25" w14:textId="77777777" w:rsidTr="00BB76BC">
        <w:tc>
          <w:tcPr>
            <w:tcW w:w="1008" w:type="dxa"/>
            <w:shd w:val="clear" w:color="auto" w:fill="auto"/>
          </w:tcPr>
          <w:p w14:paraId="34F707E4" w14:textId="77777777" w:rsidR="00C6772C" w:rsidRPr="003651D9" w:rsidRDefault="00C6772C" w:rsidP="00597DB2">
            <w:pPr>
              <w:pStyle w:val="BodyText"/>
              <w:rPr>
                <w:b/>
              </w:rPr>
            </w:pPr>
            <w:r w:rsidRPr="003651D9">
              <w:rPr>
                <w:b/>
              </w:rPr>
              <w:t>Role:</w:t>
            </w:r>
          </w:p>
        </w:tc>
        <w:tc>
          <w:tcPr>
            <w:tcW w:w="8568" w:type="dxa"/>
            <w:shd w:val="clear" w:color="auto" w:fill="auto"/>
          </w:tcPr>
          <w:p w14:paraId="03F6784B" w14:textId="2D107E65" w:rsidR="00C6772C" w:rsidRPr="003651D9" w:rsidRDefault="008526F3" w:rsidP="00FA1DB6">
            <w:pPr>
              <w:pStyle w:val="BodyText"/>
            </w:pPr>
            <w:r>
              <w:t xml:space="preserve">This actor is responsible for taking the measurement on the patient, packaging </w:t>
            </w:r>
            <w:r w:rsidR="00C943C7">
              <w:t xml:space="preserve">it </w:t>
            </w:r>
            <w:r>
              <w:t>into a standardized form and sending it to a consumer in a standardized manner.</w:t>
            </w:r>
          </w:p>
        </w:tc>
      </w:tr>
      <w:tr w:rsidR="00C6772C" w:rsidRPr="003651D9" w14:paraId="4F46EB2D" w14:textId="77777777" w:rsidTr="00BB76BC">
        <w:tc>
          <w:tcPr>
            <w:tcW w:w="1008" w:type="dxa"/>
            <w:shd w:val="clear" w:color="auto" w:fill="auto"/>
          </w:tcPr>
          <w:p w14:paraId="1C408B40" w14:textId="77777777" w:rsidR="00C6772C" w:rsidRPr="003651D9" w:rsidRDefault="00C6772C" w:rsidP="00597DB2">
            <w:pPr>
              <w:pStyle w:val="BodyText"/>
              <w:rPr>
                <w:b/>
              </w:rPr>
            </w:pPr>
            <w:r w:rsidRPr="003651D9">
              <w:rPr>
                <w:b/>
              </w:rPr>
              <w:t>Actor:</w:t>
            </w:r>
          </w:p>
        </w:tc>
        <w:tc>
          <w:tcPr>
            <w:tcW w:w="8568" w:type="dxa"/>
            <w:shd w:val="clear" w:color="auto" w:fill="auto"/>
          </w:tcPr>
          <w:p w14:paraId="732AE2AD" w14:textId="6BD475D6" w:rsidR="00701B3A" w:rsidRPr="003651D9" w:rsidRDefault="00CB5606" w:rsidP="00597DB2">
            <w:pPr>
              <w:pStyle w:val="BodyText"/>
            </w:pPr>
            <w:r w:rsidRPr="00CB5606">
              <w:t>Sensor Data Consumer</w:t>
            </w:r>
          </w:p>
        </w:tc>
      </w:tr>
      <w:tr w:rsidR="00C6772C" w:rsidRPr="003651D9" w14:paraId="6F2B6577" w14:textId="77777777" w:rsidTr="00BB76BC">
        <w:tc>
          <w:tcPr>
            <w:tcW w:w="1008" w:type="dxa"/>
            <w:shd w:val="clear" w:color="auto" w:fill="auto"/>
          </w:tcPr>
          <w:p w14:paraId="6EB8FF93" w14:textId="77777777" w:rsidR="00C6772C" w:rsidRPr="003651D9" w:rsidRDefault="00C6772C" w:rsidP="00597DB2">
            <w:pPr>
              <w:pStyle w:val="BodyText"/>
              <w:rPr>
                <w:b/>
              </w:rPr>
            </w:pPr>
            <w:r w:rsidRPr="003651D9">
              <w:rPr>
                <w:b/>
              </w:rPr>
              <w:t>Role:</w:t>
            </w:r>
          </w:p>
        </w:tc>
        <w:tc>
          <w:tcPr>
            <w:tcW w:w="8568" w:type="dxa"/>
            <w:shd w:val="clear" w:color="auto" w:fill="auto"/>
          </w:tcPr>
          <w:p w14:paraId="4A31AFA0" w14:textId="5226A098" w:rsidR="00C6772C" w:rsidRPr="003651D9" w:rsidRDefault="008526F3" w:rsidP="008526F3">
            <w:pPr>
              <w:pStyle w:val="BodyText"/>
            </w:pPr>
            <w:r>
              <w:t>This actor receives measurement data from one or more Device Observation Source</w:t>
            </w:r>
            <w:r w:rsidR="00F7134D">
              <w:t xml:space="preserve"> actor</w:t>
            </w:r>
            <w:r>
              <w:t>s (sensor devices)</w:t>
            </w:r>
          </w:p>
        </w:tc>
      </w:tr>
    </w:tbl>
    <w:p w14:paraId="397C12AA" w14:textId="77777777" w:rsidR="00CF283F" w:rsidRDefault="00303E20" w:rsidP="00303E20">
      <w:pPr>
        <w:pStyle w:val="Heading3"/>
        <w:numPr>
          <w:ilvl w:val="0"/>
          <w:numId w:val="0"/>
        </w:numPr>
        <w:rPr>
          <w:noProof w:val="0"/>
        </w:rPr>
      </w:pPr>
      <w:bookmarkStart w:id="932" w:name="_Toc418185400"/>
      <w:proofErr w:type="gramStart"/>
      <w:r w:rsidRPr="003651D9">
        <w:rPr>
          <w:noProof w:val="0"/>
        </w:rPr>
        <w:t>3</w:t>
      </w:r>
      <w:r w:rsidR="00CF283F" w:rsidRPr="003651D9">
        <w:rPr>
          <w:noProof w:val="0"/>
        </w:rPr>
        <w:t>.Y.3</w:t>
      </w:r>
      <w:proofErr w:type="gramEnd"/>
      <w:r w:rsidR="00CF283F" w:rsidRPr="003651D9">
        <w:rPr>
          <w:noProof w:val="0"/>
        </w:rPr>
        <w:t xml:space="preserve"> Referenced Standard</w:t>
      </w:r>
      <w:r w:rsidR="00DD13DB" w:rsidRPr="003651D9">
        <w:rPr>
          <w:noProof w:val="0"/>
        </w:rPr>
        <w:t>s</w:t>
      </w:r>
      <w:bookmarkEnd w:id="932"/>
    </w:p>
    <w:p w14:paraId="569794CB" w14:textId="54B060E3" w:rsidR="00CB5606" w:rsidRPr="00D02D0D" w:rsidRDefault="008526F3" w:rsidP="00D02D0D">
      <w:pPr>
        <w:autoSpaceDE w:val="0"/>
        <w:autoSpaceDN w:val="0"/>
        <w:adjustRightInd w:val="0"/>
        <w:spacing w:before="0"/>
        <w:rPr>
          <w:b/>
          <w:bCs/>
          <w:szCs w:val="24"/>
        </w:rPr>
      </w:pPr>
      <w:r w:rsidRPr="00D02D0D">
        <w:rPr>
          <w:szCs w:val="24"/>
        </w:rPr>
        <w:t xml:space="preserve">The </w:t>
      </w:r>
      <w:r w:rsidR="00CA17B3" w:rsidRPr="00D02D0D">
        <w:rPr>
          <w:szCs w:val="24"/>
        </w:rPr>
        <w:t xml:space="preserve">Communicate </w:t>
      </w:r>
      <w:r w:rsidRPr="00D02D0D">
        <w:rPr>
          <w:szCs w:val="24"/>
        </w:rPr>
        <w:t>PCHA data</w:t>
      </w:r>
      <w:r w:rsidR="00E446EF" w:rsidRPr="00D02D0D">
        <w:rPr>
          <w:szCs w:val="24"/>
        </w:rPr>
        <w:t>-*</w:t>
      </w:r>
      <w:r w:rsidRPr="00D02D0D">
        <w:rPr>
          <w:szCs w:val="24"/>
        </w:rPr>
        <w:t xml:space="preserve"> transaction</w:t>
      </w:r>
      <w:r w:rsidR="00E446EF" w:rsidRPr="00D02D0D">
        <w:rPr>
          <w:szCs w:val="24"/>
        </w:rPr>
        <w:t>s are</w:t>
      </w:r>
      <w:r w:rsidRPr="00D02D0D">
        <w:rPr>
          <w:szCs w:val="24"/>
        </w:rPr>
        <w:t xml:space="preserve"> specified in the PCHA H.811 - TAN-PAN-LAN Interface.</w:t>
      </w:r>
      <w:r w:rsidR="00FA1DB6" w:rsidRPr="00D02D0D">
        <w:rPr>
          <w:szCs w:val="24"/>
        </w:rPr>
        <w:t xml:space="preserve"> The PCHA standard relies upon the </w:t>
      </w:r>
      <w:r w:rsidR="00FA1DB6" w:rsidRPr="00D02D0D">
        <w:rPr>
          <w:i/>
          <w:szCs w:val="24"/>
        </w:rPr>
        <w:t xml:space="preserve">IEEE 11073 20601 Optimized Exchange </w:t>
      </w:r>
      <w:r w:rsidR="00FA1DB6" w:rsidRPr="00D02D0D">
        <w:rPr>
          <w:i/>
          <w:szCs w:val="24"/>
        </w:rPr>
        <w:lastRenderedPageBreak/>
        <w:t>Protocol</w:t>
      </w:r>
      <w:r w:rsidR="00FA1DB6" w:rsidRPr="00D02D0D">
        <w:rPr>
          <w:szCs w:val="24"/>
        </w:rPr>
        <w:t xml:space="preserve"> and supporting IEEE 11073 104xx </w:t>
      </w:r>
      <w:r w:rsidR="00D02D0D">
        <w:rPr>
          <w:szCs w:val="24"/>
        </w:rPr>
        <w:t xml:space="preserve">device </w:t>
      </w:r>
      <w:r w:rsidR="00FA1DB6" w:rsidRPr="00D02D0D">
        <w:rPr>
          <w:szCs w:val="24"/>
        </w:rPr>
        <w:t xml:space="preserve">specialization standards, </w:t>
      </w:r>
      <w:r w:rsidR="00D02D0D" w:rsidRPr="00D02D0D">
        <w:rPr>
          <w:szCs w:val="24"/>
        </w:rPr>
        <w:t xml:space="preserve">the Bluetooth transport uses the Health Device Profile specified in the Bluetooth SIG documents </w:t>
      </w:r>
      <w:r w:rsidR="00D02D0D" w:rsidRPr="00D02D0D">
        <w:rPr>
          <w:i/>
          <w:szCs w:val="24"/>
        </w:rPr>
        <w:t>Health Device Profile</w:t>
      </w:r>
      <w:r w:rsidR="00D02D0D" w:rsidRPr="00D02D0D">
        <w:rPr>
          <w:szCs w:val="24"/>
        </w:rPr>
        <w:t xml:space="preserve"> (HDP) and the </w:t>
      </w:r>
      <w:r w:rsidR="00D02D0D" w:rsidRPr="00D02D0D">
        <w:rPr>
          <w:i/>
          <w:szCs w:val="24"/>
        </w:rPr>
        <w:t>Multi-Channel Adaptation Profile</w:t>
      </w:r>
      <w:r w:rsidR="00D02D0D" w:rsidRPr="00D02D0D">
        <w:rPr>
          <w:szCs w:val="24"/>
        </w:rPr>
        <w:t xml:space="preserve"> (MCAP), </w:t>
      </w:r>
      <w:r w:rsidR="00D02D0D">
        <w:t xml:space="preserve">the </w:t>
      </w:r>
      <w:r w:rsidR="00D02D0D" w:rsidRPr="00D02D0D">
        <w:rPr>
          <w:szCs w:val="24"/>
        </w:rPr>
        <w:t xml:space="preserve">USB transport requirements are specified in the </w:t>
      </w:r>
      <w:r w:rsidR="00D02D0D" w:rsidRPr="00D02D0D">
        <w:rPr>
          <w:bCs/>
          <w:i/>
          <w:color w:val="000000"/>
          <w:szCs w:val="24"/>
        </w:rPr>
        <w:t>Universal Serial Bus Device Class Definition for Personal Healthcare Devices</w:t>
      </w:r>
      <w:r w:rsidR="00D02D0D">
        <w:rPr>
          <w:bCs/>
        </w:rPr>
        <w:t xml:space="preserve">, ZigBee transports requirements are specified in the </w:t>
      </w:r>
      <w:r w:rsidR="00D02D0D" w:rsidRPr="00D02D0D">
        <w:rPr>
          <w:bCs/>
          <w:i/>
          <w:szCs w:val="24"/>
        </w:rPr>
        <w:t>ZigBee Health Profile Specification</w:t>
      </w:r>
      <w:r w:rsidR="00D02D0D">
        <w:rPr>
          <w:bCs/>
          <w:szCs w:val="24"/>
        </w:rPr>
        <w:t xml:space="preserve">, and NFC transport requirements are specified in NFC Forum’s </w:t>
      </w:r>
      <w:r w:rsidR="00D02D0D" w:rsidRPr="00D02D0D">
        <w:rPr>
          <w:bCs/>
          <w:i/>
          <w:szCs w:val="24"/>
        </w:rPr>
        <w:t>Personal Health Device Communication</w:t>
      </w:r>
      <w:r w:rsidR="00D02D0D">
        <w:rPr>
          <w:bCs/>
          <w:szCs w:val="24"/>
        </w:rPr>
        <w:t xml:space="preserve"> specification. For Bluetooth Low Energy transports</w:t>
      </w:r>
      <w:r w:rsidR="00D02D0D" w:rsidRPr="00D02D0D">
        <w:t xml:space="preserve"> </w:t>
      </w:r>
      <w:r w:rsidR="00FA1DB6" w:rsidRPr="00D02D0D">
        <w:t xml:space="preserve">the </w:t>
      </w:r>
      <w:r w:rsidR="00D02D0D">
        <w:t xml:space="preserve">specifications are defined in the </w:t>
      </w:r>
      <w:r w:rsidR="00FA1DB6" w:rsidRPr="00D02D0D">
        <w:t>Bluetooth Low Energy Health Device Profiles</w:t>
      </w:r>
      <w:r w:rsidR="0080578D" w:rsidRPr="00D02D0D">
        <w:t xml:space="preserve"> and Services</w:t>
      </w:r>
      <w:r w:rsidR="00D02D0D">
        <w:t xml:space="preserve"> documents</w:t>
      </w:r>
      <w:r w:rsidR="00FA1DB6" w:rsidRPr="00D02D0D">
        <w:t xml:space="preserve">, and the </w:t>
      </w:r>
      <w:r w:rsidR="0044707B" w:rsidRPr="00D02D0D">
        <w:t xml:space="preserve">Bluetooth SIG </w:t>
      </w:r>
      <w:r w:rsidR="00FA1DB6" w:rsidRPr="00D02D0D">
        <w:rPr>
          <w:i/>
        </w:rPr>
        <w:t xml:space="preserve">Personal Health Devices Transcoding </w:t>
      </w:r>
      <w:r w:rsidR="0080578D" w:rsidRPr="00D02D0D">
        <w:rPr>
          <w:i/>
        </w:rPr>
        <w:t>W</w:t>
      </w:r>
      <w:r w:rsidR="00FA1DB6" w:rsidRPr="00D02D0D">
        <w:rPr>
          <w:i/>
        </w:rPr>
        <w:t xml:space="preserve">hite </w:t>
      </w:r>
      <w:r w:rsidR="0080578D" w:rsidRPr="00D02D0D">
        <w:rPr>
          <w:i/>
        </w:rPr>
        <w:t>P</w:t>
      </w:r>
      <w:r w:rsidR="00FA1DB6" w:rsidRPr="00D02D0D">
        <w:rPr>
          <w:i/>
        </w:rPr>
        <w:t>aper</w:t>
      </w:r>
      <w:r w:rsidR="00FA1DB6" w:rsidRPr="00D02D0D">
        <w:t>.</w:t>
      </w:r>
      <w:r w:rsidR="00F7134D" w:rsidRPr="00D02D0D">
        <w:t xml:space="preserve"> The transcoding white paper maps PCHA compatible Bluetooth Low Energy attribute contents to IEEE 11073 20601 objects, attributes, and most importantly, nomenclature codes.</w:t>
      </w:r>
      <w:r w:rsidR="0080578D" w:rsidRPr="00D02D0D">
        <w:t xml:space="preserve"> The White Paper specifies a standardized means to translate BTLE data into PCD-01 OBX segments.</w:t>
      </w:r>
    </w:p>
    <w:p w14:paraId="6F0FD195" w14:textId="7A6189CC" w:rsidR="00CF283F" w:rsidRDefault="00303E20" w:rsidP="00303E20">
      <w:pPr>
        <w:pStyle w:val="Heading3"/>
        <w:numPr>
          <w:ilvl w:val="0"/>
          <w:numId w:val="0"/>
        </w:numPr>
        <w:rPr>
          <w:noProof w:val="0"/>
        </w:rPr>
      </w:pPr>
      <w:bookmarkStart w:id="933" w:name="_Toc418185401"/>
      <w:proofErr w:type="gramStart"/>
      <w:r w:rsidRPr="003651D9">
        <w:rPr>
          <w:noProof w:val="0"/>
        </w:rPr>
        <w:t>3</w:t>
      </w:r>
      <w:r w:rsidR="00CF283F" w:rsidRPr="003651D9">
        <w:rPr>
          <w:noProof w:val="0"/>
        </w:rPr>
        <w:t>.Y.4</w:t>
      </w:r>
      <w:proofErr w:type="gramEnd"/>
      <w:r w:rsidR="00CF283F" w:rsidRPr="003651D9">
        <w:rPr>
          <w:noProof w:val="0"/>
        </w:rPr>
        <w:t xml:space="preserve"> Interaction Diagram</w:t>
      </w:r>
      <w:bookmarkEnd w:id="933"/>
    </w:p>
    <w:p w14:paraId="1A9CC178" w14:textId="57A03A8B" w:rsidR="004D51DE" w:rsidRDefault="004D51DE" w:rsidP="004D51DE">
      <w:pPr>
        <w:pStyle w:val="BodyText"/>
      </w:pPr>
      <w:r>
        <w:t xml:space="preserve">The </w:t>
      </w:r>
      <w:r w:rsidR="00CA17B3">
        <w:t xml:space="preserve">Communicate </w:t>
      </w:r>
      <w:r>
        <w:t xml:space="preserve">PCHA </w:t>
      </w:r>
      <w:r w:rsidR="00E446EF">
        <w:t xml:space="preserve">Data-* </w:t>
      </w:r>
      <w:r>
        <w:t xml:space="preserve">transaction has two </w:t>
      </w:r>
      <w:r w:rsidR="00A41489">
        <w:t>implementations</w:t>
      </w:r>
      <w:r>
        <w:t xml:space="preserve">, an IEEE 11073 </w:t>
      </w:r>
      <w:r w:rsidR="0044707B">
        <w:t>20601 based</w:t>
      </w:r>
      <w:r>
        <w:t xml:space="preserve"> packet exchange over any transport that is </w:t>
      </w:r>
      <w:r w:rsidR="0044707B">
        <w:t xml:space="preserve">both </w:t>
      </w:r>
      <w:r>
        <w:t>reliable and delivers packets in order</w:t>
      </w:r>
      <w:r w:rsidR="00882C39">
        <w:t xml:space="preserve"> (currently four transports are recognized by PCHA)</w:t>
      </w:r>
      <w:r>
        <w:t xml:space="preserve">, and an exchange using the Bluetooth Low Energy (BTLE) Generic Attribute (GATT) protocol. Both </w:t>
      </w:r>
      <w:r w:rsidR="0044707B">
        <w:t>implementations</w:t>
      </w:r>
      <w:r>
        <w:t xml:space="preserve"> first require the establishment of a connection</w:t>
      </w:r>
      <w:r w:rsidR="00F7134D">
        <w:t>. O</w:t>
      </w:r>
      <w:r>
        <w:t xml:space="preserve">nce </w:t>
      </w:r>
      <w:r w:rsidR="00F7134D">
        <w:t>the</w:t>
      </w:r>
      <w:r w:rsidR="0044707B">
        <w:t xml:space="preserve"> connection is </w:t>
      </w:r>
      <w:r w:rsidR="00A41489">
        <w:t>established</w:t>
      </w:r>
      <w:r w:rsidR="0044707B">
        <w:t>,</w:t>
      </w:r>
      <w:r>
        <w:t xml:space="preserve"> a series of exchanges take place that provide the Sensor Data Consumer with configuration and capability information about the Device Observation Source</w:t>
      </w:r>
      <w:r w:rsidR="0044707B">
        <w:t xml:space="preserve">. When the endpoints have completed </w:t>
      </w:r>
      <w:r w:rsidR="00F7134D">
        <w:t xml:space="preserve">this </w:t>
      </w:r>
      <w:r w:rsidR="0044707B">
        <w:t xml:space="preserve">configuration, </w:t>
      </w:r>
      <w:r>
        <w:t xml:space="preserve">measurement data </w:t>
      </w:r>
      <w:r w:rsidR="0044707B">
        <w:t xml:space="preserve">can be </w:t>
      </w:r>
      <w:r>
        <w:t>is transferred.</w:t>
      </w:r>
    </w:p>
    <w:p w14:paraId="3C70AD10" w14:textId="2256505A" w:rsidR="004D51DE" w:rsidRPr="004D51DE" w:rsidRDefault="004D51DE" w:rsidP="004D51DE">
      <w:pPr>
        <w:pStyle w:val="BodyText"/>
      </w:pPr>
      <w:r>
        <w:t xml:space="preserve">The </w:t>
      </w:r>
      <w:r w:rsidR="00A41489">
        <w:t xml:space="preserve">following </w:t>
      </w:r>
      <w:r>
        <w:t>interaction diagrams illustrate the sequence of processes for the IEEE and BTLE exchanges.</w:t>
      </w:r>
      <w:r w:rsidR="00F7134D">
        <w:t xml:space="preserve"> When there are two flow illustrations in the diagrams, the IEEE exchange is to the left and the BTLE exchange is to the right.</w:t>
      </w:r>
      <w:r w:rsidR="00A41489">
        <w:t xml:space="preserve"> </w:t>
      </w:r>
      <w:r w:rsidR="00F7134D">
        <w:t>D</w:t>
      </w:r>
      <w:r w:rsidR="00A41489">
        <w:t>iagram</w:t>
      </w:r>
      <w:r w:rsidR="00F7134D">
        <w:t xml:space="preserve"> 3.Y.4-1</w:t>
      </w:r>
      <w:r w:rsidR="00A41489">
        <w:t xml:space="preserve"> illustrates the sequence from connection establishment to data exchange exposing some of the details of the setup exchanges. </w:t>
      </w:r>
      <w:r w:rsidR="00F7134D">
        <w:t xml:space="preserve">Diagrams 3.Y.4-2 and 3.Y.4-3 </w:t>
      </w:r>
      <w:r w:rsidR="00A41489">
        <w:t xml:space="preserve">illustrate the sequences for the data exchanges. </w:t>
      </w:r>
      <w:r w:rsidR="00F7134D">
        <w:t xml:space="preserve">Diagram 3.Y.4-2 </w:t>
      </w:r>
      <w:r w:rsidR="00A41489">
        <w:t xml:space="preserve">illustrates the behavior when there is persistently stored data and </w:t>
      </w:r>
      <w:r w:rsidR="00F7134D">
        <w:t xml:space="preserve">diagram 3.Y.4-3 </w:t>
      </w:r>
      <w:r w:rsidR="00A41489">
        <w:t xml:space="preserve">illustrates the behavior for non-persistently stored data. It should be noted that a Device Observation Source may have both types of data and the sequences illustrated in </w:t>
      </w:r>
      <w:r w:rsidR="00F7134D">
        <w:t xml:space="preserve">Diagrams 3.Y.4-2 and 3.Y.4-3 </w:t>
      </w:r>
      <w:r w:rsidR="00A41489">
        <w:t xml:space="preserve">can happen simultaneously and/or in the same connection. </w:t>
      </w:r>
      <w:r w:rsidR="00F7134D">
        <w:t xml:space="preserve">Diagram 3.Y.4-4 </w:t>
      </w:r>
      <w:r w:rsidR="00A41489">
        <w:t>summarizes the sequences into two groups, setup and data exchange. The triggering events, semantics, and expected actions of for the summary sequence are then discussed in detail with references to the individual cases when needed.</w:t>
      </w:r>
    </w:p>
    <w:p w14:paraId="4CE8442E" w14:textId="77777777" w:rsidR="00CF283F" w:rsidRDefault="00DD13DB" w:rsidP="00597DB2">
      <w:pPr>
        <w:pStyle w:val="AuthorInstructions"/>
      </w:pPr>
      <w:r w:rsidRPr="003651D9">
        <w:t>&lt;T</w:t>
      </w:r>
      <w:r w:rsidR="00CF283F" w:rsidRPr="003651D9">
        <w:t>he interaction diagram shows the detailed standards-based message exchange that makes up the IHE transaction</w:t>
      </w:r>
      <w:r w:rsidR="00F0665F" w:rsidRPr="003651D9">
        <w:t>.</w:t>
      </w:r>
      <w:r w:rsidR="00CF283F" w:rsidRPr="003651D9">
        <w:t>&gt;</w:t>
      </w:r>
    </w:p>
    <w:p w14:paraId="6BE1CAAE" w14:textId="77777777" w:rsidR="004D51DE" w:rsidRDefault="004D51DE" w:rsidP="004D51DE">
      <w:pPr>
        <w:pStyle w:val="BodyText"/>
      </w:pPr>
      <w:r w:rsidRPr="003651D9">
        <w:rPr>
          <w:noProof/>
        </w:rPr>
        <w:lastRenderedPageBreak/>
        <mc:AlternateContent>
          <mc:Choice Requires="wpc">
            <w:drawing>
              <wp:inline distT="0" distB="0" distL="0" distR="0" wp14:anchorId="502963BB" wp14:editId="7D9FCB68">
                <wp:extent cx="5947038" cy="4255742"/>
                <wp:effectExtent l="0" t="0" r="0" b="0"/>
                <wp:docPr id="200737" name="Canvas 2007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5" name="Text Box 200740"/>
                        <wps:cNvSpPr txBox="1"/>
                        <wps:spPr>
                          <a:xfrm>
                            <a:off x="4076955" y="3519691"/>
                            <a:ext cx="649605" cy="2209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EAFE93" w14:textId="77777777" w:rsidR="00BD6716" w:rsidRDefault="00BD6716" w:rsidP="003A38BB">
                              <w:pPr>
                                <w:pStyle w:val="NormalWeb"/>
                                <w:spacing w:before="0"/>
                              </w:pPr>
                              <w:r>
                                <w:rPr>
                                  <w:sz w:val="16"/>
                                  <w:szCs w:val="16"/>
                                </w:rPr>
                                <w:t>Stored 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4" name="Text Box 200740"/>
                        <wps:cNvSpPr txBox="1"/>
                        <wps:spPr>
                          <a:xfrm>
                            <a:off x="1181061" y="3058380"/>
                            <a:ext cx="649605" cy="2216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69E0F1" w14:textId="5D0077DE" w:rsidR="00BD6716" w:rsidRDefault="00BD6716" w:rsidP="003A38BB">
                              <w:pPr>
                                <w:pStyle w:val="NormalWeb"/>
                                <w:spacing w:before="0"/>
                              </w:pPr>
                              <w:r>
                                <w:rPr>
                                  <w:sz w:val="16"/>
                                  <w:szCs w:val="16"/>
                                </w:rPr>
                                <w:t>Stored 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0" name="Text Box 160"/>
                        <wps:cNvSpPr txBox="1">
                          <a:spLocks noChangeArrowheads="1"/>
                        </wps:cNvSpPr>
                        <wps:spPr bwMode="auto">
                          <a:xfrm>
                            <a:off x="111185" y="162693"/>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60451F" w14:textId="77777777" w:rsidR="00BD6716" w:rsidRPr="00D43E51" w:rsidRDefault="00BD6716" w:rsidP="00D43E51">
                              <w:pPr>
                                <w:spacing w:before="0"/>
                                <w:jc w:val="center"/>
                                <w:rPr>
                                  <w:sz w:val="22"/>
                                  <w:szCs w:val="22"/>
                                </w:rPr>
                              </w:pPr>
                              <w:r w:rsidRPr="00D43E51">
                                <w:rPr>
                                  <w:sz w:val="22"/>
                                  <w:szCs w:val="22"/>
                                </w:rPr>
                                <w:t>Device Observation Source</w:t>
                              </w:r>
                            </w:p>
                            <w:p w14:paraId="2148B797" w14:textId="77777777" w:rsidR="00BD6716" w:rsidRPr="00D43E51" w:rsidRDefault="00BD6716" w:rsidP="004D51DE">
                              <w:pPr>
                                <w:rPr>
                                  <w:sz w:val="22"/>
                                  <w:szCs w:val="22"/>
                                </w:rPr>
                              </w:pPr>
                            </w:p>
                            <w:p w14:paraId="7DB7E31C" w14:textId="77777777" w:rsidR="00BD6716" w:rsidRPr="007C1AAC" w:rsidRDefault="00BD6716" w:rsidP="004D51DE">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41" name="Line 161"/>
                        <wps:cNvCnPr>
                          <a:cxnSpLocks noChangeShapeType="1"/>
                          <a:stCxn id="240" idx="2"/>
                        </wps:cNvCnPr>
                        <wps:spPr bwMode="auto">
                          <a:xfrm>
                            <a:off x="568360" y="697264"/>
                            <a:ext cx="20920" cy="280454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3" name="Text Box 162"/>
                        <wps:cNvSpPr txBox="1">
                          <a:spLocks noChangeArrowheads="1"/>
                        </wps:cNvSpPr>
                        <wps:spPr bwMode="auto">
                          <a:xfrm>
                            <a:off x="778225" y="820982"/>
                            <a:ext cx="886767" cy="259069"/>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1404AE5" w14:textId="42071BBD" w:rsidR="00BD6716" w:rsidRPr="007C1AAC" w:rsidRDefault="00BD6716" w:rsidP="004D51DE">
                              <w:pPr>
                                <w:spacing w:before="0"/>
                                <w:jc w:val="center"/>
                                <w:rPr>
                                  <w:sz w:val="22"/>
                                  <w:szCs w:val="22"/>
                                </w:rPr>
                              </w:pPr>
                              <w:r>
                                <w:rPr>
                                  <w:sz w:val="22"/>
                                  <w:szCs w:val="22"/>
                                </w:rPr>
                                <w:t>Association</w:t>
                              </w:r>
                            </w:p>
                            <w:p w14:paraId="2A862589" w14:textId="77777777" w:rsidR="00BD6716" w:rsidRDefault="00BD6716" w:rsidP="004D51DE"/>
                            <w:p w14:paraId="775AB349" w14:textId="77777777" w:rsidR="00BD6716" w:rsidRPr="007C1AAC" w:rsidRDefault="00BD6716" w:rsidP="004D51DE">
                              <w:pPr>
                                <w:rPr>
                                  <w:sz w:val="22"/>
                                  <w:szCs w:val="22"/>
                                </w:rPr>
                              </w:pPr>
                              <w:r>
                                <w:rPr>
                                  <w:sz w:val="22"/>
                                  <w:szCs w:val="22"/>
                                </w:rPr>
                                <w:t xml:space="preserve">Message </w:t>
                              </w:r>
                              <w:r w:rsidRPr="007C1AAC">
                                <w:rPr>
                                  <w:sz w:val="22"/>
                                  <w:szCs w:val="22"/>
                                </w:rPr>
                                <w:t>1</w:t>
                              </w:r>
                            </w:p>
                          </w:txbxContent>
                        </wps:txbx>
                        <wps:bodyPr rot="0" vert="horz" wrap="square" lIns="0" tIns="45720" rIns="0" bIns="0" anchor="t" anchorCtr="0" upright="1">
                          <a:noAutofit/>
                        </wps:bodyPr>
                      </wps:wsp>
                      <wps:wsp>
                        <wps:cNvPr id="245" name="Line 163"/>
                        <wps:cNvCnPr>
                          <a:cxnSpLocks noChangeShapeType="1"/>
                        </wps:cNvCnPr>
                        <wps:spPr bwMode="auto">
                          <a:xfrm flipH="1">
                            <a:off x="2512907" y="634069"/>
                            <a:ext cx="7234" cy="285419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6" name="Rectangle 164"/>
                        <wps:cNvSpPr>
                          <a:spLocks noChangeArrowheads="1"/>
                        </wps:cNvSpPr>
                        <wps:spPr bwMode="auto">
                          <a:xfrm>
                            <a:off x="503455" y="803485"/>
                            <a:ext cx="169545" cy="2504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7" name="Rectangle 165"/>
                        <wps:cNvSpPr>
                          <a:spLocks noChangeArrowheads="1"/>
                        </wps:cNvSpPr>
                        <wps:spPr bwMode="auto">
                          <a:xfrm>
                            <a:off x="2410231" y="803366"/>
                            <a:ext cx="203835" cy="25036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8" name="Line 166"/>
                        <wps:cNvCnPr>
                          <a:cxnSpLocks noChangeShapeType="1"/>
                        </wps:cNvCnPr>
                        <wps:spPr bwMode="auto">
                          <a:xfrm>
                            <a:off x="684502" y="1192653"/>
                            <a:ext cx="1709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9" name="Text Box 167"/>
                        <wps:cNvSpPr txBox="1">
                          <a:spLocks noChangeArrowheads="1"/>
                        </wps:cNvSpPr>
                        <wps:spPr bwMode="auto">
                          <a:xfrm>
                            <a:off x="2055419" y="203913"/>
                            <a:ext cx="914400" cy="4300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0C2F10" w14:textId="77777777" w:rsidR="00BD6716" w:rsidRPr="00D43E51" w:rsidRDefault="00BD6716" w:rsidP="00D43E51">
                              <w:pPr>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250" name="Line 168"/>
                        <wps:cNvCnPr>
                          <a:cxnSpLocks noChangeShapeType="1"/>
                        </wps:cNvCnPr>
                        <wps:spPr bwMode="auto">
                          <a:xfrm flipH="1">
                            <a:off x="685145" y="1321856"/>
                            <a:ext cx="170851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738" name="Rectangle 200738"/>
                        <wps:cNvSpPr/>
                        <wps:spPr>
                          <a:xfrm>
                            <a:off x="777972" y="1079406"/>
                            <a:ext cx="1389066" cy="35727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Text Box 162"/>
                        <wps:cNvSpPr txBox="1">
                          <a:spLocks noChangeArrowheads="1"/>
                        </wps:cNvSpPr>
                        <wps:spPr bwMode="auto">
                          <a:xfrm>
                            <a:off x="778472" y="1664788"/>
                            <a:ext cx="1002202"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7294FB7" w14:textId="46DC0DAD" w:rsidR="00BD6716" w:rsidRDefault="00BD6716" w:rsidP="00D43E51">
                              <w:pPr>
                                <w:pStyle w:val="NormalWeb"/>
                                <w:spacing w:before="0"/>
                                <w:jc w:val="center"/>
                              </w:pPr>
                              <w:r>
                                <w:rPr>
                                  <w:sz w:val="22"/>
                                  <w:szCs w:val="22"/>
                                </w:rPr>
                                <w:t>Configuration</w:t>
                              </w:r>
                            </w:p>
                            <w:p w14:paraId="06E409F5" w14:textId="77777777" w:rsidR="00BD6716" w:rsidRDefault="00BD6716" w:rsidP="00D43E51">
                              <w:pPr>
                                <w:pStyle w:val="NormalWeb"/>
                              </w:pPr>
                              <w:r>
                                <w:t> </w:t>
                              </w:r>
                            </w:p>
                            <w:p w14:paraId="755EB3D3" w14:textId="77777777" w:rsidR="00BD6716" w:rsidRDefault="00BD6716" w:rsidP="00D43E51">
                              <w:pPr>
                                <w:pStyle w:val="NormalWeb"/>
                              </w:pPr>
                              <w:r>
                                <w:rPr>
                                  <w:sz w:val="22"/>
                                  <w:szCs w:val="22"/>
                                </w:rPr>
                                <w:t>Message 1</w:t>
                              </w:r>
                            </w:p>
                          </w:txbxContent>
                        </wps:txbx>
                        <wps:bodyPr rot="0" vert="horz" wrap="square" lIns="0" tIns="45720" rIns="0" bIns="0" anchor="t" anchorCtr="0" upright="1">
                          <a:noAutofit/>
                        </wps:bodyPr>
                      </wps:wsp>
                      <wps:wsp>
                        <wps:cNvPr id="333" name="Line 166"/>
                        <wps:cNvCnPr>
                          <a:cxnSpLocks noChangeShapeType="1"/>
                        </wps:cNvCnPr>
                        <wps:spPr bwMode="auto">
                          <a:xfrm>
                            <a:off x="684526" y="2036514"/>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4" name="Line 168"/>
                        <wps:cNvCnPr>
                          <a:cxnSpLocks noChangeShapeType="1"/>
                        </wps:cNvCnPr>
                        <wps:spPr bwMode="auto">
                          <a:xfrm flipH="1">
                            <a:off x="685161" y="2166054"/>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5" name="Rectangle 335"/>
                        <wps:cNvSpPr/>
                        <wps:spPr>
                          <a:xfrm>
                            <a:off x="778506" y="1923484"/>
                            <a:ext cx="1388745" cy="35687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FC9ECC3" w14:textId="77777777" w:rsidR="00BD6716" w:rsidRDefault="00BD6716" w:rsidP="00D43E5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6" name="Text Box 162"/>
                        <wps:cNvSpPr txBox="1">
                          <a:spLocks noChangeArrowheads="1"/>
                        </wps:cNvSpPr>
                        <wps:spPr bwMode="auto">
                          <a:xfrm>
                            <a:off x="778472" y="2530917"/>
                            <a:ext cx="1002124"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A6C63EF" w14:textId="3FD3FD81" w:rsidR="00BD6716" w:rsidRDefault="00BD6716" w:rsidP="00D43E51">
                              <w:pPr>
                                <w:pStyle w:val="NormalWeb"/>
                                <w:spacing w:before="0"/>
                                <w:jc w:val="center"/>
                              </w:pPr>
                              <w:r>
                                <w:rPr>
                                  <w:sz w:val="22"/>
                                  <w:szCs w:val="22"/>
                                </w:rPr>
                                <w:t>Measurements</w:t>
                              </w:r>
                            </w:p>
                            <w:p w14:paraId="2B42BCCA" w14:textId="77777777" w:rsidR="00BD6716" w:rsidRDefault="00BD6716" w:rsidP="00D43E51">
                              <w:pPr>
                                <w:pStyle w:val="NormalWeb"/>
                              </w:pPr>
                              <w:r>
                                <w:t> </w:t>
                              </w:r>
                            </w:p>
                            <w:p w14:paraId="3A5159B0" w14:textId="77777777" w:rsidR="00BD6716" w:rsidRDefault="00BD6716" w:rsidP="00D43E51">
                              <w:pPr>
                                <w:pStyle w:val="NormalWeb"/>
                              </w:pPr>
                              <w:r>
                                <w:rPr>
                                  <w:sz w:val="22"/>
                                  <w:szCs w:val="22"/>
                                </w:rPr>
                                <w:t>Message 1</w:t>
                              </w:r>
                            </w:p>
                          </w:txbxContent>
                        </wps:txbx>
                        <wps:bodyPr rot="0" vert="horz" wrap="square" lIns="0" tIns="45720" rIns="0" bIns="0" anchor="t" anchorCtr="0" upright="1">
                          <a:noAutofit/>
                        </wps:bodyPr>
                      </wps:wsp>
                      <wps:wsp>
                        <wps:cNvPr id="337" name="Line 166"/>
                        <wps:cNvCnPr>
                          <a:cxnSpLocks noChangeShapeType="1"/>
                        </wps:cNvCnPr>
                        <wps:spPr bwMode="auto">
                          <a:xfrm>
                            <a:off x="684526" y="2862151"/>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8" name="Line 168"/>
                        <wps:cNvCnPr>
                          <a:cxnSpLocks noChangeShapeType="1"/>
                        </wps:cNvCnPr>
                        <wps:spPr bwMode="auto">
                          <a:xfrm flipH="1">
                            <a:off x="673001" y="2923958"/>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9" name="Rectangle 339"/>
                        <wps:cNvSpPr/>
                        <wps:spPr>
                          <a:xfrm>
                            <a:off x="778438" y="2788964"/>
                            <a:ext cx="1388745" cy="435144"/>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1DC28C45" w14:textId="77777777" w:rsidR="00BD6716" w:rsidRDefault="00BD6716" w:rsidP="00D43E5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0" name="Text Box 160"/>
                        <wps:cNvSpPr txBox="1">
                          <a:spLocks noChangeArrowheads="1"/>
                        </wps:cNvSpPr>
                        <wps:spPr bwMode="auto">
                          <a:xfrm>
                            <a:off x="3012578" y="121444"/>
                            <a:ext cx="913765" cy="534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DCC178" w14:textId="77777777" w:rsidR="00BD6716" w:rsidRPr="00D43E51" w:rsidRDefault="00BD6716" w:rsidP="00D43E51">
                              <w:pPr>
                                <w:pStyle w:val="NormalWeb"/>
                                <w:spacing w:before="0"/>
                                <w:jc w:val="center"/>
                                <w:rPr>
                                  <w:sz w:val="22"/>
                                  <w:szCs w:val="22"/>
                                </w:rPr>
                              </w:pPr>
                              <w:r w:rsidRPr="00D43E51">
                                <w:rPr>
                                  <w:sz w:val="22"/>
                                  <w:szCs w:val="22"/>
                                </w:rPr>
                                <w:t>Device Observation Source</w:t>
                              </w:r>
                            </w:p>
                            <w:p w14:paraId="56F6EE50" w14:textId="77777777" w:rsidR="00BD6716" w:rsidRDefault="00BD6716" w:rsidP="00D43E51">
                              <w:pPr>
                                <w:pStyle w:val="NormalWeb"/>
                              </w:pPr>
                              <w:r>
                                <w:t> </w:t>
                              </w:r>
                            </w:p>
                            <w:p w14:paraId="5A21451C" w14:textId="77777777" w:rsidR="00BD6716" w:rsidRDefault="00BD6716" w:rsidP="00D43E51">
                              <w:pPr>
                                <w:pStyle w:val="NormalWeb"/>
                                <w:jc w:val="center"/>
                              </w:pPr>
                              <w:r>
                                <w:rPr>
                                  <w:sz w:val="22"/>
                                  <w:szCs w:val="22"/>
                                </w:rPr>
                                <w:t>Actor A</w:t>
                              </w:r>
                            </w:p>
                          </w:txbxContent>
                        </wps:txbx>
                        <wps:bodyPr rot="0" vert="horz" wrap="square" lIns="91440" tIns="45720" rIns="91440" bIns="45720" anchor="t" anchorCtr="0" upright="1">
                          <a:noAutofit/>
                        </wps:bodyPr>
                      </wps:wsp>
                      <wps:wsp>
                        <wps:cNvPr id="341" name="Line 161"/>
                        <wps:cNvCnPr>
                          <a:cxnSpLocks noChangeShapeType="1"/>
                        </wps:cNvCnPr>
                        <wps:spPr bwMode="auto">
                          <a:xfrm>
                            <a:off x="3488368" y="655293"/>
                            <a:ext cx="155" cy="321488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2" name="Text Box 162"/>
                        <wps:cNvSpPr txBox="1">
                          <a:spLocks noChangeArrowheads="1"/>
                        </wps:cNvSpPr>
                        <wps:spPr bwMode="auto">
                          <a:xfrm>
                            <a:off x="3679165" y="779182"/>
                            <a:ext cx="1229306"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C4C9F05" w14:textId="0C851DFC" w:rsidR="00BD6716" w:rsidRDefault="00BD6716" w:rsidP="00D43E51">
                              <w:pPr>
                                <w:pStyle w:val="NormalWeb"/>
                                <w:spacing w:before="0"/>
                                <w:jc w:val="center"/>
                              </w:pPr>
                              <w:r>
                                <w:rPr>
                                  <w:sz w:val="22"/>
                                  <w:szCs w:val="22"/>
                                </w:rPr>
                                <w:t>Service Discovery</w:t>
                              </w:r>
                            </w:p>
                            <w:p w14:paraId="227D89EA" w14:textId="77777777" w:rsidR="00BD6716" w:rsidRDefault="00BD6716" w:rsidP="00D43E51">
                              <w:pPr>
                                <w:pStyle w:val="NormalWeb"/>
                              </w:pPr>
                              <w:r>
                                <w:t> </w:t>
                              </w:r>
                            </w:p>
                            <w:p w14:paraId="45209CAA" w14:textId="77777777" w:rsidR="00BD6716" w:rsidRDefault="00BD6716" w:rsidP="00D43E51">
                              <w:pPr>
                                <w:pStyle w:val="NormalWeb"/>
                              </w:pPr>
                              <w:r>
                                <w:rPr>
                                  <w:sz w:val="22"/>
                                  <w:szCs w:val="22"/>
                                </w:rPr>
                                <w:t>Message 1</w:t>
                              </w:r>
                            </w:p>
                          </w:txbxContent>
                        </wps:txbx>
                        <wps:bodyPr rot="0" vert="horz" wrap="square" lIns="0" tIns="45720" rIns="0" bIns="0" anchor="t" anchorCtr="0" upright="1">
                          <a:noAutofit/>
                        </wps:bodyPr>
                      </wps:wsp>
                      <wps:wsp>
                        <wps:cNvPr id="343" name="Line 163"/>
                        <wps:cNvCnPr>
                          <a:cxnSpLocks noChangeShapeType="1"/>
                        </wps:cNvCnPr>
                        <wps:spPr bwMode="auto">
                          <a:xfrm>
                            <a:off x="5413218" y="655293"/>
                            <a:ext cx="0" cy="321543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4" name="Rectangle 344"/>
                        <wps:cNvSpPr>
                          <a:spLocks noChangeArrowheads="1"/>
                        </wps:cNvSpPr>
                        <wps:spPr bwMode="auto">
                          <a:xfrm>
                            <a:off x="3404071" y="768804"/>
                            <a:ext cx="168910" cy="3003943"/>
                          </a:xfrm>
                          <a:prstGeom prst="rect">
                            <a:avLst/>
                          </a:prstGeom>
                          <a:solidFill>
                            <a:srgbClr val="FFFFFF"/>
                          </a:solidFill>
                          <a:ln w="9525">
                            <a:solidFill>
                              <a:srgbClr val="000000"/>
                            </a:solidFill>
                            <a:miter lim="800000"/>
                            <a:headEnd/>
                            <a:tailEnd/>
                          </a:ln>
                        </wps:spPr>
                        <wps:txbx>
                          <w:txbxContent>
                            <w:p w14:paraId="08BCFEEF" w14:textId="77777777" w:rsidR="00BD6716" w:rsidRDefault="00BD6716" w:rsidP="00D43E51"/>
                          </w:txbxContent>
                        </wps:txbx>
                        <wps:bodyPr rot="0" vert="horz" wrap="square" lIns="91440" tIns="45720" rIns="91440" bIns="45720" anchor="t" anchorCtr="0" upright="1">
                          <a:noAutofit/>
                        </wps:bodyPr>
                      </wps:wsp>
                      <wps:wsp>
                        <wps:cNvPr id="345" name="Rectangle 345"/>
                        <wps:cNvSpPr>
                          <a:spLocks noChangeArrowheads="1"/>
                        </wps:cNvSpPr>
                        <wps:spPr bwMode="auto">
                          <a:xfrm>
                            <a:off x="5310808" y="761295"/>
                            <a:ext cx="203200" cy="3010914"/>
                          </a:xfrm>
                          <a:prstGeom prst="rect">
                            <a:avLst/>
                          </a:prstGeom>
                          <a:solidFill>
                            <a:srgbClr val="FFFFFF"/>
                          </a:solidFill>
                          <a:ln w="9525">
                            <a:solidFill>
                              <a:srgbClr val="000000"/>
                            </a:solidFill>
                            <a:miter lim="800000"/>
                            <a:headEnd/>
                            <a:tailEnd/>
                          </a:ln>
                        </wps:spPr>
                        <wps:txbx>
                          <w:txbxContent>
                            <w:p w14:paraId="2DE15CE6" w14:textId="77777777" w:rsidR="00BD6716" w:rsidRDefault="00BD6716" w:rsidP="00D43E51"/>
                          </w:txbxContent>
                        </wps:txbx>
                        <wps:bodyPr rot="0" vert="horz" wrap="square" lIns="91440" tIns="45720" rIns="91440" bIns="45720" anchor="t" anchorCtr="0" upright="1">
                          <a:noAutofit/>
                        </wps:bodyPr>
                      </wps:wsp>
                      <wps:wsp>
                        <wps:cNvPr id="346" name="Line 166"/>
                        <wps:cNvCnPr>
                          <a:cxnSpLocks noChangeShapeType="1"/>
                        </wps:cNvCnPr>
                        <wps:spPr bwMode="auto">
                          <a:xfrm>
                            <a:off x="3586249" y="1267658"/>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Text Box 167"/>
                        <wps:cNvSpPr txBox="1">
                          <a:spLocks noChangeArrowheads="1"/>
                        </wps:cNvSpPr>
                        <wps:spPr bwMode="auto">
                          <a:xfrm>
                            <a:off x="4908471" y="169546"/>
                            <a:ext cx="913765" cy="3926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756445" w14:textId="490061A4" w:rsidR="00BD6716" w:rsidRPr="00D43E51" w:rsidRDefault="00BD6716" w:rsidP="00D43E51">
                              <w:pPr>
                                <w:pStyle w:val="NormalWeb"/>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348" name="Line 168"/>
                        <wps:cNvCnPr>
                          <a:cxnSpLocks noChangeShapeType="1"/>
                        </wps:cNvCnPr>
                        <wps:spPr bwMode="auto">
                          <a:xfrm flipH="1">
                            <a:off x="3572499" y="1157059"/>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9" name="Rectangle 349"/>
                        <wps:cNvSpPr/>
                        <wps:spPr>
                          <a:xfrm>
                            <a:off x="3679328" y="1037749"/>
                            <a:ext cx="1388745" cy="35687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6C249A" w14:textId="77777777" w:rsidR="00BD6716" w:rsidRDefault="00BD6716" w:rsidP="00D43E5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0" name="Text Box 162"/>
                        <wps:cNvSpPr txBox="1">
                          <a:spLocks noChangeArrowheads="1"/>
                        </wps:cNvSpPr>
                        <wps:spPr bwMode="auto">
                          <a:xfrm>
                            <a:off x="3679164" y="1520047"/>
                            <a:ext cx="1099091" cy="257810"/>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2A49789" w14:textId="2F63885E" w:rsidR="00BD6716" w:rsidRDefault="00BD6716" w:rsidP="00D43E51">
                              <w:pPr>
                                <w:pStyle w:val="NormalWeb"/>
                                <w:spacing w:before="0"/>
                                <w:jc w:val="center"/>
                              </w:pPr>
                              <w:r>
                                <w:rPr>
                                  <w:sz w:val="22"/>
                                  <w:szCs w:val="22"/>
                                </w:rPr>
                                <w:t>Dev Info reading</w:t>
                              </w:r>
                            </w:p>
                            <w:p w14:paraId="1F562742" w14:textId="77777777" w:rsidR="00BD6716" w:rsidRDefault="00BD6716" w:rsidP="00D43E51">
                              <w:pPr>
                                <w:pStyle w:val="NormalWeb"/>
                              </w:pPr>
                              <w:r>
                                <w:t> </w:t>
                              </w:r>
                            </w:p>
                            <w:p w14:paraId="472CC334" w14:textId="77777777" w:rsidR="00BD6716" w:rsidRDefault="00BD6716" w:rsidP="00D43E51">
                              <w:pPr>
                                <w:pStyle w:val="NormalWeb"/>
                              </w:pPr>
                              <w:r>
                                <w:rPr>
                                  <w:sz w:val="22"/>
                                  <w:szCs w:val="22"/>
                                </w:rPr>
                                <w:t>Message 1</w:t>
                              </w:r>
                            </w:p>
                          </w:txbxContent>
                        </wps:txbx>
                        <wps:bodyPr rot="0" vert="horz" wrap="square" lIns="0" tIns="45720" rIns="0" bIns="0" anchor="t" anchorCtr="0" upright="1">
                          <a:noAutofit/>
                        </wps:bodyPr>
                      </wps:wsp>
                      <wps:wsp>
                        <wps:cNvPr id="353" name="Rectangle 353"/>
                        <wps:cNvSpPr/>
                        <wps:spPr>
                          <a:xfrm>
                            <a:off x="3679328" y="1778709"/>
                            <a:ext cx="1388110" cy="356235"/>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088EC9E6" w14:textId="77777777" w:rsidR="00BD6716" w:rsidRDefault="00BD6716" w:rsidP="00D43E51">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4" name="Text Box 162"/>
                        <wps:cNvSpPr txBox="1">
                          <a:spLocks noChangeArrowheads="1"/>
                        </wps:cNvSpPr>
                        <wps:spPr bwMode="auto">
                          <a:xfrm>
                            <a:off x="3679328" y="2269359"/>
                            <a:ext cx="1002030" cy="257810"/>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ED09AE7" w14:textId="3D0E7D12" w:rsidR="00BD6716" w:rsidRDefault="00BD6716" w:rsidP="00D43E51">
                              <w:pPr>
                                <w:pStyle w:val="NormalWeb"/>
                                <w:spacing w:before="0"/>
                                <w:jc w:val="center"/>
                              </w:pPr>
                              <w:r>
                                <w:rPr>
                                  <w:sz w:val="22"/>
                                  <w:szCs w:val="22"/>
                                </w:rPr>
                                <w:t>Enabling</w:t>
                              </w:r>
                            </w:p>
                            <w:p w14:paraId="43D34E8F" w14:textId="77777777" w:rsidR="00BD6716" w:rsidRDefault="00BD6716" w:rsidP="00D43E51">
                              <w:pPr>
                                <w:pStyle w:val="NormalWeb"/>
                              </w:pPr>
                              <w:r>
                                <w:t> </w:t>
                              </w:r>
                            </w:p>
                            <w:p w14:paraId="1C799819" w14:textId="77777777" w:rsidR="00BD6716" w:rsidRDefault="00BD6716" w:rsidP="00D43E51">
                              <w:pPr>
                                <w:pStyle w:val="NormalWeb"/>
                              </w:pPr>
                              <w:r>
                                <w:rPr>
                                  <w:sz w:val="22"/>
                                  <w:szCs w:val="22"/>
                                </w:rPr>
                                <w:t>Message 1</w:t>
                              </w:r>
                            </w:p>
                          </w:txbxContent>
                        </wps:txbx>
                        <wps:bodyPr rot="0" vert="horz" wrap="square" lIns="0" tIns="45720" rIns="0" bIns="0" anchor="t" anchorCtr="0" upright="1">
                          <a:noAutofit/>
                        </wps:bodyPr>
                      </wps:wsp>
                      <wps:wsp>
                        <wps:cNvPr id="357" name="Rectangle 357"/>
                        <wps:cNvSpPr/>
                        <wps:spPr>
                          <a:xfrm>
                            <a:off x="3679328" y="2527804"/>
                            <a:ext cx="1388110" cy="356235"/>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72A95135" w14:textId="77777777" w:rsidR="00BD6716" w:rsidRDefault="00BD6716" w:rsidP="00D43E51">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8" name="Text Box 162"/>
                        <wps:cNvSpPr txBox="1">
                          <a:spLocks noChangeArrowheads="1"/>
                        </wps:cNvSpPr>
                        <wps:spPr bwMode="auto">
                          <a:xfrm>
                            <a:off x="3680443" y="3007074"/>
                            <a:ext cx="1001395" cy="25717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02FCF03" w14:textId="74A6F670" w:rsidR="00BD6716" w:rsidRDefault="00BD6716" w:rsidP="00D43E51">
                              <w:pPr>
                                <w:pStyle w:val="NormalWeb"/>
                                <w:spacing w:before="0"/>
                                <w:jc w:val="center"/>
                              </w:pPr>
                              <w:r>
                                <w:rPr>
                                  <w:sz w:val="22"/>
                                  <w:szCs w:val="22"/>
                                </w:rPr>
                                <w:t>Measurements</w:t>
                              </w:r>
                            </w:p>
                            <w:p w14:paraId="4525657B" w14:textId="77777777" w:rsidR="00BD6716" w:rsidRDefault="00BD6716" w:rsidP="00D43E51">
                              <w:pPr>
                                <w:pStyle w:val="NormalWeb"/>
                              </w:pPr>
                              <w:r>
                                <w:t> </w:t>
                              </w:r>
                            </w:p>
                            <w:p w14:paraId="46B2ECC9" w14:textId="77777777" w:rsidR="00BD6716" w:rsidRDefault="00BD6716" w:rsidP="00D43E51">
                              <w:pPr>
                                <w:pStyle w:val="NormalWeb"/>
                              </w:pPr>
                              <w:r>
                                <w:rPr>
                                  <w:sz w:val="22"/>
                                  <w:szCs w:val="22"/>
                                </w:rPr>
                                <w:t>Message 1</w:t>
                              </w:r>
                            </w:p>
                          </w:txbxContent>
                        </wps:txbx>
                        <wps:bodyPr rot="0" vert="horz" wrap="square" lIns="0" tIns="45720" rIns="0" bIns="0" anchor="t" anchorCtr="0" upright="1">
                          <a:noAutofit/>
                        </wps:bodyPr>
                      </wps:wsp>
                      <wps:wsp>
                        <wps:cNvPr id="359" name="Line 166"/>
                        <wps:cNvCnPr>
                          <a:cxnSpLocks noChangeShapeType="1"/>
                        </wps:cNvCnPr>
                        <wps:spPr bwMode="auto">
                          <a:xfrm>
                            <a:off x="3586463" y="3337911"/>
                            <a:ext cx="17075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0" name="Line 168"/>
                        <wps:cNvCnPr>
                          <a:cxnSpLocks noChangeShapeType="1"/>
                        </wps:cNvCnPr>
                        <wps:spPr bwMode="auto">
                          <a:xfrm flipH="1">
                            <a:off x="3587098" y="3399721"/>
                            <a:ext cx="1706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1" name="Rectangle 361"/>
                        <wps:cNvSpPr/>
                        <wps:spPr>
                          <a:xfrm>
                            <a:off x="3680280" y="3265053"/>
                            <a:ext cx="1387475" cy="426414"/>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0030F3C2" w14:textId="77777777" w:rsidR="00BD6716" w:rsidRDefault="00BD6716" w:rsidP="00D43E51">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2" name="Line 166"/>
                        <wps:cNvCnPr>
                          <a:cxnSpLocks noChangeShapeType="1"/>
                        </wps:cNvCnPr>
                        <wps:spPr bwMode="auto">
                          <a:xfrm>
                            <a:off x="3599104" y="2011324"/>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3" name="Line 168"/>
                        <wps:cNvCnPr>
                          <a:cxnSpLocks noChangeShapeType="1"/>
                        </wps:cNvCnPr>
                        <wps:spPr bwMode="auto">
                          <a:xfrm flipH="1">
                            <a:off x="3585354" y="1900725"/>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4" name="Line 166"/>
                        <wps:cNvCnPr>
                          <a:cxnSpLocks noChangeShapeType="1"/>
                        </wps:cNvCnPr>
                        <wps:spPr bwMode="auto">
                          <a:xfrm>
                            <a:off x="3586256" y="2775615"/>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5" name="Line 168"/>
                        <wps:cNvCnPr>
                          <a:cxnSpLocks noChangeShapeType="1"/>
                        </wps:cNvCnPr>
                        <wps:spPr bwMode="auto">
                          <a:xfrm flipH="1">
                            <a:off x="3572506" y="2665016"/>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740" name="Text Box 200740"/>
                        <wps:cNvSpPr txBox="1"/>
                        <wps:spPr>
                          <a:xfrm>
                            <a:off x="989117" y="349734"/>
                            <a:ext cx="1056005" cy="219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58B166" w14:textId="4BCE8EE9" w:rsidR="00BD6716" w:rsidRPr="00D43E51" w:rsidRDefault="00BD6716" w:rsidP="00D43E51">
                              <w:pPr>
                                <w:spacing w:before="0"/>
                                <w:rPr>
                                  <w:sz w:val="16"/>
                                  <w:szCs w:val="16"/>
                                </w:rPr>
                              </w:pPr>
                              <w:r>
                                <w:rPr>
                                  <w:sz w:val="16"/>
                                  <w:szCs w:val="16"/>
                                </w:rPr>
                                <w:t>Establish Connection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6" name="Text Box 366"/>
                        <wps:cNvSpPr txBox="1"/>
                        <wps:spPr>
                          <a:xfrm>
                            <a:off x="3891465" y="316745"/>
                            <a:ext cx="1056005" cy="21838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966B5" w14:textId="77777777" w:rsidR="00BD6716" w:rsidRPr="00D43E51" w:rsidRDefault="00BD6716" w:rsidP="00D43E51">
                              <w:pPr>
                                <w:spacing w:before="0"/>
                                <w:rPr>
                                  <w:sz w:val="16"/>
                                  <w:szCs w:val="16"/>
                                </w:rPr>
                              </w:pPr>
                              <w:r>
                                <w:rPr>
                                  <w:sz w:val="16"/>
                                  <w:szCs w:val="16"/>
                                </w:rPr>
                                <w:t>Establish Connection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7" name="Text Box 367"/>
                        <wps:cNvSpPr txBox="1"/>
                        <wps:spPr>
                          <a:xfrm>
                            <a:off x="1025574" y="3634905"/>
                            <a:ext cx="1158240" cy="297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981850" w14:textId="05E508E5" w:rsidR="00BD6716" w:rsidRPr="00D43E51" w:rsidRDefault="00BD6716" w:rsidP="00D43E51">
                              <w:pPr>
                                <w:spacing w:before="0"/>
                                <w:rPr>
                                  <w:szCs w:val="24"/>
                                </w:rPr>
                              </w:pPr>
                              <w:r>
                                <w:rPr>
                                  <w:szCs w:val="24"/>
                                </w:rPr>
                                <w:t>IEEE Exchange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8" name="Text Box 368"/>
                        <wps:cNvSpPr txBox="1"/>
                        <wps:spPr>
                          <a:xfrm>
                            <a:off x="3891279" y="3834337"/>
                            <a:ext cx="1209675" cy="297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69B94F" w14:textId="4E9DFE8C" w:rsidR="00BD6716" w:rsidRPr="00D43E51" w:rsidRDefault="00BD6716" w:rsidP="00D43E51">
                              <w:pPr>
                                <w:spacing w:before="0"/>
                                <w:rPr>
                                  <w:szCs w:val="24"/>
                                </w:rPr>
                              </w:pPr>
                              <w:r>
                                <w:rPr>
                                  <w:szCs w:val="24"/>
                                </w:rPr>
                                <w:t>BTLE Exchange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0" name="Line 166"/>
                        <wps:cNvCnPr>
                          <a:cxnSpLocks noChangeShapeType="1"/>
                        </wps:cNvCnPr>
                        <wps:spPr bwMode="auto">
                          <a:xfrm>
                            <a:off x="3599331" y="3567513"/>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1" name="Line 168"/>
                        <wps:cNvCnPr>
                          <a:cxnSpLocks noChangeShapeType="1"/>
                        </wps:cNvCnPr>
                        <wps:spPr bwMode="auto">
                          <a:xfrm flipH="1">
                            <a:off x="3585361" y="3510572"/>
                            <a:ext cx="17075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2" name="Line 166"/>
                        <wps:cNvCnPr>
                          <a:cxnSpLocks noChangeShapeType="1"/>
                        </wps:cNvCnPr>
                        <wps:spPr bwMode="auto">
                          <a:xfrm>
                            <a:off x="688376" y="3096555"/>
                            <a:ext cx="17075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3" name="Line 168"/>
                        <wps:cNvCnPr>
                          <a:cxnSpLocks noChangeShapeType="1"/>
                        </wps:cNvCnPr>
                        <wps:spPr bwMode="auto">
                          <a:xfrm flipH="1">
                            <a:off x="674406" y="3039405"/>
                            <a:ext cx="1706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200737" o:spid="_x0000_s1173" editas="canvas" style="width:468.25pt;height:335.1pt;mso-position-horizontal-relative:char;mso-position-vertical-relative:line" coordsize="59467,42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">
                <v:shape id="_x0000_s1174" type="#_x0000_t75" style="position:absolute;width:59467;height:42551;visibility:visible;mso-wrap-style:square">
                  <v:fill o:detectmouseclick="t"/>
                  <v:path o:connecttype="none"/>
                </v:shape>
                <v:shape id="Text Box 200740" o:spid="_x0000_s1175" type="#_x0000_t202" style="position:absolute;left:40769;top:35196;width:6496;height:22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S588UA&#10;AADcAAAADwAAAGRycy9kb3ducmV2LnhtbESPQWvCQBSE74L/YXkFb7ox0hJTVxFByMEeTCteH9nX&#10;JDT7Nu6uGv99tyD0OMzMN8xqM5hO3Mj51rKC+SwBQVxZ3XKt4OtzP81A+ICssbNMCh7kYbMej1aY&#10;a3vnI93KUIsIYZ+jgiaEPpfSVw0Z9DPbE0fv2zqDIUpXS+3wHuGmk2mSvEmDLceFBnvaNVT9lFej&#10;4GO3LLMifbjzclHsy+wyt4fspNTkZdi+gwg0hP/ws11oBYv0Ff7OxCM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pLnzxQAAANwAAAAPAAAAAAAAAAAAAAAAAJgCAABkcnMv&#10;ZG93bnJldi54bWxQSwUGAAAAAAQABAD1AAAAigMAAAAA&#10;" fillcolor="white [3201]" stroked="f" strokeweight=".5pt">
                  <v:textbox>
                    <w:txbxContent>
                      <w:p w14:paraId="1EEAFE93" w14:textId="77777777" w:rsidR="00BD6716" w:rsidRDefault="00BD6716" w:rsidP="003A38BB">
                        <w:pPr>
                          <w:pStyle w:val="NormalWeb"/>
                          <w:spacing w:before="0"/>
                        </w:pPr>
                        <w:r>
                          <w:rPr>
                            <w:sz w:val="16"/>
                            <w:szCs w:val="16"/>
                          </w:rPr>
                          <w:t>Stored data</w:t>
                        </w:r>
                      </w:p>
                    </w:txbxContent>
                  </v:textbox>
                </v:shape>
                <v:shape id="Text Box 200740" o:spid="_x0000_s1176" type="#_x0000_t202" style="position:absolute;left:11810;top:30583;width:6496;height:22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gcaMUA&#10;AADcAAAADwAAAGRycy9kb3ducmV2LnhtbESPQWvCQBSE74L/YXkFb7oxlhJTVxFByMEeTCteH9nX&#10;JDT7Nu6uGv99tyD0OMzMN8xqM5hO3Mj51rKC+SwBQVxZ3XKt4OtzP81A+ICssbNMCh7kYbMej1aY&#10;a3vnI93KUIsIYZ+jgiaEPpfSVw0Z9DPbE0fv2zqDIUpXS+3wHuGmk2mSvEmDLceFBnvaNVT9lFej&#10;4GO3LLMifbjzclHsy+wyt4fspNTkZdi+gwg0hP/ws11oBYv0Ff7OxCM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6BxoxQAAANwAAAAPAAAAAAAAAAAAAAAAAJgCAABkcnMv&#10;ZG93bnJldi54bWxQSwUGAAAAAAQABAD1AAAAigMAAAAA&#10;" fillcolor="white [3201]" stroked="f" strokeweight=".5pt">
                  <v:textbox>
                    <w:txbxContent>
                      <w:p w14:paraId="2669E0F1" w14:textId="5D0077DE" w:rsidR="00BD6716" w:rsidRDefault="00BD6716" w:rsidP="003A38BB">
                        <w:pPr>
                          <w:pStyle w:val="NormalWeb"/>
                          <w:spacing w:before="0"/>
                        </w:pPr>
                        <w:r>
                          <w:rPr>
                            <w:sz w:val="16"/>
                            <w:szCs w:val="16"/>
                          </w:rPr>
                          <w:t>Stored data</w:t>
                        </w:r>
                      </w:p>
                    </w:txbxContent>
                  </v:textbox>
                </v:shape>
                <v:shape id="Text Box 160" o:spid="_x0000_s1177" type="#_x0000_t202" style="position:absolute;left:1111;top:1626;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OXrb0A&#10;AADcAAAADwAAAGRycy9kb3ducmV2LnhtbERPSwrCMBDdC94hjOBGNFX8VqOooLj1c4CxGdtiMylN&#10;tPX2ZiG4fLz/atOYQrypcrllBcNBBII4sTrnVMHteujPQTiPrLGwTAo+5GCzbrdWGGtb85neF5+K&#10;EMIuRgWZ92UspUsyMugGtiQO3MNWBn2AVSp1hXUIN4UcRdFUGsw5NGRY0j6j5Hl5GQWPU92bLOr7&#10;0d9m5/F0h/nsbj9KdTvNdgnCU+P/4p/7pBWMxmF+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tOXrb0AAADcAAAADwAAAAAAAAAAAAAAAACYAgAAZHJzL2Rvd25yZXYu&#10;eG1sUEsFBgAAAAAEAAQA9QAAAIIDAAAAAA==&#10;" stroked="f">
                  <v:textbox>
                    <w:txbxContent>
                      <w:p w14:paraId="6D60451F" w14:textId="77777777" w:rsidR="00BD6716" w:rsidRPr="00D43E51" w:rsidRDefault="00BD6716" w:rsidP="00D43E51">
                        <w:pPr>
                          <w:spacing w:before="0"/>
                          <w:jc w:val="center"/>
                          <w:rPr>
                            <w:sz w:val="22"/>
                            <w:szCs w:val="22"/>
                          </w:rPr>
                        </w:pPr>
                        <w:r w:rsidRPr="00D43E51">
                          <w:rPr>
                            <w:sz w:val="22"/>
                            <w:szCs w:val="22"/>
                          </w:rPr>
                          <w:t>Device Observation Source</w:t>
                        </w:r>
                      </w:p>
                      <w:p w14:paraId="2148B797" w14:textId="77777777" w:rsidR="00BD6716" w:rsidRPr="00D43E51" w:rsidRDefault="00BD6716" w:rsidP="004D51DE">
                        <w:pPr>
                          <w:rPr>
                            <w:sz w:val="22"/>
                            <w:szCs w:val="22"/>
                          </w:rPr>
                        </w:pPr>
                      </w:p>
                      <w:p w14:paraId="7DB7E31C" w14:textId="77777777" w:rsidR="00BD6716" w:rsidRPr="007C1AAC" w:rsidRDefault="00BD6716" w:rsidP="004D51DE">
                        <w:pPr>
                          <w:jc w:val="center"/>
                          <w:rPr>
                            <w:sz w:val="22"/>
                            <w:szCs w:val="22"/>
                          </w:rPr>
                        </w:pPr>
                        <w:r w:rsidRPr="007C1AAC">
                          <w:rPr>
                            <w:sz w:val="22"/>
                            <w:szCs w:val="22"/>
                          </w:rPr>
                          <w:t>A</w:t>
                        </w:r>
                        <w:r>
                          <w:rPr>
                            <w:sz w:val="22"/>
                            <w:szCs w:val="22"/>
                          </w:rPr>
                          <w:t>ctor A</w:t>
                        </w:r>
                      </w:p>
                    </w:txbxContent>
                  </v:textbox>
                </v:shape>
                <v:line id="Line 161" o:spid="_x0000_s1178" style="position:absolute;visibility:visible;mso-wrap-style:square" from="5683,6972" to="5892,35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kt7cMAAADcAAAADwAAAGRycy9kb3ducmV2LnhtbESPS4vCMBSF98L8h3AHZqepMohTjSID&#10;ggsfqIPrS3Ntq81NTTK1/nsjCC4P5/FxJrPWVKIh50vLCvq9BARxZnXJuYK/w6I7AuEDssbKMim4&#10;k4fZ9KMzwVTbG++o2YdcxBH2KSooQqhTKX1WkEHfszVx9E7WGQxRulxqh7c4bio5SJKhNFhyJBRY&#10;029B2WX/byI3y1fuejxf2uVpvVpcufnZHLZKfX228zGIQG14h1/tpVYw+O7D80w8An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pLe3DAAAA3AAAAA8AAAAAAAAAAAAA&#10;AAAAoQIAAGRycy9kb3ducmV2LnhtbFBLBQYAAAAABAAEAPkAAACRAwAAAAA=&#10;">
                  <v:stroke dashstyle="dash"/>
                </v:line>
                <v:shape id="Text Box 162" o:spid="_x0000_s1179" type="#_x0000_t202" style="position:absolute;left:7782;top:8209;width:8867;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OE/8MA&#10;AADcAAAADwAAAGRycy9kb3ducmV2LnhtbESPUUvDQBCE3wX/w7GCb+bSWERir0UEwZdamvoD1tya&#10;BLN76d01if++Vyj4OMzMN8xqM3OvRvKhc2JgkeWgSGpnO2kMfB3eH55BhYhisXdCBv4owGZ9e7PC&#10;0rpJ9jRWsVEJIqFEA22MQ6l1qFtiDJkbSJL34zxjTNI32nqcEpx7XeT5k2bsJC20ONBbS/VvdWID&#10;p+IzPy7CdvTFN29xqvi4s2zM/d38+gIq0hz/w9f2hzVQLB/hciYdAb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2OE/8MAAADcAAAADwAAAAAAAAAAAAAAAACYAgAAZHJzL2Rv&#10;d25yZXYueG1sUEsFBgAAAAAEAAQA9QAAAIgDAAAAAA==&#10;" filled="f" strokeweight="1.25pt">
                  <v:textbox inset="0,,0,0">
                    <w:txbxContent>
                      <w:p w14:paraId="51404AE5" w14:textId="42071BBD" w:rsidR="00BD6716" w:rsidRPr="007C1AAC" w:rsidRDefault="00BD6716" w:rsidP="004D51DE">
                        <w:pPr>
                          <w:spacing w:before="0"/>
                          <w:jc w:val="center"/>
                          <w:rPr>
                            <w:sz w:val="22"/>
                            <w:szCs w:val="22"/>
                          </w:rPr>
                        </w:pPr>
                        <w:r>
                          <w:rPr>
                            <w:sz w:val="22"/>
                            <w:szCs w:val="22"/>
                          </w:rPr>
                          <w:t>Association</w:t>
                        </w:r>
                      </w:p>
                      <w:p w14:paraId="2A862589" w14:textId="77777777" w:rsidR="00BD6716" w:rsidRDefault="00BD6716" w:rsidP="004D51DE"/>
                      <w:p w14:paraId="775AB349" w14:textId="77777777" w:rsidR="00BD6716" w:rsidRPr="007C1AAC" w:rsidRDefault="00BD6716" w:rsidP="004D51DE">
                        <w:pPr>
                          <w:rPr>
                            <w:sz w:val="22"/>
                            <w:szCs w:val="22"/>
                          </w:rPr>
                        </w:pPr>
                        <w:r>
                          <w:rPr>
                            <w:sz w:val="22"/>
                            <w:szCs w:val="22"/>
                          </w:rPr>
                          <w:t xml:space="preserve">Message </w:t>
                        </w:r>
                        <w:r w:rsidRPr="007C1AAC">
                          <w:rPr>
                            <w:sz w:val="22"/>
                            <w:szCs w:val="22"/>
                          </w:rPr>
                          <w:t>1</w:t>
                        </w:r>
                      </w:p>
                    </w:txbxContent>
                  </v:textbox>
                </v:shape>
                <v:line id="Line 163" o:spid="_x0000_s1180" style="position:absolute;flip:x;visibility:visible;mso-wrap-style:square" from="25129,6340" to="25201,34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32l8QAAADcAAAADwAAAGRycy9kb3ducmV2LnhtbESPQWvCQBSE70L/w/IK3nTToFJSN0GK&#10;FSm9GJv7S/Z1E5p9G7Krxn/fLRR6HGbmG2ZbTLYXVxp951jB0zIBQdw43bFR8Hl+WzyD8AFZY++Y&#10;FNzJQ5E/zLaYaXfjE13LYESEsM9QQRvCkEnpm5Ys+qUbiKP35UaLIcrRSD3iLcJtL9Mk2UiLHceF&#10;Fgd6ban5Li9WQb3fVea9rvY25Q99MOuyZlkqNX+cdi8gAk3hP/zXPmoF6WoNv2fiEZD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XfaXxAAAANwAAAAPAAAAAAAAAAAA&#10;AAAAAKECAABkcnMvZG93bnJldi54bWxQSwUGAAAAAAQABAD5AAAAkgMAAAAA&#10;">
                  <v:stroke dashstyle="dash"/>
                </v:line>
                <v:rect id="Rectangle 164" o:spid="_x0000_s1181" style="position:absolute;left:5034;top:8034;width:1696;height:25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WawcUA&#10;AADcAAAADwAAAGRycy9kb3ducmV2LnhtbESPQWvCQBSE74X+h+UVeqsbo0gbXaVUUuzRxEtvz+wz&#10;iWbfhuyaRH99t1DocZiZb5jVZjSN6KlztWUF00kEgriwuuZSwSFPX15BOI+ssbFMCm7kYLN+fFhh&#10;ou3Ae+ozX4oAYZeggsr7NpHSFRUZdBPbEgfvZDuDPsiulLrDIcBNI+MoWkiDNYeFClv6qKi4ZFej&#10;4FjHB7zv88/IvKUz/zXm5+v3Vqnnp/F9CcLT6P/Df+2dVhDP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RZrBxQAAANwAAAAPAAAAAAAAAAAAAAAAAJgCAABkcnMv&#10;ZG93bnJldi54bWxQSwUGAAAAAAQABAD1AAAAigMAAAAA&#10;"/>
                <v:rect id="Rectangle 165" o:spid="_x0000_s1182" style="position:absolute;left:24102;top:8033;width:2038;height:25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k/WsUA&#10;AADcAAAADwAAAGRycy9kb3ducmV2LnhtbESPQWvCQBSE70L/w/IKvenGtLQ1ZiNisdijJhdvz+xr&#10;kpp9G7Krpv56Vyj0OMzMN0y6GEwrztS7xrKC6SQCQVxa3XCloMjX43cQziNrbC2Tgl9ysMgeRikm&#10;2l54S+edr0SAsEtQQe19l0jpypoMuontiIP3bXuDPsi+krrHS4CbVsZR9CoNNhwWauxoVVN53J2M&#10;gkMTF3jd5p+Rma2f/deQ/5z2H0o9PQ7LOQhPg/8P/7U3WkH88gb3M+EI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CT9axQAAANwAAAAPAAAAAAAAAAAAAAAAAJgCAABkcnMv&#10;ZG93bnJldi54bWxQSwUGAAAAAAQABAD1AAAAigMAAAAA&#10;"/>
                <v:line id="Line 166" o:spid="_x0000_s1183" style="position:absolute;visibility:visible;mso-wrap-style:square" from="6845,11926" to="23938,11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gE8MIAAADcAAAADwAAAGRycy9kb3ducmV2LnhtbERPy2oCMRTdF/yHcAvuakaRqqNRpIPg&#10;wgo+6Pp2cp0MndwMk3SMf98sCi4P573aRNuInjpfO1YwHmUgiEuna64UXC+7tzkIH5A1No5JwYM8&#10;bNaDlxXm2t35RP05VCKFsM9RgQmhzaX0pSGLfuRa4sTdXGcxJNhVUnd4T+G2kZMse5cWa04NBlv6&#10;MFT+nH+tgpkpTnImi8PlWPT1eBE/49f3Qqnha9wuQQSK4Sn+d++1gsk0rU1n0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fgE8MIAAADcAAAADwAAAAAAAAAAAAAA&#10;AAChAgAAZHJzL2Rvd25yZXYueG1sUEsFBgAAAAAEAAQA+QAAAJADAAAAAA==&#10;">
                  <v:stroke endarrow="block"/>
                </v:line>
                <v:shape id="Text Box 167" o:spid="_x0000_s1184" type="#_x0000_t202" style="position:absolute;left:20554;top:2039;width:9144;height:4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MMMA&#10;AADcAAAADwAAAGRycy9kb3ducmV2LnhtbESP3YrCMBSE7wXfIZwFb8Smij9r1ygqrHjrzwOcNse2&#10;bHNSmmjr25sFwcthZr5hVpvOVOJBjSstKxhHMQjizOqScwXXy+/oG4TzyBory6TgSQ42635vhYm2&#10;LZ/ocfa5CBB2CSoovK8TKV1WkEEX2Zo4eDfbGPRBNrnUDbYBbio5ieO5NFhyWCiwpn1B2d/5bhTc&#10;ju1wtmzTg78uTtP5DstFap9KDb667Q8IT53/hN/to1YwmS7h/0w4An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MMMAAADcAAAADwAAAAAAAAAAAAAAAACYAgAAZHJzL2Rv&#10;d25yZXYueG1sUEsFBgAAAAAEAAQA9QAAAIgDAAAAAA==&#10;" stroked="f">
                  <v:textbox>
                    <w:txbxContent>
                      <w:p w14:paraId="390C2F10" w14:textId="77777777" w:rsidR="00BD6716" w:rsidRPr="00D43E51" w:rsidRDefault="00BD6716" w:rsidP="00D43E51">
                        <w:pPr>
                          <w:spacing w:before="0"/>
                          <w:jc w:val="center"/>
                          <w:rPr>
                            <w:sz w:val="22"/>
                            <w:szCs w:val="22"/>
                          </w:rPr>
                        </w:pPr>
                        <w:r w:rsidRPr="00D43E51">
                          <w:rPr>
                            <w:sz w:val="22"/>
                            <w:szCs w:val="22"/>
                          </w:rPr>
                          <w:t>Sensor Data Consumer</w:t>
                        </w:r>
                      </w:p>
                    </w:txbxContent>
                  </v:textbox>
                </v:shape>
                <v:line id="Line 168" o:spid="_x0000_s1185" style="position:absolute;flip:x;visibility:visible;mso-wrap-style:square" from="6851,13218" to="23936,13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jZuMUAAADcAAAADwAAAGRycy9kb3ducmV2LnhtbESPTUvDQBCG74L/YRnBS7AbWyoasyl+&#10;tFAQD7Y9eByyYxLMzobs2Kb/3jkIHod33meeKVdT6M2RxtRFdnA7y8EQ19F33Dg47Dc392CSIHvs&#10;I5ODMyVYVZcXJRY+nviDjjtpjEI4FeigFRkKa1PdUsA0iwOxZl9xDCg6jo31I54UHno7z/M7G7Bj&#10;vdDiQC8t1d+7n6Aam3d+XSyy52Cz7IHWn/KWW3Hu+mp6egQjNMn/8l976x3Ml6qvzygBbP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SjZuMUAAADcAAAADwAAAAAAAAAA&#10;AAAAAAChAgAAZHJzL2Rvd25yZXYueG1sUEsFBgAAAAAEAAQA+QAAAJMDAAAAAA==&#10;">
                  <v:stroke endarrow="block"/>
                </v:line>
                <v:rect id="Rectangle 200738" o:spid="_x0000_s1186" style="position:absolute;left:7779;top:10794;width:13891;height:3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HGYMMA&#10;AADfAAAADwAAAGRycy9kb3ducmV2LnhtbESPwYrCQAyG74LvMETwplMVVLqOIoKw6Mkqew6d2BY7&#10;mdIZdfbtzWFhj+HP/yXfZpdcq17Uh8azgdk0A0VcettwZeB2PU7WoEJEtth6JgO/FGC3HQ42mFv/&#10;5gu9ilgpgXDI0UAdY5drHcqaHIap74glu/veYZSxr7Tt8S1w1+p5li21w4blQo0dHWoqH8XTGfhZ&#10;X2x1S6fCnRfPw32+DC7FYMx4lPZfoCKl+L/81/62BoS4WsjD4iMuoL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HGYMMAAADfAAAADwAAAAAAAAAAAAAAAACYAgAAZHJzL2Rv&#10;d25yZXYueG1sUEsFBgAAAAAEAAQA9QAAAIgDAAAAAA==&#10;" filled="f" strokecolor="black [3213]" strokeweight=".5pt"/>
                <v:shape id="Text Box 162" o:spid="_x0000_s1187" type="#_x0000_t202" style="position:absolute;left:7784;top:16647;width:10022;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hdhMMA&#10;AADcAAAADwAAAGRycy9kb3ducmV2LnhtbESPUWvCQBCE34X+h2MLfdOLEYqknlIKhb5YafQHbHPb&#10;JDS7F+/OJP33PUHwcZiZb5jNbuJODeRD68TAcpGBIqmcbaU2cDq+z9egQkSx2DkhA38UYLd9mG2w&#10;sG6ULxrKWKsEkVCggSbGvtA6VA0xhoXrSZL34zxjTNLX2nocE5w7nWfZs2ZsJS002NNbQ9VveWED&#10;l/wzOy/DfvD5N+9xLPl8sGzM0+P0+gIq0hTv4Vv7wxpYrXK4nklHQG//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shdhMMAAADcAAAADwAAAAAAAAAAAAAAAACYAgAAZHJzL2Rv&#10;d25yZXYueG1sUEsFBgAAAAAEAAQA9QAAAIgDAAAAAA==&#10;" filled="f" strokeweight="1.25pt">
                  <v:textbox inset="0,,0,0">
                    <w:txbxContent>
                      <w:p w14:paraId="77294FB7" w14:textId="46DC0DAD" w:rsidR="00BD6716" w:rsidRDefault="00BD6716" w:rsidP="00D43E51">
                        <w:pPr>
                          <w:pStyle w:val="NormalWeb"/>
                          <w:spacing w:before="0"/>
                          <w:jc w:val="center"/>
                        </w:pPr>
                        <w:r>
                          <w:rPr>
                            <w:sz w:val="22"/>
                            <w:szCs w:val="22"/>
                          </w:rPr>
                          <w:t>Configuration</w:t>
                        </w:r>
                      </w:p>
                      <w:p w14:paraId="06E409F5" w14:textId="77777777" w:rsidR="00BD6716" w:rsidRDefault="00BD6716" w:rsidP="00D43E51">
                        <w:pPr>
                          <w:pStyle w:val="NormalWeb"/>
                        </w:pPr>
                        <w:r>
                          <w:t> </w:t>
                        </w:r>
                      </w:p>
                      <w:p w14:paraId="755EB3D3" w14:textId="77777777" w:rsidR="00BD6716" w:rsidRDefault="00BD6716" w:rsidP="00D43E51">
                        <w:pPr>
                          <w:pStyle w:val="NormalWeb"/>
                        </w:pPr>
                        <w:r>
                          <w:rPr>
                            <w:sz w:val="22"/>
                            <w:szCs w:val="22"/>
                          </w:rPr>
                          <w:t>Message 1</w:t>
                        </w:r>
                      </w:p>
                    </w:txbxContent>
                  </v:textbox>
                </v:shape>
                <v:line id="Line 166" o:spid="_x0000_s1188" style="position:absolute;visibility:visible;mso-wrap-style:square" from="6845,20365" to="23933,20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vqYcUAAADcAAAADwAAAGRycy9kb3ducmV2LnhtbESPQWsCMRSE70L/Q3gFb5q1C7WuRild&#10;BA+1oJaeXzfPzdLNy7KJa/rvG6HgcZiZb5jVJtpWDNT7xrGC2TQDQVw53XCt4PO0nbyA8AFZY+uY&#10;FPySh836YbTCQrsrH2g4hlokCPsCFZgQukJKXxmy6KeuI07e2fUWQ5J9LXWP1wS3rXzKsmdpseG0&#10;YLCjN0PVz/FiFcxNeZBzWb6fPsqhmS3iPn59L5QaP8bXJYhAMdzD/+2dVpD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bvqYcUAAADcAAAADwAAAAAAAAAA&#10;AAAAAAChAgAAZHJzL2Rvd25yZXYueG1sUEsFBgAAAAAEAAQA+QAAAJMDAAAAAA==&#10;">
                  <v:stroke endarrow="block"/>
                </v:line>
                <v:line id="Line 168" o:spid="_x0000_s1189" style="position:absolute;flip:x;visibility:visible;mso-wrap-style:square" from="6851,21660" to="23933,21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01hsUAAADcAAAADwAAAGRycy9kb3ducmV2LnhtbESPQWvCQBCF70L/wzIFL0E3NlJs6iq1&#10;rVAQD1UPPQ7ZaRKanQ3ZUeO/dwuCx8eb971582XvGnWiLtSeDUzGKSjiwtuaSwOH/Xo0AxUE2WLj&#10;mQxcKMBy8TCYY279mb/ptJNSRQiHHA1UIm2udSgqchjGviWO3q/vHEqUXalth+cId41+StNn7bDm&#10;2FBhS+8VFX+7o4tvrLf8kWXJyukkeaHPH9mkWowZPvZvr6CEerkf39Jf1kCWTeF/TCSAXl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S01hsUAAADcAAAADwAAAAAAAAAA&#10;AAAAAAChAgAAZHJzL2Rvd25yZXYueG1sUEsFBgAAAAAEAAQA+QAAAJMDAAAAAA==&#10;">
                  <v:stroke endarrow="block"/>
                </v:line>
                <v:rect id="Rectangle 335" o:spid="_x0000_s1190" style="position:absolute;left:7785;top:19234;width:13887;height:3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b1MYA&#10;AADcAAAADwAAAGRycy9kb3ducmV2LnhtbESPQWsCMRSE74L/IbxCb5pt1W1ZjWJtC4IXa3uot0fy&#10;3F3cvKxJqtt/3xQEj8PMfMPMFp1txJl8qB0reBhmIIi1MzWXCr4+3wfPIEJENtg4JgW/FGAx7/dm&#10;WBh34Q8672IpEoRDgQqqGNtCyqArshiGriVO3sF5izFJX0rj8ZLgtpGPWZZLizWnhQpbWlWkj7sf&#10;q+Bpkr+4sR77t1Mu28Nmv/3Wr0ul7u+65RREpC7ewtf22igYjSbwfyYd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Yvb1MYAAADcAAAADwAAAAAAAAAAAAAAAACYAgAAZHJz&#10;L2Rvd25yZXYueG1sUEsFBgAAAAAEAAQA9QAAAIsDAAAAAA==&#10;" filled="f" strokecolor="windowText" strokeweight=".5pt">
                  <v:textbox>
                    <w:txbxContent>
                      <w:p w14:paraId="3FC9ECC3" w14:textId="77777777" w:rsidR="00BD6716" w:rsidRDefault="00BD6716" w:rsidP="00D43E51"/>
                    </w:txbxContent>
                  </v:textbox>
                </v:rect>
                <v:shape id="Text Box 162" o:spid="_x0000_s1191" type="#_x0000_t202" style="position:absolute;left:7784;top:25309;width:10021;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Nbh8MA&#10;AADcAAAADwAAAGRycy9kb3ducmV2LnhtbESPUWvCQBCE3wv9D8cW+lYvRhCJniKFQl9sMfYHbHNr&#10;EszuxbszSf99Tyj0cZiZb5jNbuJODeRD68TAfJaBIqmcbaU28HV6e1mBChHFYueEDPxQgN328WGD&#10;hXWjHGkoY60SREKBBpoY+0LrUDXEGGauJ0ne2XnGmKSvtfU4Jjh3Os+ypWZsJS002NNrQ9WlvLGB&#10;W/6RXefhMPj8mw84lnz9tGzM89O0X4OKNMX/8F/73RpYLJZwP5OOgN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Nbh8MAAADcAAAADwAAAAAAAAAAAAAAAACYAgAAZHJzL2Rv&#10;d25yZXYueG1sUEsFBgAAAAAEAAQA9QAAAIgDAAAAAA==&#10;" filled="f" strokeweight="1.25pt">
                  <v:textbox inset="0,,0,0">
                    <w:txbxContent>
                      <w:p w14:paraId="7A6C63EF" w14:textId="3FD3FD81" w:rsidR="00BD6716" w:rsidRDefault="00BD6716" w:rsidP="00D43E51">
                        <w:pPr>
                          <w:pStyle w:val="NormalWeb"/>
                          <w:spacing w:before="0"/>
                          <w:jc w:val="center"/>
                        </w:pPr>
                        <w:r>
                          <w:rPr>
                            <w:sz w:val="22"/>
                            <w:szCs w:val="22"/>
                          </w:rPr>
                          <w:t>Measurements</w:t>
                        </w:r>
                      </w:p>
                      <w:p w14:paraId="2B42BCCA" w14:textId="77777777" w:rsidR="00BD6716" w:rsidRDefault="00BD6716" w:rsidP="00D43E51">
                        <w:pPr>
                          <w:pStyle w:val="NormalWeb"/>
                        </w:pPr>
                        <w:r>
                          <w:t> </w:t>
                        </w:r>
                      </w:p>
                      <w:p w14:paraId="3A5159B0" w14:textId="77777777" w:rsidR="00BD6716" w:rsidRDefault="00BD6716" w:rsidP="00D43E51">
                        <w:pPr>
                          <w:pStyle w:val="NormalWeb"/>
                        </w:pPr>
                        <w:r>
                          <w:rPr>
                            <w:sz w:val="22"/>
                            <w:szCs w:val="22"/>
                          </w:rPr>
                          <w:t>Message 1</w:t>
                        </w:r>
                      </w:p>
                    </w:txbxContent>
                  </v:textbox>
                </v:shape>
                <v:line id="Line 166" o:spid="_x0000_s1192" style="position:absolute;visibility:visible;mso-wrap-style:square" from="6845,28621" to="23933,28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DsYsUAAADcAAAADwAAAGRycy9kb3ducmV2LnhtbESPQWsCMRSE74X+h/AK3mpWhW5djVJc&#10;BA+1oJaeXzfPzdLNy7KJa/rvG6HgcZiZb5jlOtpWDNT7xrGCyTgDQVw53XCt4PO0fX4F4QOyxtYx&#10;KfglD+vV48MSC+2ufKDhGGqRIOwLVGBC6AopfWXIoh+7jjh5Z9dbDEn2tdQ9XhPctnKaZS/SYsNp&#10;wWBHG0PVz/FiFeSmPMhclu+nj3JoJvO4j1/fc6VGT/FtASJQDPfwf3unFcxmOdzOpCM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oDsYsUAAADcAAAADwAAAAAAAAAA&#10;AAAAAAChAgAAZHJzL2Rvd25yZXYueG1sUEsFBgAAAAAEAAQA+QAAAJMDAAAAAA==&#10;">
                  <v:stroke endarrow="block"/>
                </v:line>
                <v:line id="Line 168" o:spid="_x0000_s1193" style="position:absolute;flip:x;visibility:visible;mso-wrap-style:square" from="6730,29239" to="23811,29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A/g8UAAADcAAAADwAAAGRycy9kb3ducmV2LnhtbESPwUrDQBCG74LvsIzgJbSbGhCbdlus&#10;WhDEg7WHHofsNAlmZ0N2bNO37xwEj8M//zffLNdj6MyJhtRGdjCb5mCIq+hbrh3sv7eTJzBJkD12&#10;kcnBhRKsV7c3Syx9PPMXnXZSG4VwKtFBI9KX1qaqoYBpGntizY5xCCg6DrX1A54VHjr7kOePNmDL&#10;eqHBnl4aqn52v0E1tp/8WhTZJtgsm9PbQT5yK87d343PCzBCo/wv/7XfvYOiUFt9Rgl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GA/g8UAAADcAAAADwAAAAAAAAAA&#10;AAAAAAChAgAAZHJzL2Rvd25yZXYueG1sUEsFBgAAAAAEAAQA+QAAAJMDAAAAAA==&#10;">
                  <v:stroke endarrow="block"/>
                </v:line>
                <v:rect id="Rectangle 339" o:spid="_x0000_s1194" style="position:absolute;left:7784;top:27889;width:13887;height:43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bR0cYA&#10;AADcAAAADwAAAGRycy9kb3ducmV2LnhtbESPQU8CMRSE7yb8h+aRcJMugqusFAKoCQkXRQ94e2kf&#10;uxu2r2tbYP331oTE42RmvsnMFp1txJl8qB0rGA0zEMTamZpLBZ8fr7ePIEJENtg4JgU/FGAx793M&#10;sDDuwu903sVSJAiHAhVUMbaFlEFXZDEMXUucvIPzFmOSvpTG4yXBbSPvsiyXFmtOCxW2tK5IH3cn&#10;q+DhPl+5iZ74l+9ctoft19tePy+VGvS75ROISF38D1/bG6NgPJ7C35l0BO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MbR0cYAAADcAAAADwAAAAAAAAAAAAAAAACYAgAAZHJz&#10;L2Rvd25yZXYueG1sUEsFBgAAAAAEAAQA9QAAAIsDAAAAAA==&#10;" filled="f" strokecolor="windowText" strokeweight=".5pt">
                  <v:textbox>
                    <w:txbxContent>
                      <w:p w14:paraId="1DC28C45" w14:textId="77777777" w:rsidR="00BD6716" w:rsidRDefault="00BD6716" w:rsidP="00D43E51"/>
                    </w:txbxContent>
                  </v:textbox>
                </v:rect>
                <v:shape id="Text Box 160" o:spid="_x0000_s1195" type="#_x0000_t202" style="position:absolute;left:30125;top:1214;width:9138;height:5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KYMMEA&#10;AADcAAAADwAAAGRycy9kb3ducmV2LnhtbERPyW7CMBC9V+IfrEHiUhEHmrIEDCpIVFyhfMAQTxYR&#10;j6PYJcnf1wekHp/evt33phZPal1lWcEsikEQZ1ZXXCi4/ZymKxDOI2usLZOCgRzsd6O3Labadnyh&#10;59UXIoSwS1FB6X2TSumykgy6yDbEgctta9AH2BZSt9iFcFPLeRwvpMGKQ0OJDR1Lyh7XX6MgP3fv&#10;n+vu/u1vy0uyOGC1vNtBqcm4/9qA8NT7f/HLfdYKPpIwP5wJR0D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ymDDBAAAA3AAAAA8AAAAAAAAAAAAAAAAAmAIAAGRycy9kb3du&#10;cmV2LnhtbFBLBQYAAAAABAAEAPUAAACGAwAAAAA=&#10;" stroked="f">
                  <v:textbox>
                    <w:txbxContent>
                      <w:p w14:paraId="53DCC178" w14:textId="77777777" w:rsidR="00BD6716" w:rsidRPr="00D43E51" w:rsidRDefault="00BD6716" w:rsidP="00D43E51">
                        <w:pPr>
                          <w:pStyle w:val="NormalWeb"/>
                          <w:spacing w:before="0"/>
                          <w:jc w:val="center"/>
                          <w:rPr>
                            <w:sz w:val="22"/>
                            <w:szCs w:val="22"/>
                          </w:rPr>
                        </w:pPr>
                        <w:r w:rsidRPr="00D43E51">
                          <w:rPr>
                            <w:sz w:val="22"/>
                            <w:szCs w:val="22"/>
                          </w:rPr>
                          <w:t>Device Observation Source</w:t>
                        </w:r>
                      </w:p>
                      <w:p w14:paraId="56F6EE50" w14:textId="77777777" w:rsidR="00BD6716" w:rsidRDefault="00BD6716" w:rsidP="00D43E51">
                        <w:pPr>
                          <w:pStyle w:val="NormalWeb"/>
                        </w:pPr>
                        <w:r>
                          <w:t> </w:t>
                        </w:r>
                      </w:p>
                      <w:p w14:paraId="5A21451C" w14:textId="77777777" w:rsidR="00BD6716" w:rsidRDefault="00BD6716" w:rsidP="00D43E51">
                        <w:pPr>
                          <w:pStyle w:val="NormalWeb"/>
                          <w:jc w:val="center"/>
                        </w:pPr>
                        <w:r>
                          <w:rPr>
                            <w:sz w:val="22"/>
                            <w:szCs w:val="22"/>
                          </w:rPr>
                          <w:t>Actor A</w:t>
                        </w:r>
                      </w:p>
                    </w:txbxContent>
                  </v:textbox>
                </v:shape>
                <v:line id="Line 161" o:spid="_x0000_s1196" style="position:absolute;visibility:visible;mso-wrap-style:square" from="34883,6552" to="34885,38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gicMQAAADcAAAADwAAAGRycy9kb3ducmV2LnhtbESPX2vCMBTF3wW/Q7iCbzNVh7jOKCII&#10;PriJVfZ8aa5tZ3NTk1i7b78MBj4ezp8fZ7HqTC1acr6yrGA8SkAQ51ZXXCg4n7YvcxA+IGusLZOC&#10;H/KwWvZ7C0y1ffCR2iwUIo6wT1FBGUKTSunzkgz6kW2Io3exzmCI0hVSO3zEcVPLSZLMpMGKI6HE&#10;hjYl5dfsbiI3L/bu9vV97XaXj/32xu3b5+mg1HDQrd9BBOrCM/zf3mkF09cx/J2JR0A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yCJwxAAAANwAAAAPAAAAAAAAAAAA&#10;AAAAAKECAABkcnMvZG93bnJldi54bWxQSwUGAAAAAAQABAD5AAAAkgMAAAAA&#10;">
                  <v:stroke dashstyle="dash"/>
                </v:line>
                <v:shape id="Text Box 162" o:spid="_x0000_s1197" type="#_x0000_t202" style="position:absolute;left:36791;top:7791;width:12293;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4u+cMA&#10;AADcAAAADwAAAGRycy9kb3ducmV2LnhtbESPUUvDQBCE3wX/w7GCb+bSWERir0UEwZdamvoD1tya&#10;BLN76d01if++Vyj4OMzMN8xqM3OvRvKhc2JgkeWgSGpnO2kMfB3eH55BhYhisXdCBv4owGZ9e7PC&#10;0rpJ9jRWsVEJIqFEA22MQ6l1qFtiDJkbSJL34zxjTNI32nqcEpx7XeT5k2bsJC20ONBbS/VvdWID&#10;p+IzPy7CdvTFN29xqvi4s2zM/d38+gIq0hz/w9f2hzXwuCzgciYdAb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4u+cMAAADcAAAADwAAAAAAAAAAAAAAAACYAgAAZHJzL2Rv&#10;d25yZXYueG1sUEsFBgAAAAAEAAQA9QAAAIgDAAAAAA==&#10;" filled="f" strokeweight="1.25pt">
                  <v:textbox inset="0,,0,0">
                    <w:txbxContent>
                      <w:p w14:paraId="7C4C9F05" w14:textId="0C851DFC" w:rsidR="00BD6716" w:rsidRDefault="00BD6716" w:rsidP="00D43E51">
                        <w:pPr>
                          <w:pStyle w:val="NormalWeb"/>
                          <w:spacing w:before="0"/>
                          <w:jc w:val="center"/>
                        </w:pPr>
                        <w:r>
                          <w:rPr>
                            <w:sz w:val="22"/>
                            <w:szCs w:val="22"/>
                          </w:rPr>
                          <w:t>Service Discovery</w:t>
                        </w:r>
                      </w:p>
                      <w:p w14:paraId="227D89EA" w14:textId="77777777" w:rsidR="00BD6716" w:rsidRDefault="00BD6716" w:rsidP="00D43E51">
                        <w:pPr>
                          <w:pStyle w:val="NormalWeb"/>
                        </w:pPr>
                        <w:r>
                          <w:t> </w:t>
                        </w:r>
                      </w:p>
                      <w:p w14:paraId="45209CAA" w14:textId="77777777" w:rsidR="00BD6716" w:rsidRDefault="00BD6716" w:rsidP="00D43E51">
                        <w:pPr>
                          <w:pStyle w:val="NormalWeb"/>
                        </w:pPr>
                        <w:r>
                          <w:rPr>
                            <w:sz w:val="22"/>
                            <w:szCs w:val="22"/>
                          </w:rPr>
                          <w:t>Message 1</w:t>
                        </w:r>
                      </w:p>
                    </w:txbxContent>
                  </v:textbox>
                </v:shape>
                <v:line id="Line 163" o:spid="_x0000_s1198" style="position:absolute;visibility:visible;mso-wrap-style:square" from="54132,6552" to="54132,38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YZnMQAAADcAAAADwAAAGRycy9kb3ducmV2LnhtbESPS2vCQBSF94L/YbhCd3XiA7Gpo4gg&#10;uNCKUbq+ZK5JauZOnJnG9N93CgWXh/P4OItVZ2rRkvOVZQWjYQKCOLe64kLB5bx9nYPwAVljbZkU&#10;/JCH1bLfW2Cq7YNP1GahEHGEfYoKyhCaVEqfl2TQD21DHL2rdQZDlK6Q2uEjjptajpNkJg1WHAkl&#10;NrQpKb9l3yZy82Lv7p9ft253Pey3d27fPs5HpV4G3fodRKAuPMP/7Z1WMJlO4O9MPAJ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VhmcxAAAANwAAAAPAAAAAAAAAAAA&#10;AAAAAKECAABkcnMvZG93bnJldi54bWxQSwUGAAAAAAQABAD5AAAAkgMAAAAA&#10;">
                  <v:stroke dashstyle="dash"/>
                </v:line>
                <v:rect id="Rectangle 344" o:spid="_x0000_s1199" style="position:absolute;left:34040;top:7688;width:1689;height:300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qusMUA&#10;AADcAAAADwAAAGRycy9kb3ducmV2LnhtbESPT2vCQBTE74LfYXlCb2bjH4pNs4q0pNijxou31+xr&#10;Es2+DdnVxH76bqHgcZiZ3zDpZjCNuFHnassKZlEMgriwuuZSwTHPpisQziNrbCyTgjs52KzHoxQT&#10;bXve0+3gSxEg7BJUUHnfJlK6oiKDLrItcfC+bWfQB9mVUnfYB7hp5DyOn6XBmsNChS29VVRcDlej&#10;4KueH/Fnn3/E5iVb+M8hP19P70o9TYbtKwhPg3+E/9s7rWCxXMLfmXA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Oq6wxQAAANwAAAAPAAAAAAAAAAAAAAAAAJgCAABkcnMv&#10;ZG93bnJldi54bWxQSwUGAAAAAAQABAD1AAAAigMAAAAA&#10;">
                  <v:textbox>
                    <w:txbxContent>
                      <w:p w14:paraId="08BCFEEF" w14:textId="77777777" w:rsidR="00BD6716" w:rsidRDefault="00BD6716" w:rsidP="00D43E51"/>
                    </w:txbxContent>
                  </v:textbox>
                </v:rect>
                <v:rect id="Rectangle 345" o:spid="_x0000_s1200" style="position:absolute;left:53108;top:7612;width:2032;height:30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LK8QA&#10;AADcAAAADwAAAGRycy9kb3ducmV2LnhtbESPT4vCMBTE74LfITzBm6b+ZbcaRXZR9Kj1sre3zbOt&#10;Ni+liVr99JsFweMwM79h5svGlOJGtSssKxj0IxDEqdUFZwqOybr3AcJ5ZI2lZVLwIAfLRbs1x1jb&#10;O+/pdvCZCBB2MSrIva9iKV2ak0HXtxVx8E62NuiDrDOpa7wHuCnlMIqm0mDBYSHHir5ySi+Hq1Hw&#10;WwyP+Nwnm8h8rkd+1yTn68+3Ut1Os5qB8NT4d/jV3moFo/EE/s+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2CyvEAAAA3AAAAA8AAAAAAAAAAAAAAAAAmAIAAGRycy9k&#10;b3ducmV2LnhtbFBLBQYAAAAABAAEAPUAAACJAwAAAAA=&#10;">
                  <v:textbox>
                    <w:txbxContent>
                      <w:p w14:paraId="2DE15CE6" w14:textId="77777777" w:rsidR="00BD6716" w:rsidRDefault="00BD6716" w:rsidP="00D43E51"/>
                    </w:txbxContent>
                  </v:textbox>
                </v:rect>
                <v:line id="Line 166" o:spid="_x0000_s1201" style="position:absolute;visibility:visible;mso-wrap-style:square" from="35862,12676" to="52950,12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o6hMYAAADcAAAADwAAAGRycy9kb3ducmV2LnhtbESPS2vDMBCE74H8B7GF3hI5bcnDjRJC&#10;TaGHJJAHPW+trWVqrYylOuq/rwKBHIeZ+YZZrqNtRE+drx0rmIwzEMSl0zVXCs6n99EchA/IGhvH&#10;pOCPPKxXw8ESc+0ufKD+GCqRIOxzVGBCaHMpfWnIoh+7ljh5366zGJLsKqk7vCS4beRTlk2lxZrT&#10;gsGW3gyVP8dfq2BmioOcyWJ72hd9PVnEXfz8Wij1+BA3ryACxXAP39ofWsHzyxSuZ9IRkK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KOoTGAAAA3AAAAA8AAAAAAAAA&#10;AAAAAAAAoQIAAGRycy9kb3ducmV2LnhtbFBLBQYAAAAABAAEAPkAAACUAwAAAAA=&#10;">
                  <v:stroke endarrow="block"/>
                </v:line>
                <v:shape id="Text Box 167" o:spid="_x0000_s1202" type="#_x0000_t202" style="position:absolute;left:49084;top:1695;width:9138;height:39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ARMMA&#10;AADcAAAADwAAAGRycy9kb3ducmV2LnhtbESP3YrCMBSE7xd8h3AEbxZN/a1Wo+wuKN768wDH5tgW&#10;m5PSZG19eyMIXg4z8w2z2rSmFHeqXWFZwXAQgSBOrS44U3A+bftzEM4jaywtk4IHOdisO18rTLRt&#10;+ED3o89EgLBLUEHufZVI6dKcDLqBrYiDd7W1QR9knUldYxPgppSjKJpJgwWHhRwr+sspvR3/jYLr&#10;vvmeLprLzp/jw2T2i0V8sQ+let32ZwnCU+s/4Xd7rxWMJzG8zoQj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sARMMAAADcAAAADwAAAAAAAAAAAAAAAACYAgAAZHJzL2Rv&#10;d25yZXYueG1sUEsFBgAAAAAEAAQA9QAAAIgDAAAAAA==&#10;" stroked="f">
                  <v:textbox>
                    <w:txbxContent>
                      <w:p w14:paraId="12756445" w14:textId="490061A4" w:rsidR="00BD6716" w:rsidRPr="00D43E51" w:rsidRDefault="00BD6716" w:rsidP="00D43E51">
                        <w:pPr>
                          <w:pStyle w:val="NormalWeb"/>
                          <w:spacing w:before="0"/>
                          <w:jc w:val="center"/>
                          <w:rPr>
                            <w:sz w:val="22"/>
                            <w:szCs w:val="22"/>
                          </w:rPr>
                        </w:pPr>
                        <w:r w:rsidRPr="00D43E51">
                          <w:rPr>
                            <w:sz w:val="22"/>
                            <w:szCs w:val="22"/>
                          </w:rPr>
                          <w:t>Sensor Data Consumer</w:t>
                        </w:r>
                      </w:p>
                    </w:txbxContent>
                  </v:textbox>
                </v:shape>
                <v:line id="Line 168" o:spid="_x0000_s1203" style="position:absolute;flip:x;visibility:visible;mso-wrap-style:square" from="35724,11570" to="52806,11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ZM/sUAAADcAAAADwAAAGRycy9kb3ducmV2LnhtbESPTUvDQBCG74L/YRnBS2g3GhEbuy1+&#10;tCAUD6Y9eByyYxLMzobs2Kb/3jkIHod33meeWa6n0JsjjamL7OBmnoMhrqPvuHFw2G9nD2CSIHvs&#10;I5ODMyVYry4vllj6eOIPOlbSGIVwKtFBKzKU1qa6pYBpHgdizb7iGFB0HBvrRzwpPPT2Ns/vbcCO&#10;9UKLA720VH9XP0E1tu/8WhTZc7BZtqDNp+xyK85dX01Pj2CEJvlf/mu/eQfFndrqM0oAu/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GZM/sUAAADcAAAADwAAAAAAAAAA&#10;AAAAAAChAgAAZHJzL2Rvd25yZXYueG1sUEsFBgAAAAAEAAQA+QAAAJMDAAAAAA==&#10;">
                  <v:stroke endarrow="block"/>
                </v:line>
                <v:rect id="Rectangle 349" o:spid="_x0000_s1204" style="position:absolute;left:36793;top:10377;width:13887;height:3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CQccIA&#10;AADcAAAADwAAAGRycy9kb3ducmV2LnhtbESPT4vCMBTE78J+h/AWvGnqH0RrU1mEBdGTXdnzo3m2&#10;xealNFHjtzeC4HGYmd8w2SaYVtyod41lBZNxAoK4tLrhSsHp73e0BOE8ssbWMil4kINN/jXIMNX2&#10;zke6Fb4SEcIuRQW1910qpStrMujGtiOO3tn2Bn2UfSV1j/cIN62cJslCGmw4LtTY0bam8lJcjYL/&#10;5VFXp7AvzGF23Z6nC2eCd0oNv8PPGoSn4D/hd3unFczmK3idiUdA5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gJBxwgAAANwAAAAPAAAAAAAAAAAAAAAAAJgCAABkcnMvZG93&#10;bnJldi54bWxQSwUGAAAAAAQABAD1AAAAhwMAAAAA&#10;" filled="f" strokecolor="black [3213]" strokeweight=".5pt">
                  <v:textbox>
                    <w:txbxContent>
                      <w:p w14:paraId="226C249A" w14:textId="77777777" w:rsidR="00BD6716" w:rsidRDefault="00BD6716" w:rsidP="00D43E51"/>
                    </w:txbxContent>
                  </v:textbox>
                </v:rect>
                <v:shape id="Text Box 162" o:spid="_x0000_s1205" type="#_x0000_t202" style="position:absolute;left:36791;top:15200;width:10991;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mDyMAA&#10;AADcAAAADwAAAGRycy9kb3ducmV2LnhtbERPzWrCQBC+F/oOyxR6qxtTKhJdRQqFXmwx7QOM2TEJ&#10;Zmbj7pqkb989CB4/vv/1duJODeRD68TAfJaBIqmcbaU28Pvz8bIEFSKKxc4JGfijANvN48MaC+tG&#10;OdBQxlqlEAkFGmhi7AutQ9UQY5i5niRxJ+cZY4K+1tbjmMK503mWLTRjK6mhwZ7eG6rO5ZUNXPOv&#10;7DIP+8HnR97jWPLl27Ixz0/TbgUq0hTv4pv70xp4fUvz05l0BPTm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ImDyMAAAADcAAAADwAAAAAAAAAAAAAAAACYAgAAZHJzL2Rvd25y&#10;ZXYueG1sUEsFBgAAAAAEAAQA9QAAAIUDAAAAAA==&#10;" filled="f" strokeweight="1.25pt">
                  <v:textbox inset="0,,0,0">
                    <w:txbxContent>
                      <w:p w14:paraId="22A49789" w14:textId="2F63885E" w:rsidR="00BD6716" w:rsidRDefault="00BD6716" w:rsidP="00D43E51">
                        <w:pPr>
                          <w:pStyle w:val="NormalWeb"/>
                          <w:spacing w:before="0"/>
                          <w:jc w:val="center"/>
                        </w:pPr>
                        <w:r>
                          <w:rPr>
                            <w:sz w:val="22"/>
                            <w:szCs w:val="22"/>
                          </w:rPr>
                          <w:t>Dev Info reading</w:t>
                        </w:r>
                      </w:p>
                      <w:p w14:paraId="1F562742" w14:textId="77777777" w:rsidR="00BD6716" w:rsidRDefault="00BD6716" w:rsidP="00D43E51">
                        <w:pPr>
                          <w:pStyle w:val="NormalWeb"/>
                        </w:pPr>
                        <w:r>
                          <w:t> </w:t>
                        </w:r>
                      </w:p>
                      <w:p w14:paraId="472CC334" w14:textId="77777777" w:rsidR="00BD6716" w:rsidRDefault="00BD6716" w:rsidP="00D43E51">
                        <w:pPr>
                          <w:pStyle w:val="NormalWeb"/>
                        </w:pPr>
                        <w:r>
                          <w:rPr>
                            <w:sz w:val="22"/>
                            <w:szCs w:val="22"/>
                          </w:rPr>
                          <w:t>Message 1</w:t>
                        </w:r>
                      </w:p>
                    </w:txbxContent>
                  </v:textbox>
                </v:shape>
                <v:rect id="Rectangle 353" o:spid="_x0000_s1206" style="position:absolute;left:36793;top:17787;width:13881;height:3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EDm8YA&#10;AADcAAAADwAAAGRycy9kb3ducmV2LnhtbESPQWsCMRSE74L/IbxCb5pt1W1ZjWJtC4IXa3uot0fy&#10;3F3cvKxJqtt/3xQEj8PMfMPMFp1txJl8qB0reBhmIIi1MzWXCr4+3wfPIEJENtg4JgW/FGAx7/dm&#10;WBh34Q8672IpEoRDgQqqGNtCyqArshiGriVO3sF5izFJX0rj8ZLgtpGPWZZLizWnhQpbWlWkj7sf&#10;q+Bpkr+4sR77t1Mu28Nmv/3Wr0ul7u+65RREpC7ewtf22igYTUbwfyYd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PEDm8YAAADcAAAADwAAAAAAAAAAAAAAAACYAgAAZHJz&#10;L2Rvd25yZXYueG1sUEsFBgAAAAAEAAQA9QAAAIsDAAAAAA==&#10;" filled="f" strokecolor="windowText" strokeweight=".5pt">
                  <v:textbox>
                    <w:txbxContent>
                      <w:p w14:paraId="088EC9E6" w14:textId="77777777" w:rsidR="00BD6716" w:rsidRDefault="00BD6716" w:rsidP="00D43E51">
                        <w:pPr>
                          <w:pStyle w:val="NormalWeb"/>
                        </w:pPr>
                        <w:r>
                          <w:t> </w:t>
                        </w:r>
                      </w:p>
                    </w:txbxContent>
                  </v:textbox>
                </v:rect>
                <v:shape id="Text Box 162" o:spid="_x0000_s1207" type="#_x0000_t202" style="position:absolute;left:36793;top:22693;width:10020;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KFy8QA&#10;AADcAAAADwAAAGRycy9kb3ducmV2LnhtbESPzWrDMBCE74W+g9hCb40c94fiRAmlEMglLXX7ABtr&#10;Y5t4V46k2O7bV4VAjsPMfMMs1xN3aiAfWicG5rMMFEnlbCu1gZ/vzcMrqBBRLHZOyMAvBVivbm+W&#10;WFg3yhcNZaxVgkgo0EATY19oHaqGGMPM9STJOzjPGJP0tbYexwTnTudZ9qIZW0kLDfb03lB1LM9s&#10;4Jx/ZKd52A0+3/MOx5JPn5aNub+b3hagIk3xGr60t9bA4/MT/J9JR0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yhcvEAAAA3AAAAA8AAAAAAAAAAAAAAAAAmAIAAGRycy9k&#10;b3ducmV2LnhtbFBLBQYAAAAABAAEAPUAAACJAwAAAAA=&#10;" filled="f" strokeweight="1.25pt">
                  <v:textbox inset="0,,0,0">
                    <w:txbxContent>
                      <w:p w14:paraId="1ED09AE7" w14:textId="3D0E7D12" w:rsidR="00BD6716" w:rsidRDefault="00BD6716" w:rsidP="00D43E51">
                        <w:pPr>
                          <w:pStyle w:val="NormalWeb"/>
                          <w:spacing w:before="0"/>
                          <w:jc w:val="center"/>
                        </w:pPr>
                        <w:r>
                          <w:rPr>
                            <w:sz w:val="22"/>
                            <w:szCs w:val="22"/>
                          </w:rPr>
                          <w:t>Enabling</w:t>
                        </w:r>
                      </w:p>
                      <w:p w14:paraId="43D34E8F" w14:textId="77777777" w:rsidR="00BD6716" w:rsidRDefault="00BD6716" w:rsidP="00D43E51">
                        <w:pPr>
                          <w:pStyle w:val="NormalWeb"/>
                        </w:pPr>
                        <w:r>
                          <w:t> </w:t>
                        </w:r>
                      </w:p>
                      <w:p w14:paraId="1C799819" w14:textId="77777777" w:rsidR="00BD6716" w:rsidRDefault="00BD6716" w:rsidP="00D43E51">
                        <w:pPr>
                          <w:pStyle w:val="NormalWeb"/>
                        </w:pPr>
                        <w:r>
                          <w:rPr>
                            <w:sz w:val="22"/>
                            <w:szCs w:val="22"/>
                          </w:rPr>
                          <w:t>Message 1</w:t>
                        </w:r>
                      </w:p>
                    </w:txbxContent>
                  </v:textbox>
                </v:shape>
                <v:rect id="Rectangle 357" o:spid="_x0000_s1208" style="position:absolute;left:36793;top:25278;width:13881;height:3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oFmMYA&#10;AADcAAAADwAAAGRycy9kb3ducmV2LnhtbESPQWsCMRSE74L/ITyhN8226lq2RlFbQfDS2h7a2yN5&#10;7i7dvKxJquu/bwpCj8PMfMPMl51txJl8qB0ruB9lIIi1MzWXCj7et8NHECEiG2wck4IrBVgu+r05&#10;FsZd+I3Oh1iKBOFQoIIqxraQMuiKLIaRa4mTd3TeYkzSl9J4vCS4beRDluXSYs1pocKWNhXp78OP&#10;VTCb5ms30RP/csple9x/vX7q55VSd4Nu9QQiUhf/w7f2zigYT2fwdyYdAb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8oFmMYAAADcAAAADwAAAAAAAAAAAAAAAACYAgAAZHJz&#10;L2Rvd25yZXYueG1sUEsFBgAAAAAEAAQA9QAAAIsDAAAAAA==&#10;" filled="f" strokecolor="windowText" strokeweight=".5pt">
                  <v:textbox>
                    <w:txbxContent>
                      <w:p w14:paraId="72A95135" w14:textId="77777777" w:rsidR="00BD6716" w:rsidRDefault="00BD6716" w:rsidP="00D43E51">
                        <w:pPr>
                          <w:pStyle w:val="NormalWeb"/>
                        </w:pPr>
                        <w:r>
                          <w:t> </w:t>
                        </w:r>
                      </w:p>
                    </w:txbxContent>
                  </v:textbox>
                </v:rect>
                <v:shape id="Text Box 162" o:spid="_x0000_s1209" type="#_x0000_t202" style="position:absolute;left:36804;top:30070;width:1001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PzsAA&#10;AADcAAAADwAAAGRycy9kb3ducmV2LnhtbERPzWrCQBC+F/oOyxR6qxtTKhJdRQqFXmwx7QOM2TEJ&#10;Zmbj7pqkb989CB4/vv/1duJODeRD68TAfJaBIqmcbaU28Pvz8bIEFSKKxc4JGfijANvN48MaC+tG&#10;OdBQxlqlEAkFGmhi7AutQ9UQY5i5niRxJ+cZY4K+1tbjmMK503mWLTRjK6mhwZ7eG6rO5ZUNXPOv&#10;7DIP+8HnR97jWPLl27Ixz0/TbgUq0hTv4pv70xp4fUtr05l0BPTm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v+PzsAAAADcAAAADwAAAAAAAAAAAAAAAACYAgAAZHJzL2Rvd25y&#10;ZXYueG1sUEsFBgAAAAAEAAQA9QAAAIUDAAAAAA==&#10;" filled="f" strokeweight="1.25pt">
                  <v:textbox inset="0,,0,0">
                    <w:txbxContent>
                      <w:p w14:paraId="002FCF03" w14:textId="74A6F670" w:rsidR="00BD6716" w:rsidRDefault="00BD6716" w:rsidP="00D43E51">
                        <w:pPr>
                          <w:pStyle w:val="NormalWeb"/>
                          <w:spacing w:before="0"/>
                          <w:jc w:val="center"/>
                        </w:pPr>
                        <w:r>
                          <w:rPr>
                            <w:sz w:val="22"/>
                            <w:szCs w:val="22"/>
                          </w:rPr>
                          <w:t>Measurements</w:t>
                        </w:r>
                      </w:p>
                      <w:p w14:paraId="4525657B" w14:textId="77777777" w:rsidR="00BD6716" w:rsidRDefault="00BD6716" w:rsidP="00D43E51">
                        <w:pPr>
                          <w:pStyle w:val="NormalWeb"/>
                        </w:pPr>
                        <w:r>
                          <w:t> </w:t>
                        </w:r>
                      </w:p>
                      <w:p w14:paraId="46B2ECC9" w14:textId="77777777" w:rsidR="00BD6716" w:rsidRDefault="00BD6716" w:rsidP="00D43E51">
                        <w:pPr>
                          <w:pStyle w:val="NormalWeb"/>
                        </w:pPr>
                        <w:r>
                          <w:rPr>
                            <w:sz w:val="22"/>
                            <w:szCs w:val="22"/>
                          </w:rPr>
                          <w:t>Message 1</w:t>
                        </w:r>
                      </w:p>
                    </w:txbxContent>
                  </v:textbox>
                </v:shape>
                <v:line id="Line 166" o:spid="_x0000_s1210" style="position:absolute;visibility:visible;mso-wrap-style:square" from="35864,33379" to="52939,33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w4K8UAAADcAAAADwAAAGRycy9kb3ducmV2LnhtbESPQUvDQBSE74L/YXmCN7uJRWvSboo0&#10;FHpQoa14fs0+s8Hs25Bd0/Xfu4LQ4zAz3zCrdbS9mGj0nWMF+SwDQdw43XGr4P24vXsC4QOyxt4x&#10;KfghD+vq+mqFpXZn3tN0CK1IEPYlKjAhDKWUvjFk0c/cQJy8TzdaDEmOrdQjnhPc9vI+yx6lxY7T&#10;gsGBNoaar8O3VbAw9V4uZP1yfKunLi/ia/w4FUrd3sTnJYhAMVzC/+2dVjB/KODvTDoCsv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Yw4K8UAAADcAAAADwAAAAAAAAAA&#10;AAAAAAChAgAAZHJzL2Rvd25yZXYueG1sUEsFBgAAAAAEAAQA+QAAAJMDAAAAAA==&#10;">
                  <v:stroke endarrow="block"/>
                </v:line>
                <v:line id="Line 168" o:spid="_x0000_s1211" style="position:absolute;flip:x;visibility:visible;mso-wrap-style:square" from="35870,33997" to="52939,33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UcmMUAAADcAAAADwAAAGRycy9kb3ducmV2LnhtbESPwUrDQBCG74LvsIzQS7CbNlBq7LZo&#10;a0GQHlo9eByyYxLMzobstI1v7xwEj8M//zffrDZj6MyFhtRGdjCb5mCIq+hbrh18vO/vl2CSIHvs&#10;IpODH0qwWd/erLD08cpHupykNgrhVKKDRqQvrU1VQwHTNPbEmn3FIaDoONTWD3hVeOjsPM8XNmDL&#10;eqHBnrYNVd+nc1CN/YF3RZE9B5tlD/TyKW+5Fecmd+PTIxihUf6X/9qv3kGxUH19Rgl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UcmMUAAADcAAAADwAAAAAAAAAA&#10;AAAAAAChAgAAZHJzL2Rvd25yZXYueG1sUEsFBgAAAAAEAAQA+QAAAJMDAAAAAA==&#10;">
                  <v:stroke endarrow="block"/>
                </v:line>
                <v:rect id="Rectangle 361" o:spid="_x0000_s1212" style="position:absolute;left:36802;top:32650;width:13875;height:42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PyysYA&#10;AADcAAAADwAAAGRycy9kb3ducmV2LnhtbESPQWsCMRSE7wX/Q3gFbzVr1a1sjWK1hUIvrfXQ3h7J&#10;c3dx87ImUdd/bwpCj8PMfMPMFp1txIl8qB0rGA4yEMTamZpLBdvvt4cpiBCRDTaOScGFAizmvbsZ&#10;Fsad+YtOm1iKBOFQoIIqxraQMuiKLIaBa4mTt3PeYkzSl9J4PCe4beRjluXSYs1pocKWVhXp/eZo&#10;FTxN8hc31mP/eshlu/v4/fzR66VS/ftu+QwiUhf/w7f2u1EwyofwdyYdAT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QPyysYAAADcAAAADwAAAAAAAAAAAAAAAACYAgAAZHJz&#10;L2Rvd25yZXYueG1sUEsFBgAAAAAEAAQA9QAAAIsDAAAAAA==&#10;" filled="f" strokecolor="windowText" strokeweight=".5pt">
                  <v:textbox>
                    <w:txbxContent>
                      <w:p w14:paraId="0030F3C2" w14:textId="77777777" w:rsidR="00BD6716" w:rsidRDefault="00BD6716" w:rsidP="00D43E51">
                        <w:pPr>
                          <w:pStyle w:val="NormalWeb"/>
                        </w:pPr>
                        <w:r>
                          <w:t> </w:t>
                        </w:r>
                      </w:p>
                    </w:txbxContent>
                  </v:textbox>
                </v:rect>
                <v:line id="Line 166" o:spid="_x0000_s1213" style="position:absolute;visibility:visible;mso-wrap-style:square" from="35991,20113" to="53078,201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Rg58UAAADcAAAADwAAAGRycy9kb3ducmV2LnhtbESPS2vDMBCE74X8B7GB3Bo5CeThRAml&#10;ppBDW8iDnDfW1jK1VsZSHeXfV4VCjsPMfMNsdtE2oqfO144VTMYZCOLS6ZorBefT2/MShA/IGhvH&#10;pOBOHnbbwdMGc+1ufKD+GCqRIOxzVGBCaHMpfWnIoh+7ljh5X66zGJLsKqk7vCW4beQ0y+bSYs1p&#10;wWBLr4bK7+OPVbAwxUEuZPF++iz6erKKH/FyXSk1GsaXNYhAMTzC/+29VjCbT+HvTDoC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URg58UAAADcAAAADwAAAAAAAAAA&#10;AAAAAAChAgAAZHJzL2Rvd25yZXYueG1sUEsFBgAAAAAEAAQA+QAAAJMDAAAAAA==&#10;">
                  <v:stroke endarrow="block"/>
                </v:line>
                <v:line id="Line 168" o:spid="_x0000_s1214" style="position:absolute;flip:x;visibility:visible;mso-wrap-style:square" from="35853,19007" to="52935,19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eC78UAAADcAAAADwAAAGRycy9kb3ducmV2LnhtbESPT2vCQBDF7wW/wzJCL0E3bUA0uor9&#10;IxSkh0YPHofsmASzsyE71fTbdwtCj4837/fmrTaDa9WV+tB4NvA0TUERl942XBk4HnaTOaggyBZb&#10;z2TghwJs1qOHFebW3/iLroVUKkI45GigFulyrUNZk8Mw9R1x9M6+dyhR9pW2Pd4i3LX6OU1n2mHD&#10;saHGjl5rKi/Ft4tv7D75LcuSF6eTZEHvJ9mnWox5HA/bJSihQf6P7+kPayCbZfA3JhJAr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XeC78UAAADcAAAADwAAAAAAAAAA&#10;AAAAAAChAgAAZHJzL2Rvd25yZXYueG1sUEsFBgAAAAAEAAQA+QAAAJMDAAAAAA==&#10;">
                  <v:stroke endarrow="block"/>
                </v:line>
                <v:line id="Line 166" o:spid="_x0000_s1215" style="position:absolute;visibility:visible;mso-wrap-style:square" from="35862,27756" to="52950,27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FdCMYAAADcAAAADwAAAGRycy9kb3ducmV2LnhtbESPS2vDMBCE74H8B7GF3hI5bcnDjRJC&#10;TaGHJJAHPW+trWVqrYylOuq/rwKBHIeZ+YZZrqNtRE+drx0rmIwzEMSl0zVXCs6n99EchA/IGhvH&#10;pOCPPKxXw8ESc+0ufKD+GCqRIOxzVGBCaHMpfWnIoh+7ljh5366zGJLsKqk7vCS4beRTlk2lxZrT&#10;gsGW3gyVP8dfq2BmioOcyWJ72hd9PVnEXfz8Wij1+BA3ryACxXAP39ofWsHz9AWuZ9IRkK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XhXQjGAAAA3AAAAA8AAAAAAAAA&#10;AAAAAAAAoQIAAGRycy9kb3ducmV2LnhtbFBLBQYAAAAABAAEAPkAAACUAwAAAAA=&#10;">
                  <v:stroke endarrow="block"/>
                </v:line>
                <v:line id="Line 168" o:spid="_x0000_s1216" style="position:absolute;flip:x;visibility:visible;mso-wrap-style:square" from="35725,26650" to="52806,26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K/AMUAAADcAAAADwAAAGRycy9kb3ducmV2LnhtbESPQWvCQBCF74L/YZmCl1A3bVDa6Cq2&#10;KhSkh6qHHofsmIRmZ0N21PTfdwuCx8eb971582XvGnWhLtSeDTyNU1DEhbc1lwaOh+3jC6ggyBYb&#10;z2TglwIsF8PBHHPrr/xFl72UKkI45GigEmlzrUNRkcMw9i1x9E6+cyhRdqW2HV4j3DX6OU2n2mHN&#10;saHClt4rKn72Zxff2H7yOsuSN6eT5JU237JLtRgzeuhXM1BCvdyPb+kPayCbTuB/TCS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dK/AMUAAADcAAAADwAAAAAAAAAA&#10;AAAAAAChAgAAZHJzL2Rvd25yZXYueG1sUEsFBgAAAAAEAAQA+QAAAJMDAAAAAA==&#10;">
                  <v:stroke endarrow="block"/>
                </v:line>
                <v:shape id="Text Box 200740" o:spid="_x0000_s1217" type="#_x0000_t202" style="position:absolute;left:9891;top:3497;width:10560;height:21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z508cA&#10;AADfAAAADwAAAGRycy9kb3ducmV2LnhtbESPQWvCQBCF74X+h2WE3upGW9oYXaUIQg710NjS65Ad&#10;k2B2Nt3davz3zqHQ4/DmfY9vtRldr84UYufZwGyagSKuve24MfB52D3moGJCtth7JgNXirBZ39+t&#10;sLD+wh90rlKjBMKxQANtSkOhdaxbchinfiCW7OiDwyRnaLQNeBG46/U8y160w45locWBti3Vp+rX&#10;GdhvF1Vezq/he/FU7qr8Z+bf8y9jHibj2xJUojH9P/+1S2tAiK/PYiA+4gJ6f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WM+dPHAAAA3wAAAA8AAAAAAAAAAAAAAAAAmAIAAGRy&#10;cy9kb3ducmV2LnhtbFBLBQYAAAAABAAEAPUAAACMAwAAAAA=&#10;" fillcolor="white [3201]" stroked="f" strokeweight=".5pt">
                  <v:textbox>
                    <w:txbxContent>
                      <w:p w14:paraId="3D58B166" w14:textId="4BCE8EE9" w:rsidR="00BD6716" w:rsidRPr="00D43E51" w:rsidRDefault="00BD6716" w:rsidP="00D43E51">
                        <w:pPr>
                          <w:spacing w:before="0"/>
                          <w:rPr>
                            <w:sz w:val="16"/>
                            <w:szCs w:val="16"/>
                          </w:rPr>
                        </w:pPr>
                        <w:r>
                          <w:rPr>
                            <w:sz w:val="16"/>
                            <w:szCs w:val="16"/>
                          </w:rPr>
                          <w:t>Establish Connection</w:t>
                        </w:r>
                      </w:p>
                    </w:txbxContent>
                  </v:textbox>
                </v:shape>
                <v:shape id="Text Box 366" o:spid="_x0000_s1218" type="#_x0000_t202" style="position:absolute;left:38914;top:3167;width:10560;height:2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yeRMUA&#10;AADcAAAADwAAAGRycy9kb3ducmV2LnhtbESPwWrDMBBE74X+g9hCbo2cBIztRjYlEPAhOcRt6XWx&#10;traptXIlJXH+PioUehxm5g2zrWYzigs5P1hWsFomIIhbqwfuFLy/7Z8zED4gaxwtk4IbeajKx4ct&#10;Ftpe+USXJnQiQtgXqKAPYSqk9G1PBv3STsTR+7LOYIjSdVI7vEa4GeU6SVJpcOC40ONEu57a7+Zs&#10;FBx3eZPV65v7zDf1vsl+VvaQfSi1eJpfX0AEmsN/+K9dawWbNIXfM/EIy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HJ5ExQAAANwAAAAPAAAAAAAAAAAAAAAAAJgCAABkcnMv&#10;ZG93bnJldi54bWxQSwUGAAAAAAQABAD1AAAAigMAAAAA&#10;" fillcolor="white [3201]" stroked="f" strokeweight=".5pt">
                  <v:textbox>
                    <w:txbxContent>
                      <w:p w14:paraId="5CD966B5" w14:textId="77777777" w:rsidR="00BD6716" w:rsidRPr="00D43E51" w:rsidRDefault="00BD6716" w:rsidP="00D43E51">
                        <w:pPr>
                          <w:spacing w:before="0"/>
                          <w:rPr>
                            <w:sz w:val="16"/>
                            <w:szCs w:val="16"/>
                          </w:rPr>
                        </w:pPr>
                        <w:r>
                          <w:rPr>
                            <w:sz w:val="16"/>
                            <w:szCs w:val="16"/>
                          </w:rPr>
                          <w:t>Establish Connection</w:t>
                        </w:r>
                      </w:p>
                    </w:txbxContent>
                  </v:textbox>
                </v:shape>
                <v:shape id="Text Box 367" o:spid="_x0000_s1219" type="#_x0000_t202" style="position:absolute;left:10255;top:36349;width:11583;height:29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A738UA&#10;AADcAAAADwAAAGRycy9kb3ducmV2LnhtbESPQWvCQBSE74L/YXlCb7pRwcbUVUQQctBDo9LrI/ua&#10;hGbfxt2txn/vCoUeh5n5hlltetOKGznfWFYwnSQgiEurG64UnE/7cQrCB2SNrWVS8CAPm/VwsMJM&#10;2zt/0q0IlYgQ9hkqqEPoMil9WZNBP7EdcfS+rTMYonSV1A7vEW5aOUuShTTYcFyosaNdTeVP8WsU&#10;HHfLIs1nD/e1nOf7Ir1O7SG9KPU26rcfIAL14T/81861gvniHV5n4hGQ6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UDvfxQAAANwAAAAPAAAAAAAAAAAAAAAAAJgCAABkcnMv&#10;ZG93bnJldi54bWxQSwUGAAAAAAQABAD1AAAAigMAAAAA&#10;" fillcolor="white [3201]" stroked="f" strokeweight=".5pt">
                  <v:textbox>
                    <w:txbxContent>
                      <w:p w14:paraId="48981850" w14:textId="05E508E5" w:rsidR="00BD6716" w:rsidRPr="00D43E51" w:rsidRDefault="00BD6716" w:rsidP="00D43E51">
                        <w:pPr>
                          <w:spacing w:before="0"/>
                          <w:rPr>
                            <w:szCs w:val="24"/>
                          </w:rPr>
                        </w:pPr>
                        <w:r>
                          <w:rPr>
                            <w:szCs w:val="24"/>
                          </w:rPr>
                          <w:t>IEEE Exchange</w:t>
                        </w:r>
                      </w:p>
                    </w:txbxContent>
                  </v:textbox>
                </v:shape>
                <v:shape id="Text Box 368" o:spid="_x0000_s1220" type="#_x0000_t202" style="position:absolute;left:38912;top:38343;width:12097;height:29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vrcEA&#10;AADcAAAADwAAAGRycy9kb3ducmV2LnhtbERPTYvCMBC9L/gfwgje1lQFqdUoIgg96MHqstehGdti&#10;M+kmWa3/3hwEj4/3vdr0phV3cr6xrGAyTkAQl1Y3XCm4nPffKQgfkDW2lknBkzxs1oOvFWbaPvhE&#10;9yJUIoawz1BBHUKXSenLmgz6se2II3e1zmCI0FVSO3zEcNPKaZLMpcGGY0ONHe1qKm/Fv1Fw3C2K&#10;NJ8+3e9ilu+L9G9iD+mPUqNhv12CCNSHj/jtzrWC2TyujWfiEZ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r63BAAAA3AAAAA8AAAAAAAAAAAAAAAAAmAIAAGRycy9kb3du&#10;cmV2LnhtbFBLBQYAAAAABAAEAPUAAACGAwAAAAA=&#10;" fillcolor="white [3201]" stroked="f" strokeweight=".5pt">
                  <v:textbox>
                    <w:txbxContent>
                      <w:p w14:paraId="4B69B94F" w14:textId="4E9DFE8C" w:rsidR="00BD6716" w:rsidRPr="00D43E51" w:rsidRDefault="00BD6716" w:rsidP="00D43E51">
                        <w:pPr>
                          <w:spacing w:before="0"/>
                          <w:rPr>
                            <w:szCs w:val="24"/>
                          </w:rPr>
                        </w:pPr>
                        <w:r>
                          <w:rPr>
                            <w:szCs w:val="24"/>
                          </w:rPr>
                          <w:t>BTLE Exchange</w:t>
                        </w:r>
                      </w:p>
                    </w:txbxContent>
                  </v:textbox>
                </v:shape>
                <v:line id="Line 166" o:spid="_x0000_s1221" style="position:absolute;visibility:visible;mso-wrap-style:square" from="35993,35675" to="53074,35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Diy8IAAADcAAAADwAAAGRycy9kb3ducmV2LnhtbERPy2oCMRTdF/yHcAvuakaFqqNRpIPg&#10;wgo+6Pp2cp0MndwMk3SMf98sCi4P573aRNuInjpfO1YwHmUgiEuna64UXC+7tzkIH5A1No5JwYM8&#10;bNaDlxXm2t35RP05VCKFsM9RgQmhzaX0pSGLfuRa4sTdXGcxJNhVUnd4T+G2kZMse5cWa04NBlv6&#10;MFT+nH+tgpkpTnImi8PlWPT1eBE/49f3Qqnha9wuQQSK4Sn+d++1gukkzU9n0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LDiy8IAAADcAAAADwAAAAAAAAAAAAAA&#10;AAChAgAAZHJzL2Rvd25yZXYueG1sUEsFBgAAAAAEAAQA+QAAAJADAAAAAA==&#10;">
                  <v:stroke endarrow="block"/>
                </v:line>
                <v:line id="Line 168" o:spid="_x0000_s1222" style="position:absolute;flip:x;visibility:visible;mso-wrap-style:square" from="35853,35105" to="52928,3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MAw8QAAADcAAAADwAAAGRycy9kb3ducmV2LnhtbESPT2vCQBDF74V+h2UKvQTdaEBqdJX+&#10;EwTxUPXgcciOSTA7G7JTTb+9Kwg9Pt6835s3X/auURfqQu3ZwGiYgiIuvK25NHDYrwZvoIIgW2w8&#10;k4E/CrBcPD/NMbf+yj902UmpIoRDjgYqkTbXOhQVOQxD3xJH7+Q7hxJlV2rb4TXCXaPHaTrRDmuO&#10;DRW29FlRcd79uvjGastfWZZ8OJ0kU/o+yibVYszrS/8+AyXUy//xI722BrLxCO5jIgH0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gwDDxAAAANwAAAAPAAAAAAAAAAAA&#10;AAAAAKECAABkcnMvZG93bnJldi54bWxQSwUGAAAAAAQABAD5AAAAkgMAAAAA&#10;">
                  <v:stroke endarrow="block"/>
                </v:line>
                <v:line id="Line 166" o:spid="_x0000_s1223" style="position:absolute;visibility:visible;mso-wrap-style:square" from="6883,30965" to="23958,30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7ZJ8UAAADcAAAADwAAAGRycy9kb3ducmV2LnhtbESPQWsCMRSE70L/Q3iF3jTrCrWuRild&#10;hB60oJaeXzfPzdLNy7JJ1/jvG6HgcZiZb5jVJtpWDNT7xrGC6SQDQVw53XCt4PO0Hb+A8AFZY+uY&#10;FFzJw2b9MFphod2FDzQcQy0ShH2BCkwIXSGlrwxZ9BPXESfv7HqLIcm+lrrHS4LbVuZZ9iwtNpwW&#10;DHb0Zqj6Of5aBXNTHuRclrvTRzk000Xcx6/vhVJPj/F1CSJQDPfwf/tdK5jl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y7ZJ8UAAADcAAAADwAAAAAAAAAA&#10;AAAAAAChAgAAZHJzL2Rvd25yZXYueG1sUEsFBgAAAAAEAAQA+QAAAJMDAAAAAA==&#10;">
                  <v:stroke endarrow="block"/>
                </v:line>
                <v:line id="Line 168" o:spid="_x0000_s1224" style="position:absolute;flip:x;visibility:visible;mso-wrap-style:square" from="6744,30394" to="23812,30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07L8UAAADcAAAADwAAAGRycy9kb3ducmV2LnhtbESPzWvCQBDF7wX/h2WEXoJuakA0uor9&#10;EAriwY+DxyE7JsHsbMhONf3vu4VCj4837/fmLde9a9SdulB7NvAyTkERF97WXBo4n7ajGaggyBYb&#10;z2TgmwKsV4OnJebWP/hA96OUKkI45GigEmlzrUNRkcMw9i1x9K6+cyhRdqW2HT4i3DV6kqZT7bDm&#10;2FBhS28VFbfjl4tvbPf8nmXJq9NJMqePi+xSLcY8D/vNApRQL//Hf+lPayCbZPA7JhJAr3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x07L8UAAADcAAAADwAAAAAAAAAA&#10;AAAAAAChAgAAZHJzL2Rvd25yZXYueG1sUEsFBgAAAAAEAAQA+QAAAJMDAAAAAA==&#10;">
                  <v:stroke endarrow="block"/>
                </v:line>
                <w10:anchorlock/>
              </v:group>
            </w:pict>
          </mc:Fallback>
        </mc:AlternateContent>
      </w:r>
    </w:p>
    <w:p w14:paraId="663175D1" w14:textId="129947DB" w:rsidR="003A38BB" w:rsidRPr="00F7134D" w:rsidRDefault="00F7134D" w:rsidP="00F7134D">
      <w:pPr>
        <w:pStyle w:val="BodyText"/>
        <w:jc w:val="center"/>
        <w:rPr>
          <w:b/>
        </w:rPr>
      </w:pPr>
      <w:r w:rsidRPr="00F7134D">
        <w:rPr>
          <w:b/>
        </w:rPr>
        <w:t>Diagram 3.Y.4-1</w:t>
      </w:r>
    </w:p>
    <w:p w14:paraId="4DF82031" w14:textId="77777777" w:rsidR="00F7134D" w:rsidRDefault="00F7134D" w:rsidP="00597DB2">
      <w:pPr>
        <w:pStyle w:val="AuthorInstructions"/>
        <w:rPr>
          <w:i w:val="0"/>
        </w:rPr>
      </w:pPr>
    </w:p>
    <w:p w14:paraId="4BED659E" w14:textId="7887D6C5" w:rsidR="004D51DE" w:rsidRDefault="00B5468C" w:rsidP="00597DB2">
      <w:pPr>
        <w:pStyle w:val="AuthorInstructions"/>
        <w:rPr>
          <w:i w:val="0"/>
        </w:rPr>
      </w:pPr>
      <w:r>
        <w:rPr>
          <w:i w:val="0"/>
        </w:rPr>
        <w:t xml:space="preserve">The above diagram illustrates the sequence of events that take place in the two different </w:t>
      </w:r>
      <w:r w:rsidR="003A38BB">
        <w:rPr>
          <w:i w:val="0"/>
        </w:rPr>
        <w:t xml:space="preserve">implementations of the </w:t>
      </w:r>
      <w:r w:rsidR="00FE7C62">
        <w:rPr>
          <w:i w:val="0"/>
        </w:rPr>
        <w:t>PCHA</w:t>
      </w:r>
      <w:r w:rsidR="003A38BB">
        <w:rPr>
          <w:i w:val="0"/>
        </w:rPr>
        <w:t xml:space="preserve"> transaction</w:t>
      </w:r>
      <w:r>
        <w:rPr>
          <w:i w:val="0"/>
        </w:rPr>
        <w:t xml:space="preserve">. In both cases there is series of exchanges that allow the Sensor Data Consumer to either receive </w:t>
      </w:r>
      <w:r w:rsidRPr="00A41489">
        <w:t>or</w:t>
      </w:r>
      <w:r>
        <w:rPr>
          <w:i w:val="0"/>
        </w:rPr>
        <w:t xml:space="preserve"> request measurement data from the Device Observation Source. It should be noted that the Sensor Data Consumer only requests data from the Device Observation Source if the Device Observation Source indicates that it has permanently stored data.</w:t>
      </w:r>
    </w:p>
    <w:p w14:paraId="7FBF0DE6" w14:textId="77777777" w:rsidR="00B5468C" w:rsidRDefault="00B5468C" w:rsidP="00597DB2">
      <w:pPr>
        <w:pStyle w:val="AuthorInstructions"/>
        <w:rPr>
          <w:i w:val="0"/>
        </w:rPr>
      </w:pPr>
    </w:p>
    <w:p w14:paraId="56C3E3D4" w14:textId="77777777" w:rsidR="00B5468C" w:rsidRPr="003651D9" w:rsidRDefault="00B5468C" w:rsidP="00B5468C">
      <w:pPr>
        <w:pStyle w:val="BodyText"/>
      </w:pPr>
      <w:r w:rsidRPr="003651D9">
        <w:rPr>
          <w:noProof/>
        </w:rPr>
        <w:lastRenderedPageBreak/>
        <mc:AlternateContent>
          <mc:Choice Requires="wpc">
            <w:drawing>
              <wp:inline distT="0" distB="0" distL="0" distR="0" wp14:anchorId="34082CDC" wp14:editId="183A1C5F">
                <wp:extent cx="5947038" cy="4035735"/>
                <wp:effectExtent l="0" t="0" r="0" b="0"/>
                <wp:docPr id="55" name="Canvas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0741" name="Text Box 160"/>
                        <wps:cNvSpPr txBox="1">
                          <a:spLocks noChangeArrowheads="1"/>
                        </wps:cNvSpPr>
                        <wps:spPr bwMode="auto">
                          <a:xfrm>
                            <a:off x="111185" y="162693"/>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5EF69F" w14:textId="77777777" w:rsidR="00BD6716" w:rsidRPr="00D43E51" w:rsidRDefault="00BD6716" w:rsidP="00B5468C">
                              <w:pPr>
                                <w:spacing w:before="0"/>
                                <w:jc w:val="center"/>
                                <w:rPr>
                                  <w:sz w:val="22"/>
                                  <w:szCs w:val="22"/>
                                </w:rPr>
                              </w:pPr>
                              <w:r w:rsidRPr="00D43E51">
                                <w:rPr>
                                  <w:sz w:val="22"/>
                                  <w:szCs w:val="22"/>
                                </w:rPr>
                                <w:t>Device Observation Source</w:t>
                              </w:r>
                            </w:p>
                            <w:p w14:paraId="15281FAF" w14:textId="77777777" w:rsidR="00BD6716" w:rsidRPr="00D43E51" w:rsidRDefault="00BD6716" w:rsidP="00B5468C">
                              <w:pPr>
                                <w:rPr>
                                  <w:sz w:val="22"/>
                                  <w:szCs w:val="22"/>
                                </w:rPr>
                              </w:pPr>
                            </w:p>
                            <w:p w14:paraId="3F5441F5" w14:textId="77777777" w:rsidR="00BD6716" w:rsidRPr="007C1AAC" w:rsidRDefault="00BD6716" w:rsidP="00B5468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00742" name="Line 161"/>
                        <wps:cNvCnPr>
                          <a:cxnSpLocks noChangeShapeType="1"/>
                          <a:stCxn id="200741" idx="2"/>
                        </wps:cNvCnPr>
                        <wps:spPr bwMode="auto">
                          <a:xfrm>
                            <a:off x="568385" y="697363"/>
                            <a:ext cx="7512" cy="26927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43" name="Text Box 162"/>
                        <wps:cNvSpPr txBox="1">
                          <a:spLocks noChangeArrowheads="1"/>
                        </wps:cNvSpPr>
                        <wps:spPr bwMode="auto">
                          <a:xfrm>
                            <a:off x="778190" y="896490"/>
                            <a:ext cx="1236239" cy="259069"/>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E73357D" w14:textId="64995F38" w:rsidR="00BD6716" w:rsidRPr="00B5468C" w:rsidRDefault="00BD6716" w:rsidP="00B5468C">
                              <w:pPr>
                                <w:spacing w:before="0"/>
                                <w:jc w:val="center"/>
                                <w:rPr>
                                  <w:sz w:val="18"/>
                                  <w:szCs w:val="18"/>
                                </w:rPr>
                              </w:pPr>
                              <w:r w:rsidRPr="00B5468C">
                                <w:rPr>
                                  <w:sz w:val="18"/>
                                  <w:szCs w:val="18"/>
                                </w:rPr>
                                <w:t>Get PM Segment Info</w:t>
                              </w:r>
                            </w:p>
                            <w:p w14:paraId="44D7BBF3" w14:textId="77777777" w:rsidR="00BD6716" w:rsidRDefault="00BD6716" w:rsidP="00B5468C"/>
                            <w:p w14:paraId="23523451" w14:textId="77777777" w:rsidR="00BD6716" w:rsidRPr="007C1AAC" w:rsidRDefault="00BD6716" w:rsidP="00B5468C">
                              <w:pPr>
                                <w:rPr>
                                  <w:sz w:val="22"/>
                                  <w:szCs w:val="22"/>
                                </w:rPr>
                              </w:pPr>
                              <w:r>
                                <w:rPr>
                                  <w:sz w:val="22"/>
                                  <w:szCs w:val="22"/>
                                </w:rPr>
                                <w:t xml:space="preserve">Message </w:t>
                              </w:r>
                              <w:r w:rsidRPr="007C1AAC">
                                <w:rPr>
                                  <w:sz w:val="22"/>
                                  <w:szCs w:val="22"/>
                                </w:rPr>
                                <w:t>1</w:t>
                              </w:r>
                            </w:p>
                          </w:txbxContent>
                        </wps:txbx>
                        <wps:bodyPr rot="0" vert="horz" wrap="square" lIns="0" tIns="45720" rIns="0" bIns="0" anchor="t" anchorCtr="0" upright="1">
                          <a:noAutofit/>
                        </wps:bodyPr>
                      </wps:wsp>
                      <wps:wsp>
                        <wps:cNvPr id="200744" name="Line 163"/>
                        <wps:cNvCnPr>
                          <a:cxnSpLocks noChangeShapeType="1"/>
                        </wps:cNvCnPr>
                        <wps:spPr bwMode="auto">
                          <a:xfrm>
                            <a:off x="2516635" y="618679"/>
                            <a:ext cx="0" cy="27704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45" name="Rectangle 164"/>
                        <wps:cNvSpPr>
                          <a:spLocks noChangeArrowheads="1"/>
                        </wps:cNvSpPr>
                        <wps:spPr bwMode="auto">
                          <a:xfrm>
                            <a:off x="503455" y="803485"/>
                            <a:ext cx="169545" cy="2504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0747" name="Rectangle 165"/>
                        <wps:cNvSpPr>
                          <a:spLocks noChangeArrowheads="1"/>
                        </wps:cNvSpPr>
                        <wps:spPr bwMode="auto">
                          <a:xfrm>
                            <a:off x="2410231" y="803366"/>
                            <a:ext cx="203835" cy="25036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0749" name="Text Box 167"/>
                        <wps:cNvSpPr txBox="1">
                          <a:spLocks noChangeArrowheads="1"/>
                        </wps:cNvSpPr>
                        <wps:spPr bwMode="auto">
                          <a:xfrm>
                            <a:off x="2055419" y="203926"/>
                            <a:ext cx="914400" cy="414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ADD581" w14:textId="77777777" w:rsidR="00BD6716" w:rsidRPr="00D43E51" w:rsidRDefault="00BD6716" w:rsidP="00B5468C">
                              <w:pPr>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200751" name="Rectangle 200751"/>
                        <wps:cNvSpPr/>
                        <wps:spPr>
                          <a:xfrm>
                            <a:off x="777972" y="1155031"/>
                            <a:ext cx="1389066" cy="35727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752" name="Text Box 162"/>
                        <wps:cNvSpPr txBox="1">
                          <a:spLocks noChangeArrowheads="1"/>
                        </wps:cNvSpPr>
                        <wps:spPr bwMode="auto">
                          <a:xfrm>
                            <a:off x="778438" y="1740176"/>
                            <a:ext cx="1235902"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D36AE6D" w14:textId="357383E0" w:rsidR="00BD6716" w:rsidRDefault="00BD6716" w:rsidP="00B5468C">
                              <w:pPr>
                                <w:pStyle w:val="NormalWeb"/>
                                <w:spacing w:before="0"/>
                                <w:jc w:val="center"/>
                              </w:pPr>
                              <w:r>
                                <w:rPr>
                                  <w:sz w:val="22"/>
                                  <w:szCs w:val="22"/>
                                </w:rPr>
                                <w:t xml:space="preserve">Trig Segment </w:t>
                              </w:r>
                              <w:proofErr w:type="spellStart"/>
                              <w:r>
                                <w:rPr>
                                  <w:sz w:val="22"/>
                                  <w:szCs w:val="22"/>
                                </w:rPr>
                                <w:t>Xfer</w:t>
                              </w:r>
                              <w:proofErr w:type="spellEnd"/>
                            </w:p>
                            <w:p w14:paraId="35CE9218" w14:textId="77777777" w:rsidR="00BD6716" w:rsidRDefault="00BD6716" w:rsidP="00B5468C">
                              <w:pPr>
                                <w:pStyle w:val="NormalWeb"/>
                              </w:pPr>
                              <w:r>
                                <w:t> </w:t>
                              </w:r>
                            </w:p>
                            <w:p w14:paraId="50C77E5B" w14:textId="77777777" w:rsidR="00BD6716" w:rsidRDefault="00BD6716" w:rsidP="00B5468C">
                              <w:pPr>
                                <w:pStyle w:val="NormalWeb"/>
                              </w:pPr>
                              <w:r>
                                <w:rPr>
                                  <w:sz w:val="22"/>
                                  <w:szCs w:val="22"/>
                                </w:rPr>
                                <w:t>Message 1</w:t>
                              </w:r>
                            </w:p>
                          </w:txbxContent>
                        </wps:txbx>
                        <wps:bodyPr rot="0" vert="horz" wrap="square" lIns="0" tIns="45720" rIns="0" bIns="0" anchor="t" anchorCtr="0" upright="1">
                          <a:noAutofit/>
                        </wps:bodyPr>
                      </wps:wsp>
                      <wps:wsp>
                        <wps:cNvPr id="200756" name="Rectangle 200756"/>
                        <wps:cNvSpPr/>
                        <wps:spPr>
                          <a:xfrm>
                            <a:off x="778506" y="1999109"/>
                            <a:ext cx="1388745" cy="35687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19B5D988" w14:textId="77777777" w:rsidR="00BD6716" w:rsidRDefault="00BD6716" w:rsidP="00B5468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0757" name="Text Box 162"/>
                        <wps:cNvSpPr txBox="1">
                          <a:spLocks noChangeArrowheads="1"/>
                        </wps:cNvSpPr>
                        <wps:spPr bwMode="auto">
                          <a:xfrm>
                            <a:off x="778437" y="2606181"/>
                            <a:ext cx="1112239"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6C2B94D" w14:textId="545A0A5C" w:rsidR="00BD6716" w:rsidRDefault="00BD6716" w:rsidP="00B5468C">
                              <w:pPr>
                                <w:pStyle w:val="NormalWeb"/>
                                <w:spacing w:before="0"/>
                                <w:jc w:val="center"/>
                              </w:pPr>
                              <w:r>
                                <w:rPr>
                                  <w:sz w:val="22"/>
                                  <w:szCs w:val="22"/>
                                </w:rPr>
                                <w:t>Segment transfer</w:t>
                              </w:r>
                            </w:p>
                            <w:p w14:paraId="674B8F38" w14:textId="77777777" w:rsidR="00BD6716" w:rsidRDefault="00BD6716" w:rsidP="00B5468C">
                              <w:pPr>
                                <w:pStyle w:val="NormalWeb"/>
                              </w:pPr>
                              <w:r>
                                <w:t> </w:t>
                              </w:r>
                            </w:p>
                            <w:p w14:paraId="58C245C9" w14:textId="77777777" w:rsidR="00BD6716" w:rsidRDefault="00BD6716" w:rsidP="00B5468C">
                              <w:pPr>
                                <w:pStyle w:val="NormalWeb"/>
                              </w:pPr>
                              <w:r>
                                <w:rPr>
                                  <w:sz w:val="22"/>
                                  <w:szCs w:val="22"/>
                                </w:rPr>
                                <w:t>Message 1</w:t>
                              </w:r>
                            </w:p>
                          </w:txbxContent>
                        </wps:txbx>
                        <wps:bodyPr rot="0" vert="horz" wrap="square" lIns="0" tIns="45720" rIns="0" bIns="0" anchor="t" anchorCtr="0" upright="1">
                          <a:noAutofit/>
                        </wps:bodyPr>
                      </wps:wsp>
                      <wps:wsp>
                        <wps:cNvPr id="200758" name="Line 166"/>
                        <wps:cNvCnPr>
                          <a:cxnSpLocks noChangeShapeType="1"/>
                        </wps:cNvCnPr>
                        <wps:spPr bwMode="auto">
                          <a:xfrm>
                            <a:off x="684526" y="2978414"/>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759" name="Line 168"/>
                        <wps:cNvCnPr>
                          <a:cxnSpLocks noChangeShapeType="1"/>
                        </wps:cNvCnPr>
                        <wps:spPr bwMode="auto">
                          <a:xfrm flipH="1">
                            <a:off x="685161" y="3107954"/>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760" name="Rectangle 200760"/>
                        <wps:cNvSpPr/>
                        <wps:spPr>
                          <a:xfrm>
                            <a:off x="778506" y="2865384"/>
                            <a:ext cx="1388745" cy="35687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77519DB5" w14:textId="77777777" w:rsidR="00BD6716" w:rsidRDefault="00BD6716" w:rsidP="00B5468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0761" name="Text Box 160"/>
                        <wps:cNvSpPr txBox="1">
                          <a:spLocks noChangeArrowheads="1"/>
                        </wps:cNvSpPr>
                        <wps:spPr bwMode="auto">
                          <a:xfrm>
                            <a:off x="3012578" y="121444"/>
                            <a:ext cx="913765" cy="534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CFB99D" w14:textId="77777777" w:rsidR="00BD6716" w:rsidRPr="00D43E51" w:rsidRDefault="00BD6716" w:rsidP="00B5468C">
                              <w:pPr>
                                <w:pStyle w:val="NormalWeb"/>
                                <w:spacing w:before="0"/>
                                <w:jc w:val="center"/>
                                <w:rPr>
                                  <w:sz w:val="22"/>
                                  <w:szCs w:val="22"/>
                                </w:rPr>
                              </w:pPr>
                              <w:r w:rsidRPr="00D43E51">
                                <w:rPr>
                                  <w:sz w:val="22"/>
                                  <w:szCs w:val="22"/>
                                </w:rPr>
                                <w:t>Device Observation Source</w:t>
                              </w:r>
                            </w:p>
                            <w:p w14:paraId="4810C0A8" w14:textId="77777777" w:rsidR="00BD6716" w:rsidRDefault="00BD6716" w:rsidP="00B5468C">
                              <w:pPr>
                                <w:pStyle w:val="NormalWeb"/>
                              </w:pPr>
                              <w:r>
                                <w:t> </w:t>
                              </w:r>
                            </w:p>
                            <w:p w14:paraId="45BBDA5A" w14:textId="77777777" w:rsidR="00BD6716" w:rsidRDefault="00BD6716" w:rsidP="00B5468C">
                              <w:pPr>
                                <w:pStyle w:val="NormalWeb"/>
                                <w:jc w:val="center"/>
                              </w:pPr>
                              <w:r>
                                <w:rPr>
                                  <w:sz w:val="22"/>
                                  <w:szCs w:val="22"/>
                                </w:rPr>
                                <w:t>Actor A</w:t>
                              </w:r>
                            </w:p>
                          </w:txbxContent>
                        </wps:txbx>
                        <wps:bodyPr rot="0" vert="horz" wrap="square" lIns="91440" tIns="45720" rIns="91440" bIns="45720" anchor="t" anchorCtr="0" upright="1">
                          <a:noAutofit/>
                        </wps:bodyPr>
                      </wps:wsp>
                      <wps:wsp>
                        <wps:cNvPr id="200762" name="Line 161"/>
                        <wps:cNvCnPr>
                          <a:cxnSpLocks noChangeShapeType="1"/>
                        </wps:cNvCnPr>
                        <wps:spPr bwMode="auto">
                          <a:xfrm>
                            <a:off x="3488089" y="655293"/>
                            <a:ext cx="155" cy="28304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63" name="Text Box 162"/>
                        <wps:cNvSpPr txBox="1">
                          <a:spLocks noChangeArrowheads="1"/>
                        </wps:cNvSpPr>
                        <wps:spPr bwMode="auto">
                          <a:xfrm>
                            <a:off x="3679165" y="875432"/>
                            <a:ext cx="1229306"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FAE089" w14:textId="3811EE67" w:rsidR="00BD6716" w:rsidRDefault="00BD6716" w:rsidP="00B5468C">
                              <w:pPr>
                                <w:pStyle w:val="NormalWeb"/>
                                <w:spacing w:before="0"/>
                                <w:jc w:val="center"/>
                              </w:pPr>
                              <w:r>
                                <w:rPr>
                                  <w:sz w:val="22"/>
                                  <w:szCs w:val="22"/>
                                </w:rPr>
                                <w:t>RACP request</w:t>
                              </w:r>
                            </w:p>
                            <w:p w14:paraId="1D84CAAD" w14:textId="77777777" w:rsidR="00BD6716" w:rsidRDefault="00BD6716" w:rsidP="00B5468C">
                              <w:pPr>
                                <w:pStyle w:val="NormalWeb"/>
                              </w:pPr>
                              <w:r>
                                <w:t> </w:t>
                              </w:r>
                            </w:p>
                            <w:p w14:paraId="0A601FB3" w14:textId="77777777" w:rsidR="00BD6716" w:rsidRDefault="00BD6716" w:rsidP="00B5468C">
                              <w:pPr>
                                <w:pStyle w:val="NormalWeb"/>
                              </w:pPr>
                              <w:r>
                                <w:rPr>
                                  <w:sz w:val="22"/>
                                  <w:szCs w:val="22"/>
                                </w:rPr>
                                <w:t>Message 1</w:t>
                              </w:r>
                            </w:p>
                          </w:txbxContent>
                        </wps:txbx>
                        <wps:bodyPr rot="0" vert="horz" wrap="square" lIns="0" tIns="45720" rIns="0" bIns="0" anchor="t" anchorCtr="0" upright="1">
                          <a:noAutofit/>
                        </wps:bodyPr>
                      </wps:wsp>
                      <wps:wsp>
                        <wps:cNvPr id="200764" name="Line 163"/>
                        <wps:cNvCnPr>
                          <a:cxnSpLocks noChangeShapeType="1"/>
                        </wps:cNvCnPr>
                        <wps:spPr bwMode="auto">
                          <a:xfrm>
                            <a:off x="5412786" y="655293"/>
                            <a:ext cx="0" cy="28304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65" name="Rectangle 200765"/>
                        <wps:cNvSpPr>
                          <a:spLocks noChangeArrowheads="1"/>
                        </wps:cNvSpPr>
                        <wps:spPr bwMode="auto">
                          <a:xfrm>
                            <a:off x="3403950" y="768915"/>
                            <a:ext cx="168910" cy="2538134"/>
                          </a:xfrm>
                          <a:prstGeom prst="rect">
                            <a:avLst/>
                          </a:prstGeom>
                          <a:solidFill>
                            <a:srgbClr val="FFFFFF"/>
                          </a:solidFill>
                          <a:ln w="9525">
                            <a:solidFill>
                              <a:srgbClr val="000000"/>
                            </a:solidFill>
                            <a:miter lim="800000"/>
                            <a:headEnd/>
                            <a:tailEnd/>
                          </a:ln>
                        </wps:spPr>
                        <wps:txbx>
                          <w:txbxContent>
                            <w:p w14:paraId="13ACCC2F" w14:textId="77777777" w:rsidR="00BD6716" w:rsidRDefault="00BD6716" w:rsidP="00B5468C"/>
                          </w:txbxContent>
                        </wps:txbx>
                        <wps:bodyPr rot="0" vert="horz" wrap="square" lIns="91440" tIns="45720" rIns="91440" bIns="45720" anchor="t" anchorCtr="0" upright="1">
                          <a:noAutofit/>
                        </wps:bodyPr>
                      </wps:wsp>
                      <wps:wsp>
                        <wps:cNvPr id="200766" name="Rectangle 200766"/>
                        <wps:cNvSpPr>
                          <a:spLocks noChangeArrowheads="1"/>
                        </wps:cNvSpPr>
                        <wps:spPr bwMode="auto">
                          <a:xfrm>
                            <a:off x="5310619" y="761404"/>
                            <a:ext cx="203200" cy="2546156"/>
                          </a:xfrm>
                          <a:prstGeom prst="rect">
                            <a:avLst/>
                          </a:prstGeom>
                          <a:solidFill>
                            <a:srgbClr val="FFFFFF"/>
                          </a:solidFill>
                          <a:ln w="9525">
                            <a:solidFill>
                              <a:srgbClr val="000000"/>
                            </a:solidFill>
                            <a:miter lim="800000"/>
                            <a:headEnd/>
                            <a:tailEnd/>
                          </a:ln>
                        </wps:spPr>
                        <wps:txbx>
                          <w:txbxContent>
                            <w:p w14:paraId="1BCF621C" w14:textId="77777777" w:rsidR="00BD6716" w:rsidRDefault="00BD6716" w:rsidP="00B5468C"/>
                          </w:txbxContent>
                        </wps:txbx>
                        <wps:bodyPr rot="0" vert="horz" wrap="square" lIns="91440" tIns="45720" rIns="91440" bIns="45720" anchor="t" anchorCtr="0" upright="1">
                          <a:noAutofit/>
                        </wps:bodyPr>
                      </wps:wsp>
                      <wps:wsp>
                        <wps:cNvPr id="200767" name="Line 166"/>
                        <wps:cNvCnPr>
                          <a:cxnSpLocks noChangeShapeType="1"/>
                        </wps:cNvCnPr>
                        <wps:spPr bwMode="auto">
                          <a:xfrm>
                            <a:off x="3586249" y="1363908"/>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Text Box 167"/>
                        <wps:cNvSpPr txBox="1">
                          <a:spLocks noChangeArrowheads="1"/>
                        </wps:cNvSpPr>
                        <wps:spPr bwMode="auto">
                          <a:xfrm>
                            <a:off x="4908471" y="169556"/>
                            <a:ext cx="913765" cy="401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FBEEE7" w14:textId="77777777" w:rsidR="00BD6716" w:rsidRPr="00D43E51" w:rsidRDefault="00BD6716" w:rsidP="00B5468C">
                              <w:pPr>
                                <w:pStyle w:val="NormalWeb"/>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33" name="Line 168"/>
                        <wps:cNvCnPr>
                          <a:cxnSpLocks noChangeShapeType="1"/>
                        </wps:cNvCnPr>
                        <wps:spPr bwMode="auto">
                          <a:xfrm flipH="1">
                            <a:off x="3572499" y="1253309"/>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Rectangle 36"/>
                        <wps:cNvSpPr/>
                        <wps:spPr>
                          <a:xfrm>
                            <a:off x="3679328" y="1133999"/>
                            <a:ext cx="1388745" cy="35687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80033F" w14:textId="77777777" w:rsidR="00BD6716" w:rsidRDefault="00BD6716" w:rsidP="00B5468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Text Box 162"/>
                        <wps:cNvSpPr txBox="1">
                          <a:spLocks noChangeArrowheads="1"/>
                        </wps:cNvSpPr>
                        <wps:spPr bwMode="auto">
                          <a:xfrm>
                            <a:off x="3679001" y="1616080"/>
                            <a:ext cx="1229470" cy="257810"/>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3E01ACA" w14:textId="4DD55A5D" w:rsidR="00BD6716" w:rsidRDefault="00BD6716" w:rsidP="00B5468C">
                              <w:pPr>
                                <w:pStyle w:val="NormalWeb"/>
                                <w:spacing w:before="0"/>
                                <w:jc w:val="center"/>
                              </w:pPr>
                              <w:r>
                                <w:rPr>
                                  <w:sz w:val="22"/>
                                  <w:szCs w:val="22"/>
                                </w:rPr>
                                <w:t>Notification Events</w:t>
                              </w:r>
                            </w:p>
                            <w:p w14:paraId="47707A85" w14:textId="77777777" w:rsidR="00BD6716" w:rsidRDefault="00BD6716" w:rsidP="00B5468C">
                              <w:pPr>
                                <w:pStyle w:val="NormalWeb"/>
                              </w:pPr>
                              <w:r>
                                <w:t> </w:t>
                              </w:r>
                            </w:p>
                            <w:p w14:paraId="41191091" w14:textId="77777777" w:rsidR="00BD6716" w:rsidRDefault="00BD6716" w:rsidP="00B5468C">
                              <w:pPr>
                                <w:pStyle w:val="NormalWeb"/>
                              </w:pPr>
                              <w:r>
                                <w:rPr>
                                  <w:sz w:val="22"/>
                                  <w:szCs w:val="22"/>
                                </w:rPr>
                                <w:t>Message 1</w:t>
                              </w:r>
                            </w:p>
                          </w:txbxContent>
                        </wps:txbx>
                        <wps:bodyPr rot="0" vert="horz" wrap="square" lIns="0" tIns="45720" rIns="0" bIns="0" anchor="t" anchorCtr="0" upright="1">
                          <a:noAutofit/>
                        </wps:bodyPr>
                      </wps:wsp>
                      <wps:wsp>
                        <wps:cNvPr id="41" name="Text Box 162"/>
                        <wps:cNvSpPr txBox="1">
                          <a:spLocks noChangeArrowheads="1"/>
                        </wps:cNvSpPr>
                        <wps:spPr bwMode="auto">
                          <a:xfrm>
                            <a:off x="3679164" y="2365427"/>
                            <a:ext cx="1147217" cy="257810"/>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7EFF1FF" w14:textId="0864DEA9" w:rsidR="00BD6716" w:rsidRDefault="00BD6716" w:rsidP="00B5468C">
                              <w:pPr>
                                <w:pStyle w:val="NormalWeb"/>
                                <w:spacing w:before="0"/>
                                <w:jc w:val="center"/>
                              </w:pPr>
                              <w:r>
                                <w:rPr>
                                  <w:sz w:val="22"/>
                                  <w:szCs w:val="22"/>
                                </w:rPr>
                                <w:t>RACP indication</w:t>
                              </w:r>
                            </w:p>
                            <w:p w14:paraId="3B2381E7" w14:textId="77777777" w:rsidR="00BD6716" w:rsidRDefault="00BD6716" w:rsidP="00B5468C">
                              <w:pPr>
                                <w:pStyle w:val="NormalWeb"/>
                              </w:pPr>
                              <w:r>
                                <w:t> </w:t>
                              </w:r>
                            </w:p>
                            <w:p w14:paraId="5C3B5E16" w14:textId="77777777" w:rsidR="00BD6716" w:rsidRDefault="00BD6716" w:rsidP="00B5468C">
                              <w:pPr>
                                <w:pStyle w:val="NormalWeb"/>
                              </w:pPr>
                              <w:r>
                                <w:rPr>
                                  <w:sz w:val="22"/>
                                  <w:szCs w:val="22"/>
                                </w:rPr>
                                <w:t>Message 1</w:t>
                              </w:r>
                            </w:p>
                          </w:txbxContent>
                        </wps:txbx>
                        <wps:bodyPr rot="0" vert="horz" wrap="square" lIns="0" tIns="45720" rIns="0" bIns="0" anchor="t" anchorCtr="0" upright="1">
                          <a:noAutofit/>
                        </wps:bodyPr>
                      </wps:wsp>
                      <wps:wsp>
                        <wps:cNvPr id="42" name="Rectangle 42"/>
                        <wps:cNvSpPr/>
                        <wps:spPr>
                          <a:xfrm>
                            <a:off x="3679328" y="2624054"/>
                            <a:ext cx="1388110" cy="356235"/>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5F862A6" w14:textId="77777777" w:rsidR="00BD6716" w:rsidRDefault="00BD6716" w:rsidP="00B5468C">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Text Box 53"/>
                        <wps:cNvSpPr txBox="1"/>
                        <wps:spPr>
                          <a:xfrm>
                            <a:off x="873417" y="3485720"/>
                            <a:ext cx="1442085" cy="49501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F9AA05" w14:textId="33D6C1E7" w:rsidR="00BD6716" w:rsidRDefault="00BD6716" w:rsidP="00B5468C">
                              <w:pPr>
                                <w:spacing w:before="0"/>
                                <w:jc w:val="center"/>
                                <w:rPr>
                                  <w:szCs w:val="24"/>
                                </w:rPr>
                              </w:pPr>
                              <w:r>
                                <w:rPr>
                                  <w:szCs w:val="24"/>
                                </w:rPr>
                                <w:t>IEEE Persistent data</w:t>
                              </w:r>
                            </w:p>
                            <w:p w14:paraId="7DBD3B66" w14:textId="6AFC3F2E" w:rsidR="00BD6716" w:rsidRPr="00D43E51" w:rsidRDefault="00BD6716" w:rsidP="00B5468C">
                              <w:pPr>
                                <w:spacing w:before="0"/>
                                <w:jc w:val="center"/>
                                <w:rPr>
                                  <w:szCs w:val="24"/>
                                </w:rPr>
                              </w:pPr>
                              <w:r>
                                <w:rPr>
                                  <w:szCs w:val="24"/>
                                </w:rPr>
                                <w:t>Exchange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4" name="Text Box 54"/>
                        <wps:cNvSpPr txBox="1"/>
                        <wps:spPr>
                          <a:xfrm>
                            <a:off x="3699627" y="3416970"/>
                            <a:ext cx="1527175" cy="48126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FA69D9" w14:textId="77777777" w:rsidR="00BD6716" w:rsidRDefault="00BD6716" w:rsidP="00B5468C">
                              <w:pPr>
                                <w:spacing w:before="0"/>
                                <w:rPr>
                                  <w:szCs w:val="24"/>
                                </w:rPr>
                              </w:pPr>
                              <w:r>
                                <w:rPr>
                                  <w:szCs w:val="24"/>
                                </w:rPr>
                                <w:t>BTLE Persistent Data</w:t>
                              </w:r>
                            </w:p>
                            <w:p w14:paraId="19BA54B6" w14:textId="2CBB52AB" w:rsidR="00BD6716" w:rsidRPr="00D43E51" w:rsidRDefault="00BD6716" w:rsidP="00B5468C">
                              <w:pPr>
                                <w:spacing w:before="0"/>
                                <w:rPr>
                                  <w:szCs w:val="24"/>
                                </w:rPr>
                              </w:pPr>
                              <w:r>
                                <w:rPr>
                                  <w:szCs w:val="24"/>
                                </w:rPr>
                                <w:t>Exchange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9" name="Line 166"/>
                        <wps:cNvCnPr>
                          <a:cxnSpLocks noChangeShapeType="1"/>
                        </wps:cNvCnPr>
                        <wps:spPr bwMode="auto">
                          <a:xfrm>
                            <a:off x="701580" y="1388195"/>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0" name="Line 168"/>
                        <wps:cNvCnPr>
                          <a:cxnSpLocks noChangeShapeType="1"/>
                        </wps:cNvCnPr>
                        <wps:spPr bwMode="auto">
                          <a:xfrm flipH="1">
                            <a:off x="687830" y="1277596"/>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1" name="Line 166"/>
                        <wps:cNvCnPr>
                          <a:cxnSpLocks noChangeShapeType="1"/>
                        </wps:cNvCnPr>
                        <wps:spPr bwMode="auto">
                          <a:xfrm>
                            <a:off x="701453" y="2241108"/>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2" name="Line 168"/>
                        <wps:cNvCnPr>
                          <a:cxnSpLocks noChangeShapeType="1"/>
                        </wps:cNvCnPr>
                        <wps:spPr bwMode="auto">
                          <a:xfrm flipH="1">
                            <a:off x="687703" y="2130509"/>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3" name="Line 166"/>
                        <wps:cNvCnPr>
                          <a:cxnSpLocks noChangeShapeType="1"/>
                        </wps:cNvCnPr>
                        <wps:spPr bwMode="auto">
                          <a:xfrm>
                            <a:off x="3579614" y="2054195"/>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5" name="Rectangle 375"/>
                        <wps:cNvSpPr/>
                        <wps:spPr>
                          <a:xfrm>
                            <a:off x="3678846" y="1878306"/>
                            <a:ext cx="1387475" cy="35560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4D617840" w14:textId="77777777" w:rsidR="00BD6716" w:rsidRDefault="00BD6716" w:rsidP="00A41489">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6" name="Line 166"/>
                        <wps:cNvCnPr>
                          <a:cxnSpLocks noChangeShapeType="1"/>
                        </wps:cNvCnPr>
                        <wps:spPr bwMode="auto">
                          <a:xfrm>
                            <a:off x="3586127" y="2745804"/>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7" name="Line 168"/>
                        <wps:cNvCnPr>
                          <a:cxnSpLocks noChangeShapeType="1"/>
                        </wps:cNvCnPr>
                        <wps:spPr bwMode="auto">
                          <a:xfrm flipH="1">
                            <a:off x="3586762" y="2875344"/>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55" o:spid="_x0000_s1225" editas="canvas" style="width:468.25pt;height:317.75pt;mso-position-horizontal-relative:char;mso-position-vertical-relative:line" coordsize="59467,40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">
                <v:shape id="_x0000_s1226" type="#_x0000_t75" style="position:absolute;width:59467;height:40354;visibility:visible;mso-wrap-style:square">
                  <v:fill o:detectmouseclick="t"/>
                  <v:path o:connecttype="none"/>
                </v:shape>
                <v:shape id="Text Box 160" o:spid="_x0000_s1227" type="#_x0000_t202" style="position:absolute;left:1111;top:1626;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H3zMUA&#10;AADfAAAADwAAAGRycy9kb3ducmV2LnhtbESP3YrCMBSE74V9h3AWvJE1VdSutVHWBcVbfx7g2Jz+&#10;sM1JaaKtb78RBC+HmfmGSTe9qcWdWldZVjAZRyCIM6srLhRczruvbxDOI2usLZOCBznYrD8GKSba&#10;dnyk+8kXIkDYJaig9L5JpHRZSQbd2DbEwctta9AH2RZSt9gFuKnlNIoW0mDFYaHEhn5Lyv5ON6Mg&#10;P3Sj+bK77v0lPs4WW6ziq30oNfzsf1YgPPX+HX61D1pBIMazCTz/hC8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offMxQAAAN8AAAAPAAAAAAAAAAAAAAAAAJgCAABkcnMv&#10;ZG93bnJldi54bWxQSwUGAAAAAAQABAD1AAAAigMAAAAA&#10;" stroked="f">
                  <v:textbox>
                    <w:txbxContent>
                      <w:p w14:paraId="4B5EF69F" w14:textId="77777777" w:rsidR="00BD6716" w:rsidRPr="00D43E51" w:rsidRDefault="00BD6716" w:rsidP="00B5468C">
                        <w:pPr>
                          <w:spacing w:before="0"/>
                          <w:jc w:val="center"/>
                          <w:rPr>
                            <w:sz w:val="22"/>
                            <w:szCs w:val="22"/>
                          </w:rPr>
                        </w:pPr>
                        <w:r w:rsidRPr="00D43E51">
                          <w:rPr>
                            <w:sz w:val="22"/>
                            <w:szCs w:val="22"/>
                          </w:rPr>
                          <w:t>Device Observation Source</w:t>
                        </w:r>
                      </w:p>
                      <w:p w14:paraId="15281FAF" w14:textId="77777777" w:rsidR="00BD6716" w:rsidRPr="00D43E51" w:rsidRDefault="00BD6716" w:rsidP="00B5468C">
                        <w:pPr>
                          <w:rPr>
                            <w:sz w:val="22"/>
                            <w:szCs w:val="22"/>
                          </w:rPr>
                        </w:pPr>
                      </w:p>
                      <w:p w14:paraId="3F5441F5" w14:textId="77777777" w:rsidR="00BD6716" w:rsidRPr="007C1AAC" w:rsidRDefault="00BD6716" w:rsidP="00B5468C">
                        <w:pPr>
                          <w:jc w:val="center"/>
                          <w:rPr>
                            <w:sz w:val="22"/>
                            <w:szCs w:val="22"/>
                          </w:rPr>
                        </w:pPr>
                        <w:r w:rsidRPr="007C1AAC">
                          <w:rPr>
                            <w:sz w:val="22"/>
                            <w:szCs w:val="22"/>
                          </w:rPr>
                          <w:t>A</w:t>
                        </w:r>
                        <w:r>
                          <w:rPr>
                            <w:sz w:val="22"/>
                            <w:szCs w:val="22"/>
                          </w:rPr>
                          <w:t>ctor A</w:t>
                        </w:r>
                      </w:p>
                    </w:txbxContent>
                  </v:textbox>
                </v:shape>
                <v:line id="Line 161" o:spid="_x0000_s1228" style="position:absolute;visibility:visible;mso-wrap-style:square" from="5683,6973" to="5758,33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CgssYAAADfAAAADwAAAGRycy9kb3ducmV2LnhtbESPQWvCQBSE74L/YXmCt7pRSrWpq0hB&#10;8GAVo/T8yD6T1OzbuLvG9N93hYLHYWa+YebLztSiJecrywrGowQEcW51xYWC03H9MgPhA7LG2jIp&#10;+CUPy0W/N8dU2zsfqM1CISKEfYoKyhCaVEqfl2TQj2xDHL2zdQZDlK6Q2uE9wk0tJ0nyJg1WHBdK&#10;bOizpPyS3UzczYutu37/XLrN+Wu7vnL7vjvulRoOutUHiEBdeIb/2xutIBKnrxN4/Ilf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goLLGAAAA3wAAAA8AAAAAAAAA&#10;AAAAAAAAoQIAAGRycy9kb3ducmV2LnhtbFBLBQYAAAAABAAEAPkAAACUAwAAAAA=&#10;">
                  <v:stroke dashstyle="dash"/>
                </v:line>
                <v:shape id="Text Box 162" o:spid="_x0000_s1229" type="#_x0000_t202" style="position:absolute;left:7781;top:8964;width:12363;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LFEcUA&#10;AADfAAAADwAAAGRycy9kb3ducmV2LnhtbESPUUvDQBCE3wX/w7GCb/bSKCppr0WEQl+qGP0B29w2&#10;Cc3upXfXJP57Tyj0cZiZb5jleuJODeRD68TAfJaBIqmcbaU28PO9eXgFFSKKxc4JGfilAOvV7c0S&#10;C+tG+aKhjLVKEAkFGmhi7AutQ9UQY5i5niR5B+cZY5K+1tbjmODc6TzLnjVjK2mhwZ7eG6qO5ZkN&#10;nPOP7DQPu8Hne97hWPLp07Ix93fT2wJUpClew5f21hpIxJenR/j/k76AX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4sURxQAAAN8AAAAPAAAAAAAAAAAAAAAAAJgCAABkcnMv&#10;ZG93bnJldi54bWxQSwUGAAAAAAQABAD1AAAAigMAAAAA&#10;" filled="f" strokeweight="1.25pt">
                  <v:textbox inset="0,,0,0">
                    <w:txbxContent>
                      <w:p w14:paraId="1E73357D" w14:textId="64995F38" w:rsidR="00BD6716" w:rsidRPr="00B5468C" w:rsidRDefault="00BD6716" w:rsidP="00B5468C">
                        <w:pPr>
                          <w:spacing w:before="0"/>
                          <w:jc w:val="center"/>
                          <w:rPr>
                            <w:sz w:val="18"/>
                            <w:szCs w:val="18"/>
                          </w:rPr>
                        </w:pPr>
                        <w:r w:rsidRPr="00B5468C">
                          <w:rPr>
                            <w:sz w:val="18"/>
                            <w:szCs w:val="18"/>
                          </w:rPr>
                          <w:t>Get PM Segment Info</w:t>
                        </w:r>
                      </w:p>
                      <w:p w14:paraId="44D7BBF3" w14:textId="77777777" w:rsidR="00BD6716" w:rsidRDefault="00BD6716" w:rsidP="00B5468C"/>
                      <w:p w14:paraId="23523451" w14:textId="77777777" w:rsidR="00BD6716" w:rsidRPr="007C1AAC" w:rsidRDefault="00BD6716" w:rsidP="00B5468C">
                        <w:pPr>
                          <w:rPr>
                            <w:sz w:val="22"/>
                            <w:szCs w:val="22"/>
                          </w:rPr>
                        </w:pPr>
                        <w:r>
                          <w:rPr>
                            <w:sz w:val="22"/>
                            <w:szCs w:val="22"/>
                          </w:rPr>
                          <w:t xml:space="preserve">Message </w:t>
                        </w:r>
                        <w:r w:rsidRPr="007C1AAC">
                          <w:rPr>
                            <w:sz w:val="22"/>
                            <w:szCs w:val="22"/>
                          </w:rPr>
                          <w:t>1</w:t>
                        </w:r>
                      </w:p>
                    </w:txbxContent>
                  </v:textbox>
                </v:shape>
                <v:line id="Line 163" o:spid="_x0000_s1230" style="position:absolute;visibility:visible;mso-wrap-style:square" from="25166,6186" to="25166,33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WdXcYAAADfAAAADwAAAGRycy9kb3ducmV2LnhtbESPQWvCQBSE74L/YXlCb3WjiNrUVUQQ&#10;PGjFKD0/ss8kNfs27m5j+u+7hYLHYWa+YRarztSiJecrywpGwwQEcW51xYWCy3n7OgfhA7LG2jIp&#10;+CEPq2W/t8BU2wefqM1CISKEfYoKyhCaVEqfl2TQD21DHL2rdQZDlK6Q2uEjwk0tx0kylQYrjgsl&#10;NrQpKb9l3ybu5sXe3T+/bt3uethv79y+fZyPSr0MuvU7iEBdeIb/2zutIBJnkwn8/Ylf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FnV3GAAAA3wAAAA8AAAAAAAAA&#10;AAAAAAAAoQIAAGRycy9kb3ducmV2LnhtbFBLBQYAAAAABAAEAPkAAACUAwAAAAA=&#10;">
                  <v:stroke dashstyle="dash"/>
                </v:line>
                <v:rect id="Rectangle 164" o:spid="_x0000_s1231" style="position:absolute;left:5034;top:8034;width:1696;height:25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SSEsYA&#10;AADfAAAADwAAAGRycy9kb3ducmV2LnhtbESPwW7CMBBE70j8g7VI3MABWloCBiEqKjhCuPS2jZck&#10;EK+j2EDK12OkShxHM/NGM1s0phRXql1hWcGgH4EgTq0uOFNwSNa9TxDOI2ssLZOCP3KwmLdbM4y1&#10;vfGOrnufiQBhF6OC3PsqltKlORl0fVsRB+9oa4M+yDqTusZbgJtSDqNoLA0WHBZyrGiVU3reX4yC&#10;32J4wPsu+Y7MZD3y2yY5XX6+lOp2muUUhKfGv8L/7Y1WEIgfb+/w/BO+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vSSEsYAAADfAAAADwAAAAAAAAAAAAAAAACYAgAAZHJz&#10;L2Rvd25yZXYueG1sUEsFBgAAAAAEAAQA9QAAAIsDAAAAAA==&#10;"/>
                <v:rect id="Rectangle 165" o:spid="_x0000_s1232" style="position:absolute;left:24102;top:8033;width:2038;height:25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qp/sYA&#10;AADfAAAADwAAAGRycy9kb3ducmV2LnhtbESPT4vCMBTE7wt+h/AEb2vqH9TtGkUURY9aL3t72zzb&#10;avNSmqjVT79ZEDwOM/MbZjpvTCluVLvCsoJeNwJBnFpdcKbgmKw/JyCcR9ZYWiYFD3Iwn7U+phhr&#10;e+c93Q4+EwHCLkYFufdVLKVLczLourYiDt7J1gZ9kHUmdY33ADel7EfRSBosOCzkWNEyp/RyuBoF&#10;v0X/iM99sonM13rgd01yvv6slOq0m8U3CE+Nf4df7a1WEIjj4Rj+/4Qv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Wqp/sYAAADfAAAADwAAAAAAAAAAAAAAAACYAgAAZHJz&#10;L2Rvd25yZXYueG1sUEsFBgAAAAAEAAQA9QAAAIsDAAAAAA==&#10;"/>
                <v:shape id="Text Box 167" o:spid="_x0000_s1233" type="#_x0000_t202" style="position:absolute;left:20554;top:2039;width:9144;height:4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f7ysYA&#10;AADfAAAADwAAAGRycy9kb3ducmV2LnhtbESPzWrDMBCE74W+g9hCL6WRW5y4diyHtpCSa34eYGOt&#10;f4i1MpYa229fBQo5DjPzDZNvJtOJKw2utazgbRGBIC6tbrlWcDpuXz9AOI+ssbNMCmZysCkeH3LM&#10;tB15T9eDr0WAsMtQQeN9n0npyoYMuoXtiYNX2cGgD3KopR5wDHDTyfcoWkmDLYeFBnv6bqi8HH6N&#10;gmo3vizT8fzjT8k+Xn1hm5ztrNTz0/S5BuFp8vfwf3unFQRiEqdw+xO+g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9f7ysYAAADfAAAADwAAAAAAAAAAAAAAAACYAgAAZHJz&#10;L2Rvd25yZXYueG1sUEsFBgAAAAAEAAQA9QAAAIsDAAAAAA==&#10;" stroked="f">
                  <v:textbox>
                    <w:txbxContent>
                      <w:p w14:paraId="23ADD581" w14:textId="77777777" w:rsidR="00BD6716" w:rsidRPr="00D43E51" w:rsidRDefault="00BD6716" w:rsidP="00B5468C">
                        <w:pPr>
                          <w:spacing w:before="0"/>
                          <w:jc w:val="center"/>
                          <w:rPr>
                            <w:sz w:val="22"/>
                            <w:szCs w:val="22"/>
                          </w:rPr>
                        </w:pPr>
                        <w:r w:rsidRPr="00D43E51">
                          <w:rPr>
                            <w:sz w:val="22"/>
                            <w:szCs w:val="22"/>
                          </w:rPr>
                          <w:t>Sensor Data Consumer</w:t>
                        </w:r>
                      </w:p>
                    </w:txbxContent>
                  </v:textbox>
                </v:shape>
                <v:rect id="Rectangle 200751" o:spid="_x0000_s1234" style="position:absolute;left:7779;top:11550;width:13891;height:3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SKXcMA&#10;AADfAAAADwAAAGRycy9kb3ducmV2LnhtbESPT4vCMBTE74LfIbwFb5qq6EptFBEE0ZNd8fxoXv+w&#10;zUtpoma//UYQPA4z8xsm2wbTigf1rrGsYDpJQBAXVjdcKbj+HMYrEM4ja2wtk4I/crDdDAcZpto+&#10;+UKP3FciQtilqKD2vkuldEVNBt3EdsTRK21v0EfZV1L3+Ixw08pZkiylwYbjQo0d7WsqfvO7UXBb&#10;XXR1DafcnOf3fTlbOhO8U2r0FXZrEJ6C/4Tf7aNWEInfiym8/sQv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SKXcMAAADfAAAADwAAAAAAAAAAAAAAAACYAgAAZHJzL2Rv&#10;d25yZXYueG1sUEsFBgAAAAAEAAQA9QAAAIgDAAAAAA==&#10;" filled="f" strokecolor="black [3213]" strokeweight=".5pt"/>
                <v:shape id="Text Box 162" o:spid="_x0000_s1235" type="#_x0000_t202" style="position:absolute;left:7784;top:17401;width:12359;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f2V8UA&#10;AADfAAAADwAAAGRycy9kb3ducmV2LnhtbESPUUvDQBCE3wX/w7GCb+bSgFVir0UEwZdamvoD1tya&#10;BLN76d01if++Vyj4OMzMN8xqM3OvRvKhc2JgkeWgSGpnO2kMfB3eH55BhYhisXdCBv4owGZ9e7PC&#10;0rpJ9jRWsVEJIqFEA22MQ6l1qFtiDJkbSJL34zxjTNI32nqcEpx7XeT5UjN2khZaHOitpfq3OrGB&#10;U/GZHxdhO/rim7c4VXzcWTbm/m5+fQEVaY7/4Wv7wxpIxKfHAi5/0hfQ6z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ZXxQAAAN8AAAAPAAAAAAAAAAAAAAAAAJgCAABkcnMv&#10;ZG93bnJldi54bWxQSwUGAAAAAAQABAD1AAAAigMAAAAA&#10;" filled="f" strokeweight="1.25pt">
                  <v:textbox inset="0,,0,0">
                    <w:txbxContent>
                      <w:p w14:paraId="7D36AE6D" w14:textId="357383E0" w:rsidR="00BD6716" w:rsidRDefault="00BD6716" w:rsidP="00B5468C">
                        <w:pPr>
                          <w:pStyle w:val="NormalWeb"/>
                          <w:spacing w:before="0"/>
                          <w:jc w:val="center"/>
                        </w:pPr>
                        <w:r>
                          <w:rPr>
                            <w:sz w:val="22"/>
                            <w:szCs w:val="22"/>
                          </w:rPr>
                          <w:t xml:space="preserve">Trig Segment </w:t>
                        </w:r>
                        <w:proofErr w:type="spellStart"/>
                        <w:r>
                          <w:rPr>
                            <w:sz w:val="22"/>
                            <w:szCs w:val="22"/>
                          </w:rPr>
                          <w:t>Xfer</w:t>
                        </w:r>
                        <w:proofErr w:type="spellEnd"/>
                      </w:p>
                      <w:p w14:paraId="35CE9218" w14:textId="77777777" w:rsidR="00BD6716" w:rsidRDefault="00BD6716" w:rsidP="00B5468C">
                        <w:pPr>
                          <w:pStyle w:val="NormalWeb"/>
                        </w:pPr>
                        <w:r>
                          <w:t> </w:t>
                        </w:r>
                      </w:p>
                      <w:p w14:paraId="50C77E5B" w14:textId="77777777" w:rsidR="00BD6716" w:rsidRDefault="00BD6716" w:rsidP="00B5468C">
                        <w:pPr>
                          <w:pStyle w:val="NormalWeb"/>
                        </w:pPr>
                        <w:r>
                          <w:rPr>
                            <w:sz w:val="22"/>
                            <w:szCs w:val="22"/>
                          </w:rPr>
                          <w:t>Message 1</w:t>
                        </w:r>
                      </w:p>
                    </w:txbxContent>
                  </v:textbox>
                </v:shape>
                <v:rect id="Rectangle 200756" o:spid="_x0000_s1236" style="position:absolute;left:7785;top:19991;width:13887;height:3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444ccA&#10;AADfAAAADwAAAGRycy9kb3ducmV2LnhtbESPT2sCMRTE70K/Q3gFb5qt6LZsjWL9A0Ivre2hvT2S&#10;5+7SzcuaRF2/vSkIHoeZ+Q0znXe2ESfyoXas4GmYgSDWztRcKvj+2gxeQISIbLBxTAouFGA+e+hN&#10;sTDuzJ902sVSJAiHAhVUMbaFlEFXZDEMXUucvL3zFmOSvpTG4znBbSNHWZZLizWnhQpbWlak/3ZH&#10;q+B5kr+5sR779SGX7f799+NHrxZK9R+7xSuISF28h2/trVGQiKkK/3/SF5C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EuOOHHAAAA3wAAAA8AAAAAAAAAAAAAAAAAmAIAAGRy&#10;cy9kb3ducmV2LnhtbFBLBQYAAAAABAAEAPUAAACMAwAAAAA=&#10;" filled="f" strokecolor="windowText" strokeweight=".5pt">
                  <v:textbox>
                    <w:txbxContent>
                      <w:p w14:paraId="19B5D988" w14:textId="77777777" w:rsidR="00BD6716" w:rsidRDefault="00BD6716" w:rsidP="00B5468C"/>
                    </w:txbxContent>
                  </v:textbox>
                </v:rect>
                <v:shape id="Text Box 162" o:spid="_x0000_s1237" type="#_x0000_t202" style="position:absolute;left:7784;top:26061;width:11122;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Vz8UA&#10;AADfAAAADwAAAGRycy9kb3ducmV2LnhtbESPUUvDQBCE3wX/w7FC3+ylgVqJvRYRhL5UMe0PWHNr&#10;EszupXfXJP33XqHg4zAz3zDr7cSdGsiH1omBxTwDRVI520pt4Hh4f3wGFSKKxc4JGbhQgO3m/m6N&#10;hXWjfNFQxloliIQCDTQx9oXWoWqIMcxdT5K8H+cZY5K+1tbjmODc6TzLnjRjK2mhwZ7eGqp+yzMb&#10;OOcf2WkR9oPPv3mPY8mnT8vGzB6m1xdQkab4H761d9ZAIq6WK7j+SV9Ab/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AFXPxQAAAN8AAAAPAAAAAAAAAAAAAAAAAJgCAABkcnMv&#10;ZG93bnJldi54bWxQSwUGAAAAAAQABAD1AAAAigMAAAAA&#10;" filled="f" strokeweight="1.25pt">
                  <v:textbox inset="0,,0,0">
                    <w:txbxContent>
                      <w:p w14:paraId="36C2B94D" w14:textId="545A0A5C" w:rsidR="00BD6716" w:rsidRDefault="00BD6716" w:rsidP="00B5468C">
                        <w:pPr>
                          <w:pStyle w:val="NormalWeb"/>
                          <w:spacing w:before="0"/>
                          <w:jc w:val="center"/>
                        </w:pPr>
                        <w:r>
                          <w:rPr>
                            <w:sz w:val="22"/>
                            <w:szCs w:val="22"/>
                          </w:rPr>
                          <w:t>Segment transfer</w:t>
                        </w:r>
                      </w:p>
                      <w:p w14:paraId="674B8F38" w14:textId="77777777" w:rsidR="00BD6716" w:rsidRDefault="00BD6716" w:rsidP="00B5468C">
                        <w:pPr>
                          <w:pStyle w:val="NormalWeb"/>
                        </w:pPr>
                        <w:r>
                          <w:t> </w:t>
                        </w:r>
                      </w:p>
                      <w:p w14:paraId="58C245C9" w14:textId="77777777" w:rsidR="00BD6716" w:rsidRDefault="00BD6716" w:rsidP="00B5468C">
                        <w:pPr>
                          <w:pStyle w:val="NormalWeb"/>
                        </w:pPr>
                        <w:r>
                          <w:rPr>
                            <w:sz w:val="22"/>
                            <w:szCs w:val="22"/>
                          </w:rPr>
                          <w:t>Message 1</w:t>
                        </w:r>
                      </w:p>
                    </w:txbxContent>
                  </v:textbox>
                </v:shape>
                <v:line id="Line 166" o:spid="_x0000_s1238" style="position:absolute;visibility:visible;mso-wrap-style:square" from="6845,29784" to="23933,29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sJdMcAAADfAAAADwAAAGRycy9kb3ducmV2LnhtbESPTUvDQBCG74L/YRnBm91U0LSx21Ia&#10;BA8q9IOex+yYDWZnQ3ZN13/vHASPwzvvM/OsNtn3aqIxdoENzGcFKOIm2I5bA6fj890CVEzIFvvA&#10;ZOCHImzW11crrGy48J6mQ2qVQDhWaMClNFRax8aRxzgLA7Fkn2H0mGQcW21HvAjc9/q+KB61x47l&#10;gsOBdo6ar8O3N1C6eq9LXb8e3+upmy/zWz5/LI25vcnbJ1CJcvpf/mu/WANCLB/kYfERF9Dr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Fuwl0xwAAAN8AAAAPAAAAAAAA&#10;AAAAAAAAAKECAABkcnMvZG93bnJldi54bWxQSwUGAAAAAAQABAD5AAAAlQMAAAAA&#10;">
                  <v:stroke endarrow="block"/>
                </v:line>
                <v:line id="Line 168" o:spid="_x0000_s1239" style="position:absolute;flip:x;visibility:visible;mso-wrap-style:square" from="6851,31079" to="23933,31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yNh8cAAADfAAAADwAAAGRycy9kb3ducmV2LnhtbESPQWvCQBCF70L/wzIFL0E3rVhr6iqt&#10;VhCkB7WHHofsNAnNzobsqOm/dwXB4+PN+9682aJztTpRGyrPBp6GKSji3NuKCwPfh/XgFVQQZIu1&#10;ZzLwTwEW84feDDPrz7yj014KFSEcMjRQijSZ1iEvyWEY+oY4er++dShRtoW2LZ4j3NX6OU1ftMOK&#10;Y0OJDS1Lyv/2RxffWH/xajRKPpxOkil9/sg21WJM/7F7fwMl1Mn9+JbeWAOROBlP4bonQkDP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TI2HxwAAAN8AAAAPAAAAAAAA&#10;AAAAAAAAAKECAABkcnMvZG93bnJldi54bWxQSwUGAAAAAAQABAD5AAAAlQMAAAAA&#10;">
                  <v:stroke endarrow="block"/>
                </v:line>
                <v:rect id="Rectangle 200760" o:spid="_x0000_s1240" style="position:absolute;left:7785;top:28653;width:13887;height:3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s8cA&#10;AADfAAAADwAAAGRycy9kb3ducmV2LnhtbESPQU8CMRCF7yb+h2ZMuElXg4tZKQQBExMuih70NmmH&#10;3Y3b6dIWWP89czDxOHnzvpdvthh8p04UUxvYwN24AEVsg2u5NvD58XL7CCplZIddYDLwSwkW8+ur&#10;GVYunPmdTrtcK4FwqtBAk3NfaZ1sQx7TOPTEku1D9JjljLV2Ec8C952+L4pSe2xZFhrsadWQ/dkd&#10;vYHpQ/kcJnYSN4dS9/vt99uXXS+NGd0MyydQmYb8//zXfnUGhDgtxUB8xAX0/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z7PHAAAA3wAAAA8AAAAAAAAAAAAAAAAAmAIAAGRy&#10;cy9kb3ducmV2LnhtbFBLBQYAAAAABAAEAPUAAACMAwAAAAA=&#10;" filled="f" strokecolor="windowText" strokeweight=".5pt">
                  <v:textbox>
                    <w:txbxContent>
                      <w:p w14:paraId="77519DB5" w14:textId="77777777" w:rsidR="00BD6716" w:rsidRDefault="00BD6716" w:rsidP="00B5468C"/>
                    </w:txbxContent>
                  </v:textbox>
                </v:rect>
                <v:shape id="Text Box 160" o:spid="_x0000_s1241" type="#_x0000_t202" style="position:absolute;left:30125;top:1214;width:9138;height:5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SrrMQA&#10;AADfAAAADwAAAGRycy9kb3ducmV2LnhtbESP0YrCMBRE34X9h3AX9kU0VbTVapR1wcXXqh9wba5t&#10;sbkpTdbWvzfCgo/DzJxh1tve1OJOrassK5iMIxDEudUVFwrOp/1oAcJ5ZI21ZVLwIAfbzcdgjam2&#10;HWd0P/pCBAi7FBWU3jeplC4vyaAb24Y4eFfbGvRBtoXULXYBbmo5jaJYGqw4LJTY0E9J+e34ZxRc&#10;D91wvuwuv/6cZLN4h1VysQ+lvj777xUIT71/h//bB60gEJN4Aq8/4QvIz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Uq6zEAAAA3wAAAA8AAAAAAAAAAAAAAAAAmAIAAGRycy9k&#10;b3ducmV2LnhtbFBLBQYAAAAABAAEAPUAAACJAwAAAAA=&#10;" stroked="f">
                  <v:textbox>
                    <w:txbxContent>
                      <w:p w14:paraId="7CCFB99D" w14:textId="77777777" w:rsidR="00BD6716" w:rsidRPr="00D43E51" w:rsidRDefault="00BD6716" w:rsidP="00B5468C">
                        <w:pPr>
                          <w:pStyle w:val="NormalWeb"/>
                          <w:spacing w:before="0"/>
                          <w:jc w:val="center"/>
                          <w:rPr>
                            <w:sz w:val="22"/>
                            <w:szCs w:val="22"/>
                          </w:rPr>
                        </w:pPr>
                        <w:r w:rsidRPr="00D43E51">
                          <w:rPr>
                            <w:sz w:val="22"/>
                            <w:szCs w:val="22"/>
                          </w:rPr>
                          <w:t>Device Observation Source</w:t>
                        </w:r>
                      </w:p>
                      <w:p w14:paraId="4810C0A8" w14:textId="77777777" w:rsidR="00BD6716" w:rsidRDefault="00BD6716" w:rsidP="00B5468C">
                        <w:pPr>
                          <w:pStyle w:val="NormalWeb"/>
                        </w:pPr>
                        <w:r>
                          <w:t> </w:t>
                        </w:r>
                      </w:p>
                      <w:p w14:paraId="45BBDA5A" w14:textId="77777777" w:rsidR="00BD6716" w:rsidRDefault="00BD6716" w:rsidP="00B5468C">
                        <w:pPr>
                          <w:pStyle w:val="NormalWeb"/>
                          <w:jc w:val="center"/>
                        </w:pPr>
                        <w:r>
                          <w:rPr>
                            <w:sz w:val="22"/>
                            <w:szCs w:val="22"/>
                          </w:rPr>
                          <w:t>Actor A</w:t>
                        </w:r>
                      </w:p>
                    </w:txbxContent>
                  </v:textbox>
                </v:shape>
                <v:line id="Line 161" o:spid="_x0000_s1242" style="position:absolute;visibility:visible;mso-wrap-style:square" from="34880,6552" to="34882,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X80sUAAADfAAAADwAAAGRycy9kb3ducmV2LnhtbESPQYvCMBSE78L+h/AWvGm6HtStRpEF&#10;wYOrqIvnR/Nsq81LTWLt/nsjCB6HmfmGmc5bU4mGnC8tK/jqJyCIM6tLzhX8HZa9MQgfkDVWlknB&#10;P3mYzz46U0y1vfOOmn3IRYSwT1FBEUKdSumzggz6vq2Jo3eyzmCI0uVSO7xHuKnkIEmG0mDJcaHA&#10;mn4Kyi77m4m7Wb521+P50q5Ov+vllZvvzWGrVPezXUxABGrDO/xqr7SCSBwNB/D8E7+An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X80sUAAADfAAAADwAAAAAAAAAA&#10;AAAAAAChAgAAZHJzL2Rvd25yZXYueG1sUEsFBgAAAAAEAAQA+QAAAJMDAAAAAA==&#10;">
                  <v:stroke dashstyle="dash"/>
                </v:line>
                <v:shape id="Text Box 162" o:spid="_x0000_s1243" type="#_x0000_t202" style="position:absolute;left:36791;top:8754;width:12293;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eZccUA&#10;AADfAAAADwAAAGRycy9kb3ducmV2LnhtbESPUUvDQBCE3wX/w7FC3+ylKVSJvRYRhL5UadofsObW&#10;JJjdS++uSfrvPaHg4zAz3zDr7cSdGsiH1omBxTwDRVI520pt4HR8f3wGFSKKxc4JGbhSgO3m/m6N&#10;hXWjHGgoY60SREKBBpoY+0LrUDXEGOauJ0net/OMMUlfa+txTHDudJ5lK83YSlposKe3hqqf8sIG&#10;LvlHdl6E/eDzL97jWPL507Ixs4fp9QVUpCn+h2/tnTWQiE+rJfz9SV9A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V5lxxQAAAN8AAAAPAAAAAAAAAAAAAAAAAJgCAABkcnMv&#10;ZG93bnJldi54bWxQSwUGAAAAAAQABAD1AAAAigMAAAAA&#10;" filled="f" strokeweight="1.25pt">
                  <v:textbox inset="0,,0,0">
                    <w:txbxContent>
                      <w:p w14:paraId="72FAE089" w14:textId="3811EE67" w:rsidR="00BD6716" w:rsidRDefault="00BD6716" w:rsidP="00B5468C">
                        <w:pPr>
                          <w:pStyle w:val="NormalWeb"/>
                          <w:spacing w:before="0"/>
                          <w:jc w:val="center"/>
                        </w:pPr>
                        <w:r>
                          <w:rPr>
                            <w:sz w:val="22"/>
                            <w:szCs w:val="22"/>
                          </w:rPr>
                          <w:t>RACP request</w:t>
                        </w:r>
                      </w:p>
                      <w:p w14:paraId="1D84CAAD" w14:textId="77777777" w:rsidR="00BD6716" w:rsidRDefault="00BD6716" w:rsidP="00B5468C">
                        <w:pPr>
                          <w:pStyle w:val="NormalWeb"/>
                        </w:pPr>
                        <w:r>
                          <w:t> </w:t>
                        </w:r>
                      </w:p>
                      <w:p w14:paraId="0A601FB3" w14:textId="77777777" w:rsidR="00BD6716" w:rsidRDefault="00BD6716" w:rsidP="00B5468C">
                        <w:pPr>
                          <w:pStyle w:val="NormalWeb"/>
                        </w:pPr>
                        <w:r>
                          <w:rPr>
                            <w:sz w:val="22"/>
                            <w:szCs w:val="22"/>
                          </w:rPr>
                          <w:t>Message 1</w:t>
                        </w:r>
                      </w:p>
                    </w:txbxContent>
                  </v:textbox>
                </v:shape>
                <v:line id="Line 163" o:spid="_x0000_s1244" style="position:absolute;visibility:visible;mso-wrap-style:square" from="54127,6552" to="54127,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DBPccAAADfAAAADwAAAGRycy9kb3ducmV2LnhtbESPQWvCQBSE70L/w/IKvemmUrRN3UgR&#10;BA+2Yiw9P7LPJE32bdzdxvjv3YLgcZiZb5jFcjCt6Mn52rKC50kCgriwuuZSwfdhPX4F4QOyxtYy&#10;KbiQh2X2MFpgqu2Z99TnoRQRwj5FBVUIXSqlLyoy6Ce2I47e0TqDIUpXSu3wHOGmldMkmUmDNceF&#10;CjtaVVQ0+Z+Ju0W5daef32bYHD+36xP3b1+HnVJPj8PHO4hAQ7iHb+2NVhCJ89kL/P+JX0Bm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ME9xwAAAN8AAAAPAAAAAAAA&#10;AAAAAAAAAKECAABkcnMvZG93bnJldi54bWxQSwUGAAAAAAQABAD5AAAAlQMAAAAA&#10;">
                  <v:stroke dashstyle="dash"/>
                </v:line>
                <v:rect id="Rectangle 200765" o:spid="_x0000_s1245" style="position:absolute;left:34039;top:7689;width:1689;height:25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HOcscA&#10;AADfAAAADwAAAGRycy9kb3ducmV2LnhtbESPzW7CMBCE75V4B2srcStOg/hLMRFqFdQeIVy4LfE2&#10;SRuvo9iQtE9fV0LiOJqZbzTrdDCNuFLnassKnicRCOLC6ppLBcc8e1qCcB5ZY2OZFPyQg3Qzelhj&#10;om3Pe7oefCkChF2CCirv20RKV1Rk0E1sSxy8T9sZ9EF2pdQd9gFuGhlH0VwarDksVNjSa0XF9+Fi&#10;FJzr+Ii/+3wXmVU29R9D/nU5vSk1fhy2LyA8Df4evrXftYJAXMxn8P8nfAG5+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lBznLHAAAA3wAAAA8AAAAAAAAAAAAAAAAAmAIAAGRy&#10;cy9kb3ducmV2LnhtbFBLBQYAAAAABAAEAPUAAACMAwAAAAA=&#10;">
                  <v:textbox>
                    <w:txbxContent>
                      <w:p w14:paraId="13ACCC2F" w14:textId="77777777" w:rsidR="00BD6716" w:rsidRDefault="00BD6716" w:rsidP="00B5468C"/>
                    </w:txbxContent>
                  </v:textbox>
                </v:rect>
                <v:rect id="Rectangle 200766" o:spid="_x0000_s1246" style="position:absolute;left:53106;top:7614;width:2032;height:25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QBccA&#10;AADfAAAADwAAAGRycy9kb3ducmV2LnhtbESPT2vCQBTE74V+h+UVems2KkSbukqpWOoxfy69vWZf&#10;k9Ts25BdNfXTu4LgcZiZ3zDL9Wg6caTBtZYVTKIYBHFldcu1grLYvixAOI+ssbNMCv7JwXr1+LDE&#10;VNsTZ3TMfS0ChF2KChrv+1RKVzVk0EW2Jw7erx0M+iCHWuoBTwFuOjmN40QabDksNNjTR0PVPj8Y&#10;BT/ttMRzVnzG5nU787ux+Dt8b5R6fhrf30B4Gv09fGt/aQWBOE8SuP4JX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TUAXHAAAA3wAAAA8AAAAAAAAAAAAAAAAAmAIAAGRy&#10;cy9kb3ducmV2LnhtbFBLBQYAAAAABAAEAPUAAACMAwAAAAA=&#10;">
                  <v:textbox>
                    <w:txbxContent>
                      <w:p w14:paraId="1BCF621C" w14:textId="77777777" w:rsidR="00BD6716" w:rsidRDefault="00BD6716" w:rsidP="00B5468C"/>
                    </w:txbxContent>
                  </v:textbox>
                </v:rect>
                <v:line id="Line 166" o:spid="_x0000_s1247" style="position:absolute;visibility:visible;mso-wrap-style:square" from="35862,13639" to="52950,13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Xu8YAAADfAAAADwAAAGRycy9kb3ducmV2LnhtbESPQWsCMRSE7wX/Q3hCbzWrB7dujSIu&#10;godWUEvPr5vXzdLNy7KJa/z3piD0OMzMN8xyHW0rBup941jBdJKBIK6cbrhW8HnevbyC8AFZY+uY&#10;FNzIw3o1elpiod2VjzScQi0ShH2BCkwIXSGlrwxZ9BPXESfvx/UWQ5J9LXWP1wS3rZxl2VxabDgt&#10;GOxoa6j6PV2sgtyUR5nL8v18KIdmuogf8et7odTzOG7eQASK4T/8aO+1gkTM5zn8/UlfQK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pIV7vGAAAA3wAAAA8AAAAAAAAA&#10;AAAAAAAAoQIAAGRycy9kb3ducmV2LnhtbFBLBQYAAAAABAAEAPkAAACUAwAAAAA=&#10;">
                  <v:stroke endarrow="block"/>
                </v:line>
                <v:shape id="Text Box 167" o:spid="_x0000_s1248" type="#_x0000_t202" style="position:absolute;left:49084;top:1695;width:9138;height:4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14:paraId="01FBEEE7" w14:textId="77777777" w:rsidR="00BD6716" w:rsidRPr="00D43E51" w:rsidRDefault="00BD6716" w:rsidP="00B5468C">
                        <w:pPr>
                          <w:pStyle w:val="NormalWeb"/>
                          <w:spacing w:before="0"/>
                          <w:jc w:val="center"/>
                          <w:rPr>
                            <w:sz w:val="22"/>
                            <w:szCs w:val="22"/>
                          </w:rPr>
                        </w:pPr>
                        <w:r w:rsidRPr="00D43E51">
                          <w:rPr>
                            <w:sz w:val="22"/>
                            <w:szCs w:val="22"/>
                          </w:rPr>
                          <w:t>Sensor Data Consumer</w:t>
                        </w:r>
                      </w:p>
                    </w:txbxContent>
                  </v:textbox>
                </v:shape>
                <v:line id="Line 168" o:spid="_x0000_s1249" style="position:absolute;flip:x;visibility:visible;mso-wrap-style:square" from="35724,12533" to="52806,12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hKZcQAAADbAAAADwAAAGRycy9kb3ducmV2LnhtbESPT2vCQBDF70K/wzIFL6FuNFBs6iqt&#10;f6BQPJj20OOQnSah2dmQHTV++64geHy8eb83b7EaXKtO1IfGs4HpJAVFXHrbcGXg+2v3NAcVBNli&#10;65kMXCjAavkwWmBu/ZkPdCqkUhHCIUcDtUiXax3KmhyGie+Io/fre4cSZV9p2+M5wl2rZ2n6rB02&#10;HBtq7GhdU/lXHF18Y7fnTZYl704nyQttf+Qz1WLM+HF4ewUlNMj9+Jb+sAayDK5bIgD0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eEplxAAAANsAAAAPAAAAAAAAAAAA&#10;AAAAAKECAABkcnMvZG93bnJldi54bWxQSwUGAAAAAAQABAD5AAAAkgMAAAAA&#10;">
                  <v:stroke endarrow="block"/>
                </v:line>
                <v:rect id="Rectangle 36" o:spid="_x0000_s1250" style="position:absolute;left:36793;top:11339;width:13887;height:3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0fhb0A&#10;AADbAAAADwAAAGRycy9kb3ducmV2LnhtbESPwQrCMBBE74L/EFbwpqkKRapRRBBET1bxvDRrW2w2&#10;pYka/94IgsdhZt4wy3UwjXhS52rLCibjBARxYXXNpYLLeTeag3AeWWNjmRS8ycF61e8tMdP2xSd6&#10;5r4UEcIuQwWV920mpSsqMujGtiWO3s12Bn2UXSl1h68IN42cJkkqDdYcFypsaVtRcc8fRsF1ftLl&#10;JRxyc5w9trdp6kzwTqnhIGwWIDwF/w//2nutYJbC90v8AXL1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K0fhb0AAADbAAAADwAAAAAAAAAAAAAAAACYAgAAZHJzL2Rvd25yZXYu&#10;eG1sUEsFBgAAAAAEAAQA9QAAAIIDAAAAAA==&#10;" filled="f" strokecolor="black [3213]" strokeweight=".5pt">
                  <v:textbox>
                    <w:txbxContent>
                      <w:p w14:paraId="2080033F" w14:textId="77777777" w:rsidR="00BD6716" w:rsidRDefault="00BD6716" w:rsidP="00B5468C"/>
                    </w:txbxContent>
                  </v:textbox>
                </v:rect>
                <v:shape id="Text Box 162" o:spid="_x0000_s1251" type="#_x0000_t202" style="position:absolute;left:36790;top:16160;width:12294;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O+YsIA&#10;AADbAAAADwAAAGRycy9kb3ducmV2LnhtbESPUUvDQBCE3wX/w7GCb+bSCEVjr0UEwZdamvoD1tya&#10;BLN76d01if++Vyj4OMzMN8xqM3OvRvKhc2JgkeWgSGpnO2kMfB3eH55AhYhisXdCBv4owGZ9e7PC&#10;0rpJ9jRWsVEJIqFEA22MQ6l1qFtiDJkbSJL34zxjTNI32nqcEpx7XeT5UjN2khZaHOitpfq3OrGB&#10;U/GZHxdhO/rim7c4VXzcWTbm/m5+fQEVaY7/4Wv7wxp4fIbLl/QD9PoM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075iwgAAANsAAAAPAAAAAAAAAAAAAAAAAJgCAABkcnMvZG93&#10;bnJldi54bWxQSwUGAAAAAAQABAD1AAAAhwMAAAAA&#10;" filled="f" strokeweight="1.25pt">
                  <v:textbox inset="0,,0,0">
                    <w:txbxContent>
                      <w:p w14:paraId="03E01ACA" w14:textId="4DD55A5D" w:rsidR="00BD6716" w:rsidRDefault="00BD6716" w:rsidP="00B5468C">
                        <w:pPr>
                          <w:pStyle w:val="NormalWeb"/>
                          <w:spacing w:before="0"/>
                          <w:jc w:val="center"/>
                        </w:pPr>
                        <w:r>
                          <w:rPr>
                            <w:sz w:val="22"/>
                            <w:szCs w:val="22"/>
                          </w:rPr>
                          <w:t>Notification Events</w:t>
                        </w:r>
                      </w:p>
                      <w:p w14:paraId="47707A85" w14:textId="77777777" w:rsidR="00BD6716" w:rsidRDefault="00BD6716" w:rsidP="00B5468C">
                        <w:pPr>
                          <w:pStyle w:val="NormalWeb"/>
                        </w:pPr>
                        <w:r>
                          <w:t> </w:t>
                        </w:r>
                      </w:p>
                      <w:p w14:paraId="41191091" w14:textId="77777777" w:rsidR="00BD6716" w:rsidRDefault="00BD6716" w:rsidP="00B5468C">
                        <w:pPr>
                          <w:pStyle w:val="NormalWeb"/>
                        </w:pPr>
                        <w:r>
                          <w:rPr>
                            <w:sz w:val="22"/>
                            <w:szCs w:val="22"/>
                          </w:rPr>
                          <w:t>Message 1</w:t>
                        </w:r>
                      </w:p>
                    </w:txbxContent>
                  </v:textbox>
                </v:shape>
                <v:shape id="Text Box 162" o:spid="_x0000_s1252" type="#_x0000_t202" style="position:absolute;left:36791;top:23654;width:11472;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PBGcIA&#10;AADbAAAADwAAAGRycy9kb3ducmV2LnhtbESPUUvDQBCE3wX/w7GCb/aSIKWkvZYiCL5UaeoPWHPb&#10;JDS7l95dk/jvPUHwcZiZb5jNbuZejeRD58RAvshAkdTOdtIY+Dy9Pq1AhYhisXdCBr4pwG57f7fB&#10;0rpJjjRWsVEJIqFEA22MQ6l1qFtiDAs3kCTv7DxjTNI32nqcEpx7XWTZUjN2khZaHOilpfpS3djA&#10;rXjPrnk4jL744gNOFV8/LBvz+DDv16AizfE//Nd+swaec/j9kn6A3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o8EZwgAAANsAAAAPAAAAAAAAAAAAAAAAAJgCAABkcnMvZG93&#10;bnJldi54bWxQSwUGAAAAAAQABAD1AAAAhwMAAAAA&#10;" filled="f" strokeweight="1.25pt">
                  <v:textbox inset="0,,0,0">
                    <w:txbxContent>
                      <w:p w14:paraId="27EFF1FF" w14:textId="0864DEA9" w:rsidR="00BD6716" w:rsidRDefault="00BD6716" w:rsidP="00B5468C">
                        <w:pPr>
                          <w:pStyle w:val="NormalWeb"/>
                          <w:spacing w:before="0"/>
                          <w:jc w:val="center"/>
                        </w:pPr>
                        <w:r>
                          <w:rPr>
                            <w:sz w:val="22"/>
                            <w:szCs w:val="22"/>
                          </w:rPr>
                          <w:t>RACP indication</w:t>
                        </w:r>
                      </w:p>
                      <w:p w14:paraId="3B2381E7" w14:textId="77777777" w:rsidR="00BD6716" w:rsidRDefault="00BD6716" w:rsidP="00B5468C">
                        <w:pPr>
                          <w:pStyle w:val="NormalWeb"/>
                        </w:pPr>
                        <w:r>
                          <w:t> </w:t>
                        </w:r>
                      </w:p>
                      <w:p w14:paraId="5C3B5E16" w14:textId="77777777" w:rsidR="00BD6716" w:rsidRDefault="00BD6716" w:rsidP="00B5468C">
                        <w:pPr>
                          <w:pStyle w:val="NormalWeb"/>
                        </w:pPr>
                        <w:r>
                          <w:rPr>
                            <w:sz w:val="22"/>
                            <w:szCs w:val="22"/>
                          </w:rPr>
                          <w:t>Message 1</w:t>
                        </w:r>
                      </w:p>
                    </w:txbxContent>
                  </v:textbox>
                </v:shape>
                <v:rect id="Rectangle 42" o:spid="_x0000_s1253" style="position:absolute;left:36793;top:26240;width:13881;height:3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NWxMUA&#10;AADbAAAADwAAAGRycy9kb3ducmV2LnhtbESPT2sCMRTE74LfITyht5qtbLeyNYr2Dwi9WPVgb4/k&#10;ubt087ImqW6/vSkUPA4z8xtmtuhtK87kQ+NYwcM4A0GsnWm4UrDfvd9PQYSIbLB1TAp+KcBiPhzM&#10;sDTuwp903sZKJAiHEhXUMXallEHXZDGMXUecvKPzFmOSvpLG4yXBbSsnWVZIiw2nhRo7eqlJf29/&#10;rIKnx2Llcp37t1Mhu+PH1+agX5dK3Y365TOISH28hf/ba6Mgn8Dfl/QD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w1bExQAAANsAAAAPAAAAAAAAAAAAAAAAAJgCAABkcnMv&#10;ZG93bnJldi54bWxQSwUGAAAAAAQABAD1AAAAigMAAAAA&#10;" filled="f" strokecolor="windowText" strokeweight=".5pt">
                  <v:textbox>
                    <w:txbxContent>
                      <w:p w14:paraId="35F862A6" w14:textId="77777777" w:rsidR="00BD6716" w:rsidRDefault="00BD6716" w:rsidP="00B5468C">
                        <w:pPr>
                          <w:pStyle w:val="NormalWeb"/>
                        </w:pPr>
                        <w:r>
                          <w:t> </w:t>
                        </w:r>
                      </w:p>
                    </w:txbxContent>
                  </v:textbox>
                </v:rect>
                <v:shape id="Text Box 53" o:spid="_x0000_s1254" type="#_x0000_t202" style="position:absolute;left:8734;top:34857;width:14421;height:49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KuecQA&#10;AADbAAAADwAAAGRycy9kb3ducmV2LnhtbESPQWvCQBSE7wX/w/KE3upGxRKjq4gg5NAeTCteH9ln&#10;Esy+jburxn/fFYQeh5n5hlmue9OKGznfWFYwHiUgiEurG64U/P7sPlIQPiBrbC2Tggd5WK8Gb0vM&#10;tL3znm5FqESEsM9QQR1Cl0npy5oM+pHtiKN3ss5giNJVUju8R7hp5SRJPqXBhuNCjR1tayrPxdUo&#10;+N7OizSfPNxxPs13RXoZ26/0oNT7sN8sQATqw3/41c61gtkUnl/i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irnnEAAAA2wAAAA8AAAAAAAAAAAAAAAAAmAIAAGRycy9k&#10;b3ducmV2LnhtbFBLBQYAAAAABAAEAPUAAACJAwAAAAA=&#10;" fillcolor="white [3201]" stroked="f" strokeweight=".5pt">
                  <v:textbox>
                    <w:txbxContent>
                      <w:p w14:paraId="1EF9AA05" w14:textId="33D6C1E7" w:rsidR="00BD6716" w:rsidRDefault="00BD6716" w:rsidP="00B5468C">
                        <w:pPr>
                          <w:spacing w:before="0"/>
                          <w:jc w:val="center"/>
                          <w:rPr>
                            <w:szCs w:val="24"/>
                          </w:rPr>
                        </w:pPr>
                        <w:r>
                          <w:rPr>
                            <w:szCs w:val="24"/>
                          </w:rPr>
                          <w:t>IEEE Persistent data</w:t>
                        </w:r>
                      </w:p>
                      <w:p w14:paraId="7DBD3B66" w14:textId="6AFC3F2E" w:rsidR="00BD6716" w:rsidRPr="00D43E51" w:rsidRDefault="00BD6716" w:rsidP="00B5468C">
                        <w:pPr>
                          <w:spacing w:before="0"/>
                          <w:jc w:val="center"/>
                          <w:rPr>
                            <w:szCs w:val="24"/>
                          </w:rPr>
                        </w:pPr>
                        <w:r>
                          <w:rPr>
                            <w:szCs w:val="24"/>
                          </w:rPr>
                          <w:t>Exchange</w:t>
                        </w:r>
                      </w:p>
                    </w:txbxContent>
                  </v:textbox>
                </v:shape>
                <v:shape id="Text Box 54" o:spid="_x0000_s1255" type="#_x0000_t202" style="position:absolute;left:36996;top:34169;width:15272;height:48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s2DcQA&#10;AADbAAAADwAAAGRycy9kb3ducmV2LnhtbESPQWvCQBSE7wX/w/IEb3WjthKjqxRByKEemipeH9ln&#10;Esy+jbtbjf/eLRR6HGbmG2a16U0rbuR8Y1nBZJyAIC6tbrhScPjevaYgfEDW2FomBQ/ysFkPXlaY&#10;aXvnL7oVoRIRwj5DBXUIXSalL2sy6Me2I47e2TqDIUpXSe3wHuGmldMkmUuDDceFGjva1lReih+j&#10;YL9dFGk+fbjTYpbvivQ6sZ/pUanRsP9YggjUh//wXzvXCt7f4PdL/AF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LNg3EAAAA2wAAAA8AAAAAAAAAAAAAAAAAmAIAAGRycy9k&#10;b3ducmV2LnhtbFBLBQYAAAAABAAEAPUAAACJAwAAAAA=&#10;" fillcolor="white [3201]" stroked="f" strokeweight=".5pt">
                  <v:textbox>
                    <w:txbxContent>
                      <w:p w14:paraId="07FA69D9" w14:textId="77777777" w:rsidR="00BD6716" w:rsidRDefault="00BD6716" w:rsidP="00B5468C">
                        <w:pPr>
                          <w:spacing w:before="0"/>
                          <w:rPr>
                            <w:szCs w:val="24"/>
                          </w:rPr>
                        </w:pPr>
                        <w:r>
                          <w:rPr>
                            <w:szCs w:val="24"/>
                          </w:rPr>
                          <w:t>BTLE Persistent Data</w:t>
                        </w:r>
                      </w:p>
                      <w:p w14:paraId="19BA54B6" w14:textId="2CBB52AB" w:rsidR="00BD6716" w:rsidRPr="00D43E51" w:rsidRDefault="00BD6716" w:rsidP="00B5468C">
                        <w:pPr>
                          <w:spacing w:before="0"/>
                          <w:rPr>
                            <w:szCs w:val="24"/>
                          </w:rPr>
                        </w:pPr>
                        <w:r>
                          <w:rPr>
                            <w:szCs w:val="24"/>
                          </w:rPr>
                          <w:t>Exchange</w:t>
                        </w:r>
                      </w:p>
                    </w:txbxContent>
                  </v:textbox>
                </v:shape>
                <v:line id="Line 166" o:spid="_x0000_s1256" style="position:absolute;visibility:visible;mso-wrap-style:square" from="7015,13881" to="24103,13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ylsUAAADcAAAADwAAAGRycy9kb3ducmV2LnhtbESPQWsCMRSE74X+h/AK3mrWCtpdjVK6&#10;CD1oQS09v26em6Wbl2UT1/TfG6HgcZiZb5jlOtpWDNT7xrGCyTgDQVw53XCt4Ou4eX4F4QOyxtYx&#10;KfgjD+vV48MSC+0uvKfhEGqRIOwLVGBC6AopfWXIoh+7jjh5J9dbDEn2tdQ9XhLctvIly2bSYsNp&#10;wWBH74aq38PZKpibci/nstweP8uhmeRxF79/cqVGT/FtASJQDPfwf/tDK5jOcridSUdAr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DylsUAAADcAAAADwAAAAAAAAAA&#10;AAAAAAChAgAAZHJzL2Rvd25yZXYueG1sUEsFBgAAAAAEAAQA+QAAAJMDAAAAAA==&#10;">
                  <v:stroke endarrow="block"/>
                </v:line>
                <v:line id="Line 168" o:spid="_x0000_s1257" style="position:absolute;flip:x;visibility:visible;mso-wrap-style:square" from="6878,12775" to="23959,12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yKRcUAAADcAAAADwAAAGRycy9kb3ducmV2LnhtbESPTUvDQBCG74L/YRnBS2g3GlAbuy1+&#10;tCAUD6Y9eByyYxLMzobs2Kb/3jkIHod33meeWa6n0JsjjamL7OBmnoMhrqPvuHFw2G9nD2CSIHvs&#10;I5ODMyVYry4vllj6eOIPOlbSGIVwKtFBKzKU1qa6pYBpHgdizb7iGFB0HBvrRzwpPPT2Ns/vbMCO&#10;9UKLA720VH9XP0E1tu/8WhTZc7BZtqDNp+xyK85dX01Pj2CEJvlf/mu/eQfFverrM0oAu/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yKRcUAAADcAAAADwAAAAAAAAAA&#10;AAAAAAChAgAAZHJzL2Rvd25yZXYueG1sUEsFBgAAAAAEAAQA+QAAAJMDAAAAAA==&#10;">
                  <v:stroke endarrow="block"/>
                </v:line>
                <v:line id="Line 166" o:spid="_x0000_s1258" style="position:absolute;visibility:visible;mso-wrap-style:square" from="7014,22411" to="24102,22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9oTcUAAADcAAAADwAAAGRycy9kb3ducmV2LnhtbESPQWvCQBSE74X+h+UVequbVDA1ukpp&#10;EHrQglp6fmZfs6HZtyG7jeu/d4VCj8PMfMMs19F2YqTBt44V5JMMBHHtdMuNgs/j5ukFhA/IGjvH&#10;pOBCHtar+7slltqdeU/jITQiQdiXqMCE0JdS+tqQRT9xPXHyvt1gMSQ5NFIPeE5w28nnLJtJiy2n&#10;BYM9vRmqfw6/VkFhqr0sZLU9flRjm8/jLn6d5ko9PsTXBYhAMfyH/9rvWsG0yOF2Jh0Bubo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E9oTcUAAADcAAAADwAAAAAAAAAA&#10;AAAAAAChAgAAZHJzL2Rvd25yZXYueG1sUEsFBgAAAAAEAAQA+QAAAJMDAAAAAA==&#10;">
                  <v:stroke endarrow="block"/>
                </v:line>
                <v:line id="Line 168" o:spid="_x0000_s1259" style="position:absolute;flip:x;visibility:visible;mso-wrap-style:square" from="6877,21305" to="23958,21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xqcUAAADcAAAADwAAAGRycy9kb3ducmV2LnhtbESPS4vCQBCE7wv7H4Ze8BJ0ooF9REdx&#10;H4Ige1jdg8cm0ybBTE/ItBr/vSMs7LGorq+6ZoveNepMXag9GxiPUlDEhbc1lwZ+d6vhK6ggyBYb&#10;z2TgSgEW88eHGebWX/iHzlspVYRwyNFAJdLmWoeiIodh5Fvi6B1851Ci7EptO7xEuGv0JE2ftcOa&#10;Y0OFLX1UVBy3JxffWH3zZ5Yl704nyRt97WWTajFm8NQvp6CEevk//kuvrYHsZQL3MZEAe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KxqcUAAADcAAAADwAAAAAAAAAA&#10;AAAAAAChAgAAZHJzL2Rvd25yZXYueG1sUEsFBgAAAAAEAAQA+QAAAJMDAAAAAA==&#10;">
                  <v:stroke endarrow="block"/>
                </v:line>
                <v:line id="Line 166" o:spid="_x0000_s1260" style="position:absolute;visibility:visible;mso-wrap-style:square" from="35796,20541" to="52883,20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FTocUAAADcAAAADwAAAGRycy9kb3ducmV2LnhtbESPQWsCMRSE74X+h/AK3mpWhW5djVJc&#10;BA+1oJaeXzfPzdLNy7KJa/rvG6HgcZiZb5jlOtpWDNT7xrGCyTgDQVw53XCt4PO0fX4F4QOyxtYx&#10;KfglD+vV48MSC+2ufKDhGGqRIOwLVGBC6AopfWXIoh+7jjh5Z9dbDEn2tdQ9XhPctnKaZS/SYsNp&#10;wWBHG0PVz/FiFeSmPMhclu+nj3JoJvO4j1/fc6VGT/FtASJQDPfwf3unFczyGdzOpCM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9FTocUAAADcAAAADwAAAAAAAAAA&#10;AAAAAAChAgAAZHJzL2Rvd25yZXYueG1sUEsFBgAAAAAEAAQA+QAAAJMDAAAAAA==&#10;">
                  <v:stroke endarrow="block"/>
                </v:line>
                <v:rect id="Rectangle 375" o:spid="_x0000_s1261" style="position:absolute;left:36788;top:18783;width:13875;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iFMYA&#10;AADcAAAADwAAAGRycy9kb3ducmV2LnhtbESPQWsCMRSE74L/ITyhN8226lq2RlFbQfDS2h7a2yN5&#10;7i7dvKxJquu/bwpCj8PMfMPMl51txJl8qB0ruB9lIIi1MzWXCj7et8NHECEiG2wck4IrBVgu+r05&#10;FsZd+I3Oh1iKBOFQoIIqxraQMuiKLIaRa4mTd3TeYkzSl9J4vCS4beRDluXSYs1pocKWNhXp78OP&#10;VTCb5ms30RP/csple9x/vX7q55VSd4Nu9QQiUhf/w7f2zigYz6bwdyYdAb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FiFMYAAADcAAAADwAAAAAAAAAAAAAAAACYAgAAZHJz&#10;L2Rvd25yZXYueG1sUEsFBgAAAAAEAAQA9QAAAIsDAAAAAA==&#10;" filled="f" strokecolor="windowText" strokeweight=".5pt">
                  <v:textbox>
                    <w:txbxContent>
                      <w:p w14:paraId="4D617840" w14:textId="77777777" w:rsidR="00BD6716" w:rsidRDefault="00BD6716" w:rsidP="00A41489">
                        <w:pPr>
                          <w:pStyle w:val="NormalWeb"/>
                        </w:pPr>
                        <w:r>
                          <w:t> </w:t>
                        </w:r>
                      </w:p>
                    </w:txbxContent>
                  </v:textbox>
                </v:rect>
                <v:line id="Line 166" o:spid="_x0000_s1262" style="position:absolute;visibility:visible;mso-wrap-style:square" from="35861,27458" to="52949,27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bwOcUAAADcAAAADwAAAGRycy9kb3ducmV2LnhtbESPQWsCMRSE70L/Q3gFb5pVwa2rUYqL&#10;0ENbUEvPr5vnZunmZdnENf33TaHgcZiZb5jNLtpWDNT7xrGC2TQDQVw53XCt4ON8mDyB8AFZY+uY&#10;FPyQh932YbTBQrsbH2k4hVokCPsCFZgQukJKXxmy6KeuI07exfUWQ5J9LXWPtwS3rZxn2VJabDgt&#10;GOxob6j6Pl2tgtyUR5nL8vX8Xg7NbBXf4ufXSqnxY3xegwgUwz38337RChb5Ev7OpCMgt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6bwOcUAAADcAAAADwAAAAAAAAAA&#10;AAAAAAChAgAAZHJzL2Rvd25yZXYueG1sUEsFBgAAAAAEAAQA+QAAAJMDAAAAAA==&#10;">
                  <v:stroke endarrow="block"/>
                </v:line>
                <v:line id="Line 168" o:spid="_x0000_s1263" style="position:absolute;flip:x;visibility:visible;mso-wrap-style:square" from="35867,28753" to="52949,28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USMcUAAADcAAAADwAAAGRycy9kb3ducmV2LnhtbESPQWvCQBCF74L/YZmCl1A3bUDb6Cq2&#10;KhSkh6qHHofsmIRmZ0N21PTfdwuCx8eb971582XvGnWhLtSeDTyNU1DEhbc1lwaOh+3jC6ggyBYb&#10;z2TglwIsF8PBHHPrr/xFl72UKkI45GigEmlzrUNRkcMw9i1x9E6+cyhRdqW2HV4j3DX6OU0n2mHN&#10;saHClt4rKn72Zxff2H7yOsuSN6eT5JU237JLtRgzeuhXM1BCvdyPb+kPayCbTuF/TCS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5USMcUAAADcAAAADwAAAAAAAAAA&#10;AAAAAAChAgAAZHJzL2Rvd25yZXYueG1sUEsFBgAAAAAEAAQA+QAAAJMDAAAAAA==&#10;">
                  <v:stroke endarrow="block"/>
                </v:line>
                <w10:anchorlock/>
              </v:group>
            </w:pict>
          </mc:Fallback>
        </mc:AlternateContent>
      </w:r>
    </w:p>
    <w:p w14:paraId="06840966" w14:textId="77777777" w:rsidR="00B5468C" w:rsidRDefault="00B5468C" w:rsidP="00597DB2">
      <w:pPr>
        <w:pStyle w:val="AuthorInstructions"/>
        <w:rPr>
          <w:i w:val="0"/>
        </w:rPr>
      </w:pPr>
    </w:p>
    <w:p w14:paraId="1508ED4B" w14:textId="1B18EB54" w:rsidR="00F7134D" w:rsidRPr="00F7134D" w:rsidRDefault="00F7134D" w:rsidP="00F7134D">
      <w:pPr>
        <w:pStyle w:val="BodyText"/>
        <w:jc w:val="center"/>
        <w:rPr>
          <w:b/>
        </w:rPr>
      </w:pPr>
      <w:r w:rsidRPr="00F7134D">
        <w:rPr>
          <w:b/>
        </w:rPr>
        <w:t>Diagram 3.Y.4-</w:t>
      </w:r>
      <w:r>
        <w:rPr>
          <w:b/>
        </w:rPr>
        <w:t>2</w:t>
      </w:r>
    </w:p>
    <w:p w14:paraId="618C14B1" w14:textId="77777777" w:rsidR="00F7134D" w:rsidRDefault="00F7134D" w:rsidP="00597DB2">
      <w:pPr>
        <w:pStyle w:val="AuthorInstructions"/>
        <w:rPr>
          <w:i w:val="0"/>
        </w:rPr>
      </w:pPr>
    </w:p>
    <w:p w14:paraId="07D725B5" w14:textId="0927C9D2" w:rsidR="00B5468C" w:rsidRDefault="0038391A" w:rsidP="00597DB2">
      <w:pPr>
        <w:pStyle w:val="AuthorInstructions"/>
        <w:rPr>
          <w:i w:val="0"/>
        </w:rPr>
      </w:pPr>
      <w:r>
        <w:rPr>
          <w:i w:val="0"/>
        </w:rPr>
        <w:t>Di</w:t>
      </w:r>
      <w:r w:rsidR="00A41489">
        <w:rPr>
          <w:i w:val="0"/>
        </w:rPr>
        <w:t xml:space="preserve">agram </w:t>
      </w:r>
      <w:r>
        <w:rPr>
          <w:i w:val="0"/>
        </w:rPr>
        <w:t xml:space="preserve">3.Y.4-2 </w:t>
      </w:r>
      <w:r w:rsidR="00A41489">
        <w:rPr>
          <w:i w:val="0"/>
        </w:rPr>
        <w:t>illustrates the exchanges for persistently stored data. In the IEEE case</w:t>
      </w:r>
      <w:r w:rsidR="00A2422A">
        <w:rPr>
          <w:i w:val="0"/>
        </w:rPr>
        <w:t>,</w:t>
      </w:r>
      <w:r w:rsidR="00A41489">
        <w:rPr>
          <w:i w:val="0"/>
        </w:rPr>
        <w:t xml:space="preserve"> the stored data is exposed as a set of PM Stores (analogous to directories) containing PM Segments (</w:t>
      </w:r>
      <w:r w:rsidR="003A38BB">
        <w:rPr>
          <w:i w:val="0"/>
        </w:rPr>
        <w:t xml:space="preserve">analogous to </w:t>
      </w:r>
      <w:r w:rsidR="00A41489">
        <w:rPr>
          <w:i w:val="0"/>
        </w:rPr>
        <w:t>files).</w:t>
      </w:r>
      <w:r w:rsidR="00A2422A">
        <w:rPr>
          <w:i w:val="0"/>
        </w:rPr>
        <w:t xml:space="preserve"> Thus the Sensor Data Consumer must query for the PM segments in the various PM Stores and then decide which PM Segment to transfer. It then requests the transfer of the given </w:t>
      </w:r>
      <w:r w:rsidR="003A38BB">
        <w:rPr>
          <w:i w:val="0"/>
        </w:rPr>
        <w:t xml:space="preserve">PM </w:t>
      </w:r>
      <w:r w:rsidR="00A2422A">
        <w:rPr>
          <w:i w:val="0"/>
        </w:rPr>
        <w:t xml:space="preserve">segment and the Device Observation Source makes the transfer. In the BTLE case, there is but one ‘file’ but the Record Access Control Point (RACP) </w:t>
      </w:r>
      <w:r w:rsidR="003A38BB">
        <w:rPr>
          <w:i w:val="0"/>
        </w:rPr>
        <w:t>processe</w:t>
      </w:r>
      <w:r w:rsidR="00A2422A">
        <w:rPr>
          <w:i w:val="0"/>
        </w:rPr>
        <w:t>s allow querying for its size as well as for transferring only parts of the entire data set. Once the RACP transfer is initiated the records are sent in notification events (they are NOT acknowledged). However when the transfer is completed, an RACP indication (which IS acknowledged) indicates that the transfer is complete.</w:t>
      </w:r>
      <w:r w:rsidR="003A38BB">
        <w:rPr>
          <w:i w:val="0"/>
        </w:rPr>
        <w:t xml:space="preserve"> Sequence numbers indicate to the Device Observation Consumer that all requested records have been received.</w:t>
      </w:r>
    </w:p>
    <w:p w14:paraId="10DD84AF" w14:textId="77777777" w:rsidR="00452104" w:rsidRDefault="00452104" w:rsidP="00597DB2">
      <w:pPr>
        <w:pStyle w:val="AuthorInstructions"/>
        <w:rPr>
          <w:i w:val="0"/>
        </w:rPr>
      </w:pPr>
    </w:p>
    <w:p w14:paraId="71E80BAF" w14:textId="77777777" w:rsidR="00452104" w:rsidRPr="003651D9" w:rsidRDefault="00452104" w:rsidP="00452104">
      <w:pPr>
        <w:pStyle w:val="BodyText"/>
      </w:pPr>
      <w:r w:rsidRPr="003651D9">
        <w:rPr>
          <w:noProof/>
        </w:rPr>
        <w:lastRenderedPageBreak/>
        <mc:AlternateContent>
          <mc:Choice Requires="wpc">
            <w:drawing>
              <wp:inline distT="0" distB="0" distL="0" distR="0" wp14:anchorId="6E1539C0" wp14:editId="6E2C64CE">
                <wp:extent cx="5947038" cy="4035735"/>
                <wp:effectExtent l="0" t="0" r="0" b="0"/>
                <wp:docPr id="419" name="Canvas 4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84" name="Text Box 374"/>
                        <wps:cNvSpPr txBox="1"/>
                        <wps:spPr>
                          <a:xfrm>
                            <a:off x="822661" y="1091804"/>
                            <a:ext cx="1332230" cy="30350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8D16D4A" w14:textId="556DDE2F" w:rsidR="00BD6716" w:rsidRDefault="00BD6716" w:rsidP="00452104">
                              <w:pPr>
                                <w:pStyle w:val="NormalWeb"/>
                                <w:spacing w:before="0"/>
                                <w:jc w:val="center"/>
                              </w:pPr>
                              <w:r>
                                <w:t>Scan Event Report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7" name="Text Box 160"/>
                        <wps:cNvSpPr txBox="1">
                          <a:spLocks noChangeArrowheads="1"/>
                        </wps:cNvSpPr>
                        <wps:spPr bwMode="auto">
                          <a:xfrm>
                            <a:off x="111185" y="162693"/>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397156" w14:textId="77777777" w:rsidR="00BD6716" w:rsidRPr="00D43E51" w:rsidRDefault="00BD6716" w:rsidP="00452104">
                              <w:pPr>
                                <w:spacing w:before="0"/>
                                <w:jc w:val="center"/>
                                <w:rPr>
                                  <w:sz w:val="22"/>
                                  <w:szCs w:val="22"/>
                                </w:rPr>
                              </w:pPr>
                              <w:r w:rsidRPr="00D43E51">
                                <w:rPr>
                                  <w:sz w:val="22"/>
                                  <w:szCs w:val="22"/>
                                </w:rPr>
                                <w:t>Device Observation Source</w:t>
                              </w:r>
                            </w:p>
                            <w:p w14:paraId="55BDC582" w14:textId="77777777" w:rsidR="00BD6716" w:rsidRPr="00D43E51" w:rsidRDefault="00BD6716" w:rsidP="00452104">
                              <w:pPr>
                                <w:rPr>
                                  <w:sz w:val="22"/>
                                  <w:szCs w:val="22"/>
                                </w:rPr>
                              </w:pPr>
                            </w:p>
                            <w:p w14:paraId="6C4F0130" w14:textId="77777777" w:rsidR="00BD6716" w:rsidRPr="007C1AAC" w:rsidRDefault="00BD6716" w:rsidP="00452104">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178" name="Line 161"/>
                        <wps:cNvCnPr>
                          <a:cxnSpLocks noChangeShapeType="1"/>
                          <a:stCxn id="177" idx="2"/>
                        </wps:cNvCnPr>
                        <wps:spPr bwMode="auto">
                          <a:xfrm>
                            <a:off x="568385" y="697363"/>
                            <a:ext cx="7512" cy="26927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6" name="Line 163"/>
                        <wps:cNvCnPr>
                          <a:cxnSpLocks noChangeShapeType="1"/>
                        </wps:cNvCnPr>
                        <wps:spPr bwMode="auto">
                          <a:xfrm>
                            <a:off x="2516635" y="618679"/>
                            <a:ext cx="0" cy="27704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7" name="Rectangle 164"/>
                        <wps:cNvSpPr>
                          <a:spLocks noChangeArrowheads="1"/>
                        </wps:cNvSpPr>
                        <wps:spPr bwMode="auto">
                          <a:xfrm>
                            <a:off x="503455" y="803485"/>
                            <a:ext cx="169545" cy="2504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8" name="Rectangle 165"/>
                        <wps:cNvSpPr>
                          <a:spLocks noChangeArrowheads="1"/>
                        </wps:cNvSpPr>
                        <wps:spPr bwMode="auto">
                          <a:xfrm>
                            <a:off x="2410231" y="803366"/>
                            <a:ext cx="203835" cy="25036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1" name="Text Box 167"/>
                        <wps:cNvSpPr txBox="1">
                          <a:spLocks noChangeArrowheads="1"/>
                        </wps:cNvSpPr>
                        <wps:spPr bwMode="auto">
                          <a:xfrm>
                            <a:off x="2055419" y="203926"/>
                            <a:ext cx="914400" cy="414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5F8528" w14:textId="77777777" w:rsidR="00BD6716" w:rsidRPr="00D43E51" w:rsidRDefault="00BD6716" w:rsidP="00452104">
                              <w:pPr>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255" name="Line 166"/>
                        <wps:cNvCnPr>
                          <a:cxnSpLocks noChangeShapeType="1"/>
                        </wps:cNvCnPr>
                        <wps:spPr bwMode="auto">
                          <a:xfrm>
                            <a:off x="701445" y="1379907"/>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731" name="Line 168"/>
                        <wps:cNvCnPr>
                          <a:cxnSpLocks noChangeShapeType="1"/>
                        </wps:cNvCnPr>
                        <wps:spPr bwMode="auto">
                          <a:xfrm flipH="1">
                            <a:off x="685161" y="1888754"/>
                            <a:ext cx="1708150" cy="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200735" name="Text Box 160"/>
                        <wps:cNvSpPr txBox="1">
                          <a:spLocks noChangeArrowheads="1"/>
                        </wps:cNvSpPr>
                        <wps:spPr bwMode="auto">
                          <a:xfrm>
                            <a:off x="3012578" y="121444"/>
                            <a:ext cx="913765" cy="534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A99DCA" w14:textId="77777777" w:rsidR="00BD6716" w:rsidRPr="00D43E51" w:rsidRDefault="00BD6716" w:rsidP="00452104">
                              <w:pPr>
                                <w:pStyle w:val="NormalWeb"/>
                                <w:spacing w:before="0"/>
                                <w:jc w:val="center"/>
                                <w:rPr>
                                  <w:sz w:val="22"/>
                                  <w:szCs w:val="22"/>
                                </w:rPr>
                              </w:pPr>
                              <w:r w:rsidRPr="00D43E51">
                                <w:rPr>
                                  <w:sz w:val="22"/>
                                  <w:szCs w:val="22"/>
                                </w:rPr>
                                <w:t>Device Observation Source</w:t>
                              </w:r>
                            </w:p>
                            <w:p w14:paraId="0217084E" w14:textId="77777777" w:rsidR="00BD6716" w:rsidRDefault="00BD6716" w:rsidP="00452104">
                              <w:pPr>
                                <w:pStyle w:val="NormalWeb"/>
                              </w:pPr>
                              <w:r>
                                <w:t> </w:t>
                              </w:r>
                            </w:p>
                            <w:p w14:paraId="48A65B79" w14:textId="77777777" w:rsidR="00BD6716" w:rsidRDefault="00BD6716" w:rsidP="00452104">
                              <w:pPr>
                                <w:pStyle w:val="NormalWeb"/>
                                <w:jc w:val="center"/>
                              </w:pPr>
                              <w:r>
                                <w:rPr>
                                  <w:sz w:val="22"/>
                                  <w:szCs w:val="22"/>
                                </w:rPr>
                                <w:t>Actor A</w:t>
                              </w:r>
                            </w:p>
                          </w:txbxContent>
                        </wps:txbx>
                        <wps:bodyPr rot="0" vert="horz" wrap="square" lIns="91440" tIns="45720" rIns="91440" bIns="45720" anchor="t" anchorCtr="0" upright="1">
                          <a:noAutofit/>
                        </wps:bodyPr>
                      </wps:wsp>
                      <wps:wsp>
                        <wps:cNvPr id="200736" name="Line 161"/>
                        <wps:cNvCnPr>
                          <a:cxnSpLocks noChangeShapeType="1"/>
                        </wps:cNvCnPr>
                        <wps:spPr bwMode="auto">
                          <a:xfrm>
                            <a:off x="3488089" y="655293"/>
                            <a:ext cx="155" cy="28304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48" name="Line 163"/>
                        <wps:cNvCnPr>
                          <a:cxnSpLocks noChangeShapeType="1"/>
                        </wps:cNvCnPr>
                        <wps:spPr bwMode="auto">
                          <a:xfrm>
                            <a:off x="5412786" y="655293"/>
                            <a:ext cx="0" cy="28304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50" name="Rectangle 200750"/>
                        <wps:cNvSpPr>
                          <a:spLocks noChangeArrowheads="1"/>
                        </wps:cNvSpPr>
                        <wps:spPr bwMode="auto">
                          <a:xfrm>
                            <a:off x="3403950" y="768915"/>
                            <a:ext cx="168910" cy="2538134"/>
                          </a:xfrm>
                          <a:prstGeom prst="rect">
                            <a:avLst/>
                          </a:prstGeom>
                          <a:solidFill>
                            <a:srgbClr val="FFFFFF"/>
                          </a:solidFill>
                          <a:ln w="9525">
                            <a:solidFill>
                              <a:srgbClr val="000000"/>
                            </a:solidFill>
                            <a:miter lim="800000"/>
                            <a:headEnd/>
                            <a:tailEnd/>
                          </a:ln>
                        </wps:spPr>
                        <wps:txbx>
                          <w:txbxContent>
                            <w:p w14:paraId="738C961E" w14:textId="77777777" w:rsidR="00BD6716" w:rsidRDefault="00BD6716" w:rsidP="00452104"/>
                          </w:txbxContent>
                        </wps:txbx>
                        <wps:bodyPr rot="0" vert="horz" wrap="square" lIns="91440" tIns="45720" rIns="91440" bIns="45720" anchor="t" anchorCtr="0" upright="1">
                          <a:noAutofit/>
                        </wps:bodyPr>
                      </wps:wsp>
                      <wps:wsp>
                        <wps:cNvPr id="200753" name="Rectangle 200753"/>
                        <wps:cNvSpPr>
                          <a:spLocks noChangeArrowheads="1"/>
                        </wps:cNvSpPr>
                        <wps:spPr bwMode="auto">
                          <a:xfrm>
                            <a:off x="5310619" y="761404"/>
                            <a:ext cx="203200" cy="2546156"/>
                          </a:xfrm>
                          <a:prstGeom prst="rect">
                            <a:avLst/>
                          </a:prstGeom>
                          <a:solidFill>
                            <a:srgbClr val="FFFFFF"/>
                          </a:solidFill>
                          <a:ln w="9525">
                            <a:solidFill>
                              <a:srgbClr val="000000"/>
                            </a:solidFill>
                            <a:miter lim="800000"/>
                            <a:headEnd/>
                            <a:tailEnd/>
                          </a:ln>
                        </wps:spPr>
                        <wps:txbx>
                          <w:txbxContent>
                            <w:p w14:paraId="77A1FD66" w14:textId="77777777" w:rsidR="00BD6716" w:rsidRDefault="00BD6716" w:rsidP="00452104"/>
                          </w:txbxContent>
                        </wps:txbx>
                        <wps:bodyPr rot="0" vert="horz" wrap="square" lIns="91440" tIns="45720" rIns="91440" bIns="45720" anchor="t" anchorCtr="0" upright="1">
                          <a:noAutofit/>
                        </wps:bodyPr>
                      </wps:wsp>
                      <wps:wsp>
                        <wps:cNvPr id="326" name="Text Box 167"/>
                        <wps:cNvSpPr txBox="1">
                          <a:spLocks noChangeArrowheads="1"/>
                        </wps:cNvSpPr>
                        <wps:spPr bwMode="auto">
                          <a:xfrm>
                            <a:off x="4908471" y="169556"/>
                            <a:ext cx="913765" cy="401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A4F14F" w14:textId="77777777" w:rsidR="00BD6716" w:rsidRPr="00D43E51" w:rsidRDefault="00BD6716" w:rsidP="00452104">
                              <w:pPr>
                                <w:pStyle w:val="NormalWeb"/>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374" name="Text Box 374"/>
                        <wps:cNvSpPr txBox="1"/>
                        <wps:spPr>
                          <a:xfrm>
                            <a:off x="873144" y="3483844"/>
                            <a:ext cx="1429385" cy="4946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EC8978" w14:textId="77777777" w:rsidR="00BD6716" w:rsidRDefault="00BD6716" w:rsidP="00452104">
                              <w:pPr>
                                <w:spacing w:before="0"/>
                                <w:jc w:val="center"/>
                                <w:rPr>
                                  <w:szCs w:val="24"/>
                                </w:rPr>
                              </w:pPr>
                              <w:r>
                                <w:rPr>
                                  <w:szCs w:val="24"/>
                                </w:rPr>
                                <w:t xml:space="preserve">IEEE non-Persistent </w:t>
                              </w:r>
                            </w:p>
                            <w:p w14:paraId="038100DC" w14:textId="113E9AD3" w:rsidR="00BD6716" w:rsidRPr="00D43E51" w:rsidRDefault="00BD6716" w:rsidP="00452104">
                              <w:pPr>
                                <w:spacing w:before="0"/>
                                <w:jc w:val="center"/>
                                <w:rPr>
                                  <w:szCs w:val="24"/>
                                </w:rPr>
                              </w:pPr>
                              <w:r>
                                <w:rPr>
                                  <w:szCs w:val="24"/>
                                </w:rPr>
                                <w:t>Data Exchange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78" name="Text Box 378"/>
                        <wps:cNvSpPr txBox="1"/>
                        <wps:spPr>
                          <a:xfrm>
                            <a:off x="3698807" y="3415660"/>
                            <a:ext cx="1480820" cy="4806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1F0CB01" w14:textId="39DF4D3E" w:rsidR="00BD6716" w:rsidRDefault="00BD6716" w:rsidP="00452104">
                              <w:pPr>
                                <w:spacing w:before="0"/>
                                <w:jc w:val="center"/>
                                <w:rPr>
                                  <w:szCs w:val="24"/>
                                </w:rPr>
                              </w:pPr>
                              <w:r>
                                <w:rPr>
                                  <w:szCs w:val="24"/>
                                </w:rPr>
                                <w:t>BTLE non-Persistent</w:t>
                              </w:r>
                            </w:p>
                            <w:p w14:paraId="7B6E81D2" w14:textId="76FA3C69" w:rsidR="00BD6716" w:rsidRPr="00D43E51" w:rsidRDefault="00BD6716" w:rsidP="00452104">
                              <w:pPr>
                                <w:spacing w:before="0"/>
                                <w:jc w:val="center"/>
                                <w:rPr>
                                  <w:szCs w:val="24"/>
                                </w:rPr>
                              </w:pPr>
                              <w:r>
                                <w:rPr>
                                  <w:szCs w:val="24"/>
                                </w:rPr>
                                <w:t>Data Exchange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85" name="Text Box 374"/>
                        <wps:cNvSpPr txBox="1"/>
                        <wps:spPr>
                          <a:xfrm>
                            <a:off x="897053" y="1897069"/>
                            <a:ext cx="1340485" cy="3028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9A3245" w14:textId="409955BB" w:rsidR="00BD6716" w:rsidRDefault="00BD6716" w:rsidP="00452104">
                              <w:pPr>
                                <w:pStyle w:val="NormalWeb"/>
                                <w:spacing w:before="0"/>
                                <w:jc w:val="center"/>
                              </w:pPr>
                              <w:r>
                                <w:t>Acknowledgement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6" name="Text Box 374"/>
                        <wps:cNvSpPr txBox="1"/>
                        <wps:spPr>
                          <a:xfrm>
                            <a:off x="3643182" y="1030931"/>
                            <a:ext cx="1586230"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40AA277" w14:textId="77777777" w:rsidR="00BD6716" w:rsidRDefault="00BD6716" w:rsidP="00452104">
                              <w:pPr>
                                <w:pStyle w:val="NormalWeb"/>
                                <w:spacing w:before="0"/>
                                <w:jc w:val="center"/>
                              </w:pPr>
                              <w:r>
                                <w:t>Characteristic Value</w:t>
                              </w:r>
                            </w:p>
                            <w:p w14:paraId="7798AF16" w14:textId="7B1BC13E" w:rsidR="00BD6716" w:rsidRDefault="00BD6716" w:rsidP="00452104">
                              <w:pPr>
                                <w:pStyle w:val="NormalWeb"/>
                                <w:spacing w:before="0"/>
                                <w:jc w:val="center"/>
                              </w:pPr>
                              <w:r>
                                <w:t xml:space="preserve">Indication/Notification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7" name="Line 166"/>
                        <wps:cNvCnPr>
                          <a:cxnSpLocks noChangeShapeType="1"/>
                        </wps:cNvCnPr>
                        <wps:spPr bwMode="auto">
                          <a:xfrm>
                            <a:off x="3601168" y="1436241"/>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8" name="Line 168"/>
                        <wps:cNvCnPr>
                          <a:cxnSpLocks noChangeShapeType="1"/>
                        </wps:cNvCnPr>
                        <wps:spPr bwMode="auto">
                          <a:xfrm flipH="1">
                            <a:off x="3584658" y="1945511"/>
                            <a:ext cx="1707515" cy="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389" name="Text Box 374"/>
                        <wps:cNvSpPr txBox="1"/>
                        <wps:spPr>
                          <a:xfrm>
                            <a:off x="3796412" y="1953466"/>
                            <a:ext cx="1340485" cy="3022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8727B5" w14:textId="647AC946" w:rsidR="00BD6716" w:rsidRDefault="00BD6716" w:rsidP="00452104">
                              <w:pPr>
                                <w:pStyle w:val="NormalWeb"/>
                                <w:spacing w:before="0"/>
                                <w:jc w:val="center"/>
                              </w:pPr>
                              <w:r>
                                <w:t>Acknowledgement</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19" o:spid="_x0000_s1264" editas="canvas" style="width:468.25pt;height:317.75pt;mso-position-horizontal-relative:char;mso-position-vertical-relative:line" coordsize="59467,40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">
                <v:shape id="_x0000_s1265" type="#_x0000_t75" style="position:absolute;width:59467;height:40354;visibility:visible;mso-wrap-style:square">
                  <v:fill o:detectmouseclick="t"/>
                  <v:path o:connecttype="none"/>
                </v:shape>
                <v:shape id="Text Box 374" o:spid="_x0000_s1266" type="#_x0000_t202" style="position:absolute;left:8226;top:10918;width:13322;height:30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5DUsYA&#10;AADcAAAADwAAAGRycy9kb3ducmV2LnhtbESPzWrDMBCE74W+g9hCb7WcH4riRAklEPChPdRJ6XWx&#10;NraptXIkJXHevgoUehxm5htmtRltLy7kQ+dYwyTLQRDXznTcaDjsdy8KRIjIBnvHpOFGATbrx4cV&#10;FsZd+ZMuVWxEgnAoUEMb41BIGeqWLIbMDcTJOzpvMSbpG2k8XhPc9nKa56/SYsdpocWBti3VP9XZ&#10;avjYLipVTm/+ezErd5U6Tdy7+tL6+Wl8W4KINMb/8F+7NBpmag73M+k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o5DUsYAAADcAAAADwAAAAAAAAAAAAAAAACYAgAAZHJz&#10;L2Rvd25yZXYueG1sUEsFBgAAAAAEAAQA9QAAAIsDAAAAAA==&#10;" fillcolor="white [3201]" stroked="f" strokeweight=".5pt">
                  <v:textbox>
                    <w:txbxContent>
                      <w:p w14:paraId="38D16D4A" w14:textId="556DDE2F" w:rsidR="00BD6716" w:rsidRDefault="00BD6716" w:rsidP="00452104">
                        <w:pPr>
                          <w:pStyle w:val="NormalWeb"/>
                          <w:spacing w:before="0"/>
                          <w:jc w:val="center"/>
                        </w:pPr>
                        <w:r>
                          <w:t>Scan Event Report</w:t>
                        </w:r>
                      </w:p>
                    </w:txbxContent>
                  </v:textbox>
                </v:shape>
                <v:shape id="Text Box 160" o:spid="_x0000_s1267" type="#_x0000_t202" style="position:absolute;left:1111;top:1626;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OkGMEA&#10;AADcAAAADwAAAGRycy9kb3ducmV2LnhtbERP24rCMBB9F/yHMAu+iKbKat1uo6yC4quXDxib6YVt&#10;JqXJ2vr3ZkHwbQ7nOummN7W4U+sqywpm0wgEcWZ1xYWC62U/WYFwHlljbZkUPMjBZj0cpJho2/GJ&#10;7mdfiBDCLkEFpfdNIqXLSjLoprYhDlxuW4M+wLaQusUuhJtazqNoKQ1WHBpKbGhXUvZ7/jMK8mM3&#10;Xnx1t4O/xqfP5Rar+GYfSo0++p9vEJ56/xa/3Ecd5scx/D8TLp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zpBjBAAAA3AAAAA8AAAAAAAAAAAAAAAAAmAIAAGRycy9kb3du&#10;cmV2LnhtbFBLBQYAAAAABAAEAPUAAACGAwAAAAA=&#10;" stroked="f">
                  <v:textbox>
                    <w:txbxContent>
                      <w:p w14:paraId="2B397156" w14:textId="77777777" w:rsidR="00BD6716" w:rsidRPr="00D43E51" w:rsidRDefault="00BD6716" w:rsidP="00452104">
                        <w:pPr>
                          <w:spacing w:before="0"/>
                          <w:jc w:val="center"/>
                          <w:rPr>
                            <w:sz w:val="22"/>
                            <w:szCs w:val="22"/>
                          </w:rPr>
                        </w:pPr>
                        <w:r w:rsidRPr="00D43E51">
                          <w:rPr>
                            <w:sz w:val="22"/>
                            <w:szCs w:val="22"/>
                          </w:rPr>
                          <w:t>Device Observation Source</w:t>
                        </w:r>
                      </w:p>
                      <w:p w14:paraId="55BDC582" w14:textId="77777777" w:rsidR="00BD6716" w:rsidRPr="00D43E51" w:rsidRDefault="00BD6716" w:rsidP="00452104">
                        <w:pPr>
                          <w:rPr>
                            <w:sz w:val="22"/>
                            <w:szCs w:val="22"/>
                          </w:rPr>
                        </w:pPr>
                      </w:p>
                      <w:p w14:paraId="6C4F0130" w14:textId="77777777" w:rsidR="00BD6716" w:rsidRPr="007C1AAC" w:rsidRDefault="00BD6716" w:rsidP="00452104">
                        <w:pPr>
                          <w:jc w:val="center"/>
                          <w:rPr>
                            <w:sz w:val="22"/>
                            <w:szCs w:val="22"/>
                          </w:rPr>
                        </w:pPr>
                        <w:r w:rsidRPr="007C1AAC">
                          <w:rPr>
                            <w:sz w:val="22"/>
                            <w:szCs w:val="22"/>
                          </w:rPr>
                          <w:t>A</w:t>
                        </w:r>
                        <w:r>
                          <w:rPr>
                            <w:sz w:val="22"/>
                            <w:szCs w:val="22"/>
                          </w:rPr>
                          <w:t>ctor A</w:t>
                        </w:r>
                      </w:p>
                    </w:txbxContent>
                  </v:textbox>
                </v:shape>
                <v:line id="Line 161" o:spid="_x0000_s1268" style="position:absolute;visibility:visible;mso-wrap-style:square" from="5683,6973" to="5758,33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ovscQAAADcAAAADwAAAGRycy9kb3ducmV2LnhtbESPTW/CMAyG75P4D5GRuI2UHdjoCGhC&#10;QuIAQwO0s9WYtqNxSpKV8u/xYdJutvx+PJ4ve9eojkKsPRuYjDNQxIW3NZcGTsf18xuomJAtNp7J&#10;wJ0iLBeDpznm1t/4i7pDKpWEcMzRQJVSm2sdi4ocxrFvieV29sFhkjWU2ga8Sbhr9EuWTbXDmqWh&#10;wpZWFRWXw6+T3qLchuv3z6XfnHfb9ZW72edxb8xo2H+8g0rUp3/xn3tjBf9VaOUZmUAv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Wi+xxAAAANwAAAAPAAAAAAAAAAAA&#10;AAAAAKECAABkcnMvZG93bnJldi54bWxQSwUGAAAAAAQABAD5AAAAkgMAAAAA&#10;">
                  <v:stroke dashstyle="dash"/>
                </v:line>
                <v:line id="Line 163" o:spid="_x0000_s1269" style="position:absolute;visibility:visible;mso-wrap-style:square" from="25166,6186" to="25166,33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xuf8QAAADcAAAADwAAAGRycy9kb3ducmV2LnhtbESPQYvCMBCF78L+hzALe9N09yDaNYoI&#10;ggdd0YrnoRnbrs2kJrHWf28EwdsM78373kxmnalFS85XlhV8DxIQxLnVFRcKDtmyPwLhA7LG2jIp&#10;uJOH2fSjN8FU2xvvqN2HQsQQ9ikqKENoUil9XpJBP7ANcdRO1hkMcXWF1A5vMdzU8idJhtJgxZFQ&#10;YkOLkvLz/moiNy/W7nL8P3er02a9vHA7/su2Sn19dvNfEIG68Da/rlc61h8N4flMnEB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XG5/xAAAANwAAAAPAAAAAAAAAAAA&#10;AAAAAKECAABkcnMvZG93bnJldi54bWxQSwUGAAAAAAQABAD5AAAAkgMAAAAA&#10;">
                  <v:stroke dashstyle="dash"/>
                </v:line>
                <v:rect id="Rectangle 164" o:spid="_x0000_s1270" style="position:absolute;left:5034;top:8034;width:1696;height:25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XkvMEA&#10;AADcAAAADwAAAGRycy9kb3ducmV2LnhtbERPS4vCMBC+C/6HMII3TXXBRzWKuCjrUevF29iMbbWZ&#10;lCZq119vhIW9zcf3nPmyMaV4UO0KywoG/QgEcWp1wZmCY7LpTUA4j6yxtEwKfsnBctFuzTHW9sl7&#10;ehx8JkIIuxgV5N5XsZQuzcmg69uKOHAXWxv0AdaZ1DU+Q7gp5TCKRtJgwaEhx4rWOaW3w90oOBfD&#10;I772yTYy082X3zXJ9X76VqrbaVYzEJ4a/y/+c//oMH8yhs8z4QK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V5LzBAAAA3AAAAA8AAAAAAAAAAAAAAAAAmAIAAGRycy9kb3du&#10;cmV2LnhtbFBLBQYAAAAABAAEAPUAAACGAwAAAAA=&#10;"/>
                <v:rect id="Rectangle 165" o:spid="_x0000_s1271" style="position:absolute;left:24102;top:8033;width:2038;height:25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pwzsQA&#10;AADcAAAADwAAAGRycy9kb3ducmV2LnhtbESPQW/CMAyF70j7D5EncYN0ICHoCGgaAsER2gs3r/Ha&#10;bo1TNQEKvx4fJu1m6z2/93m57l2jrtSF2rOBt3ECirjwtubSQJ5tR3NQISJbbDyTgTsFWK9eBktM&#10;rb/xka6nWCoJ4ZCigSrGNtU6FBU5DGPfEov27TuHUdau1LbDm4S7Rk+SZKYd1iwNFbb0WVHxe7o4&#10;A1/1JMfHMdslbrGdxkOf/VzOG2OGr/3HO6hIffw3/13vreDPhVaekQn0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KcM7EAAAA3AAAAA8AAAAAAAAAAAAAAAAAmAIAAGRycy9k&#10;b3ducmV2LnhtbFBLBQYAAAAABAAEAPUAAACJAwAAAAA=&#10;"/>
                <v:shape id="Text Box 167" o:spid="_x0000_s1272" type="#_x0000_t202" style="position:absolute;left:20554;top:2039;width:9144;height:4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p/DcEA&#10;AADcAAAADwAAAGRycy9kb3ducmV2LnhtbERP24rCMBB9X/Afwgi+LDZ1WW/VKK7g4mvVD5g2Y1ts&#10;JqWJtv69WVjwbQ7nOuttb2rxoNZVlhVMohgEcW51xYWCy/kwXoBwHlljbZkUPMnBdjP4WGOibccp&#10;PU6+ECGEXYIKSu+bREqXl2TQRbYhDtzVtgZ9gG0hdYtdCDe1/IrjmTRYcWgosaF9SfntdDcKrsfu&#10;c7rssl9/maffsx+s5pl9KjUa9rsVCE+9f4v/3Ucd5i8n8PdMuE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afw3BAAAA3AAAAA8AAAAAAAAAAAAAAAAAmAIAAGRycy9kb3du&#10;cmV2LnhtbFBLBQYAAAAABAAEAPUAAACGAwAAAAA=&#10;" stroked="f">
                  <v:textbox>
                    <w:txbxContent>
                      <w:p w14:paraId="0D5F8528" w14:textId="77777777" w:rsidR="00BD6716" w:rsidRPr="00D43E51" w:rsidRDefault="00BD6716" w:rsidP="00452104">
                        <w:pPr>
                          <w:spacing w:before="0"/>
                          <w:jc w:val="center"/>
                          <w:rPr>
                            <w:sz w:val="22"/>
                            <w:szCs w:val="22"/>
                          </w:rPr>
                        </w:pPr>
                        <w:r w:rsidRPr="00D43E51">
                          <w:rPr>
                            <w:sz w:val="22"/>
                            <w:szCs w:val="22"/>
                          </w:rPr>
                          <w:t>Sensor Data Consumer</w:t>
                        </w:r>
                      </w:p>
                    </w:txbxContent>
                  </v:textbox>
                </v:shape>
                <v:line id="Line 166" o:spid="_x0000_s1273" style="position:absolute;visibility:visible;mso-wrap-style:square" from="7014,13799" to="24102,13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A9s8QAAADcAAAADwAAAGRycy9kb3ducmV2LnhtbESPQWsCMRSE7wX/Q3iCt5pVsNatUcRF&#10;8GALaun5dfPcLG5elk1c479vCoUeh5n5hlmuo21ET52vHSuYjDMQxKXTNVcKPs+751cQPiBrbByT&#10;ggd5WK8GT0vMtbvzkfpTqESCsM9RgQmhzaX0pSGLfuxa4uRdXGcxJNlVUnd4T3DbyGmWvUiLNacF&#10;gy1tDZXX080qmJviKOeyOJw/ir6eLOJ7/PpeKDUaxs0biEAx/If/2nutYDqbwe+ZdAT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ID2zxAAAANwAAAAPAAAAAAAAAAAA&#10;AAAAAKECAABkcnMvZG93bnJldi54bWxQSwUGAAAAAAQABAD5AAAAkgMAAAAA&#10;">
                  <v:stroke endarrow="block"/>
                </v:line>
                <v:line id="Line 168" o:spid="_x0000_s1274" style="position:absolute;flip:x;visibility:visible;mso-wrap-style:square" from="6851,18887" to="23933,18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2X/scAAADfAAAADwAAAGRycy9kb3ducmV2LnhtbESPQWvCQBCF7wX/wzJCb3UTpa3EbEQK&#10;BQ+lYuzB45Adk2h2NmQ3uv77bkHo8fHmfW9evg6mE1caXGtZQTpLQBBXVrdcK/g5fL4sQTiPrLGz&#10;TAru5GBdTJ5yzLS98Z6upa9FhLDLUEHjfZ9J6aqGDLqZ7Ymjd7KDQR/lUEs94C3CTSfnSfImDbYc&#10;Gxrs6aOh6lKOJr7xOnaHkI5fczyGem+/y9PufFfqeRo2KxCegv8/fqS3WkEkvi9S+NsTIS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jZf+xwAAAN8AAAAPAAAAAAAA&#10;AAAAAAAAAKECAABkcnMvZG93bnJldi54bWxQSwUGAAAAAAQABAD5AAAAlQMAAAAA&#10;">
                  <v:stroke dashstyle="dash" endarrow="block"/>
                </v:line>
                <v:shape id="Text Box 160" o:spid="_x0000_s1275" type="#_x0000_t202" style="position:absolute;left:30125;top:1214;width:9138;height:5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yCssQA&#10;AADfAAAADwAAAGRycy9kb3ducmV2LnhtbESP3YrCMBSE7xd8h3AEbxZN1dVqNYoKu3jrzwMcm2Nb&#10;bE5KE219+40geDnMzDfMct2aUjyodoVlBcNBBII4tbrgTMH59NufgXAeWWNpmRQ8ycF61flaYqJt&#10;wwd6HH0mAoRdggpy76tESpfmZNANbEUcvKutDfog60zqGpsAN6UcRdFUGiw4LORY0S6n9Ha8GwXX&#10;ffM9mTeXP3+ODz/TLRbxxT6V6nXbzQKEp9Z/wu/2XisIxHg8gdef8AX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cgrLEAAAA3wAAAA8AAAAAAAAAAAAAAAAAmAIAAGRycy9k&#10;b3ducmV2LnhtbFBLBQYAAAAABAAEAPUAAACJAwAAAAA=&#10;" stroked="f">
                  <v:textbox>
                    <w:txbxContent>
                      <w:p w14:paraId="2CA99DCA" w14:textId="77777777" w:rsidR="00BD6716" w:rsidRPr="00D43E51" w:rsidRDefault="00BD6716" w:rsidP="00452104">
                        <w:pPr>
                          <w:pStyle w:val="NormalWeb"/>
                          <w:spacing w:before="0"/>
                          <w:jc w:val="center"/>
                          <w:rPr>
                            <w:sz w:val="22"/>
                            <w:szCs w:val="22"/>
                          </w:rPr>
                        </w:pPr>
                        <w:r w:rsidRPr="00D43E51">
                          <w:rPr>
                            <w:sz w:val="22"/>
                            <w:szCs w:val="22"/>
                          </w:rPr>
                          <w:t>Device Observation Source</w:t>
                        </w:r>
                      </w:p>
                      <w:p w14:paraId="0217084E" w14:textId="77777777" w:rsidR="00BD6716" w:rsidRDefault="00BD6716" w:rsidP="00452104">
                        <w:pPr>
                          <w:pStyle w:val="NormalWeb"/>
                        </w:pPr>
                        <w:r>
                          <w:t> </w:t>
                        </w:r>
                      </w:p>
                      <w:p w14:paraId="48A65B79" w14:textId="77777777" w:rsidR="00BD6716" w:rsidRDefault="00BD6716" w:rsidP="00452104">
                        <w:pPr>
                          <w:pStyle w:val="NormalWeb"/>
                          <w:jc w:val="center"/>
                        </w:pPr>
                        <w:r>
                          <w:rPr>
                            <w:sz w:val="22"/>
                            <w:szCs w:val="22"/>
                          </w:rPr>
                          <w:t>Actor A</w:t>
                        </w:r>
                      </w:p>
                    </w:txbxContent>
                  </v:textbox>
                </v:shape>
                <v:line id="Line 161" o:spid="_x0000_s1276" style="position:absolute;visibility:visible;mso-wrap-style:square" from="34880,6552" to="34882,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3VzMcAAADfAAAADwAAAGRycy9kb3ducmV2LnhtbESPQWvCQBSE70L/w/IKvemmFrRN3UgR&#10;BA+2Yiw9P7LPJE32bdzdxvjv3YLgcZiZb5jFcjCt6Mn52rKC50kCgriwuuZSwfdhPX4F4QOyxtYy&#10;KbiQh2X2MFpgqu2Z99TnoRQRwj5FBVUIXSqlLyoy6Ce2I47e0TqDIUpXSu3wHOGmldMkmUmDNceF&#10;CjtaVVQ0+Z+Ju0W5daef32bYHD+36xP3b1+HnVJPj8PHO4hAQ7iHb+2NVhCJ85cZ/P+JX0Bm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XdXMxwAAAN8AAAAPAAAAAAAA&#10;AAAAAAAAAKECAABkcnMvZG93bnJldi54bWxQSwUGAAAAAAQABAD5AAAAlQMAAAAA&#10;">
                  <v:stroke dashstyle="dash"/>
                </v:line>
                <v:line id="Line 163" o:spid="_x0000_s1277" style="position:absolute;visibility:visible;mso-wrap-style:square" from="54127,6552" to="54127,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iXWMcAAADfAAAADwAAAGRycy9kb3ducmV2LnhtbESPQWvCQBCF70L/wzIFb3XTIraNrlIK&#10;ggdbUUvPQ3ZMotnZuLuN8d93DoLHx7z3vXmzRe8a1VGItWcDz6MMFHHhbc2lgZ/98ukNVEzIFhvP&#10;ZOBKERbzh8EMc+svvKVul0olEI45GqhSanOtY1GRwzjyLbHcDj44TCJDqW3Ai8Bdo1+ybKId1iwN&#10;Fbb0WVFx2v056S3KdTj/Hk/96vC1Xp65e//eb4wZPvYfU1CJ+nQ339Ira0CIr2N5WPbIFtDz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iJdYxwAAAN8AAAAPAAAAAAAA&#10;AAAAAAAAAKECAABkcnMvZG93bnJldi54bWxQSwUGAAAAAAQABAD5AAAAlQMAAAAA&#10;">
                  <v:stroke dashstyle="dash"/>
                </v:line>
                <v:rect id="Rectangle 200750" o:spid="_x0000_s1278" style="position:absolute;left:34039;top:7689;width:1689;height:25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qnV8YA&#10;AADfAAAADwAAAGRycy9kb3ducmV2LnhtbESPQU/CQBCF7yT+h82YeIMtGAULCzEaDBxpuXgbumNb&#10;6c423QUqv545mHCcvHnfy7dY9a5RZ+pC7dnAeJSAIi68rbk0sM/XwxmoEJEtNp7JwB8FWC0fBgtM&#10;rb/wjs5ZLJVAOKRooIqxTbUORUUOw8i3xJL9+M5hlLMrte3wInDX6EmSvGqHNctChS19VFQcs5Mz&#10;cKgne7zu8q/Eva2f47bPf0/fn8Y8Pfbvc1CR+nh//m9vrAEhTl/EQHzEBf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1qnV8YAAADfAAAADwAAAAAAAAAAAAAAAACYAgAAZHJz&#10;L2Rvd25yZXYueG1sUEsFBgAAAAAEAAQA9QAAAIsDAAAAAA==&#10;">
                  <v:textbox>
                    <w:txbxContent>
                      <w:p w14:paraId="738C961E" w14:textId="77777777" w:rsidR="00BD6716" w:rsidRDefault="00BD6716" w:rsidP="00452104"/>
                    </w:txbxContent>
                  </v:textbox>
                </v:rect>
                <v:rect id="Rectangle 200753" o:spid="_x0000_s1279" style="position:absolute;left:53106;top:7614;width:2032;height:25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g5IMUA&#10;AADfAAAADwAAAGRycy9kb3ducmV2LnhtbESPQYvCMBSE74L/ITzBm6Yq6m41iuyi6FHrZW9vm2db&#10;bV5KE7X66zcLgsdhZr5h5svGlOJGtSssKxj0IxDEqdUFZwqOybr3AcJ5ZI2lZVLwIAfLRbs1x1jb&#10;O+/pdvCZCBB2MSrIva9iKV2ak0HXtxVx8E62NuiDrDOpa7wHuCnlMIom0mDBYSHHir5ySi+Hq1Hw&#10;WwyP+Nwnm8h8rkd+1yTn68+3Ut1Os5qB8NT4d/jV3moFgTgdj+D/T/g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iDkgxQAAAN8AAAAPAAAAAAAAAAAAAAAAAJgCAABkcnMv&#10;ZG93bnJldi54bWxQSwUGAAAAAAQABAD1AAAAigMAAAAA&#10;">
                  <v:textbox>
                    <w:txbxContent>
                      <w:p w14:paraId="77A1FD66" w14:textId="77777777" w:rsidR="00BD6716" w:rsidRDefault="00BD6716" w:rsidP="00452104"/>
                    </w:txbxContent>
                  </v:textbox>
                </v:rect>
                <v:shape id="Text Box 167" o:spid="_x0000_s1280" type="#_x0000_t202" style="position:absolute;left:49084;top:1695;width:9138;height:4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hAf8MA&#10;AADcAAAADwAAAGRycy9kb3ducmV2LnhtbESP3YrCMBSE7xd8h3AEbxZN/atajbIKirf+PMCxObbF&#10;5qQ0WVvf3iwseDnMzDfMatOaUjypdoVlBcNBBII4tbrgTMH1su/PQTiPrLG0TApe5GCz7nytMNG2&#10;4RM9zz4TAcIuQQW591UipUtzMugGtiIO3t3WBn2QdSZ1jU2Am1KOoiiWBgsOCzlWtMspfZx/jYL7&#10;sfmeLprbwV9np0m8xWJ2sy+let32ZwnCU+s/4f/2USsYj2L4Ox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hAf8MAAADcAAAADwAAAAAAAAAAAAAAAACYAgAAZHJzL2Rv&#10;d25yZXYueG1sUEsFBgAAAAAEAAQA9QAAAIgDAAAAAA==&#10;" stroked="f">
                  <v:textbox>
                    <w:txbxContent>
                      <w:p w14:paraId="6EA4F14F" w14:textId="77777777" w:rsidR="00BD6716" w:rsidRPr="00D43E51" w:rsidRDefault="00BD6716" w:rsidP="00452104">
                        <w:pPr>
                          <w:pStyle w:val="NormalWeb"/>
                          <w:spacing w:before="0"/>
                          <w:jc w:val="center"/>
                          <w:rPr>
                            <w:sz w:val="22"/>
                            <w:szCs w:val="22"/>
                          </w:rPr>
                        </w:pPr>
                        <w:r w:rsidRPr="00D43E51">
                          <w:rPr>
                            <w:sz w:val="22"/>
                            <w:szCs w:val="22"/>
                          </w:rPr>
                          <w:t>Sensor Data Consumer</w:t>
                        </w:r>
                      </w:p>
                    </w:txbxContent>
                  </v:textbox>
                </v:shape>
                <v:shape id="Text Box 374" o:spid="_x0000_s1281" type="#_x0000_t202" style="position:absolute;left:8731;top:34838;width:14294;height:49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szdcUA&#10;AADcAAAADwAAAGRycy9kb3ducmV2LnhtbESPQWvCQBSE74X+h+UVeqsbtdQYXUUEIYd6aGzx+sg+&#10;k2D2bdzdavz3riB4HGbmG2a+7E0rzuR8Y1nBcJCAIC6tbrhS8LvbfKQgfEDW2FomBVfysFy8vswx&#10;0/bCP3QuQiUihH2GCuoQukxKX9Zk0A9sRxy9g3UGQ5SuktrhJcJNK0dJ8iUNNhwXauxoXVN5LP6N&#10;gu16WqT56Or203G+KdLT0H6nf0q9v/WrGYhAfXiGH+1cKxhPPuF+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WzN1xQAAANwAAAAPAAAAAAAAAAAAAAAAAJgCAABkcnMv&#10;ZG93bnJldi54bWxQSwUGAAAAAAQABAD1AAAAigMAAAAA&#10;" fillcolor="white [3201]" stroked="f" strokeweight=".5pt">
                  <v:textbox>
                    <w:txbxContent>
                      <w:p w14:paraId="78EC8978" w14:textId="77777777" w:rsidR="00BD6716" w:rsidRDefault="00BD6716" w:rsidP="00452104">
                        <w:pPr>
                          <w:spacing w:before="0"/>
                          <w:jc w:val="center"/>
                          <w:rPr>
                            <w:szCs w:val="24"/>
                          </w:rPr>
                        </w:pPr>
                        <w:r>
                          <w:rPr>
                            <w:szCs w:val="24"/>
                          </w:rPr>
                          <w:t xml:space="preserve">IEEE non-Persistent </w:t>
                        </w:r>
                      </w:p>
                      <w:p w14:paraId="038100DC" w14:textId="113E9AD3" w:rsidR="00BD6716" w:rsidRPr="00D43E51" w:rsidRDefault="00BD6716" w:rsidP="00452104">
                        <w:pPr>
                          <w:spacing w:before="0"/>
                          <w:jc w:val="center"/>
                          <w:rPr>
                            <w:szCs w:val="24"/>
                          </w:rPr>
                        </w:pPr>
                        <w:r>
                          <w:rPr>
                            <w:szCs w:val="24"/>
                          </w:rPr>
                          <w:t>Data Exchange</w:t>
                        </w:r>
                      </w:p>
                    </w:txbxContent>
                  </v:textbox>
                </v:shape>
                <v:shape id="Text Box 378" o:spid="_x0000_s1282" type="#_x0000_t202" style="position:absolute;left:36988;top:34156;width:14808;height:48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Y5cMEA&#10;AADcAAAADwAAAGRycy9kb3ducmV2LnhtbERPTYvCMBC9L/gfwgje1lSF3VqNIoLQg3vYqngdmrEt&#10;NpOaRK3/3hwW9vh438t1b1rxIOcbywom4wQEcWl1w5WC42H3mYLwAVlja5kUvMjDejX4WGKm7ZN/&#10;6VGESsQQ9hkqqEPoMil9WZNBP7YdceQu1hkMEbpKaofPGG5aOU2SL2mw4dhQY0fbmsprcTcKfrbz&#10;Is2nL3eez/Jdkd4mdp+elBoN+80CRKA+/Iv/3LlWMPuOa+OZeATk6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WOXDBAAAA3AAAAA8AAAAAAAAAAAAAAAAAmAIAAGRycy9kb3du&#10;cmV2LnhtbFBLBQYAAAAABAAEAPUAAACGAwAAAAA=&#10;" fillcolor="white [3201]" stroked="f" strokeweight=".5pt">
                  <v:textbox>
                    <w:txbxContent>
                      <w:p w14:paraId="51F0CB01" w14:textId="39DF4D3E" w:rsidR="00BD6716" w:rsidRDefault="00BD6716" w:rsidP="00452104">
                        <w:pPr>
                          <w:spacing w:before="0"/>
                          <w:jc w:val="center"/>
                          <w:rPr>
                            <w:szCs w:val="24"/>
                          </w:rPr>
                        </w:pPr>
                        <w:r>
                          <w:rPr>
                            <w:szCs w:val="24"/>
                          </w:rPr>
                          <w:t>BTLE non-Persistent</w:t>
                        </w:r>
                      </w:p>
                      <w:p w14:paraId="7B6E81D2" w14:textId="76FA3C69" w:rsidR="00BD6716" w:rsidRPr="00D43E51" w:rsidRDefault="00BD6716" w:rsidP="00452104">
                        <w:pPr>
                          <w:spacing w:before="0"/>
                          <w:jc w:val="center"/>
                          <w:rPr>
                            <w:szCs w:val="24"/>
                          </w:rPr>
                        </w:pPr>
                        <w:r>
                          <w:rPr>
                            <w:szCs w:val="24"/>
                          </w:rPr>
                          <w:t>Data Exchange</w:t>
                        </w:r>
                      </w:p>
                    </w:txbxContent>
                  </v:textbox>
                </v:shape>
                <v:shape id="Text Box 374" o:spid="_x0000_s1283" type="#_x0000_t202" style="position:absolute;left:8970;top:18970;width:13405;height:302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LmycUA&#10;AADcAAAADwAAAGRycy9kb3ducmV2LnhtbESPQWvCQBSE74X+h+UVems2KpY1ukoRhBzaQ6Ol10f2&#10;mYRm38bdVeO/7wqFHoeZ+YZZbUbbiwv50DnWMMlyEMS1Mx03Gg773YsCESKywd4xabhRgM368WGF&#10;hXFX/qRLFRuRIBwK1NDGOBRShroliyFzA3Hyjs5bjEn6RhqP1wS3vZzm+au02HFaaHGgbUv1T3W2&#10;Gj62i0qV05v/XszKXaVOE/euvrR+fhrfliAijfE//NcujYaZmsP9TDo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wubJxQAAANwAAAAPAAAAAAAAAAAAAAAAAJgCAABkcnMv&#10;ZG93bnJldi54bWxQSwUGAAAAAAQABAD1AAAAigMAAAAA&#10;" fillcolor="white [3201]" stroked="f" strokeweight=".5pt">
                  <v:textbox>
                    <w:txbxContent>
                      <w:p w14:paraId="789A3245" w14:textId="409955BB" w:rsidR="00BD6716" w:rsidRDefault="00BD6716" w:rsidP="00452104">
                        <w:pPr>
                          <w:pStyle w:val="NormalWeb"/>
                          <w:spacing w:before="0"/>
                          <w:jc w:val="center"/>
                        </w:pPr>
                        <w:r>
                          <w:t>Acknowledgement</w:t>
                        </w:r>
                      </w:p>
                    </w:txbxContent>
                  </v:textbox>
                </v:shape>
                <v:shape id="Text Box 374" o:spid="_x0000_s1284" type="#_x0000_t202" style="position:absolute;left:36431;top:10309;width:15863;height:43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B4vsQA&#10;AADcAAAADwAAAGRycy9kb3ducmV2LnhtbESPQWsCMRSE74X+h/AK3mpWBYlboxRB2IMe3Lb0+tg8&#10;dxc3L9sk6vrvjSD0OMzMN8xyPdhOXMiH1rGGyTgDQVw503Kt4ftr+65AhIhssHNMGm4UYL16fVli&#10;btyVD3QpYy0ShEOOGpoY+1zKUDVkMYxdT5y8o/MWY5K+lsbjNcFtJ6dZNpcWW04LDfa0aag6lWer&#10;Yb9ZlKqY3vzvYlZsS/U3cTv1o/Xobfj8ABFpiP/hZ7swGmZqDo8z6Qj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QeL7EAAAA3AAAAA8AAAAAAAAAAAAAAAAAmAIAAGRycy9k&#10;b3ducmV2LnhtbFBLBQYAAAAABAAEAPUAAACJAwAAAAA=&#10;" fillcolor="white [3201]" stroked="f" strokeweight=".5pt">
                  <v:textbox>
                    <w:txbxContent>
                      <w:p w14:paraId="240AA277" w14:textId="77777777" w:rsidR="00BD6716" w:rsidRDefault="00BD6716" w:rsidP="00452104">
                        <w:pPr>
                          <w:pStyle w:val="NormalWeb"/>
                          <w:spacing w:before="0"/>
                          <w:jc w:val="center"/>
                        </w:pPr>
                        <w:r>
                          <w:t>Characteristic Value</w:t>
                        </w:r>
                      </w:p>
                      <w:p w14:paraId="7798AF16" w14:textId="7B1BC13E" w:rsidR="00BD6716" w:rsidRDefault="00BD6716" w:rsidP="00452104">
                        <w:pPr>
                          <w:pStyle w:val="NormalWeb"/>
                          <w:spacing w:before="0"/>
                          <w:jc w:val="center"/>
                        </w:pPr>
                        <w:r>
                          <w:t xml:space="preserve">Indication/Notification </w:t>
                        </w:r>
                      </w:p>
                    </w:txbxContent>
                  </v:textbox>
                </v:shape>
                <v:line id="Line 166" o:spid="_x0000_s1285" style="position:absolute;visibility:visible;mso-wrap-style:square" from="36011,14362" to="53093,14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8lhcUAAADcAAAADwAAAGRycy9kb3ducmV2LnhtbESPzWrDMBCE74W8g9hAb42cFurEiRJC&#10;TKGHtpAfct5YG8vEWhlLddS3rwqFHIeZ+YZZrqNtxUC9bxwrmE4yEMSV0w3XCo6Ht6cZCB+QNbaO&#10;ScEPeVivRg9LLLS78Y6GfahFgrAvUIEJoSuk9JUhi37iOuLkXVxvMSTZ11L3eEtw28rnLHuVFhtO&#10;CwY72hqqrvtvqyA35U7msvw4fJVDM53Hz3g6z5V6HMfNAkSgGO7h//a7VvAyy+HvTDo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8lhcUAAADcAAAADwAAAAAAAAAA&#10;AAAAAAChAgAAZHJzL2Rvd25yZXYueG1sUEsFBgAAAAAEAAQA+QAAAJMDAAAAAA==&#10;">
                  <v:stroke endarrow="block"/>
                </v:line>
                <v:line id="Line 168" o:spid="_x0000_s1286" style="position:absolute;flip:x;visibility:visible;mso-wrap-style:square" from="35846,19455" to="52921,19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sos8QAAADcAAAADwAAAGRycy9kb3ducmV2LnhtbESPwWrCQBCG74W+wzKF3upGRZHUVUqh&#10;0INUjB56HLJjEs3OhuxG17d3DoLH4Z//m2+W6+RadaE+NJ4NjEcZKOLS24YrA4f9z8cCVIjIFlvP&#10;ZOBGAdar15cl5tZfeUeXIlZKIBxyNFDH2OVah7Imh2HkO2LJjr53GGXsK217vArctXqSZXPtsGG5&#10;UGNH3zWV52JwojEb2n0aD5sJ/qdq5/+K4/Z0M+b9LX19goqU4nP50f61BqYLsZVnhAB6d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qyizxAAAANwAAAAPAAAAAAAAAAAA&#10;AAAAAKECAABkcnMvZG93bnJldi54bWxQSwUGAAAAAAQABAD5AAAAkgMAAAAA&#10;">
                  <v:stroke dashstyle="dash" endarrow="block"/>
                </v:line>
                <v:shape id="Text Box 374" o:spid="_x0000_s1287" type="#_x0000_t202" style="position:absolute;left:37964;top:19534;width:13404;height:30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szMUA&#10;AADcAAAADwAAAGRycy9kb3ducmV2LnhtbESPwWrDMBBE74H+g9hCb7GcBILsRgklEPChPcRJ6XWx&#10;traptXIlNXH+vioUchxm5g2z2U12EBfyoXesYZHlIIgbZ3puNZxPh7kCESKywcExabhRgN32YbbB&#10;0rgrH+lSx1YkCIcSNXQxjqWUoenIYsjcSJy8T+ctxiR9K43Ha4LbQS7zfC0t9pwWOhxp31HzVf9Y&#10;DW/7olbV8uY/ilV1qNX3wr2qd62fHqeXZxCRpngP/7cro2GlCvg7k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j+zMxQAAANwAAAAPAAAAAAAAAAAAAAAAAJgCAABkcnMv&#10;ZG93bnJldi54bWxQSwUGAAAAAAQABAD1AAAAigMAAAAA&#10;" fillcolor="white [3201]" stroked="f" strokeweight=".5pt">
                  <v:textbox>
                    <w:txbxContent>
                      <w:p w14:paraId="4F8727B5" w14:textId="647AC946" w:rsidR="00BD6716" w:rsidRDefault="00BD6716" w:rsidP="00452104">
                        <w:pPr>
                          <w:pStyle w:val="NormalWeb"/>
                          <w:spacing w:before="0"/>
                          <w:jc w:val="center"/>
                        </w:pPr>
                        <w:r>
                          <w:t>Acknowledgement</w:t>
                        </w:r>
                      </w:p>
                    </w:txbxContent>
                  </v:textbox>
                </v:shape>
                <w10:anchorlock/>
              </v:group>
            </w:pict>
          </mc:Fallback>
        </mc:AlternateContent>
      </w:r>
    </w:p>
    <w:p w14:paraId="02741066" w14:textId="77777777" w:rsidR="00452104" w:rsidRDefault="00452104" w:rsidP="00597DB2">
      <w:pPr>
        <w:pStyle w:val="AuthorInstructions"/>
        <w:rPr>
          <w:i w:val="0"/>
        </w:rPr>
      </w:pPr>
    </w:p>
    <w:p w14:paraId="417D469B" w14:textId="7252DC7F" w:rsidR="0038391A" w:rsidRPr="00F7134D" w:rsidRDefault="0038391A" w:rsidP="0038391A">
      <w:pPr>
        <w:pStyle w:val="BodyText"/>
        <w:jc w:val="center"/>
        <w:rPr>
          <w:b/>
        </w:rPr>
      </w:pPr>
      <w:r w:rsidRPr="00F7134D">
        <w:rPr>
          <w:b/>
        </w:rPr>
        <w:t>Diagram 3.Y.4-</w:t>
      </w:r>
      <w:r>
        <w:rPr>
          <w:b/>
        </w:rPr>
        <w:t>3</w:t>
      </w:r>
    </w:p>
    <w:p w14:paraId="1B8E9499" w14:textId="77777777" w:rsidR="0038391A" w:rsidRDefault="0038391A" w:rsidP="00597DB2">
      <w:pPr>
        <w:pStyle w:val="AuthorInstructions"/>
        <w:rPr>
          <w:i w:val="0"/>
        </w:rPr>
      </w:pPr>
    </w:p>
    <w:p w14:paraId="7C134D5C" w14:textId="087847B7" w:rsidR="003A38BB" w:rsidRDefault="0038391A" w:rsidP="00597DB2">
      <w:pPr>
        <w:pStyle w:val="AuthorInstructions"/>
        <w:rPr>
          <w:i w:val="0"/>
        </w:rPr>
      </w:pPr>
      <w:r>
        <w:rPr>
          <w:i w:val="0"/>
        </w:rPr>
        <w:t xml:space="preserve">Diagram 3.Y.4-3 </w:t>
      </w:r>
      <w:r w:rsidR="000C52AF">
        <w:rPr>
          <w:i w:val="0"/>
        </w:rPr>
        <w:t xml:space="preserve">illustrates the PCHA sequences for IEEE and BTLE when the Device Observation Source and Sensor Data Consumer have been configured and there is non-persistent data to transfer. In this case the Device Observation Source sends the data </w:t>
      </w:r>
      <w:r w:rsidR="000C52AF" w:rsidRPr="000C52AF">
        <w:t>unsolicited</w:t>
      </w:r>
      <w:r w:rsidR="000C52AF">
        <w:rPr>
          <w:i w:val="0"/>
        </w:rPr>
        <w:t>. Some transmissions are not acknowledged by the Sensor Data Consumer. Unacknowledged transmissions tend to be for streaming or waveform data.</w:t>
      </w:r>
    </w:p>
    <w:p w14:paraId="141D3C1C" w14:textId="77777777" w:rsidR="003A38BB" w:rsidRDefault="003A38BB" w:rsidP="003A38BB">
      <w:pPr>
        <w:pStyle w:val="BodyText"/>
      </w:pPr>
      <w:r w:rsidRPr="003651D9">
        <w:rPr>
          <w:noProof/>
        </w:rPr>
        <w:lastRenderedPageBreak/>
        <mc:AlternateContent>
          <mc:Choice Requires="wpc">
            <w:drawing>
              <wp:inline distT="0" distB="0" distL="0" distR="0" wp14:anchorId="4097BCF6" wp14:editId="786B87B4">
                <wp:extent cx="5946775" cy="3840481"/>
                <wp:effectExtent l="0" t="0" r="0" b="0"/>
                <wp:docPr id="176" name="Canvas 17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92" name="Text Box 165"/>
                        <wps:cNvSpPr txBox="1"/>
                        <wps:spPr>
                          <a:xfrm>
                            <a:off x="2631507" y="2659425"/>
                            <a:ext cx="1008380" cy="3816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AC8EE" w14:textId="77777777" w:rsidR="00BD6716" w:rsidRDefault="00BD6716" w:rsidP="00D40D8E">
                              <w:pPr>
                                <w:pStyle w:val="NormalWeb"/>
                                <w:spacing w:before="0"/>
                                <w:jc w:val="center"/>
                                <w:rPr>
                                  <w:sz w:val="22"/>
                                  <w:szCs w:val="22"/>
                                </w:rPr>
                              </w:pPr>
                              <w:r>
                                <w:rPr>
                                  <w:sz w:val="22"/>
                                  <w:szCs w:val="22"/>
                                </w:rPr>
                                <w:t>Non Persistent</w:t>
                              </w:r>
                            </w:p>
                            <w:p w14:paraId="252177C2" w14:textId="7099E317" w:rsidR="00BD6716" w:rsidRDefault="00BD6716" w:rsidP="00D40D8E">
                              <w:pPr>
                                <w:pStyle w:val="NormalWeb"/>
                                <w:spacing w:before="0"/>
                                <w:jc w:val="center"/>
                              </w:pPr>
                              <w:r>
                                <w:rPr>
                                  <w:sz w:val="22"/>
                                  <w:szCs w:val="22"/>
                                </w:rPr>
                                <w:t xml:space="preserve"> Data transfer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1" name="Text Box 165"/>
                        <wps:cNvSpPr txBox="1"/>
                        <wps:spPr>
                          <a:xfrm>
                            <a:off x="2631507" y="1859331"/>
                            <a:ext cx="1000125" cy="38177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1CE59CC" w14:textId="725CB8E1" w:rsidR="00BD6716" w:rsidRDefault="00BD6716" w:rsidP="00D40D8E">
                              <w:pPr>
                                <w:pStyle w:val="NormalWeb"/>
                                <w:spacing w:before="0"/>
                                <w:jc w:val="center"/>
                                <w:rPr>
                                  <w:sz w:val="22"/>
                                  <w:szCs w:val="22"/>
                                </w:rPr>
                              </w:pPr>
                              <w:r>
                                <w:rPr>
                                  <w:sz w:val="22"/>
                                  <w:szCs w:val="22"/>
                                </w:rPr>
                                <w:t>Persistent data</w:t>
                              </w:r>
                            </w:p>
                            <w:p w14:paraId="73FAAA1B" w14:textId="144CED44" w:rsidR="00BD6716" w:rsidRDefault="00BD6716" w:rsidP="00D40D8E">
                              <w:pPr>
                                <w:pStyle w:val="NormalWeb"/>
                                <w:spacing w:before="0"/>
                                <w:jc w:val="center"/>
                              </w:pPr>
                              <w:proofErr w:type="gramStart"/>
                              <w:r>
                                <w:rPr>
                                  <w:sz w:val="22"/>
                                  <w:szCs w:val="22"/>
                                </w:rPr>
                                <w:t>transfer</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0" name="Text Box 165"/>
                        <wps:cNvSpPr txBox="1"/>
                        <wps:spPr>
                          <a:xfrm>
                            <a:off x="2631507" y="1177214"/>
                            <a:ext cx="973455" cy="2901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3DD963" w14:textId="5CA38F09" w:rsidR="00BD6716" w:rsidRPr="004C01D1" w:rsidRDefault="00BD6716" w:rsidP="004C01D1">
                              <w:pPr>
                                <w:pStyle w:val="NormalWeb"/>
                                <w:spacing w:before="0"/>
                                <w:jc w:val="center"/>
                                <w:rPr>
                                  <w:sz w:val="22"/>
                                  <w:szCs w:val="22"/>
                                </w:rPr>
                              </w:pPr>
                              <w:r w:rsidRPr="004C01D1">
                                <w:rPr>
                                  <w:sz w:val="22"/>
                                  <w:szCs w:val="22"/>
                                </w:rPr>
                                <w:t>Configuration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 name="Text Box 160"/>
                        <wps:cNvSpPr txBox="1">
                          <a:spLocks noChangeArrowheads="1"/>
                        </wps:cNvSpPr>
                        <wps:spPr bwMode="auto">
                          <a:xfrm>
                            <a:off x="111185" y="162693"/>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5376FB" w14:textId="77777777" w:rsidR="00BD6716" w:rsidRPr="00D43E51" w:rsidRDefault="00BD6716" w:rsidP="003A38BB">
                              <w:pPr>
                                <w:spacing w:before="0"/>
                                <w:jc w:val="center"/>
                                <w:rPr>
                                  <w:sz w:val="22"/>
                                  <w:szCs w:val="22"/>
                                </w:rPr>
                              </w:pPr>
                              <w:r w:rsidRPr="00D43E51">
                                <w:rPr>
                                  <w:sz w:val="22"/>
                                  <w:szCs w:val="22"/>
                                </w:rPr>
                                <w:t>Device Observation Source</w:t>
                              </w:r>
                            </w:p>
                            <w:p w14:paraId="15087253" w14:textId="77777777" w:rsidR="00BD6716" w:rsidRPr="00D43E51" w:rsidRDefault="00BD6716" w:rsidP="003A38BB">
                              <w:pPr>
                                <w:rPr>
                                  <w:sz w:val="22"/>
                                  <w:szCs w:val="22"/>
                                </w:rPr>
                              </w:pPr>
                            </w:p>
                            <w:p w14:paraId="0016864A" w14:textId="77777777" w:rsidR="00BD6716" w:rsidRPr="007C1AAC" w:rsidRDefault="00BD6716" w:rsidP="003A38BB">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10" name="Line 161"/>
                        <wps:cNvCnPr>
                          <a:cxnSpLocks noChangeShapeType="1"/>
                          <a:stCxn id="8" idx="2"/>
                        </wps:cNvCnPr>
                        <wps:spPr bwMode="auto">
                          <a:xfrm>
                            <a:off x="568385" y="697363"/>
                            <a:ext cx="7512" cy="26927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 name="Text Box 162"/>
                        <wps:cNvSpPr txBox="1">
                          <a:spLocks noChangeArrowheads="1"/>
                        </wps:cNvSpPr>
                        <wps:spPr bwMode="auto">
                          <a:xfrm>
                            <a:off x="778156" y="896421"/>
                            <a:ext cx="1260618" cy="259069"/>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7441401" w14:textId="23A6BE2E" w:rsidR="00BD6716" w:rsidRPr="00B5468C" w:rsidRDefault="00BD6716" w:rsidP="003A38BB">
                              <w:pPr>
                                <w:spacing w:before="0"/>
                                <w:jc w:val="center"/>
                                <w:rPr>
                                  <w:sz w:val="18"/>
                                  <w:szCs w:val="18"/>
                                </w:rPr>
                              </w:pPr>
                              <w:r>
                                <w:rPr>
                                  <w:sz w:val="18"/>
                                  <w:szCs w:val="18"/>
                                </w:rPr>
                                <w:t>Associate and Configure</w:t>
                              </w:r>
                            </w:p>
                            <w:p w14:paraId="79C02195" w14:textId="77777777" w:rsidR="00BD6716" w:rsidRDefault="00BD6716" w:rsidP="003A38BB"/>
                            <w:p w14:paraId="5AD54C4F" w14:textId="77777777" w:rsidR="00BD6716" w:rsidRPr="007C1AAC" w:rsidRDefault="00BD6716" w:rsidP="003A38BB">
                              <w:pPr>
                                <w:rPr>
                                  <w:sz w:val="22"/>
                                  <w:szCs w:val="22"/>
                                </w:rPr>
                              </w:pPr>
                              <w:r>
                                <w:rPr>
                                  <w:sz w:val="22"/>
                                  <w:szCs w:val="22"/>
                                </w:rPr>
                                <w:t xml:space="preserve">Message </w:t>
                              </w:r>
                              <w:r w:rsidRPr="007C1AAC">
                                <w:rPr>
                                  <w:sz w:val="22"/>
                                  <w:szCs w:val="22"/>
                                </w:rPr>
                                <w:t>1</w:t>
                              </w:r>
                            </w:p>
                          </w:txbxContent>
                        </wps:txbx>
                        <wps:bodyPr rot="0" vert="horz" wrap="square" lIns="0" tIns="45720" rIns="0" bIns="0" anchor="t" anchorCtr="0" upright="1">
                          <a:noAutofit/>
                        </wps:bodyPr>
                      </wps:wsp>
                      <wps:wsp>
                        <wps:cNvPr id="40" name="Line 163"/>
                        <wps:cNvCnPr>
                          <a:cxnSpLocks noChangeShapeType="1"/>
                        </wps:cNvCnPr>
                        <wps:spPr bwMode="auto">
                          <a:xfrm>
                            <a:off x="2516635" y="618679"/>
                            <a:ext cx="0" cy="27704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3" name="Rectangle 164"/>
                        <wps:cNvSpPr>
                          <a:spLocks noChangeArrowheads="1"/>
                        </wps:cNvSpPr>
                        <wps:spPr bwMode="auto">
                          <a:xfrm>
                            <a:off x="503455" y="803485"/>
                            <a:ext cx="169545" cy="2504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 name="Rectangle 165"/>
                        <wps:cNvSpPr>
                          <a:spLocks noChangeArrowheads="1"/>
                        </wps:cNvSpPr>
                        <wps:spPr bwMode="auto">
                          <a:xfrm>
                            <a:off x="2410231" y="803366"/>
                            <a:ext cx="203835" cy="25036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 name="Text Box 167"/>
                        <wps:cNvSpPr txBox="1">
                          <a:spLocks noChangeArrowheads="1"/>
                        </wps:cNvSpPr>
                        <wps:spPr bwMode="auto">
                          <a:xfrm>
                            <a:off x="2055419" y="203926"/>
                            <a:ext cx="914400" cy="414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5A72F1" w14:textId="77777777" w:rsidR="00BD6716" w:rsidRPr="00D43E51" w:rsidRDefault="00BD6716" w:rsidP="003A38BB">
                              <w:pPr>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46" name="Rectangle 46"/>
                        <wps:cNvSpPr/>
                        <wps:spPr>
                          <a:xfrm>
                            <a:off x="777972" y="1155031"/>
                            <a:ext cx="1389066" cy="35727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 Box 162"/>
                        <wps:cNvSpPr txBox="1">
                          <a:spLocks noChangeArrowheads="1"/>
                        </wps:cNvSpPr>
                        <wps:spPr bwMode="auto">
                          <a:xfrm>
                            <a:off x="778438" y="1740176"/>
                            <a:ext cx="1235902"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D3C8A5F" w14:textId="6EF6E9D0" w:rsidR="00BD6716" w:rsidRDefault="00BD6716" w:rsidP="003A38BB">
                              <w:pPr>
                                <w:pStyle w:val="NormalWeb"/>
                                <w:spacing w:before="0"/>
                                <w:jc w:val="center"/>
                              </w:pPr>
                              <w:r>
                                <w:rPr>
                                  <w:sz w:val="22"/>
                                  <w:szCs w:val="22"/>
                                </w:rPr>
                                <w:t>PM Store actions</w:t>
                              </w:r>
                            </w:p>
                            <w:p w14:paraId="069529F8" w14:textId="77777777" w:rsidR="00BD6716" w:rsidRDefault="00BD6716" w:rsidP="003A38BB">
                              <w:pPr>
                                <w:pStyle w:val="NormalWeb"/>
                              </w:pPr>
                              <w:r>
                                <w:t> </w:t>
                              </w:r>
                            </w:p>
                            <w:p w14:paraId="2377BF33" w14:textId="77777777" w:rsidR="00BD6716" w:rsidRDefault="00BD6716" w:rsidP="003A38BB">
                              <w:pPr>
                                <w:pStyle w:val="NormalWeb"/>
                              </w:pPr>
                              <w:r>
                                <w:rPr>
                                  <w:sz w:val="22"/>
                                  <w:szCs w:val="22"/>
                                </w:rPr>
                                <w:t>Message 1</w:t>
                              </w:r>
                            </w:p>
                          </w:txbxContent>
                        </wps:txbx>
                        <wps:bodyPr rot="0" vert="horz" wrap="square" lIns="0" tIns="45720" rIns="0" bIns="0" anchor="t" anchorCtr="0" upright="1">
                          <a:noAutofit/>
                        </wps:bodyPr>
                      </wps:wsp>
                      <wps:wsp>
                        <wps:cNvPr id="48" name="Rectangle 48"/>
                        <wps:cNvSpPr/>
                        <wps:spPr>
                          <a:xfrm>
                            <a:off x="778506" y="1999109"/>
                            <a:ext cx="1388745" cy="35687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C0F7E6D" w14:textId="77777777" w:rsidR="00BD6716" w:rsidRDefault="00BD6716" w:rsidP="003A38BB"/>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Text Box 162"/>
                        <wps:cNvSpPr txBox="1">
                          <a:spLocks noChangeArrowheads="1"/>
                        </wps:cNvSpPr>
                        <wps:spPr bwMode="auto">
                          <a:xfrm>
                            <a:off x="778368" y="2605781"/>
                            <a:ext cx="1192672"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55D0A49" w14:textId="18BB03AA" w:rsidR="00BD6716" w:rsidRDefault="00BD6716" w:rsidP="003A38BB">
                              <w:pPr>
                                <w:pStyle w:val="NormalWeb"/>
                                <w:spacing w:before="0"/>
                                <w:jc w:val="center"/>
                              </w:pPr>
                              <w:r>
                                <w:rPr>
                                  <w:sz w:val="22"/>
                                  <w:szCs w:val="22"/>
                                </w:rPr>
                                <w:t>Scan Event Report</w:t>
                              </w:r>
                            </w:p>
                            <w:p w14:paraId="3D608B61" w14:textId="77777777" w:rsidR="00BD6716" w:rsidRDefault="00BD6716" w:rsidP="003A38BB">
                              <w:pPr>
                                <w:pStyle w:val="NormalWeb"/>
                              </w:pPr>
                              <w:r>
                                <w:t> </w:t>
                              </w:r>
                            </w:p>
                            <w:p w14:paraId="3BCFE18E" w14:textId="77777777" w:rsidR="00BD6716" w:rsidRDefault="00BD6716" w:rsidP="003A38BB">
                              <w:pPr>
                                <w:pStyle w:val="NormalWeb"/>
                              </w:pPr>
                              <w:r>
                                <w:rPr>
                                  <w:sz w:val="22"/>
                                  <w:szCs w:val="22"/>
                                </w:rPr>
                                <w:t>Message 1</w:t>
                              </w:r>
                            </w:p>
                          </w:txbxContent>
                        </wps:txbx>
                        <wps:bodyPr rot="0" vert="horz" wrap="square" lIns="0" tIns="45720" rIns="0" bIns="0" anchor="t" anchorCtr="0" upright="1">
                          <a:noAutofit/>
                        </wps:bodyPr>
                      </wps:wsp>
                      <wps:wsp>
                        <wps:cNvPr id="50" name="Line 166"/>
                        <wps:cNvCnPr>
                          <a:cxnSpLocks noChangeShapeType="1"/>
                        </wps:cNvCnPr>
                        <wps:spPr bwMode="auto">
                          <a:xfrm>
                            <a:off x="684526" y="2978414"/>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Line 168"/>
                        <wps:cNvCnPr>
                          <a:cxnSpLocks noChangeShapeType="1"/>
                        </wps:cNvCnPr>
                        <wps:spPr bwMode="auto">
                          <a:xfrm flipH="1">
                            <a:off x="685161" y="3107954"/>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Rectangle 52"/>
                        <wps:cNvSpPr/>
                        <wps:spPr>
                          <a:xfrm>
                            <a:off x="778506" y="2865384"/>
                            <a:ext cx="1388745" cy="35687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52F4ED57" w14:textId="77777777" w:rsidR="00BD6716" w:rsidRDefault="00BD6716" w:rsidP="003A38BB"/>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Text Box 160"/>
                        <wps:cNvSpPr txBox="1">
                          <a:spLocks noChangeArrowheads="1"/>
                        </wps:cNvSpPr>
                        <wps:spPr bwMode="auto">
                          <a:xfrm>
                            <a:off x="3229325" y="127741"/>
                            <a:ext cx="913765" cy="534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1C0972" w14:textId="77777777" w:rsidR="00BD6716" w:rsidRPr="00D43E51" w:rsidRDefault="00BD6716" w:rsidP="003A38BB">
                              <w:pPr>
                                <w:pStyle w:val="NormalWeb"/>
                                <w:spacing w:before="0"/>
                                <w:jc w:val="center"/>
                                <w:rPr>
                                  <w:sz w:val="22"/>
                                  <w:szCs w:val="22"/>
                                </w:rPr>
                              </w:pPr>
                              <w:r w:rsidRPr="00D43E51">
                                <w:rPr>
                                  <w:sz w:val="22"/>
                                  <w:szCs w:val="22"/>
                                </w:rPr>
                                <w:t>Device Observation Source</w:t>
                              </w:r>
                            </w:p>
                            <w:p w14:paraId="29A31D2D" w14:textId="77777777" w:rsidR="00BD6716" w:rsidRDefault="00BD6716" w:rsidP="003A38BB">
                              <w:pPr>
                                <w:pStyle w:val="NormalWeb"/>
                              </w:pPr>
                              <w:r>
                                <w:t> </w:t>
                              </w:r>
                            </w:p>
                            <w:p w14:paraId="71A31B1D" w14:textId="77777777" w:rsidR="00BD6716" w:rsidRDefault="00BD6716" w:rsidP="003A38BB">
                              <w:pPr>
                                <w:pStyle w:val="NormalWeb"/>
                                <w:jc w:val="center"/>
                              </w:pPr>
                              <w:r>
                                <w:rPr>
                                  <w:sz w:val="22"/>
                                  <w:szCs w:val="22"/>
                                </w:rPr>
                                <w:t>Actor A</w:t>
                              </w:r>
                            </w:p>
                          </w:txbxContent>
                        </wps:txbx>
                        <wps:bodyPr rot="0" vert="horz" wrap="square" lIns="91440" tIns="45720" rIns="91440" bIns="45720" anchor="t" anchorCtr="0" upright="1">
                          <a:noAutofit/>
                        </wps:bodyPr>
                      </wps:wsp>
                      <wps:wsp>
                        <wps:cNvPr id="57" name="Line 161"/>
                        <wps:cNvCnPr>
                          <a:cxnSpLocks noChangeShapeType="1"/>
                        </wps:cNvCnPr>
                        <wps:spPr bwMode="auto">
                          <a:xfrm>
                            <a:off x="3698052" y="655293"/>
                            <a:ext cx="155" cy="28304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8" name="Text Box 162"/>
                        <wps:cNvSpPr txBox="1">
                          <a:spLocks noChangeArrowheads="1"/>
                        </wps:cNvSpPr>
                        <wps:spPr bwMode="auto">
                          <a:xfrm>
                            <a:off x="3889128" y="875432"/>
                            <a:ext cx="1229306"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CF28A7E" w14:textId="11D19740" w:rsidR="00BD6716" w:rsidRPr="003A38BB" w:rsidRDefault="00BD6716" w:rsidP="003A38BB">
                              <w:pPr>
                                <w:pStyle w:val="NormalWeb"/>
                                <w:spacing w:before="0"/>
                                <w:jc w:val="center"/>
                                <w:rPr>
                                  <w:sz w:val="18"/>
                                  <w:szCs w:val="18"/>
                                </w:rPr>
                              </w:pPr>
                              <w:r w:rsidRPr="003A38BB">
                                <w:rPr>
                                  <w:sz w:val="18"/>
                                  <w:szCs w:val="18"/>
                                </w:rPr>
                                <w:t>Configure and initialize</w:t>
                              </w:r>
                            </w:p>
                            <w:p w14:paraId="0FB7E0FD" w14:textId="77777777" w:rsidR="00BD6716" w:rsidRPr="003A38BB" w:rsidRDefault="00BD6716" w:rsidP="003A38BB">
                              <w:pPr>
                                <w:pStyle w:val="NormalWeb"/>
                                <w:rPr>
                                  <w:sz w:val="18"/>
                                  <w:szCs w:val="18"/>
                                </w:rPr>
                              </w:pPr>
                              <w:r w:rsidRPr="003A38BB">
                                <w:rPr>
                                  <w:sz w:val="18"/>
                                  <w:szCs w:val="18"/>
                                </w:rPr>
                                <w:t> </w:t>
                              </w:r>
                            </w:p>
                            <w:p w14:paraId="1C3EFBE4" w14:textId="77777777" w:rsidR="00BD6716" w:rsidRDefault="00BD6716" w:rsidP="003A38BB">
                              <w:pPr>
                                <w:pStyle w:val="NormalWeb"/>
                              </w:pPr>
                              <w:r>
                                <w:rPr>
                                  <w:sz w:val="22"/>
                                  <w:szCs w:val="22"/>
                                </w:rPr>
                                <w:t>Message 1</w:t>
                              </w:r>
                            </w:p>
                          </w:txbxContent>
                        </wps:txbx>
                        <wps:bodyPr rot="0" vert="horz" wrap="square" lIns="0" tIns="45720" rIns="0" bIns="0" anchor="t" anchorCtr="0" upright="1">
                          <a:noAutofit/>
                        </wps:bodyPr>
                      </wps:wsp>
                      <wps:wsp>
                        <wps:cNvPr id="59" name="Line 163"/>
                        <wps:cNvCnPr>
                          <a:cxnSpLocks noChangeShapeType="1"/>
                        </wps:cNvCnPr>
                        <wps:spPr bwMode="auto">
                          <a:xfrm>
                            <a:off x="5622749" y="655293"/>
                            <a:ext cx="0" cy="28304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0" name="Rectangle 60"/>
                        <wps:cNvSpPr>
                          <a:spLocks noChangeArrowheads="1"/>
                        </wps:cNvSpPr>
                        <wps:spPr bwMode="auto">
                          <a:xfrm>
                            <a:off x="3613913" y="768915"/>
                            <a:ext cx="168910" cy="2538134"/>
                          </a:xfrm>
                          <a:prstGeom prst="rect">
                            <a:avLst/>
                          </a:prstGeom>
                          <a:solidFill>
                            <a:srgbClr val="FFFFFF"/>
                          </a:solidFill>
                          <a:ln w="9525">
                            <a:solidFill>
                              <a:srgbClr val="000000"/>
                            </a:solidFill>
                            <a:miter lim="800000"/>
                            <a:headEnd/>
                            <a:tailEnd/>
                          </a:ln>
                        </wps:spPr>
                        <wps:txbx>
                          <w:txbxContent>
                            <w:p w14:paraId="62B850CA" w14:textId="77777777" w:rsidR="00BD6716" w:rsidRDefault="00BD6716" w:rsidP="003A38BB"/>
                          </w:txbxContent>
                        </wps:txbx>
                        <wps:bodyPr rot="0" vert="horz" wrap="square" lIns="91440" tIns="45720" rIns="91440" bIns="45720" anchor="t" anchorCtr="0" upright="1">
                          <a:noAutofit/>
                        </wps:bodyPr>
                      </wps:wsp>
                      <wps:wsp>
                        <wps:cNvPr id="61" name="Rectangle 61"/>
                        <wps:cNvSpPr>
                          <a:spLocks noChangeArrowheads="1"/>
                        </wps:cNvSpPr>
                        <wps:spPr bwMode="auto">
                          <a:xfrm>
                            <a:off x="5520582" y="761404"/>
                            <a:ext cx="203200" cy="2546156"/>
                          </a:xfrm>
                          <a:prstGeom prst="rect">
                            <a:avLst/>
                          </a:prstGeom>
                          <a:solidFill>
                            <a:srgbClr val="FFFFFF"/>
                          </a:solidFill>
                          <a:ln w="9525">
                            <a:solidFill>
                              <a:srgbClr val="000000"/>
                            </a:solidFill>
                            <a:miter lim="800000"/>
                            <a:headEnd/>
                            <a:tailEnd/>
                          </a:ln>
                        </wps:spPr>
                        <wps:txbx>
                          <w:txbxContent>
                            <w:p w14:paraId="29032E25" w14:textId="77777777" w:rsidR="00BD6716" w:rsidRDefault="00BD6716" w:rsidP="003A38BB"/>
                          </w:txbxContent>
                        </wps:txbx>
                        <wps:bodyPr rot="0" vert="horz" wrap="square" lIns="91440" tIns="45720" rIns="91440" bIns="45720" anchor="t" anchorCtr="0" upright="1">
                          <a:noAutofit/>
                        </wps:bodyPr>
                      </wps:wsp>
                      <wps:wsp>
                        <wps:cNvPr id="62" name="Line 166"/>
                        <wps:cNvCnPr>
                          <a:cxnSpLocks noChangeShapeType="1"/>
                        </wps:cNvCnPr>
                        <wps:spPr bwMode="auto">
                          <a:xfrm>
                            <a:off x="3796212" y="1363908"/>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Text Box 167"/>
                        <wps:cNvSpPr txBox="1">
                          <a:spLocks noChangeArrowheads="1"/>
                        </wps:cNvSpPr>
                        <wps:spPr bwMode="auto">
                          <a:xfrm>
                            <a:off x="5060102" y="169556"/>
                            <a:ext cx="873337" cy="401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AA33D4" w14:textId="77777777" w:rsidR="00BD6716" w:rsidRPr="00D43E51" w:rsidRDefault="00BD6716" w:rsidP="003A38BB">
                              <w:pPr>
                                <w:pStyle w:val="NormalWeb"/>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160" name="Line 168"/>
                        <wps:cNvCnPr>
                          <a:cxnSpLocks noChangeShapeType="1"/>
                        </wps:cNvCnPr>
                        <wps:spPr bwMode="auto">
                          <a:xfrm flipH="1">
                            <a:off x="3782462" y="1253309"/>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1" name="Rectangle 161"/>
                        <wps:cNvSpPr/>
                        <wps:spPr>
                          <a:xfrm>
                            <a:off x="3889291" y="1133999"/>
                            <a:ext cx="1388745" cy="35687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9F939B" w14:textId="77777777" w:rsidR="00BD6716" w:rsidRDefault="00BD6716" w:rsidP="003A38BB"/>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162"/>
                        <wps:cNvSpPr txBox="1">
                          <a:spLocks noChangeArrowheads="1"/>
                        </wps:cNvSpPr>
                        <wps:spPr bwMode="auto">
                          <a:xfrm>
                            <a:off x="3895573" y="2365063"/>
                            <a:ext cx="1218119" cy="380694"/>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F2428D4" w14:textId="02742747" w:rsidR="00BD6716" w:rsidRPr="00452104" w:rsidRDefault="00BD6716" w:rsidP="003A38BB">
                              <w:pPr>
                                <w:pStyle w:val="NormalWeb"/>
                                <w:spacing w:before="0"/>
                                <w:jc w:val="center"/>
                                <w:rPr>
                                  <w:sz w:val="22"/>
                                  <w:szCs w:val="22"/>
                                </w:rPr>
                              </w:pPr>
                              <w:r w:rsidRPr="00452104">
                                <w:rPr>
                                  <w:sz w:val="22"/>
                                  <w:szCs w:val="22"/>
                                </w:rPr>
                                <w:t>Indications</w:t>
                              </w:r>
                              <w:r>
                                <w:rPr>
                                  <w:sz w:val="22"/>
                                  <w:szCs w:val="22"/>
                                </w:rPr>
                                <w:t>/</w:t>
                              </w:r>
                            </w:p>
                            <w:p w14:paraId="3BC88175" w14:textId="593F46EC" w:rsidR="00BD6716" w:rsidRPr="00452104" w:rsidRDefault="00BD6716" w:rsidP="003A38BB">
                              <w:pPr>
                                <w:pStyle w:val="NormalWeb"/>
                                <w:spacing w:before="0"/>
                                <w:jc w:val="center"/>
                                <w:rPr>
                                  <w:sz w:val="22"/>
                                  <w:szCs w:val="22"/>
                                </w:rPr>
                              </w:pPr>
                              <w:proofErr w:type="gramStart"/>
                              <w:r w:rsidRPr="00452104">
                                <w:rPr>
                                  <w:sz w:val="22"/>
                                  <w:szCs w:val="22"/>
                                </w:rPr>
                                <w:t>notifications</w:t>
                              </w:r>
                              <w:proofErr w:type="gramEnd"/>
                            </w:p>
                            <w:p w14:paraId="161B30F6" w14:textId="77777777" w:rsidR="00BD6716" w:rsidRDefault="00BD6716" w:rsidP="003A38BB">
                              <w:pPr>
                                <w:pStyle w:val="NormalWeb"/>
                              </w:pPr>
                              <w:r>
                                <w:t> </w:t>
                              </w:r>
                            </w:p>
                            <w:p w14:paraId="2C31FD79" w14:textId="77777777" w:rsidR="00BD6716" w:rsidRDefault="00BD6716" w:rsidP="003A38BB">
                              <w:pPr>
                                <w:pStyle w:val="NormalWeb"/>
                              </w:pPr>
                              <w:r>
                                <w:rPr>
                                  <w:sz w:val="22"/>
                                  <w:szCs w:val="22"/>
                                </w:rPr>
                                <w:t>Message 1</w:t>
                              </w:r>
                            </w:p>
                          </w:txbxContent>
                        </wps:txbx>
                        <wps:bodyPr rot="0" vert="horz" wrap="square" lIns="0" tIns="45720" rIns="0" bIns="0" anchor="t" anchorCtr="0" upright="1">
                          <a:noAutofit/>
                        </wps:bodyPr>
                      </wps:wsp>
                      <wps:wsp>
                        <wps:cNvPr id="164" name="Rectangle 164"/>
                        <wps:cNvSpPr/>
                        <wps:spPr>
                          <a:xfrm>
                            <a:off x="3889291" y="2745968"/>
                            <a:ext cx="1388110" cy="356235"/>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6A7E1163" w14:textId="77777777" w:rsidR="00BD6716" w:rsidRDefault="00BD6716" w:rsidP="003A38BB">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 name="Text Box 165"/>
                        <wps:cNvSpPr txBox="1"/>
                        <wps:spPr>
                          <a:xfrm>
                            <a:off x="778438" y="3481702"/>
                            <a:ext cx="1476375" cy="2901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1B9A30" w14:textId="0FE4518F" w:rsidR="00BD6716" w:rsidRPr="00D43E51" w:rsidRDefault="00BD6716" w:rsidP="00452104">
                              <w:pPr>
                                <w:spacing w:before="0"/>
                                <w:jc w:val="center"/>
                                <w:rPr>
                                  <w:szCs w:val="24"/>
                                </w:rPr>
                              </w:pPr>
                              <w:r>
                                <w:rPr>
                                  <w:szCs w:val="24"/>
                                </w:rPr>
                                <w:t>IEEE Flow summary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6" name="Text Box 166"/>
                        <wps:cNvSpPr txBox="1"/>
                        <wps:spPr>
                          <a:xfrm>
                            <a:off x="3907140" y="3419814"/>
                            <a:ext cx="1552575" cy="3181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99446B" w14:textId="575B3F74" w:rsidR="00BD6716" w:rsidRPr="00D43E51" w:rsidRDefault="00BD6716" w:rsidP="00452104">
                              <w:pPr>
                                <w:spacing w:before="0"/>
                                <w:rPr>
                                  <w:szCs w:val="24"/>
                                </w:rPr>
                              </w:pPr>
                              <w:r>
                                <w:rPr>
                                  <w:szCs w:val="24"/>
                                </w:rPr>
                                <w:t>BTLE Flow Summary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7" name="Line 166"/>
                        <wps:cNvCnPr>
                          <a:cxnSpLocks noChangeShapeType="1"/>
                        </wps:cNvCnPr>
                        <wps:spPr bwMode="auto">
                          <a:xfrm>
                            <a:off x="701580" y="1388195"/>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8" name="Line 168"/>
                        <wps:cNvCnPr>
                          <a:cxnSpLocks noChangeShapeType="1"/>
                        </wps:cNvCnPr>
                        <wps:spPr bwMode="auto">
                          <a:xfrm flipH="1">
                            <a:off x="687830" y="1277596"/>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9" name="Line 166"/>
                        <wps:cNvCnPr>
                          <a:cxnSpLocks noChangeShapeType="1"/>
                        </wps:cNvCnPr>
                        <wps:spPr bwMode="auto">
                          <a:xfrm>
                            <a:off x="701453" y="2241108"/>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 name="Line 168"/>
                        <wps:cNvCnPr>
                          <a:cxnSpLocks noChangeShapeType="1"/>
                        </wps:cNvCnPr>
                        <wps:spPr bwMode="auto">
                          <a:xfrm flipH="1">
                            <a:off x="687703" y="2130509"/>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 name="Line 166"/>
                        <wps:cNvCnPr>
                          <a:cxnSpLocks noChangeShapeType="1"/>
                        </wps:cNvCnPr>
                        <wps:spPr bwMode="auto">
                          <a:xfrm>
                            <a:off x="3796090" y="2867718"/>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5" name="Line 168"/>
                        <wps:cNvCnPr>
                          <a:cxnSpLocks noChangeShapeType="1"/>
                        </wps:cNvCnPr>
                        <wps:spPr bwMode="auto">
                          <a:xfrm flipH="1">
                            <a:off x="3796725" y="2997258"/>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9" name="Text Box 162"/>
                        <wps:cNvSpPr txBox="1">
                          <a:spLocks noChangeArrowheads="1"/>
                        </wps:cNvSpPr>
                        <wps:spPr bwMode="auto">
                          <a:xfrm>
                            <a:off x="3882570" y="1626527"/>
                            <a:ext cx="1235710" cy="257810"/>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D35E83B" w14:textId="6AFB4969" w:rsidR="00BD6716" w:rsidRDefault="00BD6716" w:rsidP="00452104">
                              <w:pPr>
                                <w:pStyle w:val="NormalWeb"/>
                                <w:spacing w:before="0"/>
                                <w:jc w:val="center"/>
                              </w:pPr>
                              <w:r>
                                <w:rPr>
                                  <w:sz w:val="22"/>
                                  <w:szCs w:val="22"/>
                                </w:rPr>
                                <w:t>RACP processes</w:t>
                              </w:r>
                            </w:p>
                            <w:p w14:paraId="581AEBC9" w14:textId="77777777" w:rsidR="00BD6716" w:rsidRDefault="00BD6716" w:rsidP="00452104">
                              <w:pPr>
                                <w:pStyle w:val="NormalWeb"/>
                              </w:pPr>
                              <w:r>
                                <w:t> </w:t>
                              </w:r>
                            </w:p>
                            <w:p w14:paraId="1BD45B62" w14:textId="77777777" w:rsidR="00BD6716" w:rsidRDefault="00BD6716" w:rsidP="00452104">
                              <w:pPr>
                                <w:pStyle w:val="NormalWeb"/>
                              </w:pPr>
                              <w:r>
                                <w:rPr>
                                  <w:sz w:val="22"/>
                                  <w:szCs w:val="22"/>
                                </w:rPr>
                                <w:t>Message 1</w:t>
                              </w:r>
                            </w:p>
                          </w:txbxContent>
                        </wps:txbx>
                        <wps:bodyPr rot="0" vert="horz" wrap="square" lIns="0" tIns="45720" rIns="0" bIns="0" anchor="t" anchorCtr="0" upright="1">
                          <a:noAutofit/>
                        </wps:bodyPr>
                      </wps:wsp>
                      <wps:wsp>
                        <wps:cNvPr id="330" name="Rectangle 330"/>
                        <wps:cNvSpPr/>
                        <wps:spPr>
                          <a:xfrm>
                            <a:off x="3882570" y="1884972"/>
                            <a:ext cx="1388110" cy="356235"/>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1B4D8C6E" w14:textId="77777777" w:rsidR="00BD6716" w:rsidRDefault="00BD6716" w:rsidP="00452104">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1" name="Line 166"/>
                        <wps:cNvCnPr>
                          <a:cxnSpLocks noChangeShapeType="1"/>
                        </wps:cNvCnPr>
                        <wps:spPr bwMode="auto">
                          <a:xfrm>
                            <a:off x="3805735" y="2127542"/>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Line 168"/>
                        <wps:cNvCnPr>
                          <a:cxnSpLocks noChangeShapeType="1"/>
                        </wps:cNvCnPr>
                        <wps:spPr bwMode="auto">
                          <a:xfrm flipH="1">
                            <a:off x="3791765" y="2016417"/>
                            <a:ext cx="17075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176" o:spid="_x0000_s1288" editas="canvas" style="width:468.25pt;height:302.4pt;mso-position-horizontal-relative:char;mso-position-vertical-relative:line" coordsize="59467,38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">
                <v:shape id="_x0000_s1289" type="#_x0000_t75" style="position:absolute;width:59467;height:38404;visibility:visible;mso-wrap-style:square">
                  <v:fill o:detectmouseclick="t"/>
                  <v:path o:connecttype="none"/>
                </v:shape>
                <v:shape id="Text Box 165" o:spid="_x0000_s1290" type="#_x0000_t202" style="position:absolute;left:26315;top:26594;width:10083;height:38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oYMUA&#10;AADcAAAADwAAAGRycy9kb3ducmV2LnhtbESPQWvCQBSE74X+h+UVeqsbI5QkdRURhBzaQ6Pi9ZF9&#10;TYLZt3F31fjvu4LgcZiZb5j5cjS9uJDznWUF00kCgri2uuNGwW67+chA+ICssbdMCm7kYbl4fZlj&#10;oe2Vf+lShUZECPsCFbQhDIWUvm7JoJ/YgTh6f9YZDFG6RmqH1wg3vUyT5FMa7DgutDjQuqX6WJ2N&#10;gp91XmVlenOHfFZuquw0td/ZXqn3t3H1BSLQGJ7hR7vUCmZ5Cvcz8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8uhgxQAAANwAAAAPAAAAAAAAAAAAAAAAAJgCAABkcnMv&#10;ZG93bnJldi54bWxQSwUGAAAAAAQABAD1AAAAigMAAAAA&#10;" fillcolor="white [3201]" stroked="f" strokeweight=".5pt">
                  <v:textbox>
                    <w:txbxContent>
                      <w:p w14:paraId="5F6AC8EE" w14:textId="77777777" w:rsidR="00BD6716" w:rsidRDefault="00BD6716" w:rsidP="00D40D8E">
                        <w:pPr>
                          <w:pStyle w:val="NormalWeb"/>
                          <w:spacing w:before="0"/>
                          <w:jc w:val="center"/>
                          <w:rPr>
                            <w:sz w:val="22"/>
                            <w:szCs w:val="22"/>
                          </w:rPr>
                        </w:pPr>
                        <w:r>
                          <w:rPr>
                            <w:sz w:val="22"/>
                            <w:szCs w:val="22"/>
                          </w:rPr>
                          <w:t>Non Persistent</w:t>
                        </w:r>
                      </w:p>
                      <w:p w14:paraId="252177C2" w14:textId="7099E317" w:rsidR="00BD6716" w:rsidRDefault="00BD6716" w:rsidP="00D40D8E">
                        <w:pPr>
                          <w:pStyle w:val="NormalWeb"/>
                          <w:spacing w:before="0"/>
                          <w:jc w:val="center"/>
                        </w:pPr>
                        <w:r>
                          <w:rPr>
                            <w:sz w:val="22"/>
                            <w:szCs w:val="22"/>
                          </w:rPr>
                          <w:t xml:space="preserve"> Data transfer</w:t>
                        </w:r>
                      </w:p>
                    </w:txbxContent>
                  </v:textbox>
                </v:shape>
                <v:shape id="Text Box 165" o:spid="_x0000_s1291" type="#_x0000_t202" style="position:absolute;left:26315;top:18593;width:10001;height:38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B2F8UA&#10;AADcAAAADwAAAGRycy9kb3ducmV2LnhtbESPQWvCQBSE7wX/w/IEb3UThZJEVxFByMEemlp6fWSf&#10;STD7Nu6uGv99t1DocZiZb5j1djS9uJPznWUF6TwBQVxb3XGj4PR5eM1A+ICssbdMCp7kYbuZvKyx&#10;0PbBH3SvQiMihH2BCtoQhkJKX7dk0M/tQBy9s3UGQ5SukdrhI8JNLxdJ8iYNdhwXWhxo31J9qW5G&#10;wfs+r7Jy8XTf+bI8VNk1tcfsS6nZdNytQAQaw3/4r11qBcs8hd8z8Qj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IHYXxQAAANwAAAAPAAAAAAAAAAAAAAAAAJgCAABkcnMv&#10;ZG93bnJldi54bWxQSwUGAAAAAAQABAD1AAAAigMAAAAA&#10;" fillcolor="white [3201]" stroked="f" strokeweight=".5pt">
                  <v:textbox>
                    <w:txbxContent>
                      <w:p w14:paraId="41CE59CC" w14:textId="725CB8E1" w:rsidR="00BD6716" w:rsidRDefault="00BD6716" w:rsidP="00D40D8E">
                        <w:pPr>
                          <w:pStyle w:val="NormalWeb"/>
                          <w:spacing w:before="0"/>
                          <w:jc w:val="center"/>
                          <w:rPr>
                            <w:sz w:val="22"/>
                            <w:szCs w:val="22"/>
                          </w:rPr>
                        </w:pPr>
                        <w:r>
                          <w:rPr>
                            <w:sz w:val="22"/>
                            <w:szCs w:val="22"/>
                          </w:rPr>
                          <w:t>Persistent data</w:t>
                        </w:r>
                      </w:p>
                      <w:p w14:paraId="73FAAA1B" w14:textId="144CED44" w:rsidR="00BD6716" w:rsidRDefault="00BD6716" w:rsidP="00D40D8E">
                        <w:pPr>
                          <w:pStyle w:val="NormalWeb"/>
                          <w:spacing w:before="0"/>
                          <w:jc w:val="center"/>
                        </w:pPr>
                        <w:proofErr w:type="gramStart"/>
                        <w:r>
                          <w:rPr>
                            <w:sz w:val="22"/>
                            <w:szCs w:val="22"/>
                          </w:rPr>
                          <w:t>transfer</w:t>
                        </w:r>
                        <w:proofErr w:type="gramEnd"/>
                      </w:p>
                    </w:txbxContent>
                  </v:textbox>
                </v:shape>
                <v:shape id="Text Box 165" o:spid="_x0000_s1292" type="#_x0000_t202" style="position:absolute;left:26315;top:11772;width:9734;height:29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zTjMEA&#10;AADcAAAADwAAAGRycy9kb3ducmV2LnhtbERPTYvCMBC9L/gfwgje1lQFaatRRBB6WA9bd/E6NGNb&#10;bCY1yWr995uD4PHxvtfbwXTiTs63lhXMpgkI4srqlmsFP6fDZwrCB2SNnWVS8CQP283oY425tg/+&#10;pnsZahFD2OeooAmhz6X0VUMG/dT2xJG7WGcwROhqqR0+Yrjp5DxJltJgy7GhwZ72DVXX8s8oOO6z&#10;Mi3mT3fOFsWhTG8z+5X+KjUZD7sViEBDeItf7kIrWGRxfjwTj4D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s04zBAAAA3AAAAA8AAAAAAAAAAAAAAAAAmAIAAGRycy9kb3du&#10;cmV2LnhtbFBLBQYAAAAABAAEAPUAAACGAwAAAAA=&#10;" fillcolor="white [3201]" stroked="f" strokeweight=".5pt">
                  <v:textbox>
                    <w:txbxContent>
                      <w:p w14:paraId="4F3DD963" w14:textId="5CA38F09" w:rsidR="00BD6716" w:rsidRPr="004C01D1" w:rsidRDefault="00BD6716" w:rsidP="004C01D1">
                        <w:pPr>
                          <w:pStyle w:val="NormalWeb"/>
                          <w:spacing w:before="0"/>
                          <w:jc w:val="center"/>
                          <w:rPr>
                            <w:sz w:val="22"/>
                            <w:szCs w:val="22"/>
                          </w:rPr>
                        </w:pPr>
                        <w:r w:rsidRPr="004C01D1">
                          <w:rPr>
                            <w:sz w:val="22"/>
                            <w:szCs w:val="22"/>
                          </w:rPr>
                          <w:t>Configuration</w:t>
                        </w:r>
                      </w:p>
                    </w:txbxContent>
                  </v:textbox>
                </v:shape>
                <v:shape id="Text Box 160" o:spid="_x0000_s1293" type="#_x0000_t202" style="position:absolute;left:1111;top:1626;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14:paraId="585376FB" w14:textId="77777777" w:rsidR="00BD6716" w:rsidRPr="00D43E51" w:rsidRDefault="00BD6716" w:rsidP="003A38BB">
                        <w:pPr>
                          <w:spacing w:before="0"/>
                          <w:jc w:val="center"/>
                          <w:rPr>
                            <w:sz w:val="22"/>
                            <w:szCs w:val="22"/>
                          </w:rPr>
                        </w:pPr>
                        <w:r w:rsidRPr="00D43E51">
                          <w:rPr>
                            <w:sz w:val="22"/>
                            <w:szCs w:val="22"/>
                          </w:rPr>
                          <w:t>Device Observation Source</w:t>
                        </w:r>
                      </w:p>
                      <w:p w14:paraId="15087253" w14:textId="77777777" w:rsidR="00BD6716" w:rsidRPr="00D43E51" w:rsidRDefault="00BD6716" w:rsidP="003A38BB">
                        <w:pPr>
                          <w:rPr>
                            <w:sz w:val="22"/>
                            <w:szCs w:val="22"/>
                          </w:rPr>
                        </w:pPr>
                      </w:p>
                      <w:p w14:paraId="0016864A" w14:textId="77777777" w:rsidR="00BD6716" w:rsidRPr="007C1AAC" w:rsidRDefault="00BD6716" w:rsidP="003A38BB">
                        <w:pPr>
                          <w:jc w:val="center"/>
                          <w:rPr>
                            <w:sz w:val="22"/>
                            <w:szCs w:val="22"/>
                          </w:rPr>
                        </w:pPr>
                        <w:r w:rsidRPr="007C1AAC">
                          <w:rPr>
                            <w:sz w:val="22"/>
                            <w:szCs w:val="22"/>
                          </w:rPr>
                          <w:t>A</w:t>
                        </w:r>
                        <w:r>
                          <w:rPr>
                            <w:sz w:val="22"/>
                            <w:szCs w:val="22"/>
                          </w:rPr>
                          <w:t>ctor A</w:t>
                        </w:r>
                      </w:p>
                    </w:txbxContent>
                  </v:textbox>
                </v:shape>
                <v:line id="Line 161" o:spid="_x0000_s1294" style="position:absolute;visibility:visible;mso-wrap-style:square" from="5683,6973" to="5758,33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E2cMAAADbAAAADwAAAGRycy9kb3ducmV2LnhtbESPTW/CMAyG75P4D5GRuI0UDtNWCAgh&#10;IXFgTAPE2WpMW2ickoTS/fv5MGk3W34/Hs+XvWtURyHWng1Mxhko4sLbmksDp+Pm9R1UTMgWG89k&#10;4IciLBeDlznm1j/5m7pDKpWEcMzRQJVSm2sdi4ocxrFvieV28cFhkjWU2gZ8Srhr9DTL3rTDmqWh&#10;wpbWFRW3w8NJb1Huwv18vfXby+duc+fuY3/8MmY07FczUIn69C/+c2+t4Au9/CID6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fhNnDAAAA2wAAAA8AAAAAAAAAAAAA&#10;AAAAoQIAAGRycy9kb3ducmV2LnhtbFBLBQYAAAAABAAEAPkAAACRAwAAAAA=&#10;">
                  <v:stroke dashstyle="dash"/>
                </v:line>
                <v:shape id="Text Box 162" o:spid="_x0000_s1295" type="#_x0000_t202" style="position:absolute;left:7781;top:8964;width:12606;height: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DuBMAA&#10;AADbAAAADwAAAGRycy9kb3ducmV2LnhtbERPzWrDMAy+D/oORoXdVic5jJLVLWUw2KUbS/sAaqwl&#10;oZGc2m6Svf08GPSmj+9Xm93MvRrJh86JgXyVgSKpne2kMXA6vj2tQYWIYrF3QgZ+KMBuu3jYYGnd&#10;JF80VrFRKURCiQbaGIdS61C3xBhWbiBJ3LfzjDFB32jrcUrh3Osiy541YyepocWBXluqL9WNDdyK&#10;j+yah8PoizMfcKr4+mnZmMflvH8BFWmOd/G/+92m+Tn8/ZIO0N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BDuBMAAAADbAAAADwAAAAAAAAAAAAAAAACYAgAAZHJzL2Rvd25y&#10;ZXYueG1sUEsFBgAAAAAEAAQA9QAAAIUDAAAAAA==&#10;" filled="f" strokeweight="1.25pt">
                  <v:textbox inset="0,,0,0">
                    <w:txbxContent>
                      <w:p w14:paraId="27441401" w14:textId="23A6BE2E" w:rsidR="00BD6716" w:rsidRPr="00B5468C" w:rsidRDefault="00BD6716" w:rsidP="003A38BB">
                        <w:pPr>
                          <w:spacing w:before="0"/>
                          <w:jc w:val="center"/>
                          <w:rPr>
                            <w:sz w:val="18"/>
                            <w:szCs w:val="18"/>
                          </w:rPr>
                        </w:pPr>
                        <w:r>
                          <w:rPr>
                            <w:sz w:val="18"/>
                            <w:szCs w:val="18"/>
                          </w:rPr>
                          <w:t>Associate and Configure</w:t>
                        </w:r>
                      </w:p>
                      <w:p w14:paraId="79C02195" w14:textId="77777777" w:rsidR="00BD6716" w:rsidRDefault="00BD6716" w:rsidP="003A38BB"/>
                      <w:p w14:paraId="5AD54C4F" w14:textId="77777777" w:rsidR="00BD6716" w:rsidRPr="007C1AAC" w:rsidRDefault="00BD6716" w:rsidP="003A38BB">
                        <w:pPr>
                          <w:rPr>
                            <w:sz w:val="22"/>
                            <w:szCs w:val="22"/>
                          </w:rPr>
                        </w:pPr>
                        <w:r>
                          <w:rPr>
                            <w:sz w:val="22"/>
                            <w:szCs w:val="22"/>
                          </w:rPr>
                          <w:t xml:space="preserve">Message </w:t>
                        </w:r>
                        <w:r w:rsidRPr="007C1AAC">
                          <w:rPr>
                            <w:sz w:val="22"/>
                            <w:szCs w:val="22"/>
                          </w:rPr>
                          <w:t>1</w:t>
                        </w:r>
                      </w:p>
                    </w:txbxContent>
                  </v:textbox>
                </v:shape>
                <v:line id="Line 163" o:spid="_x0000_s1296" style="position:absolute;visibility:visible;mso-wrap-style:square" from="25166,6186" to="25166,33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yrxMEAAADbAAAADwAAAGRycy9kb3ducmV2LnhtbERPTWvCQBC9F/wPywje6sYipaauUgTB&#10;g1aq0vOQHZPU7Gzc3cb4751DocfH+54ve9eojkKsPRuYjDNQxIW3NZcGTsf18xuomJAtNp7JwJ0i&#10;LBeDpznm1t/4i7pDKpWEcMzRQJVSm2sdi4ocxrFviYU7++AwCQyltgFvEu4a/ZJlr9phzdJQYUur&#10;iorL4ddJb1Fuw/X759Jvzrvt+srd7PO4N2Y07D/eQSXq07/4z72xBqayXr7ID9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LKvEwQAAANsAAAAPAAAAAAAAAAAAAAAA&#10;AKECAABkcnMvZG93bnJldi54bWxQSwUGAAAAAAQABAD5AAAAjwMAAAAA&#10;">
                  <v:stroke dashstyle="dash"/>
                </v:line>
                <v:rect id="Rectangle 164" o:spid="_x0000_s1297" style="position:absolute;left:5034;top:8034;width:1696;height:25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rect id="Rectangle 165" o:spid="_x0000_s1298" style="position:absolute;left:24102;top:8033;width:2038;height:25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shape id="Text Box 167" o:spid="_x0000_s1299" type="#_x0000_t202" style="position:absolute;left:20554;top:2039;width:9144;height:4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3+MIA&#10;AADbAAAADwAAAGRycy9kb3ducmV2LnhtbESP3YrCMBSE7wXfIRxhb8Smin/bNYourHhb9QFOm2Nb&#10;bE5KE219+42wsJfDzHzDbHa9qcWTWldZVjCNYhDEudUVFwqul5/JGoTzyBpry6TgRQ522+Fgg4m2&#10;Haf0PPtCBAi7BBWU3jeJlC4vyaCLbEMcvJttDfog20LqFrsAN7WcxfFSGqw4LJTY0HdJ+f38MApu&#10;p268+Oyyo7+u0vnygNUqsy+lPkb9/guEp97/h//aJ61gvoD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Xf4wgAAANsAAAAPAAAAAAAAAAAAAAAAAJgCAABkcnMvZG93&#10;bnJldi54bWxQSwUGAAAAAAQABAD1AAAAhwMAAAAA&#10;" stroked="f">
                  <v:textbox>
                    <w:txbxContent>
                      <w:p w14:paraId="1F5A72F1" w14:textId="77777777" w:rsidR="00BD6716" w:rsidRPr="00D43E51" w:rsidRDefault="00BD6716" w:rsidP="003A38BB">
                        <w:pPr>
                          <w:spacing w:before="0"/>
                          <w:jc w:val="center"/>
                          <w:rPr>
                            <w:sz w:val="22"/>
                            <w:szCs w:val="22"/>
                          </w:rPr>
                        </w:pPr>
                        <w:r w:rsidRPr="00D43E51">
                          <w:rPr>
                            <w:sz w:val="22"/>
                            <w:szCs w:val="22"/>
                          </w:rPr>
                          <w:t>Sensor Data Consumer</w:t>
                        </w:r>
                      </w:p>
                    </w:txbxContent>
                  </v:textbox>
                </v:shape>
                <v:rect id="Rectangle 46" o:spid="_x0000_s1300" style="position:absolute;left:7779;top:11550;width:13891;height:3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s+MIA&#10;AADbAAAADwAAAGRycy9kb3ducmV2LnhtbESPQWvCQBSE7wX/w/IKvdVN0xIkukoRBKknY/D8yD43&#10;odm3IbvG9d93hYLHYWa+YVabaHsx0eg7xwo+5hkI4sbpjo2C+rR7X4DwAVlj75gU3MnDZj17WWGp&#10;3Y2PNFXBiARhX6KCNoShlNI3LVn0czcQJ+/iRoshydFIPeItwW0v8ywrpMWO00KLA21ban6rq1Vw&#10;Xhy1qeNPZQ+f1+0lL7yNwSv19hq/lyACxfAM/7f3WsFXAY8v6Q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q2z4wgAAANsAAAAPAAAAAAAAAAAAAAAAAJgCAABkcnMvZG93&#10;bnJldi54bWxQSwUGAAAAAAQABAD1AAAAhwMAAAAA&#10;" filled="f" strokecolor="black [3213]" strokeweight=".5pt"/>
                <v:shape id="Text Box 162" o:spid="_x0000_s1301" type="#_x0000_t202" style="position:absolute;left:7784;top:17401;width:12359;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b89sIA&#10;AADbAAAADwAAAGRycy9kb3ducmV2LnhtbESPUUvDQBCE3wX/w7GCb+bSIFVir0UEwZdamvoD1tya&#10;BLN76d01if++Vyj4OMzMN8xqM3OvRvKhc2JgkeWgSGpnO2kMfB3eH55BhYhisXdCBv4owGZ9e7PC&#10;0rpJ9jRWsVEJIqFEA22MQ6l1qFtiDJkbSJL34zxjTNI32nqcEpx7XeT5UjN2khZaHOitpfq3OrGB&#10;U/GZHxdhO/rim7c4VXzcWTbm/m5+fQEVaY7/4Wv7wxp4fILLl/QD9PoM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Bvz2wgAAANsAAAAPAAAAAAAAAAAAAAAAAJgCAABkcnMvZG93&#10;bnJldi54bWxQSwUGAAAAAAQABAD1AAAAhwMAAAAA&#10;" filled="f" strokeweight="1.25pt">
                  <v:textbox inset="0,,0,0">
                    <w:txbxContent>
                      <w:p w14:paraId="2D3C8A5F" w14:textId="6EF6E9D0" w:rsidR="00BD6716" w:rsidRDefault="00BD6716" w:rsidP="003A38BB">
                        <w:pPr>
                          <w:pStyle w:val="NormalWeb"/>
                          <w:spacing w:before="0"/>
                          <w:jc w:val="center"/>
                        </w:pPr>
                        <w:r>
                          <w:rPr>
                            <w:sz w:val="22"/>
                            <w:szCs w:val="22"/>
                          </w:rPr>
                          <w:t>PM Store actions</w:t>
                        </w:r>
                      </w:p>
                      <w:p w14:paraId="069529F8" w14:textId="77777777" w:rsidR="00BD6716" w:rsidRDefault="00BD6716" w:rsidP="003A38BB">
                        <w:pPr>
                          <w:pStyle w:val="NormalWeb"/>
                        </w:pPr>
                        <w:r>
                          <w:t> </w:t>
                        </w:r>
                      </w:p>
                      <w:p w14:paraId="2377BF33" w14:textId="77777777" w:rsidR="00BD6716" w:rsidRDefault="00BD6716" w:rsidP="003A38BB">
                        <w:pPr>
                          <w:pStyle w:val="NormalWeb"/>
                        </w:pPr>
                        <w:r>
                          <w:rPr>
                            <w:sz w:val="22"/>
                            <w:szCs w:val="22"/>
                          </w:rPr>
                          <w:t>Message 1</w:t>
                        </w:r>
                      </w:p>
                    </w:txbxContent>
                  </v:textbox>
                </v:shape>
                <v:rect id="Rectangle 48" o:spid="_x0000_s1302" style="position:absolute;left:7785;top:19991;width:13887;height:3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thLsIA&#10;AADbAAAADwAAAGRycy9kb3ducmV2LnhtbERPu27CMBTdK/EP1kXqVhyqkKKAQfSBhNSFAgNsV/Yl&#10;iYivU9uF8Pf1UKnj0XnPl71txZV8aBwrGI8yEMTamYYrBYf9+mkKIkRkg61jUnCnAMvF4GGOpXE3&#10;/qLrLlYihXAoUUEdY1dKGXRNFsPIdcSJOztvMSboK2k83lK4beVzlhXSYsOpocaO3mrSl92PVfAy&#10;KV5drnP/8V3I7vx52h71+0qpx2G/moGI1Md/8Z97YxTkaWz6kn6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K2EuwgAAANsAAAAPAAAAAAAAAAAAAAAAAJgCAABkcnMvZG93&#10;bnJldi54bWxQSwUGAAAAAAQABAD1AAAAhwMAAAAA&#10;" filled="f" strokecolor="windowText" strokeweight=".5pt">
                  <v:textbox>
                    <w:txbxContent>
                      <w:p w14:paraId="3C0F7E6D" w14:textId="77777777" w:rsidR="00BD6716" w:rsidRDefault="00BD6716" w:rsidP="003A38BB"/>
                    </w:txbxContent>
                  </v:textbox>
                </v:rect>
                <v:shape id="Text Box 162" o:spid="_x0000_s1303" type="#_x0000_t202" style="position:absolute;left:7783;top:26057;width:11927;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XNH8IA&#10;AADbAAAADwAAAGRycy9kb3ducmV2LnhtbESPUUvDQBCE3wX/w7GCb+bSIEVjr0UEwZdamvoD1tya&#10;BLN76d01if++Vyj4OMzMN8xqM3OvRvKhc2JgkeWgSGpnO2kMfB3eH55AhYhisXdCBv4owGZ9e7PC&#10;0rpJ9jRWsVEJIqFEA22MQ6l1qFtiDJkbSJL34zxjTNI32nqcEpx7XeT5UjN2khZaHOitpfq3OrGB&#10;U/GZHxdhO/rim7c4VXzcWTbm/m5+fQEVaY7/4Wv7wxp4fIbLl/QD9PoM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1c0fwgAAANsAAAAPAAAAAAAAAAAAAAAAAJgCAABkcnMvZG93&#10;bnJldi54bWxQSwUGAAAAAAQABAD1AAAAhwMAAAAA&#10;" filled="f" strokeweight="1.25pt">
                  <v:textbox inset="0,,0,0">
                    <w:txbxContent>
                      <w:p w14:paraId="655D0A49" w14:textId="18BB03AA" w:rsidR="00BD6716" w:rsidRDefault="00BD6716" w:rsidP="003A38BB">
                        <w:pPr>
                          <w:pStyle w:val="NormalWeb"/>
                          <w:spacing w:before="0"/>
                          <w:jc w:val="center"/>
                        </w:pPr>
                        <w:r>
                          <w:rPr>
                            <w:sz w:val="22"/>
                            <w:szCs w:val="22"/>
                          </w:rPr>
                          <w:t>Scan Event Report</w:t>
                        </w:r>
                      </w:p>
                      <w:p w14:paraId="3D608B61" w14:textId="77777777" w:rsidR="00BD6716" w:rsidRDefault="00BD6716" w:rsidP="003A38BB">
                        <w:pPr>
                          <w:pStyle w:val="NormalWeb"/>
                        </w:pPr>
                        <w:r>
                          <w:t> </w:t>
                        </w:r>
                      </w:p>
                      <w:p w14:paraId="3BCFE18E" w14:textId="77777777" w:rsidR="00BD6716" w:rsidRDefault="00BD6716" w:rsidP="003A38BB">
                        <w:pPr>
                          <w:pStyle w:val="NormalWeb"/>
                        </w:pPr>
                        <w:r>
                          <w:rPr>
                            <w:sz w:val="22"/>
                            <w:szCs w:val="22"/>
                          </w:rPr>
                          <w:t>Message 1</w:t>
                        </w:r>
                      </w:p>
                    </w:txbxContent>
                  </v:textbox>
                </v:shape>
                <v:line id="Line 166" o:spid="_x0000_s1304" style="position:absolute;visibility:visible;mso-wrap-style:square" from="6845,29784" to="23933,29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Ox/MEAAADbAAAADwAAAGRycy9kb3ducmV2LnhtbERPz2vCMBS+C/4P4Qm72dTB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07H8wQAAANsAAAAPAAAAAAAAAAAAAAAA&#10;AKECAABkcnMvZG93bnJldi54bWxQSwUGAAAAAAQABAD5AAAAjwMAAAAA&#10;">
                  <v:stroke endarrow="block"/>
                </v:line>
                <v:line id="Line 168" o:spid="_x0000_s1305" style="position:absolute;flip:x;visibility:visible;mso-wrap-style:square" from="6851,31079" to="23933,31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mUKcQAAADbAAAADwAAAGRycy9kb3ducmV2LnhtbESPQWvCQBCF70L/wzIFL0E3Viw1dZW2&#10;KhSkh0YPPQ7ZaRKanQ3ZUeO/dwuCx8eb9715i1XvGnWiLtSeDUzGKSjiwtuaSwOH/Xb0AioIssXG&#10;Mxm4UIDV8mGwwMz6M3/TKZdSRQiHDA1UIm2mdSgqchjGviWO3q/vHEqUXalth+cId41+StNn7bDm&#10;2FBhSx8VFX/50cU3tl+8nk6Td6eTZE6bH9mlWowZPvZvr6CEerkf39Kf1sBsAv9bIgD08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OZQpxAAAANsAAAAPAAAAAAAAAAAA&#10;AAAAAKECAABkcnMvZG93bnJldi54bWxQSwUGAAAAAAQABAD5AAAAkgMAAAAA&#10;">
                  <v:stroke endarrow="block"/>
                </v:line>
                <v:rect id="Rectangle 52" o:spid="_x0000_s1306" style="position:absolute;left:7785;top:28653;width:13887;height:3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rAGcUA&#10;AADbAAAADwAAAGRycy9kb3ducmV2LnhtbESPQWsCMRSE7wX/Q3iF3mq2oqtsjaKtgtBLqx709kie&#10;u0s3L9sk6vrvTaHQ4zAz3zDTeWcbcSEfascKXvoZCGLtTM2lgv1u/TwBESKywcYxKbhRgPms9zDF&#10;wrgrf9FlG0uRIBwKVFDF2BZSBl2RxdB3LXHyTs5bjEn6UhqP1wS3jRxkWS4t1pwWKmzprSL9vT1b&#10;BeNRvnRDPfSrn1y2p4/j50G/L5R6euwWryAidfE//NfeGAWjAfx+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GsAZxQAAANsAAAAPAAAAAAAAAAAAAAAAAJgCAABkcnMv&#10;ZG93bnJldi54bWxQSwUGAAAAAAQABAD1AAAAigMAAAAA&#10;" filled="f" strokecolor="windowText" strokeweight=".5pt">
                  <v:textbox>
                    <w:txbxContent>
                      <w:p w14:paraId="52F4ED57" w14:textId="77777777" w:rsidR="00BD6716" w:rsidRDefault="00BD6716" w:rsidP="003A38BB"/>
                    </w:txbxContent>
                  </v:textbox>
                </v:rect>
                <v:shape id="Text Box 160" o:spid="_x0000_s1307" type="#_x0000_t202" style="position:absolute;left:32293;top:1277;width:9137;height:5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UsQA&#10;AADbAAAADwAAAGRycy9kb3ducmV2LnhtbESP0WqDQBRE3wP9h+UW+hLqmhJNa7NKGkjxNWk+4Ore&#10;qNS9K+42mr/PFgp9HGbmDLMtZtOLK42us6xgFcUgiGurO24UnL8Oz68gnEfW2FsmBTdyUOQPiy1m&#10;2k58pOvJNyJA2GWooPV+yKR0dUsGXWQH4uBd7GjQBzk2Uo84Bbjp5Uscp9Jgx2GhxYH2LdXfpx+j&#10;4FJOy+Rtqj79eXNcpx/YbSp7U+rpcd69g/A0+//wX7vUCpIUfr+EHy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uf1LEAAAA2wAAAA8AAAAAAAAAAAAAAAAAmAIAAGRycy9k&#10;b3ducmV2LnhtbFBLBQYAAAAABAAEAPUAAACJAwAAAAA=&#10;" stroked="f">
                  <v:textbox>
                    <w:txbxContent>
                      <w:p w14:paraId="171C0972" w14:textId="77777777" w:rsidR="00BD6716" w:rsidRPr="00D43E51" w:rsidRDefault="00BD6716" w:rsidP="003A38BB">
                        <w:pPr>
                          <w:pStyle w:val="NormalWeb"/>
                          <w:spacing w:before="0"/>
                          <w:jc w:val="center"/>
                          <w:rPr>
                            <w:sz w:val="22"/>
                            <w:szCs w:val="22"/>
                          </w:rPr>
                        </w:pPr>
                        <w:r w:rsidRPr="00D43E51">
                          <w:rPr>
                            <w:sz w:val="22"/>
                            <w:szCs w:val="22"/>
                          </w:rPr>
                          <w:t>Device Observation Source</w:t>
                        </w:r>
                      </w:p>
                      <w:p w14:paraId="29A31D2D" w14:textId="77777777" w:rsidR="00BD6716" w:rsidRDefault="00BD6716" w:rsidP="003A38BB">
                        <w:pPr>
                          <w:pStyle w:val="NormalWeb"/>
                        </w:pPr>
                        <w:r>
                          <w:t> </w:t>
                        </w:r>
                      </w:p>
                      <w:p w14:paraId="71A31B1D" w14:textId="77777777" w:rsidR="00BD6716" w:rsidRDefault="00BD6716" w:rsidP="003A38BB">
                        <w:pPr>
                          <w:pStyle w:val="NormalWeb"/>
                          <w:jc w:val="center"/>
                        </w:pPr>
                        <w:r>
                          <w:rPr>
                            <w:sz w:val="22"/>
                            <w:szCs w:val="22"/>
                          </w:rPr>
                          <w:t>Actor A</w:t>
                        </w:r>
                      </w:p>
                    </w:txbxContent>
                  </v:textbox>
                </v:shape>
                <v:line id="Line 161" o:spid="_x0000_s1308" style="position:absolute;visibility:visible;mso-wrap-style:square" from="36980,6552" to="36982,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ylbcQAAADbAAAADwAAAGRycy9kb3ducmV2LnhtbESPS2sCMRSF90L/Q7iF7mqmhaodJ0op&#10;CC584FhcXyZ3HnVyMybpOP33jVBweTiPj5MtB9OKnpxvLCt4GScgiAurG64UfB1XzzMQPiBrbC2T&#10;gl/ysFw8jDJMtb3ygfo8VCKOsE9RQR1Cl0rpi5oM+rHtiKNXWmcwROkqqR1e47hp5WuSTKTBhiOh&#10;xo4+ayrO+Y+J3KLauMvp+zysy+1mdeH+fXfcK/X0OHzMQQQawj38315rBW9TuH2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KVtxAAAANsAAAAPAAAAAAAAAAAA&#10;AAAAAKECAABkcnMvZG93bnJldi54bWxQSwUGAAAAAAQABAD5AAAAkgMAAAAA&#10;">
                  <v:stroke dashstyle="dash"/>
                </v:line>
                <v:shape id="Text Box 162" o:spid="_x0000_s1309" type="#_x0000_t202" style="position:absolute;left:38891;top:8754;width:12293;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D+Wb8A&#10;AADbAAAADwAAAGRycy9kb3ducmV2LnhtbERPzWrCQBC+F/oOyxS81Y0BS0ldRYRCLyqNPsA0O01C&#10;M7Nxd03i27uHgseP73+1mbhTA/nQOjGwmGegSCpnW6kNnE+fr++gQkSx2DkhAzcKsFk/P62wsG6U&#10;bxrKWKsUIqFAA02MfaF1qBpiDHPXkyTu13nGmKCvtfU4pnDudJ5lb5qxldTQYE+7hqq/8soGrvkh&#10;uyzCfvD5D+9xLPlytGzM7GXafoCKNMWH+N/9ZQ0s09j0Jf0Avb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QP5ZvwAAANsAAAAPAAAAAAAAAAAAAAAAAJgCAABkcnMvZG93bnJl&#10;di54bWxQSwUGAAAAAAQABAD1AAAAhAMAAAAA&#10;" filled="f" strokeweight="1.25pt">
                  <v:textbox inset="0,,0,0">
                    <w:txbxContent>
                      <w:p w14:paraId="4CF28A7E" w14:textId="11D19740" w:rsidR="00BD6716" w:rsidRPr="003A38BB" w:rsidRDefault="00BD6716" w:rsidP="003A38BB">
                        <w:pPr>
                          <w:pStyle w:val="NormalWeb"/>
                          <w:spacing w:before="0"/>
                          <w:jc w:val="center"/>
                          <w:rPr>
                            <w:sz w:val="18"/>
                            <w:szCs w:val="18"/>
                          </w:rPr>
                        </w:pPr>
                        <w:r w:rsidRPr="003A38BB">
                          <w:rPr>
                            <w:sz w:val="18"/>
                            <w:szCs w:val="18"/>
                          </w:rPr>
                          <w:t>Configure and initialize</w:t>
                        </w:r>
                      </w:p>
                      <w:p w14:paraId="0FB7E0FD" w14:textId="77777777" w:rsidR="00BD6716" w:rsidRPr="003A38BB" w:rsidRDefault="00BD6716" w:rsidP="003A38BB">
                        <w:pPr>
                          <w:pStyle w:val="NormalWeb"/>
                          <w:rPr>
                            <w:sz w:val="18"/>
                            <w:szCs w:val="18"/>
                          </w:rPr>
                        </w:pPr>
                        <w:r w:rsidRPr="003A38BB">
                          <w:rPr>
                            <w:sz w:val="18"/>
                            <w:szCs w:val="18"/>
                          </w:rPr>
                          <w:t> </w:t>
                        </w:r>
                      </w:p>
                      <w:p w14:paraId="1C3EFBE4" w14:textId="77777777" w:rsidR="00BD6716" w:rsidRDefault="00BD6716" w:rsidP="003A38BB">
                        <w:pPr>
                          <w:pStyle w:val="NormalWeb"/>
                        </w:pPr>
                        <w:r>
                          <w:rPr>
                            <w:sz w:val="22"/>
                            <w:szCs w:val="22"/>
                          </w:rPr>
                          <w:t>Message 1</w:t>
                        </w:r>
                      </w:p>
                    </w:txbxContent>
                  </v:textbox>
                </v:shape>
                <v:line id="Line 163" o:spid="_x0000_s1310" style="position:absolute;visibility:visible;mso-wrap-style:square" from="56227,6552" to="56227,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UhMIAAADbAAAADwAAAGRycy9kb3ducmV2LnhtbESPS4vCMBSF98L8h3AH3Gk6gqIdo8iA&#10;4MJRfDDrS3Ntq81NTWLt/HsjCC4P5/FxpvPWVKIh50vLCr76CQjizOqScwXHw7I3BuEDssbKMin4&#10;Jw/z2Udniqm2d95Rsw+5iCPsU1RQhFCnUvqsIIO+b2vi6J2sMxiidLnUDu9x3FRykCQjabDkSCiw&#10;pp+Cssv+ZiI3y9fu+ne+tKvT73p55WayOWyV6n62i28QgdrwDr/aK61gOIHnl/gD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M+UhMIAAADbAAAADwAAAAAAAAAAAAAA&#10;AAChAgAAZHJzL2Rvd25yZXYueG1sUEsFBgAAAAAEAAQA+QAAAJADAAAAAA==&#10;">
                  <v:stroke dashstyle="dash"/>
                </v:line>
                <v:rect id="Rectangle 60" o:spid="_x0000_s1311" style="position:absolute;left:36139;top:7689;width:1689;height:25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k+48EA&#10;AADbAAAADwAAAGRycy9kb3ducmV2LnhtbERPu27CMBTdK/UfrFupW3FKJVQCTlQVgeiYx8J2iS9J&#10;aHwd2QZCv74eKnU8Ou91PplBXMn53rKC11kCgrixuudWQV1tX95B+ICscbBMCu7kIc8eH9aYanvj&#10;gq5laEUMYZ+igi6EMZXSNx0Z9DM7EkfuZJ3BEKFrpXZ4i+FmkPMkWUiDPceGDkf67Kj5Li9GwbGf&#10;1/hTVLvELLdv4WuqzpfDRqnnp+ljBSLQFP7Ff+69VrCI6+O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pPuPBAAAA2wAAAA8AAAAAAAAAAAAAAAAAmAIAAGRycy9kb3du&#10;cmV2LnhtbFBLBQYAAAAABAAEAPUAAACGAwAAAAA=&#10;">
                  <v:textbox>
                    <w:txbxContent>
                      <w:p w14:paraId="62B850CA" w14:textId="77777777" w:rsidR="00BD6716" w:rsidRDefault="00BD6716" w:rsidP="003A38BB"/>
                    </w:txbxContent>
                  </v:textbox>
                </v:rect>
                <v:rect id="Rectangle 61" o:spid="_x0000_s1312" style="position:absolute;left:55205;top:7614;width:2032;height:25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WbeMQA&#10;AADbAAAADwAAAGRycy9kb3ducmV2LnhtbESPQWvCQBSE74X+h+UJvdVNUpA2zSZIJaJHjRdvz+xr&#10;kjb7NmRXjf76bqHQ4zAz3zBZMZleXGh0nWUF8TwCQVxb3XGj4FCVz68gnEfW2FsmBTdyUOSPDxmm&#10;2l55R5e9b0SAsEtRQev9kErp6pYMurkdiIP3aUeDPsixkXrEa4CbXiZRtJAGOw4LLQ700VL9vT8b&#10;BacuOeB9V60j81a++O1UfZ2PK6WeZtPyHYSnyf+H/9obrWARw++X8A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lm3jEAAAA2wAAAA8AAAAAAAAAAAAAAAAAmAIAAGRycy9k&#10;b3ducmV2LnhtbFBLBQYAAAAABAAEAPUAAACJAwAAAAA=&#10;">
                  <v:textbox>
                    <w:txbxContent>
                      <w:p w14:paraId="29032E25" w14:textId="77777777" w:rsidR="00BD6716" w:rsidRDefault="00BD6716" w:rsidP="003A38BB"/>
                    </w:txbxContent>
                  </v:textbox>
                </v:rect>
                <v:line id="Line 166" o:spid="_x0000_s1313" style="position:absolute;visibility:visible;mso-wrap-style:square" from="37962,13639" to="55049,13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FArcQAAADbAAAADwAAAGRycy9kb3ducmV2LnhtbESPT2sCMRTE74LfITyhN83qQetqFHER&#10;eqgF/9Dz6+a5Wdy8LJt0Tb99IxR6HGbmN8x6G20jeup87VjBdJKBIC6drrlScL0cxq8gfEDW2Dgm&#10;BT/kYbsZDtaYa/fgE/XnUIkEYZ+jAhNCm0vpS0MW/cS1xMm7uc5iSLKrpO7wkeC2kbMsm0uLNacF&#10;gy3tDZX387dVsDDFSS5k8X75KPp6uozH+Pm1VOplFHcrEIFi+A//td+0gvkMnl/S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IUCtxAAAANsAAAAPAAAAAAAAAAAA&#10;AAAAAKECAABkcnMvZG93bnJldi54bWxQSwUGAAAAAAQABAD5AAAAkgMAAAAA&#10;">
                  <v:stroke endarrow="block"/>
                </v:line>
                <v:shape id="Text Box 167" o:spid="_x0000_s1314" type="#_x0000_t202" style="position:absolute;left:50601;top:1695;width:8733;height:4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UWd8IA&#10;AADbAAAADwAAAGRycy9kb3ducmV2LnhtbESP3YrCMBSE7xd8h3AEbxZN/au7XaOooHjrzwMcm2Nb&#10;tjkpTbT17Y0geDnMzDfMfNmaUtypdoVlBcNBBII4tbrgTMH5tO3/gHAeWWNpmRQ8yMFy0fmaY6Jt&#10;wwe6H30mAoRdggpy76tESpfmZNANbEUcvKutDfog60zqGpsAN6UcRVEsDRYcFnKsaJNT+n+8GQXX&#10;ffM9/W0uO3+eHSbxGovZxT6U6nXb1R8IT63/hN/tvVYQj+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tRZ3wgAAANsAAAAPAAAAAAAAAAAAAAAAAJgCAABkcnMvZG93&#10;bnJldi54bWxQSwUGAAAAAAQABAD1AAAAhwMAAAAA&#10;" stroked="f">
                  <v:textbox>
                    <w:txbxContent>
                      <w:p w14:paraId="06AA33D4" w14:textId="77777777" w:rsidR="00BD6716" w:rsidRPr="00D43E51" w:rsidRDefault="00BD6716" w:rsidP="003A38BB">
                        <w:pPr>
                          <w:pStyle w:val="NormalWeb"/>
                          <w:spacing w:before="0"/>
                          <w:jc w:val="center"/>
                          <w:rPr>
                            <w:sz w:val="22"/>
                            <w:szCs w:val="22"/>
                          </w:rPr>
                        </w:pPr>
                        <w:r w:rsidRPr="00D43E51">
                          <w:rPr>
                            <w:sz w:val="22"/>
                            <w:szCs w:val="22"/>
                          </w:rPr>
                          <w:t>Sensor Data Consumer</w:t>
                        </w:r>
                      </w:p>
                    </w:txbxContent>
                  </v:textbox>
                </v:shape>
                <v:line id="Line 168" o:spid="_x0000_s1315" style="position:absolute;flip:x;visibility:visible;mso-wrap-style:square" from="37824,12533" to="54906,12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FyecUAAADcAAAADwAAAGRycy9kb3ducmV2LnhtbESPQWvCQBCF74X+h2UKvQTdtILU6Cpt&#10;rVAoHqoePA7ZaRKanQ3ZUdN/3zkI3uYx73vzZrEaQmvO1KcmsoOncQ6GuIy+4crBYb8ZvYBJguyx&#10;jUwO/ijBanl/t8DCxwt/03knldEQTgU6qEW6wtpU1hQwjWNHrLuf2AcUlX1lfY8XDQ+tfc7zqQ3Y&#10;sF6osaP3msrf3Slojc2W15NJ9hZsls3o4yhfuRXnHh+G1zkYoUFu5iv96ZWban19Riew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GFyecUAAADcAAAADwAAAAAAAAAA&#10;AAAAAAChAgAAZHJzL2Rvd25yZXYueG1sUEsFBgAAAAAEAAQA+QAAAJMDAAAAAA==&#10;">
                  <v:stroke endarrow="block"/>
                </v:line>
                <v:rect id="Rectangle 161" o:spid="_x0000_s1316" style="position:absolute;left:38892;top:11339;width:13888;height:3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eu9rwA&#10;AADcAAAADwAAAGRycy9kb3ducmV2LnhtbERPzQrCMAy+C75DieBNOxWGTKuIIIienOI5rHEbrulY&#10;q9a3t4LgLR/fb5brYBrxpM7VlhVMxgkI4sLqmksFl/NuNAfhPLLGxjIpeJOD9arfW2Km7YtP9Mx9&#10;KWIIuwwVVN63mZSuqMigG9uWOHI32xn0EXal1B2+Yrhp5DRJUmmw5thQYUvbiop7/jAKrvOTLi/h&#10;kJvj7LG9TVNngndKDQdhswDhKfi/+Ofe6zg/ncD3mXiBXH0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uh672vAAAANwAAAAPAAAAAAAAAAAAAAAAAJgCAABkcnMvZG93bnJldi54&#10;bWxQSwUGAAAAAAQABAD1AAAAgQMAAAAA&#10;" filled="f" strokecolor="black [3213]" strokeweight=".5pt">
                  <v:textbox>
                    <w:txbxContent>
                      <w:p w14:paraId="049F939B" w14:textId="77777777" w:rsidR="00BD6716" w:rsidRDefault="00BD6716" w:rsidP="003A38BB"/>
                    </w:txbxContent>
                  </v:textbox>
                </v:rect>
                <v:shape id="Text Box 162" o:spid="_x0000_s1317" type="#_x0000_t202" style="position:absolute;left:38955;top:23650;width:12181;height:3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48EA&#10;AADcAAAADwAAAGRycy9kb3ducmV2LnhtbERPzWrCQBC+F/oOyxR6qxtTEEldpRQEL1YafYBpdpqE&#10;Zmbj7pqkb+8WBG/z8f3OajNxpwbyoXViYD7LQJFUzrZSGzgdty9LUCGiWOyckIE/CrBZPz6ssLBu&#10;lC8aylirFCKhQANNjH2hdagaYgwz15Mk7sd5xpigr7X1OKZw7nSeZQvN2EpqaLCnj4aq3/LCBi75&#10;Z3aeh/3g82/e41jy+WDZmOen6f0NVKQp3sU3986m+YtX+H8mXa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zuePBAAAA3AAAAA8AAAAAAAAAAAAAAAAAmAIAAGRycy9kb3du&#10;cmV2LnhtbFBLBQYAAAAABAAEAPUAAACGAwAAAAA=&#10;" filled="f" strokeweight="1.25pt">
                  <v:textbox inset="0,,0,0">
                    <w:txbxContent>
                      <w:p w14:paraId="6F2428D4" w14:textId="02742747" w:rsidR="00BD6716" w:rsidRPr="00452104" w:rsidRDefault="00BD6716" w:rsidP="003A38BB">
                        <w:pPr>
                          <w:pStyle w:val="NormalWeb"/>
                          <w:spacing w:before="0"/>
                          <w:jc w:val="center"/>
                          <w:rPr>
                            <w:sz w:val="22"/>
                            <w:szCs w:val="22"/>
                          </w:rPr>
                        </w:pPr>
                        <w:r w:rsidRPr="00452104">
                          <w:rPr>
                            <w:sz w:val="22"/>
                            <w:szCs w:val="22"/>
                          </w:rPr>
                          <w:t>Indications</w:t>
                        </w:r>
                        <w:r>
                          <w:rPr>
                            <w:sz w:val="22"/>
                            <w:szCs w:val="22"/>
                          </w:rPr>
                          <w:t>/</w:t>
                        </w:r>
                      </w:p>
                      <w:p w14:paraId="3BC88175" w14:textId="593F46EC" w:rsidR="00BD6716" w:rsidRPr="00452104" w:rsidRDefault="00BD6716" w:rsidP="003A38BB">
                        <w:pPr>
                          <w:pStyle w:val="NormalWeb"/>
                          <w:spacing w:before="0"/>
                          <w:jc w:val="center"/>
                          <w:rPr>
                            <w:sz w:val="22"/>
                            <w:szCs w:val="22"/>
                          </w:rPr>
                        </w:pPr>
                        <w:proofErr w:type="gramStart"/>
                        <w:r w:rsidRPr="00452104">
                          <w:rPr>
                            <w:sz w:val="22"/>
                            <w:szCs w:val="22"/>
                          </w:rPr>
                          <w:t>notifications</w:t>
                        </w:r>
                        <w:proofErr w:type="gramEnd"/>
                      </w:p>
                      <w:p w14:paraId="161B30F6" w14:textId="77777777" w:rsidR="00BD6716" w:rsidRDefault="00BD6716" w:rsidP="003A38BB">
                        <w:pPr>
                          <w:pStyle w:val="NormalWeb"/>
                        </w:pPr>
                        <w:r>
                          <w:t> </w:t>
                        </w:r>
                      </w:p>
                      <w:p w14:paraId="2C31FD79" w14:textId="77777777" w:rsidR="00BD6716" w:rsidRDefault="00BD6716" w:rsidP="003A38BB">
                        <w:pPr>
                          <w:pStyle w:val="NormalWeb"/>
                        </w:pPr>
                        <w:r>
                          <w:rPr>
                            <w:sz w:val="22"/>
                            <w:szCs w:val="22"/>
                          </w:rPr>
                          <w:t>Message 1</w:t>
                        </w:r>
                      </w:p>
                    </w:txbxContent>
                  </v:textbox>
                </v:shape>
                <v:rect id="Rectangle 164" o:spid="_x0000_s1318" style="position:absolute;left:38892;top:27459;width:13882;height:35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A/s8QA&#10;AADcAAAADwAAAGRycy9kb3ducmV2LnhtbERPS2sCMRC+C/6HMAVvNVvZbsvWKD5aEHppbQ96G5Jx&#10;d+lmsiZRt//eFAre5uN7znTe21acyYfGsYKHcQaCWDvTcKXg++vt/hlEiMgGW8ek4JcCzGfDwRRL&#10;4y78SedtrEQK4VCigjrGrpQy6JoshrHriBN3cN5iTNBX0ni8pHDbykmWFdJiw6mhxo5WNemf7ckq&#10;eHosli7XuX89FrI7vO8/dnq9UGp01y9eQETq4038796YNL/I4e+ZdIG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wP7PEAAAA3AAAAA8AAAAAAAAAAAAAAAAAmAIAAGRycy9k&#10;b3ducmV2LnhtbFBLBQYAAAAABAAEAPUAAACJAwAAAAA=&#10;" filled="f" strokecolor="windowText" strokeweight=".5pt">
                  <v:textbox>
                    <w:txbxContent>
                      <w:p w14:paraId="6A7E1163" w14:textId="77777777" w:rsidR="00BD6716" w:rsidRDefault="00BD6716" w:rsidP="003A38BB">
                        <w:pPr>
                          <w:pStyle w:val="NormalWeb"/>
                        </w:pPr>
                        <w:r>
                          <w:t> </w:t>
                        </w:r>
                      </w:p>
                    </w:txbxContent>
                  </v:textbox>
                </v:rect>
                <v:shape id="Text Box 165" o:spid="_x0000_s1319" type="#_x0000_t202" style="position:absolute;left:7784;top:34817;width:14764;height:29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pu0sIA&#10;AADcAAAADwAAAGRycy9kb3ducmV2LnhtbERPTYvCMBC9L/gfwgje1lRlpVajiCD04B7srngdmrEt&#10;NpNuktX6742wsLd5vM9ZbXrTihs531hWMBknIIhLqxuuFHx/7d9TED4ga2wtk4IHedisB28rzLS9&#10;85FuRahEDGGfoYI6hC6T0pc1GfRj2xFH7mKdwRChq6R2eI/hppXTJJlLgw3Hhho72tVUXotfo+Bz&#10;tyjSfPpw58Us3xfpz8Qe0pNSo2G/XYII1Id/8Z8713H+/ANez8QL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Cm7SwgAAANwAAAAPAAAAAAAAAAAAAAAAAJgCAABkcnMvZG93&#10;bnJldi54bWxQSwUGAAAAAAQABAD1AAAAhwMAAAAA&#10;" fillcolor="white [3201]" stroked="f" strokeweight=".5pt">
                  <v:textbox>
                    <w:txbxContent>
                      <w:p w14:paraId="311B9A30" w14:textId="0FE4518F" w:rsidR="00BD6716" w:rsidRPr="00D43E51" w:rsidRDefault="00BD6716" w:rsidP="00452104">
                        <w:pPr>
                          <w:spacing w:before="0"/>
                          <w:jc w:val="center"/>
                          <w:rPr>
                            <w:szCs w:val="24"/>
                          </w:rPr>
                        </w:pPr>
                        <w:r>
                          <w:rPr>
                            <w:szCs w:val="24"/>
                          </w:rPr>
                          <w:t>IEEE Flow summary</w:t>
                        </w:r>
                      </w:p>
                    </w:txbxContent>
                  </v:textbox>
                </v:shape>
                <v:shape id="Text Box 166" o:spid="_x0000_s1320" type="#_x0000_t202" style="position:absolute;left:39071;top:34198;width:15526;height:31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jwpcIA&#10;AADcAAAADwAAAGRycy9kb3ducmV2LnhtbERPTYvCMBC9L/gfwgh7W1NdKLUaRQShh93DVpe9Ds3Y&#10;FptJTaLWf78RBG/zeJ+zXA+mE1dyvrWsYDpJQBBXVrdcKzjsdx8ZCB+QNXaWScGdPKxXo7cl5tre&#10;+IeuZahFDGGfo4ImhD6X0lcNGfQT2xNH7midwRChq6V2eIvhppOzJEmlwZZjQ4M9bRuqTuXFKPje&#10;zsusmN3d3/yz2JXZeWq/sl+l3sfDZgEi0BBe4qe70HF+msLjmXiB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2PClwgAAANwAAAAPAAAAAAAAAAAAAAAAAJgCAABkcnMvZG93&#10;bnJldi54bWxQSwUGAAAAAAQABAD1AAAAhwMAAAAA&#10;" fillcolor="white [3201]" stroked="f" strokeweight=".5pt">
                  <v:textbox>
                    <w:txbxContent>
                      <w:p w14:paraId="5999446B" w14:textId="575B3F74" w:rsidR="00BD6716" w:rsidRPr="00D43E51" w:rsidRDefault="00BD6716" w:rsidP="00452104">
                        <w:pPr>
                          <w:spacing w:before="0"/>
                          <w:rPr>
                            <w:szCs w:val="24"/>
                          </w:rPr>
                        </w:pPr>
                        <w:r>
                          <w:rPr>
                            <w:szCs w:val="24"/>
                          </w:rPr>
                          <w:t>BTLE Flow Summary</w:t>
                        </w:r>
                      </w:p>
                    </w:txbxContent>
                  </v:textbox>
                </v:shape>
                <v:line id="Line 166" o:spid="_x0000_s1321" style="position:absolute;visibility:visible;mso-wrap-style:square" from="7015,13881" to="24103,13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etnsMAAADcAAAADwAAAGRycy9kb3ducmV2LnhtbERPTWvCQBC9C/6HZYTedGMPRlNXEUOh&#10;h7ZgFM/T7DQbmp0N2W3c/vtuoeBtHu9ztvtoOzHS4FvHCpaLDARx7XTLjYLL+Xm+BuEDssbOMSn4&#10;IQ/73XSyxUK7G59orEIjUgj7AhWYEPpCSl8bsugXridO3KcbLIYEh0bqAW8p3HbyMctW0mLLqcFg&#10;T0dD9Vf1bRXkpjzJXJav5/dybJeb+BavHxulHmbx8AQiUAx38b/7Raf5qxz+nkkX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3rZ7DAAAA3AAAAA8AAAAAAAAAAAAA&#10;AAAAoQIAAGRycy9kb3ducmV2LnhtbFBLBQYAAAAABAAEAPkAAACRAwAAAAA=&#10;">
                  <v:stroke endarrow="block"/>
                </v:line>
                <v:line id="Line 168" o:spid="_x0000_s1322" style="position:absolute;flip:x;visibility:visible;mso-wrap-style:square" from="6878,12775" to="23959,12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d+f8UAAADcAAAADwAAAGRycy9kb3ducmV2LnhtbESPQWvCQBCF74X+h2UKvQTdtILU6Cpt&#10;rVAoHqoePA7ZaRKanQ3ZUdN/3zkI3uYx73vzZrEaQmvO1KcmsoOncQ6GuIy+4crBYb8ZvYBJguyx&#10;jUwO/ijBanl/t8DCxwt/03knldEQTgU6qEW6wtpU1hQwjWNHrLuf2AcUlX1lfY8XDQ+tfc7zqQ3Y&#10;sF6osaP3msrf3Slojc2W15NJ9hZsls3o4yhfuRXnHh+G1zkYoUFu5iv96ZWbalt9Riew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d+f8UAAADcAAAADwAAAAAAAAAA&#10;AAAAAAChAgAAZHJzL2Rvd25yZXYueG1sUEsFBgAAAAAEAAQA+QAAAJMDAAAAAA==&#10;">
                  <v:stroke endarrow="block"/>
                </v:line>
                <v:line id="Line 166" o:spid="_x0000_s1323" style="position:absolute;visibility:visible;mso-wrap-style:square" from="7014,22411" to="24102,22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Scd8MAAADcAAAADwAAAGRycy9kb3ducmV2LnhtbERPTWvCQBC9C/6HZYTedGMPalJXEUOh&#10;h1Ywlp6n2Wk2NDsbstu4/ffdguBtHu9ztvtoOzHS4FvHCpaLDARx7XTLjYL3y/N8A8IHZI2dY1Lw&#10;Sx72u+lki4V2Vz7TWIVGpBD2BSowIfSFlL42ZNEvXE+cuC83WAwJDo3UA15TuO3kY5atpMWWU4PB&#10;no6G6u/qxypYm/Is17J8vZzKsV3m8S1+fOZKPczi4QlEoBju4pv7Raf5qxz+n0kXyN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knHfDAAAA3AAAAA8AAAAAAAAAAAAA&#10;AAAAoQIAAGRycy9kb3ducmV2LnhtbFBLBQYAAAAABAAEAPkAAACRAwAAAAA=&#10;">
                  <v:stroke endarrow="block"/>
                </v:line>
                <v:line id="Line 168" o:spid="_x0000_s1324" style="position:absolute;flip:x;visibility:visible;mso-wrap-style:square" from="6877,21305" to="23958,21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RBP8UAAADcAAAADwAAAGRycy9kb3ducmV2LnhtbESPQWvCQBCF70L/wzIFL0E3VrA1dZW2&#10;KhSkh0YPPQ7ZaRKanQ3ZUeO/dwuCtxne+968Wax616gTdaH2bGAyTkERF97WXBo47LejF1BBkC02&#10;nsnAhQKslg+DBWbWn/mbTrmUKoZwyNBAJdJmWoeiIodh7FviqP36zqHEtSu17fAcw12jn9J0ph3W&#10;HC9U2NJHRcVffnSxxvaL19Np8u50ksxp8yO7VIsxw8f+7RWUUC93843+tJF7nsD/M3ECv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vRBP8UAAADcAAAADwAAAAAAAAAA&#10;AAAAAAChAgAAZHJzL2Rvd25yZXYueG1sUEsFBgAAAAAEAAQA+QAAAJMDAAAAAA==&#10;">
                  <v:stroke endarrow="block"/>
                </v:line>
                <v:line id="Line 166" o:spid="_x0000_s1325" style="position:absolute;visibility:visible;mso-wrap-style:square" from="37960,28677" to="55048,28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ylNMIAAADcAAAADwAAAGRycy9kb3ducmV2LnhtbERP32vCMBB+F/Y/hBvsTVNl2NkZRSyD&#10;PcyBOvZ8a86m2FxKE2v23xthsLf7+H7ech1tKwbqfeNYwXSSgSCunG64VvB1fBu/gPABWWPrmBT8&#10;kof16mG0xEK7K+9pOIRapBD2BSowIXSFlL4yZNFPXEecuJPrLYYE+1rqHq8p3LZylmVzabHh1GCw&#10;o62h6ny4WAW5Kfcyl+XH8bMcmuki7uL3z0Kpp8e4eQURKIZ/8Z/7Xaf5+TP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fylNMIAAADcAAAADwAAAAAAAAAAAAAA&#10;AAChAgAAZHJzL2Rvd25yZXYueG1sUEsFBgAAAAAEAAQA+QAAAJADAAAAAA==&#10;">
                  <v:stroke endarrow="block"/>
                </v:line>
                <v:line id="Line 168" o:spid="_x0000_s1326" style="position:absolute;flip:x;visibility:visible;mso-wrap-style:square" from="37967,29972" to="55048,29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HPMUAAADcAAAADwAAAGRycy9kb3ducmV2LnhtbESPQWvCQBCF7wX/wzJCL6FurNRqdBXb&#10;KgjiQe2hxyE7JsHsbMhONf77bqHQ2wzvfW/ezJedq9WV2lB5NjAcpKCIc28rLgx8njZPE1BBkC3W&#10;nsnAnQIsF72HOWbW3/hA16MUKoZwyNBAKdJkWoe8JIdh4BviqJ1961Di2hbatniL4a7Wz2k61g4r&#10;jhdKbOi9pPxy/HaxxmbPH6NR8uZ0kkxp/SW7VIsxj/1uNQMl1Mm/+Y/e2si9vsDvM3ECv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9HPMUAAADcAAAADwAAAAAAAAAA&#10;AAAAAAChAgAAZHJzL2Rvd25yZXYueG1sUEsFBgAAAAAEAAQA+QAAAJMDAAAAAA==&#10;">
                  <v:stroke endarrow="block"/>
                </v:line>
                <v:shape id="Text Box 162" o:spid="_x0000_s1327" type="#_x0000_t202" style="position:absolute;left:38825;top:16265;width:12357;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VZKMMA&#10;AADcAAAADwAAAGRycy9kb3ducmV2LnhtbESPUUvDQBCE3wX/w7GCb+bSCEVjr0UEwZdamvoD1tya&#10;BLN76d01if++Vyj4OMzMN8xqM3OvRvKhc2JgkeWgSGpnO2kMfB3eH55AhYhisXdCBv4owGZ9e7PC&#10;0rpJ9jRWsVEJIqFEA22MQ6l1qFtiDJkbSJL34zxjTNI32nqcEpx7XeT5UjN2khZaHOitpfq3OrGB&#10;U/GZHxdhO/rim7c4VXzcWTbm/m5+fQEVaY7/4Wv7wxp4LJ7hciYdAb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VZKMMAAADcAAAADwAAAAAAAAAAAAAAAACYAgAAZHJzL2Rv&#10;d25yZXYueG1sUEsFBgAAAAAEAAQA9QAAAIgDAAAAAA==&#10;" filled="f" strokeweight="1.25pt">
                  <v:textbox inset="0,,0,0">
                    <w:txbxContent>
                      <w:p w14:paraId="3D35E83B" w14:textId="6AFB4969" w:rsidR="00BD6716" w:rsidRDefault="00BD6716" w:rsidP="00452104">
                        <w:pPr>
                          <w:pStyle w:val="NormalWeb"/>
                          <w:spacing w:before="0"/>
                          <w:jc w:val="center"/>
                        </w:pPr>
                        <w:r>
                          <w:rPr>
                            <w:sz w:val="22"/>
                            <w:szCs w:val="22"/>
                          </w:rPr>
                          <w:t>RACP processes</w:t>
                        </w:r>
                      </w:p>
                      <w:p w14:paraId="581AEBC9" w14:textId="77777777" w:rsidR="00BD6716" w:rsidRDefault="00BD6716" w:rsidP="00452104">
                        <w:pPr>
                          <w:pStyle w:val="NormalWeb"/>
                        </w:pPr>
                        <w:r>
                          <w:t> </w:t>
                        </w:r>
                      </w:p>
                      <w:p w14:paraId="1BD45B62" w14:textId="77777777" w:rsidR="00BD6716" w:rsidRDefault="00BD6716" w:rsidP="00452104">
                        <w:pPr>
                          <w:pStyle w:val="NormalWeb"/>
                        </w:pPr>
                        <w:r>
                          <w:rPr>
                            <w:sz w:val="22"/>
                            <w:szCs w:val="22"/>
                          </w:rPr>
                          <w:t>Message 1</w:t>
                        </w:r>
                      </w:p>
                    </w:txbxContent>
                  </v:textbox>
                </v:shape>
                <v:rect id="Rectangle 330" o:spid="_x0000_s1328" style="position:absolute;left:38825;top:18849;width:13881;height:35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x4TMMA&#10;AADcAAAADwAAAGRycy9kb3ducmV2LnhtbERPu27CMBTdK/EP1q3EVpwWGqqAQRSoVImlPIayXdmX&#10;JCK+DraB9O/roVLHo/OezjvbiBv5UDtW8DzIQBBrZ2ouFRz2H09vIEJENtg4JgU/FGA+6z1MsTDu&#10;zlu67WIpUgiHAhVUMbaFlEFXZDEMXEucuJPzFmOCvpTG4z2F20a+ZFkuLdacGipsaVmRPu+uVsH4&#10;NX93Iz3y60su29Pm+PWtVwul+o/dYgIiUhf/xX/uT6NgOEzz05l0BO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x4TMMAAADcAAAADwAAAAAAAAAAAAAAAACYAgAAZHJzL2Rv&#10;d25yZXYueG1sUEsFBgAAAAAEAAQA9QAAAIgDAAAAAA==&#10;" filled="f" strokecolor="windowText" strokeweight=".5pt">
                  <v:textbox>
                    <w:txbxContent>
                      <w:p w14:paraId="1B4D8C6E" w14:textId="77777777" w:rsidR="00BD6716" w:rsidRDefault="00BD6716" w:rsidP="00452104">
                        <w:pPr>
                          <w:pStyle w:val="NormalWeb"/>
                        </w:pPr>
                        <w:r>
                          <w:t> </w:t>
                        </w:r>
                      </w:p>
                    </w:txbxContent>
                  </v:textbox>
                </v:rect>
                <v:line id="Line 166" o:spid="_x0000_s1329" style="position:absolute;visibility:visible;mso-wrap-style:square" from="38057,21275" to="55138,21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XRjcUAAADcAAAADwAAAGRycy9kb3ducmV2LnhtbESPQWsCMRSE70L/Q3gFb5rdCrWuRild&#10;BA+1oJaeXzfPzdLNy7KJa/rvG6HgcZiZb5jVJtpWDNT7xrGCfJqBIK6cbrhW8HnaTl5A+ICssXVM&#10;Cn7Jw2b9MFphod2VDzQcQy0ShH2BCkwIXSGlrwxZ9FPXESfv7HqLIcm+lrrHa4LbVj5l2bO02HBa&#10;MNjRm6Hq53ixCuamPMi5LN9PH+XQ5Iu4j1/fC6XGj/F1CSJQDPfwf3unFcxm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iXRjcUAAADcAAAADwAAAAAAAAAA&#10;AAAAAAChAgAAZHJzL2Rvd25yZXYueG1sUEsFBgAAAAAEAAQA+QAAAJMDAAAAAA==&#10;">
                  <v:stroke endarrow="block"/>
                </v:line>
                <v:line id="Line 168" o:spid="_x0000_s1330" style="position:absolute;flip:x;visibility:visible;mso-wrap-style:square" from="37917,20164" to="54992,20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VzvsUAAADcAAAADwAAAGRycy9kb3ducmV2LnhtbESPQWvCQBCF70L/wzIFL0E3Nlja6Cpt&#10;VShID9UePA7ZMQlmZ0N21PTfdwuCx8eb971582XvGnWhLtSeDUzGKSjiwtuaSwM/+83oBVQQZIuN&#10;ZzLwSwGWi4fBHHPrr/xNl52UKkI45GigEmlzrUNRkcMw9i1x9I6+cyhRdqW2HV4j3DX6KU2ftcOa&#10;Y0OFLX1UVJx2Zxff2HzxKsuSd6eT5JXWB9mmWowZPvZvM1BCvdyPb+lPayCbTuB/TCS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IVzvsUAAADcAAAADwAAAAAAAAAA&#10;AAAAAAChAgAAZHJzL2Rvd25yZXYueG1sUEsFBgAAAAAEAAQA+QAAAJMDAAAAAA==&#10;">
                  <v:stroke endarrow="block"/>
                </v:line>
                <w10:anchorlock/>
              </v:group>
            </w:pict>
          </mc:Fallback>
        </mc:AlternateContent>
      </w:r>
    </w:p>
    <w:p w14:paraId="76E72B92" w14:textId="77777777" w:rsidR="000C52AF" w:rsidRPr="003651D9" w:rsidRDefault="000C52AF" w:rsidP="003A38BB">
      <w:pPr>
        <w:pStyle w:val="BodyText"/>
      </w:pPr>
    </w:p>
    <w:p w14:paraId="5AF85036" w14:textId="3FD90825" w:rsidR="0038391A" w:rsidRPr="00F7134D" w:rsidRDefault="0038391A" w:rsidP="0038391A">
      <w:pPr>
        <w:pStyle w:val="BodyText"/>
        <w:jc w:val="center"/>
        <w:rPr>
          <w:b/>
        </w:rPr>
      </w:pPr>
      <w:r w:rsidRPr="00F7134D">
        <w:rPr>
          <w:b/>
        </w:rPr>
        <w:t>Diagram 3.Y.4-</w:t>
      </w:r>
      <w:r>
        <w:rPr>
          <w:b/>
        </w:rPr>
        <w:t>4</w:t>
      </w:r>
    </w:p>
    <w:p w14:paraId="5FDE5724" w14:textId="77777777" w:rsidR="0038391A" w:rsidRDefault="0038391A" w:rsidP="00597DB2">
      <w:pPr>
        <w:pStyle w:val="AuthorInstructions"/>
        <w:rPr>
          <w:i w:val="0"/>
        </w:rPr>
      </w:pPr>
    </w:p>
    <w:p w14:paraId="6E9F1760" w14:textId="7B761A4B" w:rsidR="003A38BB" w:rsidRPr="00B5468C" w:rsidRDefault="0038391A" w:rsidP="00597DB2">
      <w:pPr>
        <w:pStyle w:val="AuthorInstructions"/>
        <w:rPr>
          <w:i w:val="0"/>
        </w:rPr>
      </w:pPr>
      <w:r>
        <w:rPr>
          <w:i w:val="0"/>
        </w:rPr>
        <w:t xml:space="preserve">Diagram 3.Y.4-4 </w:t>
      </w:r>
      <w:r w:rsidR="000C52AF">
        <w:rPr>
          <w:i w:val="0"/>
        </w:rPr>
        <w:t xml:space="preserve">summarizes the </w:t>
      </w:r>
      <w:r w:rsidR="00CA17B3" w:rsidRPr="00CA17B3">
        <w:rPr>
          <w:i w:val="0"/>
        </w:rPr>
        <w:t xml:space="preserve">Communicate </w:t>
      </w:r>
      <w:r w:rsidR="000C52AF" w:rsidRPr="00CA17B3">
        <w:rPr>
          <w:i w:val="0"/>
        </w:rPr>
        <w:t>PCHA</w:t>
      </w:r>
      <w:r w:rsidR="00E446EF">
        <w:rPr>
          <w:i w:val="0"/>
        </w:rPr>
        <w:t xml:space="preserve"> Data</w:t>
      </w:r>
      <w:r w:rsidR="00CA17B3">
        <w:rPr>
          <w:i w:val="0"/>
        </w:rPr>
        <w:t>-*</w:t>
      </w:r>
      <w:r w:rsidR="000C52AF">
        <w:rPr>
          <w:i w:val="0"/>
        </w:rPr>
        <w:t xml:space="preserve"> transaction</w:t>
      </w:r>
      <w:r w:rsidR="00882C39">
        <w:rPr>
          <w:i w:val="0"/>
        </w:rPr>
        <w:t>s</w:t>
      </w:r>
      <w:r w:rsidR="000C52AF">
        <w:rPr>
          <w:i w:val="0"/>
        </w:rPr>
        <w:t xml:space="preserve"> for the IEEE and BTLE implementations. In both cases there is a configuration stage preparing the actors for data transfer. And then in both cases there a data transfer mechanism for persistent and non-persistent data. In both cases the Device Observation Source sends non-persistent data unsolicited and in both cases the Sensor Data Consumer initiates the request for persistent data.</w:t>
      </w:r>
    </w:p>
    <w:p w14:paraId="764D3153" w14:textId="5F2D24FB" w:rsidR="00CF283F" w:rsidRDefault="00303E20" w:rsidP="00680648">
      <w:pPr>
        <w:pStyle w:val="Heading4"/>
        <w:numPr>
          <w:ilvl w:val="0"/>
          <w:numId w:val="0"/>
        </w:numPr>
        <w:rPr>
          <w:noProof w:val="0"/>
        </w:rPr>
      </w:pPr>
      <w:bookmarkStart w:id="934" w:name="_Toc418185402"/>
      <w:proofErr w:type="gramStart"/>
      <w:r w:rsidRPr="003651D9">
        <w:rPr>
          <w:noProof w:val="0"/>
        </w:rPr>
        <w:t>3</w:t>
      </w:r>
      <w:r w:rsidR="00551BE7">
        <w:rPr>
          <w:noProof w:val="0"/>
        </w:rPr>
        <w:t>.Y.4.1</w:t>
      </w:r>
      <w:proofErr w:type="gramEnd"/>
      <w:r w:rsidR="00551BE7">
        <w:rPr>
          <w:noProof w:val="0"/>
        </w:rPr>
        <w:t xml:space="preserve"> </w:t>
      </w:r>
      <w:r w:rsidR="00DF7B10">
        <w:rPr>
          <w:noProof w:val="0"/>
        </w:rPr>
        <w:t>Configuration</w:t>
      </w:r>
      <w:bookmarkEnd w:id="934"/>
    </w:p>
    <w:p w14:paraId="65DF9C14" w14:textId="13D0FA97" w:rsidR="008526F3" w:rsidRPr="008526F3" w:rsidRDefault="008526F3" w:rsidP="008526F3">
      <w:pPr>
        <w:pStyle w:val="BodyText"/>
      </w:pPr>
      <w:r>
        <w:t xml:space="preserve">For all transports supported by the </w:t>
      </w:r>
      <w:r w:rsidR="00CA17B3">
        <w:t xml:space="preserve">Communicate </w:t>
      </w:r>
      <w:r>
        <w:t>PCHA data</w:t>
      </w:r>
      <w:r w:rsidR="00CA17B3">
        <w:t>-*</w:t>
      </w:r>
      <w:r>
        <w:t xml:space="preserve"> transaction</w:t>
      </w:r>
      <w:r w:rsidR="00CA17B3">
        <w:t>s</w:t>
      </w:r>
      <w:r>
        <w:t xml:space="preserve"> there </w:t>
      </w:r>
      <w:r w:rsidR="00980D91">
        <w:t>is a configuration stage where the Sensor Data Consumer obtains information about the Device Observation Source.</w:t>
      </w:r>
      <w:r>
        <w:t xml:space="preserve"> </w:t>
      </w:r>
      <w:r w:rsidR="00980D91">
        <w:t>This information is necessary in order for the Sensor Data Consumer to receive and interpret the measurement data from the Device Observation Source.</w:t>
      </w:r>
    </w:p>
    <w:p w14:paraId="62F28261" w14:textId="77777777" w:rsidR="00CF283F" w:rsidRDefault="00303E20" w:rsidP="00303E20">
      <w:pPr>
        <w:pStyle w:val="Heading5"/>
        <w:numPr>
          <w:ilvl w:val="0"/>
          <w:numId w:val="0"/>
        </w:numPr>
        <w:rPr>
          <w:noProof w:val="0"/>
        </w:rPr>
      </w:pPr>
      <w:bookmarkStart w:id="935" w:name="_Toc418185403"/>
      <w:bookmarkEnd w:id="604"/>
      <w:bookmarkEnd w:id="605"/>
      <w:bookmarkEnd w:id="606"/>
      <w:bookmarkEnd w:id="607"/>
      <w:bookmarkEnd w:id="608"/>
      <w:proofErr w:type="gramStart"/>
      <w:r w:rsidRPr="003651D9">
        <w:rPr>
          <w:noProof w:val="0"/>
        </w:rPr>
        <w:t>3</w:t>
      </w:r>
      <w:r w:rsidR="00CF283F" w:rsidRPr="003651D9">
        <w:rPr>
          <w:noProof w:val="0"/>
        </w:rPr>
        <w:t>.Y.4.1.1</w:t>
      </w:r>
      <w:proofErr w:type="gramEnd"/>
      <w:r w:rsidR="00CF283F" w:rsidRPr="003651D9">
        <w:rPr>
          <w:noProof w:val="0"/>
        </w:rPr>
        <w:t xml:space="preserve"> Trigger Events</w:t>
      </w:r>
      <w:bookmarkEnd w:id="935"/>
    </w:p>
    <w:p w14:paraId="6449898A" w14:textId="122575FF" w:rsidR="008526F3" w:rsidRPr="008526F3" w:rsidRDefault="008526F3" w:rsidP="008526F3">
      <w:pPr>
        <w:pStyle w:val="BodyText"/>
      </w:pPr>
      <w:r>
        <w:t xml:space="preserve">The typical trigger events fall into two groups. The first is that the Device Observation Source has measurement data to upload and the patient initiates the process for data </w:t>
      </w:r>
      <w:r w:rsidR="001A02AA">
        <w:t xml:space="preserve">upload. The second </w:t>
      </w:r>
      <w:r w:rsidR="001A02AA">
        <w:lastRenderedPageBreak/>
        <w:t xml:space="preserve">is </w:t>
      </w:r>
      <w:r>
        <w:t xml:space="preserve">that the patient is in the </w:t>
      </w:r>
      <w:r w:rsidR="001A02AA">
        <w:t xml:space="preserve">process of taking a measurement and </w:t>
      </w:r>
      <w:r w:rsidR="00AD7ECE">
        <w:t>a Sensor Data Consumer is either in range (wireless) or connected (wired) and active.</w:t>
      </w:r>
    </w:p>
    <w:p w14:paraId="0C80AC37" w14:textId="77777777" w:rsidR="006C371A" w:rsidRPr="003651D9" w:rsidRDefault="006C371A" w:rsidP="00597DB2">
      <w:pPr>
        <w:pStyle w:val="AuthorInstructions"/>
      </w:pPr>
      <w:r w:rsidRPr="003651D9">
        <w:t xml:space="preserve">&lt;Description of the real world events that cause the sender (Actor A) to send Message </w:t>
      </w:r>
      <w:r w:rsidR="00887E40" w:rsidRPr="003651D9">
        <w:t>1 (e.g., an</w:t>
      </w:r>
      <w:r w:rsidRPr="003651D9">
        <w:t xml:space="preserve"> operator or an automated function determines that a new </w:t>
      </w:r>
      <w:proofErr w:type="spellStart"/>
      <w:r w:rsidRPr="003651D9">
        <w:t>workitem</w:t>
      </w:r>
      <w:proofErr w:type="spellEnd"/>
      <w:r w:rsidRPr="003651D9">
        <w:t xml:space="preserve"> is needed</w:t>
      </w:r>
      <w:r w:rsidR="00887E40" w:rsidRPr="003651D9">
        <w:t>).</w:t>
      </w:r>
      <w:r w:rsidRPr="003651D9">
        <w:t>&gt;</w:t>
      </w:r>
    </w:p>
    <w:p w14:paraId="3F5B7FD0" w14:textId="77777777" w:rsidR="00CF283F" w:rsidRDefault="00303E20" w:rsidP="00303E20">
      <w:pPr>
        <w:pStyle w:val="Heading5"/>
        <w:numPr>
          <w:ilvl w:val="0"/>
          <w:numId w:val="0"/>
        </w:numPr>
        <w:rPr>
          <w:noProof w:val="0"/>
        </w:rPr>
      </w:pPr>
      <w:bookmarkStart w:id="936" w:name="_Toc418185404"/>
      <w:proofErr w:type="gramStart"/>
      <w:r w:rsidRPr="003651D9">
        <w:rPr>
          <w:noProof w:val="0"/>
        </w:rPr>
        <w:t>3</w:t>
      </w:r>
      <w:r w:rsidR="00CF283F" w:rsidRPr="003651D9">
        <w:rPr>
          <w:noProof w:val="0"/>
        </w:rPr>
        <w:t>.Y.4.1.2</w:t>
      </w:r>
      <w:proofErr w:type="gramEnd"/>
      <w:r w:rsidR="00CF283F" w:rsidRPr="003651D9">
        <w:rPr>
          <w:noProof w:val="0"/>
        </w:rPr>
        <w:t xml:space="preserve"> Message Semantics</w:t>
      </w:r>
      <w:bookmarkEnd w:id="936"/>
    </w:p>
    <w:p w14:paraId="1385ADFD" w14:textId="11EBD317" w:rsidR="00F735D9" w:rsidRDefault="00980D91" w:rsidP="001A02AA">
      <w:pPr>
        <w:pStyle w:val="BodyText"/>
      </w:pPr>
      <w:r>
        <w:t xml:space="preserve">In the IEEE </w:t>
      </w:r>
      <w:r w:rsidR="0039485D">
        <w:t>implementation</w:t>
      </w:r>
      <w:r>
        <w:t xml:space="preserve"> the configuration messages consist of ASN.1 structures describing </w:t>
      </w:r>
      <w:r w:rsidR="0039485D">
        <w:t xml:space="preserve">the IEEE 11073 20601 attributes present in </w:t>
      </w:r>
      <w:r>
        <w:t>the metric objects (measurements) the Device Observation Source supports. There are also ASN.1 structures describing the Device Observation Source properties (time capabilities, serial number, identifiers, etc.).</w:t>
      </w:r>
      <w:r w:rsidR="00AD2024">
        <w:t xml:space="preserve"> ASN.1 structures are self-</w:t>
      </w:r>
      <w:r w:rsidR="00F735D9">
        <w:t xml:space="preserve">describing through the use of codes (or ids) and their TLV (Type, Length, </w:t>
      </w:r>
      <w:proofErr w:type="gramStart"/>
      <w:r w:rsidR="00F735D9">
        <w:t>Value</w:t>
      </w:r>
      <w:proofErr w:type="gramEnd"/>
      <w:r w:rsidR="00F735D9">
        <w:t>) organization</w:t>
      </w:r>
      <w:r w:rsidR="00AD2024">
        <w:t xml:space="preserve"> allow parse and ignore. These structures and their use in the objects, attributes, and APDUs are defined in Annex </w:t>
      </w:r>
      <w:proofErr w:type="gramStart"/>
      <w:r w:rsidR="00AD2024">
        <w:t>A</w:t>
      </w:r>
      <w:proofErr w:type="gramEnd"/>
      <w:r w:rsidR="00AD2024">
        <w:t xml:space="preserve"> of IEEE 11073 20601 Optimized Exchange Protocol.</w:t>
      </w:r>
      <w:r w:rsidR="00F735D9">
        <w:t xml:space="preserve"> The major advantage of this protocol is that it is extensible. Since new specializations seldom define new ASN.1 structures, existing implementations are able to exchange data with</w:t>
      </w:r>
      <w:r w:rsidR="0038391A">
        <w:t>,</w:t>
      </w:r>
      <w:r w:rsidR="00F735D9">
        <w:t xml:space="preserve"> and decode data from</w:t>
      </w:r>
      <w:r w:rsidR="0038391A">
        <w:t>,</w:t>
      </w:r>
      <w:r w:rsidR="00F735D9">
        <w:t xml:space="preserve"> the new specializations without additional coding. Graphical displays will, however, need to provide human readable text for new nomenclature codes such as that code de</w:t>
      </w:r>
      <w:r w:rsidR="00C611E4">
        <w:t>scribing the new specialization;</w:t>
      </w:r>
      <w:r w:rsidR="00F735D9">
        <w:t xml:space="preserve"> for example this is a </w:t>
      </w:r>
      <w:r w:rsidR="0038391A">
        <w:t>continuous glucose monitoring</w:t>
      </w:r>
      <w:r w:rsidR="00F735D9">
        <w:t xml:space="preserve"> device.</w:t>
      </w:r>
    </w:p>
    <w:p w14:paraId="7FB43F5E" w14:textId="38289701" w:rsidR="00EE303D" w:rsidRPr="001A02AA" w:rsidRDefault="0039485D" w:rsidP="001A02AA">
      <w:pPr>
        <w:pStyle w:val="BodyText"/>
      </w:pPr>
      <w:r>
        <w:t>In the BTLE configuration the messages consist of GATT attributes to describe the services, characteristics, and descriptors on the Device Observation Source. The services indicate what the Device Observation Source supports, such as a thermometer service, heart rate service, blood pressure service, battery service, device information serv</w:t>
      </w:r>
      <w:r w:rsidR="00F735D9">
        <w:t xml:space="preserve">ice, current time service, etc. If the right security has been established, the Sensor Data Consumer can read the characteristics in some of these services if it knows them and enable other characteristics to receive data. </w:t>
      </w:r>
      <w:r w:rsidR="00AD2024">
        <w:t>Every GATT service specifies its own set of characteristic and descriptors</w:t>
      </w:r>
      <w:r w:rsidR="00F735D9">
        <w:t>.</w:t>
      </w:r>
      <w:r w:rsidR="00AD2024">
        <w:t xml:space="preserve"> </w:t>
      </w:r>
      <w:r w:rsidR="00F735D9">
        <w:t>They are</w:t>
      </w:r>
      <w:r w:rsidR="00AD2024">
        <w:t xml:space="preserve"> unique and can only be decoded by knowing the specifications for </w:t>
      </w:r>
      <w:r w:rsidR="00F735D9">
        <w:t xml:space="preserve">the </w:t>
      </w:r>
      <w:r w:rsidR="00AD2024">
        <w:t>contained characteristic and descriptor attributes. Profile documents specify the services</w:t>
      </w:r>
      <w:r w:rsidR="00F735D9">
        <w:t xml:space="preserve"> used by a given entity, for example the Glucose Profile specification. Separate service documents specify the characteristics and descriptors for the contained service(s) within a profile such as the Glucose Service and Device Information Service. </w:t>
      </w:r>
      <w:r w:rsidR="00AD2024">
        <w:t>The Bluetooth Special Interest Group maintains the</w:t>
      </w:r>
      <w:r w:rsidR="00F735D9">
        <w:t xml:space="preserve">se documents. </w:t>
      </w:r>
      <w:r w:rsidR="00AD2024">
        <w:t xml:space="preserve">They also maintain a development portal at </w:t>
      </w:r>
      <w:hyperlink r:id="rId50" w:history="1">
        <w:r w:rsidR="00AD2024" w:rsidRPr="00755480">
          <w:rPr>
            <w:rStyle w:val="Hyperlink"/>
          </w:rPr>
          <w:t>https://developer.bluetooth.org/Pages/default.aspx</w:t>
        </w:r>
      </w:hyperlink>
      <w:r w:rsidR="00AD2024">
        <w:t xml:space="preserve"> where implementers can easily access the contents of these GATT attributes</w:t>
      </w:r>
      <w:r w:rsidR="00F735D9">
        <w:t xml:space="preserve"> for all the currently defined services and profiles</w:t>
      </w:r>
      <w:r w:rsidR="00AD2024">
        <w:t xml:space="preserve">. Unlike the IEEE 11073 20601 specification which is extensible and new specializations require only the recognition of new nomenclature codes, new BTLE device profiles will require the addition of </w:t>
      </w:r>
      <w:r w:rsidR="00F735D9">
        <w:t xml:space="preserve">new GATT attributes and thus </w:t>
      </w:r>
      <w:r w:rsidR="00AD2024">
        <w:t xml:space="preserve">new </w:t>
      </w:r>
      <w:r w:rsidR="00F735D9">
        <w:t>profile and service specifications. Existing implementations will be unable to handle these new specifications.</w:t>
      </w:r>
    </w:p>
    <w:p w14:paraId="5C10DB9F" w14:textId="77777777" w:rsidR="00CF283F" w:rsidRPr="003651D9" w:rsidRDefault="00303E20" w:rsidP="00303E20">
      <w:pPr>
        <w:pStyle w:val="Heading5"/>
        <w:numPr>
          <w:ilvl w:val="0"/>
          <w:numId w:val="0"/>
        </w:numPr>
        <w:rPr>
          <w:noProof w:val="0"/>
        </w:rPr>
      </w:pPr>
      <w:bookmarkStart w:id="937" w:name="_Toc418185405"/>
      <w:proofErr w:type="gramStart"/>
      <w:r w:rsidRPr="003651D9">
        <w:rPr>
          <w:noProof w:val="0"/>
        </w:rPr>
        <w:t>3</w:t>
      </w:r>
      <w:r w:rsidR="00CF283F" w:rsidRPr="003651D9">
        <w:rPr>
          <w:noProof w:val="0"/>
        </w:rPr>
        <w:t>.Y.4.1.3</w:t>
      </w:r>
      <w:proofErr w:type="gramEnd"/>
      <w:r w:rsidR="00CF283F" w:rsidRPr="003651D9">
        <w:rPr>
          <w:noProof w:val="0"/>
        </w:rPr>
        <w:t xml:space="preserve"> Expected Actions</w:t>
      </w:r>
      <w:bookmarkEnd w:id="937"/>
    </w:p>
    <w:p w14:paraId="0DA386A8" w14:textId="7CFF7803" w:rsidR="00CB5606" w:rsidRDefault="00CB5606" w:rsidP="00597DB2">
      <w:pPr>
        <w:pStyle w:val="AuthorInstructions"/>
        <w:rPr>
          <w:i w:val="0"/>
        </w:rPr>
      </w:pPr>
      <w:r>
        <w:rPr>
          <w:i w:val="0"/>
        </w:rPr>
        <w:t xml:space="preserve">When the Device Observation Source implements </w:t>
      </w:r>
      <w:r w:rsidR="0038391A">
        <w:rPr>
          <w:i w:val="0"/>
        </w:rPr>
        <w:t xml:space="preserve">one or more of </w:t>
      </w:r>
      <w:r>
        <w:rPr>
          <w:i w:val="0"/>
        </w:rPr>
        <w:t xml:space="preserve">the </w:t>
      </w:r>
      <w:r w:rsidR="00EE303D">
        <w:rPr>
          <w:i w:val="0"/>
        </w:rPr>
        <w:t>PCHA BTLE Health Device Profile</w:t>
      </w:r>
      <w:r w:rsidR="0038391A">
        <w:rPr>
          <w:i w:val="0"/>
        </w:rPr>
        <w:t>s</w:t>
      </w:r>
      <w:r>
        <w:rPr>
          <w:i w:val="0"/>
        </w:rPr>
        <w:t xml:space="preserve"> then the </w:t>
      </w:r>
      <w:r w:rsidR="00023F9D">
        <w:rPr>
          <w:i w:val="0"/>
        </w:rPr>
        <w:t>initiation and</w:t>
      </w:r>
      <w:r>
        <w:rPr>
          <w:i w:val="0"/>
        </w:rPr>
        <w:t xml:space="preserve"> </w:t>
      </w:r>
      <w:r w:rsidR="00023F9D">
        <w:rPr>
          <w:i w:val="0"/>
        </w:rPr>
        <w:t xml:space="preserve">configuration </w:t>
      </w:r>
      <w:r>
        <w:rPr>
          <w:i w:val="0"/>
        </w:rPr>
        <w:t>message</w:t>
      </w:r>
      <w:r w:rsidR="00023F9D">
        <w:rPr>
          <w:i w:val="0"/>
        </w:rPr>
        <w:t>s</w:t>
      </w:r>
      <w:r>
        <w:rPr>
          <w:i w:val="0"/>
        </w:rPr>
        <w:t xml:space="preserve"> shall be performed using BTLE</w:t>
      </w:r>
      <w:r w:rsidR="00DF7B10">
        <w:rPr>
          <w:i w:val="0"/>
        </w:rPr>
        <w:t>.</w:t>
      </w:r>
    </w:p>
    <w:p w14:paraId="0DAA7609" w14:textId="14DF4500" w:rsidR="00CB5606" w:rsidRDefault="00CB5606" w:rsidP="00597DB2">
      <w:pPr>
        <w:pStyle w:val="AuthorInstructions"/>
        <w:rPr>
          <w:i w:val="0"/>
        </w:rPr>
      </w:pPr>
      <w:r>
        <w:rPr>
          <w:i w:val="0"/>
        </w:rPr>
        <w:t xml:space="preserve">When the Device Observation Source implements the </w:t>
      </w:r>
      <w:r w:rsidR="00C96531">
        <w:rPr>
          <w:i w:val="0"/>
        </w:rPr>
        <w:t xml:space="preserve">PCHA </w:t>
      </w:r>
      <w:r w:rsidR="00EE303D">
        <w:rPr>
          <w:i w:val="0"/>
        </w:rPr>
        <w:t xml:space="preserve">IEEE 11073 </w:t>
      </w:r>
      <w:r w:rsidR="00C96531">
        <w:rPr>
          <w:i w:val="0"/>
        </w:rPr>
        <w:t>20601 based o</w:t>
      </w:r>
      <w:r>
        <w:rPr>
          <w:i w:val="0"/>
        </w:rPr>
        <w:t xml:space="preserve">ption then the </w:t>
      </w:r>
      <w:r w:rsidR="00023F9D">
        <w:rPr>
          <w:i w:val="0"/>
        </w:rPr>
        <w:t>initiation</w:t>
      </w:r>
      <w:r>
        <w:rPr>
          <w:i w:val="0"/>
        </w:rPr>
        <w:t xml:space="preserve"> </w:t>
      </w:r>
      <w:r w:rsidR="00023F9D">
        <w:rPr>
          <w:i w:val="0"/>
        </w:rPr>
        <w:t>and configuration messages</w:t>
      </w:r>
      <w:r>
        <w:rPr>
          <w:i w:val="0"/>
        </w:rPr>
        <w:t xml:space="preserve"> shall be performed using </w:t>
      </w:r>
      <w:r w:rsidR="00C96531">
        <w:rPr>
          <w:i w:val="0"/>
        </w:rPr>
        <w:t xml:space="preserve">IEEE 11073 20601 </w:t>
      </w:r>
      <w:r w:rsidR="00C96531">
        <w:rPr>
          <w:i w:val="0"/>
        </w:rPr>
        <w:lastRenderedPageBreak/>
        <w:t xml:space="preserve">packets over </w:t>
      </w:r>
      <w:r w:rsidR="00882C39">
        <w:rPr>
          <w:i w:val="0"/>
        </w:rPr>
        <w:t>one or more of</w:t>
      </w:r>
      <w:r w:rsidR="00C96531">
        <w:rPr>
          <w:i w:val="0"/>
        </w:rPr>
        <w:t xml:space="preserve"> </w:t>
      </w:r>
      <w:r w:rsidR="00EE303D">
        <w:rPr>
          <w:i w:val="0"/>
        </w:rPr>
        <w:t>USB, ZigBee, Bluetooth, or Near Field Communication (NFC)</w:t>
      </w:r>
      <w:r w:rsidR="00C96531">
        <w:rPr>
          <w:i w:val="0"/>
        </w:rPr>
        <w:t xml:space="preserve"> transport</w:t>
      </w:r>
      <w:r>
        <w:rPr>
          <w:i w:val="0"/>
        </w:rPr>
        <w:t>.</w:t>
      </w:r>
    </w:p>
    <w:p w14:paraId="7C98C3F8" w14:textId="52F97EA0" w:rsidR="00DF7B10" w:rsidRPr="00CB5606" w:rsidRDefault="00A50E91" w:rsidP="00597DB2">
      <w:pPr>
        <w:pStyle w:val="AuthorInstructions"/>
        <w:rPr>
          <w:i w:val="0"/>
        </w:rPr>
      </w:pPr>
      <w:r>
        <w:rPr>
          <w:i w:val="0"/>
        </w:rPr>
        <w:t>When the Sensor Data Consumer sends the confirmation to the Configuration sequence, the Sensor Data Consumer is expected to be ready to handle the reception of measurement data</w:t>
      </w:r>
      <w:r w:rsidR="0038391A">
        <w:rPr>
          <w:i w:val="0"/>
        </w:rPr>
        <w:t xml:space="preserve"> and the Device Observation Source is expected to be ready to deliver measurement data</w:t>
      </w:r>
      <w:r w:rsidR="007E5441">
        <w:rPr>
          <w:i w:val="0"/>
        </w:rPr>
        <w:t>.</w:t>
      </w:r>
    </w:p>
    <w:p w14:paraId="10E1EF49" w14:textId="2C1A54B1" w:rsidR="009B048D" w:rsidRDefault="009B048D" w:rsidP="009B048D">
      <w:pPr>
        <w:pStyle w:val="Heading4"/>
        <w:numPr>
          <w:ilvl w:val="0"/>
          <w:numId w:val="0"/>
        </w:numPr>
        <w:rPr>
          <w:noProof w:val="0"/>
        </w:rPr>
      </w:pPr>
      <w:bookmarkStart w:id="938" w:name="_Toc418185406"/>
      <w:proofErr w:type="gramStart"/>
      <w:r w:rsidRPr="003651D9">
        <w:rPr>
          <w:noProof w:val="0"/>
        </w:rPr>
        <w:t>3</w:t>
      </w:r>
      <w:r w:rsidR="003B2A2B" w:rsidRPr="003651D9">
        <w:rPr>
          <w:noProof w:val="0"/>
        </w:rPr>
        <w:t>.Y.4.2</w:t>
      </w:r>
      <w:proofErr w:type="gramEnd"/>
      <w:r w:rsidR="00551BE7">
        <w:rPr>
          <w:noProof w:val="0"/>
        </w:rPr>
        <w:t xml:space="preserve"> </w:t>
      </w:r>
      <w:r w:rsidR="00A50E91">
        <w:rPr>
          <w:noProof w:val="0"/>
        </w:rPr>
        <w:t>Persistent Data Transfer</w:t>
      </w:r>
      <w:bookmarkEnd w:id="938"/>
    </w:p>
    <w:p w14:paraId="37040B93" w14:textId="52DB4223" w:rsidR="00EE303D" w:rsidRPr="00EE303D" w:rsidRDefault="00A50E91" w:rsidP="00EE303D">
      <w:pPr>
        <w:pStyle w:val="BodyText"/>
      </w:pPr>
      <w:r>
        <w:t xml:space="preserve">For </w:t>
      </w:r>
      <w:r w:rsidR="00D40D8E">
        <w:t xml:space="preserve">the </w:t>
      </w:r>
      <w:r>
        <w:t xml:space="preserve">IEEE </w:t>
      </w:r>
      <w:r w:rsidR="00D40D8E">
        <w:t xml:space="preserve">implementation </w:t>
      </w:r>
      <w:r>
        <w:t xml:space="preserve">the </w:t>
      </w:r>
      <w:r w:rsidR="004C01D1">
        <w:t xml:space="preserve">Sensor Data Consumer uses the IEEE 11073 PM Store </w:t>
      </w:r>
      <w:r w:rsidR="004C01D1" w:rsidRPr="004C01D1">
        <w:rPr>
          <w:i/>
        </w:rPr>
        <w:t>actions</w:t>
      </w:r>
      <w:r w:rsidR="004C01D1">
        <w:t xml:space="preserve"> which are ASN.1 packets sent to the Device Observation Source to query about and initiate the transfer of persistent data. For </w:t>
      </w:r>
      <w:r w:rsidR="00D40D8E">
        <w:t xml:space="preserve">the </w:t>
      </w:r>
      <w:r w:rsidR="004C01D1">
        <w:t xml:space="preserve">BTLE </w:t>
      </w:r>
      <w:r w:rsidR="00D40D8E">
        <w:t xml:space="preserve">implementation </w:t>
      </w:r>
      <w:r w:rsidR="004C01D1">
        <w:t xml:space="preserve">the Sensor Data Consumer uses the </w:t>
      </w:r>
      <w:r w:rsidR="0038391A">
        <w:t>Record Access Control Point (</w:t>
      </w:r>
      <w:r w:rsidR="004C01D1">
        <w:t>RACP</w:t>
      </w:r>
      <w:r w:rsidR="0038391A">
        <w:t>)</w:t>
      </w:r>
      <w:r w:rsidR="004C01D1">
        <w:t xml:space="preserve"> processes which consist of writing to certain characteristics on the Device Observation Source for the same purposes.</w:t>
      </w:r>
      <w:r w:rsidR="00D40D8E">
        <w:t xml:space="preserve"> </w:t>
      </w:r>
      <w:r w:rsidR="0038391A">
        <w:t xml:space="preserve">This process is described in the Glucose Profile. </w:t>
      </w:r>
      <w:r w:rsidR="00D40D8E">
        <w:t>For both implementations the Device Observation Source responds with the requested data transfer.</w:t>
      </w:r>
    </w:p>
    <w:p w14:paraId="46A56D68" w14:textId="77777777" w:rsidR="007A676E" w:rsidRPr="003651D9" w:rsidRDefault="007A676E" w:rsidP="00597DB2">
      <w:pPr>
        <w:pStyle w:val="AuthorInstructions"/>
      </w:pPr>
      <w:r w:rsidRPr="003651D9">
        <w:t>&lt;One or two sentence summary of what Message 2 accomplishes typically relating the message to the relevant standard. Avoid shall language in this upper level section</w:t>
      </w:r>
      <w:r w:rsidR="00887E40" w:rsidRPr="003651D9">
        <w:t xml:space="preserve">. </w:t>
      </w:r>
      <w:r w:rsidRPr="003651D9">
        <w:t>Do not duplicate the triggers, encoding, semantics, standards used, or expected actions</w:t>
      </w:r>
      <w:r w:rsidR="00887E40" w:rsidRPr="003651D9">
        <w:t xml:space="preserve">. </w:t>
      </w:r>
      <w:r w:rsidRPr="003651D9">
        <w:t>Those belong in the following sections.&gt;</w:t>
      </w:r>
    </w:p>
    <w:p w14:paraId="5362F6DD" w14:textId="77777777" w:rsidR="007A676E" w:rsidRPr="003651D9" w:rsidRDefault="007A676E" w:rsidP="00597DB2">
      <w:pPr>
        <w:pStyle w:val="AuthorInstructions"/>
      </w:pPr>
      <w:r w:rsidRPr="003651D9">
        <w:t>&lt;Explicitly state if the multiplicity of an actor may be greater than one; i.e., if an actor (whether it is a client or server) can expect this message from a single source or multiple sources.&gt;</w:t>
      </w:r>
    </w:p>
    <w:p w14:paraId="16A54C16" w14:textId="77777777" w:rsidR="009B048D" w:rsidRPr="003651D9" w:rsidRDefault="006C371A" w:rsidP="00597DB2">
      <w:pPr>
        <w:pStyle w:val="AuthorInstructions"/>
      </w:pPr>
      <w:r w:rsidRPr="003651D9">
        <w:t>&lt;</w:t>
      </w:r>
      <w:r w:rsidR="007773C8" w:rsidRPr="003651D9">
        <w:t>R</w:t>
      </w:r>
      <w:r w:rsidR="003B2A2B" w:rsidRPr="003651D9">
        <w:t>epeat this section as necessary based on the number of messages in the interaction diagram</w:t>
      </w:r>
      <w:r w:rsidR="00DD13DB" w:rsidRPr="003651D9">
        <w:t>.</w:t>
      </w:r>
      <w:r w:rsidR="009B048D" w:rsidRPr="003651D9">
        <w:t>&gt;</w:t>
      </w:r>
    </w:p>
    <w:p w14:paraId="5E64ACA0" w14:textId="77777777" w:rsidR="009B048D" w:rsidRDefault="009B048D" w:rsidP="009B048D">
      <w:pPr>
        <w:pStyle w:val="Heading5"/>
        <w:numPr>
          <w:ilvl w:val="0"/>
          <w:numId w:val="0"/>
        </w:numPr>
        <w:rPr>
          <w:noProof w:val="0"/>
        </w:rPr>
      </w:pPr>
      <w:bookmarkStart w:id="939" w:name="_Toc418185407"/>
      <w:proofErr w:type="gramStart"/>
      <w:r w:rsidRPr="003651D9">
        <w:rPr>
          <w:noProof w:val="0"/>
        </w:rPr>
        <w:t>3.Y.4.</w:t>
      </w:r>
      <w:r w:rsidR="006D768F" w:rsidRPr="003651D9">
        <w:rPr>
          <w:noProof w:val="0"/>
        </w:rPr>
        <w:t>2</w:t>
      </w:r>
      <w:r w:rsidRPr="003651D9">
        <w:rPr>
          <w:noProof w:val="0"/>
        </w:rPr>
        <w:t>.1</w:t>
      </w:r>
      <w:proofErr w:type="gramEnd"/>
      <w:r w:rsidRPr="003651D9">
        <w:rPr>
          <w:noProof w:val="0"/>
        </w:rPr>
        <w:t xml:space="preserve"> Trigger Events</w:t>
      </w:r>
      <w:bookmarkEnd w:id="939"/>
    </w:p>
    <w:p w14:paraId="65E5A959" w14:textId="7206A23D" w:rsidR="003B32C6" w:rsidRPr="003B32C6" w:rsidRDefault="00A61677" w:rsidP="003B32C6">
      <w:pPr>
        <w:pStyle w:val="BodyText"/>
      </w:pPr>
      <w:r>
        <w:t>This message is triggered by the existence of persistent data storage capabilities on the Device Observation Source. The Sensor Data Consumer learns of these capabilities during configuration.</w:t>
      </w:r>
      <w:r w:rsidR="0038391A">
        <w:t xml:space="preserve"> Though most consumer implementations initiate the processes automatically, manual initiation is allowed.</w:t>
      </w:r>
    </w:p>
    <w:p w14:paraId="573F5EA6" w14:textId="77777777" w:rsidR="007A676E" w:rsidRPr="003651D9" w:rsidRDefault="007A676E" w:rsidP="00597DB2">
      <w:pPr>
        <w:pStyle w:val="AuthorInstructions"/>
      </w:pPr>
      <w:r w:rsidRPr="003651D9">
        <w:t>&lt;Description of the real world events that cause the sender (Actor A) to send Message 1</w:t>
      </w:r>
      <w:r w:rsidR="00887E40" w:rsidRPr="003651D9">
        <w:t>(e.g., an</w:t>
      </w:r>
      <w:r w:rsidRPr="003651D9">
        <w:t xml:space="preserve"> operator or an automated function determines that a new </w:t>
      </w:r>
      <w:proofErr w:type="spellStart"/>
      <w:r w:rsidRPr="003651D9">
        <w:t>workitem</w:t>
      </w:r>
      <w:proofErr w:type="spellEnd"/>
      <w:r w:rsidRPr="003651D9">
        <w:t xml:space="preserve"> is needed</w:t>
      </w:r>
      <w:r w:rsidR="00887E40" w:rsidRPr="003651D9">
        <w:t>)</w:t>
      </w:r>
      <w:r w:rsidRPr="003651D9">
        <w:t>.&gt;</w:t>
      </w:r>
    </w:p>
    <w:p w14:paraId="351EEF0E" w14:textId="77777777" w:rsidR="009B048D" w:rsidRDefault="009B048D" w:rsidP="009B048D">
      <w:pPr>
        <w:pStyle w:val="Heading5"/>
        <w:numPr>
          <w:ilvl w:val="0"/>
          <w:numId w:val="0"/>
        </w:numPr>
        <w:rPr>
          <w:noProof w:val="0"/>
        </w:rPr>
      </w:pPr>
      <w:bookmarkStart w:id="940" w:name="_Toc418185408"/>
      <w:proofErr w:type="gramStart"/>
      <w:r w:rsidRPr="003651D9">
        <w:rPr>
          <w:noProof w:val="0"/>
        </w:rPr>
        <w:t>3</w:t>
      </w:r>
      <w:r w:rsidR="006D768F" w:rsidRPr="003651D9">
        <w:rPr>
          <w:noProof w:val="0"/>
        </w:rPr>
        <w:t>.Y.4.2</w:t>
      </w:r>
      <w:r w:rsidRPr="003651D9">
        <w:rPr>
          <w:noProof w:val="0"/>
        </w:rPr>
        <w:t>.2</w:t>
      </w:r>
      <w:proofErr w:type="gramEnd"/>
      <w:r w:rsidRPr="003651D9">
        <w:rPr>
          <w:noProof w:val="0"/>
        </w:rPr>
        <w:t xml:space="preserve"> Message Semantics</w:t>
      </w:r>
      <w:bookmarkEnd w:id="940"/>
    </w:p>
    <w:p w14:paraId="3D28106F" w14:textId="69D38CD3" w:rsidR="004738A0" w:rsidRDefault="00A61677" w:rsidP="004738A0">
      <w:pPr>
        <w:pStyle w:val="BodyText"/>
      </w:pPr>
      <w:r>
        <w:t xml:space="preserve">In the IEEE implementation the actions initiated from the Sensor Data Consumer are ASN.1 structures indicating to the Device Observation Source what to do. </w:t>
      </w:r>
      <w:r w:rsidR="00A7448B">
        <w:t>These instructions range from r</w:t>
      </w:r>
      <w:r w:rsidR="00957DD0">
        <w:t xml:space="preserve">equesting information about </w:t>
      </w:r>
      <w:r w:rsidR="00A7448B">
        <w:t>the PM Segments (files) for a given PM Store (directory)</w:t>
      </w:r>
      <w:r w:rsidR="00957DD0">
        <w:t xml:space="preserve">, beginning </w:t>
      </w:r>
      <w:r w:rsidR="0000639E">
        <w:t>the</w:t>
      </w:r>
      <w:r w:rsidR="00957DD0">
        <w:t xml:space="preserve"> transfer of a given PM Segment contained in a PM Store, to clearing one or more PM Segments contained in a PM Store. </w:t>
      </w:r>
      <w:r w:rsidR="00A7448B">
        <w:t xml:space="preserve"> </w:t>
      </w:r>
      <w:r>
        <w:t xml:space="preserve">In the BTLE implementation the Sensor Data Consumer writes to RACP characteristics on the Device Observation Source </w:t>
      </w:r>
      <w:r w:rsidR="0000639E">
        <w:t>whose values indicate</w:t>
      </w:r>
      <w:r w:rsidR="00203D65">
        <w:t xml:space="preserve"> what to do.</w:t>
      </w:r>
      <w:r w:rsidR="00957DD0">
        <w:t xml:space="preserve"> Similar to the IEEE implementation, the instructions request how much data is available, what data to transfer, and what data to clear.</w:t>
      </w:r>
    </w:p>
    <w:p w14:paraId="73CE6A71" w14:textId="6BE54D83" w:rsidR="0000639E" w:rsidRPr="00A61677" w:rsidRDefault="0000639E" w:rsidP="004738A0">
      <w:pPr>
        <w:pStyle w:val="BodyText"/>
      </w:pPr>
      <w:r>
        <w:lastRenderedPageBreak/>
        <w:t>In the IEEE implementation the data is transferred in Segment Data Event packets and in the BTLE implementation the data is transferred in notification events. Sequence numbers keep track of the transfers and assure data consistency.</w:t>
      </w:r>
    </w:p>
    <w:p w14:paraId="7EC5C360" w14:textId="77777777" w:rsidR="007A676E" w:rsidRPr="003651D9" w:rsidRDefault="007A676E" w:rsidP="00597DB2">
      <w:pPr>
        <w:pStyle w:val="AuthorInstructions"/>
      </w:pPr>
      <w:r w:rsidRPr="003651D9">
        <w:t xml:space="preserve">&lt;Detailed description of the meaning, structure and contents of </w:t>
      </w:r>
      <w:r w:rsidR="00CD4D46" w:rsidRPr="003651D9">
        <w:t>the message</w:t>
      </w:r>
      <w:r w:rsidR="00865616" w:rsidRPr="003651D9">
        <w:t>, including</w:t>
      </w:r>
      <w:r w:rsidRPr="003651D9">
        <w:t xml:space="preserve"> any IHE specific clarifications of the message format, attributes, etc.&gt;</w:t>
      </w:r>
    </w:p>
    <w:p w14:paraId="03E52B2C" w14:textId="77777777" w:rsidR="007A676E" w:rsidRPr="003651D9" w:rsidRDefault="007A676E" w:rsidP="00597DB2">
      <w:pPr>
        <w:pStyle w:val="AuthorInstructions"/>
      </w:pPr>
      <w:r w:rsidRPr="003651D9">
        <w:t>&lt;Start by describing the standard underlying the message and how the participating actors are mappe</w:t>
      </w:r>
      <w:r w:rsidR="00887E40" w:rsidRPr="003651D9">
        <w:t xml:space="preserve">d (e.g., </w:t>
      </w:r>
      <w:r w:rsidR="00865616" w:rsidRPr="003651D9">
        <w:t>“</w:t>
      </w:r>
      <w:r w:rsidR="00887E40" w:rsidRPr="003651D9">
        <w:t>T</w:t>
      </w:r>
      <w:r w:rsidRPr="003651D9">
        <w:t>his message is a DICOM C-FIND Request</w:t>
      </w:r>
      <w:r w:rsidR="00887E40" w:rsidRPr="003651D9">
        <w:t xml:space="preserve">. </w:t>
      </w:r>
      <w:r w:rsidRPr="003651D9">
        <w:t>Actor A is the SCU</w:t>
      </w:r>
      <w:r w:rsidR="00887E40" w:rsidRPr="003651D9">
        <w:t xml:space="preserve">. </w:t>
      </w:r>
      <w:r w:rsidRPr="003651D9">
        <w:t>Actor D is the SCP</w:t>
      </w:r>
      <w:r w:rsidR="00887E40" w:rsidRPr="003651D9">
        <w:t>.</w:t>
      </w:r>
      <w:r w:rsidR="00865616" w:rsidRPr="003651D9">
        <w:t>”</w:t>
      </w:r>
      <w:r w:rsidR="00887E40" w:rsidRPr="003651D9">
        <w:t>)</w:t>
      </w:r>
      <w:r w:rsidR="00CD4D46" w:rsidRPr="003651D9">
        <w:t>.</w:t>
      </w:r>
      <w:r w:rsidRPr="003651D9">
        <w:t>&gt;</w:t>
      </w:r>
    </w:p>
    <w:p w14:paraId="09B5DCAD" w14:textId="77777777" w:rsidR="007A676E" w:rsidRPr="003651D9" w:rsidRDefault="007A676E" w:rsidP="00597DB2">
      <w:pPr>
        <w:pStyle w:val="AuthorInstructions"/>
      </w:pPr>
      <w:r w:rsidRPr="003651D9">
        <w:t>&lt;Continue profiling the message by providing guidance or constraints on how the message parameters are populated, how the payload is encoded, how the message is structured and what the contents mean</w:t>
      </w:r>
      <w:r w:rsidR="00887E40" w:rsidRPr="003651D9">
        <w:t xml:space="preserve">. </w:t>
      </w:r>
      <w:r w:rsidRPr="003651D9">
        <w:t>These message semantics should both help the sender to construct the message and the receiver to interpret the message.&gt;</w:t>
      </w:r>
    </w:p>
    <w:p w14:paraId="20DF9A56" w14:textId="77777777" w:rsidR="009B048D" w:rsidRDefault="009B048D" w:rsidP="009B048D">
      <w:pPr>
        <w:pStyle w:val="Heading5"/>
        <w:numPr>
          <w:ilvl w:val="0"/>
          <w:numId w:val="0"/>
        </w:numPr>
        <w:rPr>
          <w:noProof w:val="0"/>
        </w:rPr>
      </w:pPr>
      <w:bookmarkStart w:id="941" w:name="_Toc418185409"/>
      <w:proofErr w:type="gramStart"/>
      <w:r w:rsidRPr="003651D9">
        <w:rPr>
          <w:noProof w:val="0"/>
        </w:rPr>
        <w:t>3</w:t>
      </w:r>
      <w:r w:rsidR="006D768F" w:rsidRPr="003651D9">
        <w:rPr>
          <w:noProof w:val="0"/>
        </w:rPr>
        <w:t>.Y.4.2</w:t>
      </w:r>
      <w:r w:rsidRPr="003651D9">
        <w:rPr>
          <w:noProof w:val="0"/>
        </w:rPr>
        <w:t>.3</w:t>
      </w:r>
      <w:proofErr w:type="gramEnd"/>
      <w:r w:rsidRPr="003651D9">
        <w:rPr>
          <w:noProof w:val="0"/>
        </w:rPr>
        <w:t xml:space="preserve"> Expected Actions</w:t>
      </w:r>
      <w:bookmarkEnd w:id="941"/>
    </w:p>
    <w:p w14:paraId="29629689" w14:textId="67ABD512" w:rsidR="00C943C7" w:rsidRDefault="0000639E" w:rsidP="00203D65">
      <w:pPr>
        <w:pStyle w:val="BodyText"/>
      </w:pPr>
      <w:r>
        <w:t xml:space="preserve">Upon seeing that the </w:t>
      </w:r>
      <w:r w:rsidR="004738A0">
        <w:t xml:space="preserve">Device Observation Source </w:t>
      </w:r>
      <w:r>
        <w:t>has persistent storage capabilities, the Sensor Data Consumer is expected to query for the existence of any data a</w:t>
      </w:r>
      <w:r w:rsidR="008D321D">
        <w:t xml:space="preserve">nd request the transfer of data it wants. The Device Observation Source </w:t>
      </w:r>
      <w:r>
        <w:t xml:space="preserve">is expected </w:t>
      </w:r>
      <w:r w:rsidR="00203D65">
        <w:t xml:space="preserve">to </w:t>
      </w:r>
      <w:r w:rsidR="008D321D">
        <w:t xml:space="preserve">provide the information and/or </w:t>
      </w:r>
      <w:r w:rsidR="00203D65">
        <w:t xml:space="preserve">transfer </w:t>
      </w:r>
      <w:r w:rsidR="008D321D">
        <w:t xml:space="preserve">the </w:t>
      </w:r>
      <w:r w:rsidR="00203D65">
        <w:t>measurement data as instructed by the Sensor Data Consumer.</w:t>
      </w:r>
    </w:p>
    <w:p w14:paraId="1B7636B2" w14:textId="5BB3BA66" w:rsidR="0038391A" w:rsidRDefault="0038391A" w:rsidP="00203D65">
      <w:pPr>
        <w:pStyle w:val="BodyText"/>
      </w:pPr>
      <w:r>
        <w:t>Deletion requests of the data by the Sensor Data Consumer are allowed. However the Device Observation Source is not required to support deletion and may refuse deletion.</w:t>
      </w:r>
    </w:p>
    <w:p w14:paraId="2C7232BA" w14:textId="53B472F4" w:rsidR="00CF1C52" w:rsidRDefault="00CF1C52" w:rsidP="00CF1C52">
      <w:pPr>
        <w:pStyle w:val="AuthorInstructions"/>
        <w:rPr>
          <w:i w:val="0"/>
        </w:rPr>
      </w:pPr>
      <w:r>
        <w:rPr>
          <w:i w:val="0"/>
        </w:rPr>
        <w:t xml:space="preserve">When </w:t>
      </w:r>
      <w:r w:rsidRPr="00E53874">
        <w:rPr>
          <w:i w:val="0"/>
        </w:rPr>
        <w:t>the Sensor</w:t>
      </w:r>
      <w:r>
        <w:rPr>
          <w:i w:val="0"/>
        </w:rPr>
        <w:t xml:space="preserve"> Data Consumer acknowledges the receipt of this transfer it has taken responsibility for the data and passes it on to the Device Observation Reporter. The </w:t>
      </w:r>
      <w:r w:rsidRPr="00E53874">
        <w:rPr>
          <w:i w:val="0"/>
        </w:rPr>
        <w:t>Device Observation Source</w:t>
      </w:r>
      <w:r>
        <w:rPr>
          <w:i w:val="0"/>
        </w:rPr>
        <w:t xml:space="preserve"> is now free to release any resources associated with the stored measurements.</w:t>
      </w:r>
    </w:p>
    <w:p w14:paraId="1EC17D09" w14:textId="77777777" w:rsidR="00CF1C52" w:rsidRPr="004738A0" w:rsidRDefault="00CF1C52" w:rsidP="00203D65">
      <w:pPr>
        <w:pStyle w:val="BodyText"/>
      </w:pPr>
    </w:p>
    <w:p w14:paraId="3D30A5A4" w14:textId="77777777" w:rsidR="007A676E" w:rsidRPr="003651D9" w:rsidRDefault="007A676E" w:rsidP="00597DB2">
      <w:pPr>
        <w:pStyle w:val="AuthorInstructions"/>
      </w:pPr>
      <w:r w:rsidRPr="003651D9">
        <w:t>&lt;Description of the actions expected to be taken as a result of sending or receiving this message.&gt;</w:t>
      </w:r>
    </w:p>
    <w:p w14:paraId="0E4F5A99" w14:textId="77777777" w:rsidR="007A676E" w:rsidRPr="003651D9" w:rsidRDefault="007A676E" w:rsidP="00597DB2">
      <w:pPr>
        <w:pStyle w:val="AuthorInstructions"/>
      </w:pPr>
      <w:r w:rsidRPr="003651D9">
        <w:t xml:space="preserve">&lt;Describe what the receiver is </w:t>
      </w:r>
      <w:proofErr w:type="gramStart"/>
      <w:r w:rsidRPr="003651D9">
        <w:t>expected/required</w:t>
      </w:r>
      <w:proofErr w:type="gramEnd"/>
      <w:r w:rsidRPr="003651D9">
        <w:t xml:space="preserve"> to do upon receiving this message. &gt;</w:t>
      </w:r>
    </w:p>
    <w:p w14:paraId="15536724" w14:textId="77777777" w:rsidR="007A676E" w:rsidRPr="003651D9" w:rsidRDefault="007A676E" w:rsidP="00597DB2">
      <w:pPr>
        <w:pStyle w:val="AuthorInstructions"/>
      </w:pPr>
      <w:r w:rsidRPr="003651D9">
        <w:t>&lt;Avoid re-iterating the transaction sequencing specified in the Profile Process Flows as expected actions internal to the transaction</w:t>
      </w:r>
      <w:r w:rsidR="00887E40" w:rsidRPr="003651D9">
        <w:t xml:space="preserve">. </w:t>
      </w:r>
      <w:r w:rsidRPr="003651D9">
        <w:t>Doing so prevents this transaction being re-used in other contexts.&gt;</w:t>
      </w:r>
    </w:p>
    <w:p w14:paraId="3BA89576" w14:textId="77777777" w:rsidR="00DD13DB" w:rsidRPr="003651D9" w:rsidRDefault="00DD13DB" w:rsidP="00597DB2">
      <w:pPr>
        <w:pStyle w:val="AuthorInstructions"/>
      </w:pPr>
      <w:r w:rsidRPr="003651D9">
        <w:t>&lt;Explicitly define any expected action based on the multiplicity of an actor(s), if applicable.&gt;</w:t>
      </w:r>
    </w:p>
    <w:p w14:paraId="6B596D29" w14:textId="4605B4F5" w:rsidR="009B5384" w:rsidRDefault="009B5384" w:rsidP="009B5384">
      <w:pPr>
        <w:pStyle w:val="Heading4"/>
        <w:numPr>
          <w:ilvl w:val="0"/>
          <w:numId w:val="0"/>
        </w:numPr>
        <w:rPr>
          <w:noProof w:val="0"/>
        </w:rPr>
      </w:pPr>
      <w:bookmarkStart w:id="942" w:name="_Toc418185410"/>
      <w:proofErr w:type="gramStart"/>
      <w:r w:rsidRPr="003651D9">
        <w:rPr>
          <w:noProof w:val="0"/>
        </w:rPr>
        <w:t>3.Y.</w:t>
      </w:r>
      <w:r w:rsidR="00C25C52">
        <w:rPr>
          <w:noProof w:val="0"/>
        </w:rPr>
        <w:t>4</w:t>
      </w:r>
      <w:r w:rsidRPr="003651D9">
        <w:rPr>
          <w:noProof w:val="0"/>
        </w:rPr>
        <w:t>.</w:t>
      </w:r>
      <w:r w:rsidR="00C25C52">
        <w:rPr>
          <w:noProof w:val="0"/>
        </w:rPr>
        <w:t>3</w:t>
      </w:r>
      <w:proofErr w:type="gramEnd"/>
      <w:r w:rsidR="00551BE7">
        <w:rPr>
          <w:noProof w:val="0"/>
        </w:rPr>
        <w:t xml:space="preserve"> </w:t>
      </w:r>
      <w:r w:rsidR="008D321D">
        <w:rPr>
          <w:noProof w:val="0"/>
        </w:rPr>
        <w:t>Non Persistent</w:t>
      </w:r>
      <w:r>
        <w:rPr>
          <w:noProof w:val="0"/>
        </w:rPr>
        <w:t xml:space="preserve"> Data Transfer</w:t>
      </w:r>
      <w:bookmarkEnd w:id="942"/>
    </w:p>
    <w:p w14:paraId="60BDB780" w14:textId="494857E1" w:rsidR="009B5384" w:rsidRPr="008526F3" w:rsidRDefault="008D321D" w:rsidP="009B5384">
      <w:pPr>
        <w:pStyle w:val="BodyText"/>
      </w:pPr>
      <w:r>
        <w:t xml:space="preserve">In the IEEE implementation non persistent data is sent unsolicited in scan event report packets. </w:t>
      </w:r>
      <w:r w:rsidR="0038391A">
        <w:t xml:space="preserve">Scan event reports contain ASN.1 Observation Scan structures that contain the updated components of the measurements. </w:t>
      </w:r>
      <w:r>
        <w:t>In the BTLE implementation non-persistent data is sent unsolicited in characteristic value change indication or notification events</w:t>
      </w:r>
      <w:r w:rsidR="005A072D">
        <w:t>.</w:t>
      </w:r>
      <w:r w:rsidR="0038391A">
        <w:t xml:space="preserve"> The characteristic value may contain one or more different measurements.</w:t>
      </w:r>
    </w:p>
    <w:p w14:paraId="6935A235" w14:textId="77777777" w:rsidR="009B5384" w:rsidRPr="003651D9" w:rsidRDefault="009B5384" w:rsidP="009B5384">
      <w:pPr>
        <w:pStyle w:val="AuthorInstructions"/>
      </w:pPr>
      <w:r w:rsidRPr="003651D9">
        <w:lastRenderedPageBreak/>
        <w:t>&lt;One or two sentence summary of what Message 1 accomplishes typically relating the message to the relevant standard. Avoid shall language in this upper level section. Do not duplicate the triggers, encoding, semantics, standards used, or expected actions. Those belong in the following sections.&gt;</w:t>
      </w:r>
    </w:p>
    <w:p w14:paraId="499CBCFF" w14:textId="77777777" w:rsidR="009B5384" w:rsidRPr="003651D9" w:rsidRDefault="009B5384" w:rsidP="009B5384">
      <w:pPr>
        <w:pStyle w:val="AuthorInstructions"/>
      </w:pPr>
      <w:r w:rsidRPr="003651D9">
        <w:t>&lt;Explicitly state if the multiplicity of an actor may be greater than one; i.e., if an actor (whether it is a client or server) can expect this message from a single source or multiple sources.&gt;</w:t>
      </w:r>
    </w:p>
    <w:p w14:paraId="1D0B5223" w14:textId="652641D2" w:rsidR="009B5384" w:rsidRDefault="009B5384" w:rsidP="009B5384">
      <w:pPr>
        <w:pStyle w:val="Heading5"/>
        <w:numPr>
          <w:ilvl w:val="0"/>
          <w:numId w:val="0"/>
        </w:numPr>
        <w:rPr>
          <w:noProof w:val="0"/>
        </w:rPr>
      </w:pPr>
      <w:bookmarkStart w:id="943" w:name="_Toc418185411"/>
      <w:proofErr w:type="gramStart"/>
      <w:r w:rsidRPr="003651D9">
        <w:rPr>
          <w:noProof w:val="0"/>
        </w:rPr>
        <w:t>3.Y.</w:t>
      </w:r>
      <w:r w:rsidR="00C25C52">
        <w:rPr>
          <w:noProof w:val="0"/>
        </w:rPr>
        <w:t>4</w:t>
      </w:r>
      <w:r w:rsidRPr="003651D9">
        <w:rPr>
          <w:noProof w:val="0"/>
        </w:rPr>
        <w:t>.</w:t>
      </w:r>
      <w:r w:rsidR="00C25C52">
        <w:rPr>
          <w:noProof w:val="0"/>
        </w:rPr>
        <w:t>3</w:t>
      </w:r>
      <w:r w:rsidRPr="003651D9">
        <w:rPr>
          <w:noProof w:val="0"/>
        </w:rPr>
        <w:t>.1</w:t>
      </w:r>
      <w:proofErr w:type="gramEnd"/>
      <w:r w:rsidRPr="003651D9">
        <w:rPr>
          <w:noProof w:val="0"/>
        </w:rPr>
        <w:t xml:space="preserve"> Trigger Events</w:t>
      </w:r>
      <w:bookmarkEnd w:id="943"/>
    </w:p>
    <w:p w14:paraId="565AD7D7" w14:textId="1CF37FFC" w:rsidR="009B5384" w:rsidRPr="008526F3" w:rsidRDefault="008D321D" w:rsidP="009B5384">
      <w:pPr>
        <w:pStyle w:val="BodyText"/>
      </w:pPr>
      <w:r>
        <w:t>This message is triggered when the endpoints complete configuration</w:t>
      </w:r>
      <w:r w:rsidR="0038391A">
        <w:t xml:space="preserve"> and have data to send</w:t>
      </w:r>
      <w:r>
        <w:t>.</w:t>
      </w:r>
    </w:p>
    <w:p w14:paraId="761725C0" w14:textId="77777777" w:rsidR="009B5384" w:rsidRPr="003651D9" w:rsidRDefault="009B5384" w:rsidP="009B5384">
      <w:pPr>
        <w:pStyle w:val="AuthorInstructions"/>
      </w:pPr>
      <w:r w:rsidRPr="003651D9">
        <w:t xml:space="preserve">&lt;Description of the real world events that cause the sender (Actor A) to send Message 1 (e.g., an operator or an automated function determines that a new </w:t>
      </w:r>
      <w:proofErr w:type="spellStart"/>
      <w:r w:rsidRPr="003651D9">
        <w:t>workitem</w:t>
      </w:r>
      <w:proofErr w:type="spellEnd"/>
      <w:r w:rsidRPr="003651D9">
        <w:t xml:space="preserve"> is needed).&gt;</w:t>
      </w:r>
    </w:p>
    <w:p w14:paraId="71101E00" w14:textId="04565390" w:rsidR="009B5384" w:rsidRDefault="009B5384" w:rsidP="009B5384">
      <w:pPr>
        <w:pStyle w:val="Heading5"/>
        <w:numPr>
          <w:ilvl w:val="0"/>
          <w:numId w:val="0"/>
        </w:numPr>
        <w:rPr>
          <w:noProof w:val="0"/>
        </w:rPr>
      </w:pPr>
      <w:bookmarkStart w:id="944" w:name="_Toc418185412"/>
      <w:proofErr w:type="gramStart"/>
      <w:r w:rsidRPr="003651D9">
        <w:rPr>
          <w:noProof w:val="0"/>
        </w:rPr>
        <w:t>3.Y.</w:t>
      </w:r>
      <w:r w:rsidR="00C25C52">
        <w:rPr>
          <w:noProof w:val="0"/>
        </w:rPr>
        <w:t>4.3</w:t>
      </w:r>
      <w:r w:rsidRPr="003651D9">
        <w:rPr>
          <w:noProof w:val="0"/>
        </w:rPr>
        <w:t>.2</w:t>
      </w:r>
      <w:proofErr w:type="gramEnd"/>
      <w:r w:rsidRPr="003651D9">
        <w:rPr>
          <w:noProof w:val="0"/>
        </w:rPr>
        <w:t xml:space="preserve"> Message Semantics</w:t>
      </w:r>
      <w:bookmarkEnd w:id="944"/>
    </w:p>
    <w:p w14:paraId="311D1745" w14:textId="77777777" w:rsidR="0038391A" w:rsidRPr="008526F3" w:rsidRDefault="008D321D" w:rsidP="0038391A">
      <w:pPr>
        <w:pStyle w:val="BodyText"/>
      </w:pPr>
      <w:r>
        <w:t xml:space="preserve">In the IEEE implementation </w:t>
      </w:r>
      <w:r w:rsidR="00E53874">
        <w:t xml:space="preserve">the </w:t>
      </w:r>
      <w:r>
        <w:t>scan event report</w:t>
      </w:r>
      <w:r w:rsidR="00E53874">
        <w:t xml:space="preserve"> packet</w:t>
      </w:r>
      <w:r>
        <w:t xml:space="preserve">s are ASN.1 structures containing the </w:t>
      </w:r>
      <w:r w:rsidRPr="008D321D">
        <w:rPr>
          <w:i/>
        </w:rPr>
        <w:t>changed</w:t>
      </w:r>
      <w:r>
        <w:t xml:space="preserve"> attributes of</w:t>
      </w:r>
      <w:r w:rsidR="00E53874">
        <w:t xml:space="preserve"> one or more</w:t>
      </w:r>
      <w:r>
        <w:t xml:space="preserve"> metric object</w:t>
      </w:r>
      <w:r w:rsidR="00E53874">
        <w:t>s (measurements)</w:t>
      </w:r>
      <w:r w:rsidR="0038391A">
        <w:t xml:space="preserve"> in ASN.1 Observation Scans</w:t>
      </w:r>
      <w:r>
        <w:t>.</w:t>
      </w:r>
      <w:r w:rsidR="00E53874">
        <w:t xml:space="preserve"> These changed attributes are combined with the unchanged attributes which have been mirrored on the Sensor Data Consumer to create the final completed measurements. In the BTLE implementation the indications or notifications typically contain one or more full measurements.</w:t>
      </w:r>
      <w:r w:rsidR="0038391A">
        <w:t xml:space="preserve"> Decoding is only possible if one knows the specification for the given characteristic.</w:t>
      </w:r>
    </w:p>
    <w:p w14:paraId="03D44E80" w14:textId="77777777" w:rsidR="009B5384" w:rsidRPr="003651D9" w:rsidRDefault="009B5384" w:rsidP="009B5384">
      <w:pPr>
        <w:pStyle w:val="AuthorInstructions"/>
      </w:pPr>
      <w:r w:rsidRPr="003651D9">
        <w:t>&lt;Detailed description of the meaning, structure and contents of the message, including any IHE specific clarifications of the message format, attributes, etc.&gt;</w:t>
      </w:r>
    </w:p>
    <w:p w14:paraId="02D43C53" w14:textId="77777777" w:rsidR="009B5384" w:rsidRPr="003651D9" w:rsidRDefault="009B5384" w:rsidP="009B5384">
      <w:pPr>
        <w:pStyle w:val="AuthorInstructions"/>
      </w:pPr>
      <w:r w:rsidRPr="003651D9">
        <w:t>&lt;Start by describing the standard underlying the message and how the participating actors are mapped (e.g., “This message is a DICOM C-FIND Request. Actor A is the SCU. Actor D is the SCP.”).&gt;</w:t>
      </w:r>
    </w:p>
    <w:p w14:paraId="231AFBFE" w14:textId="77777777" w:rsidR="009B5384" w:rsidRPr="003651D9" w:rsidRDefault="009B5384" w:rsidP="009B5384">
      <w:pPr>
        <w:pStyle w:val="AuthorInstructions"/>
      </w:pPr>
      <w:r w:rsidRPr="003651D9">
        <w:t>&lt;Continue profiling the message by providing guidance or constraints on how the message parameters are populated, how the payload is encoded, how the message is structured and what the contents mean. These message semantics should both help the sender to construct the message and the receiver to interpret the message.&gt;</w:t>
      </w:r>
    </w:p>
    <w:p w14:paraId="5D420FD2" w14:textId="12981273" w:rsidR="009B5384" w:rsidRPr="003651D9" w:rsidRDefault="009B5384" w:rsidP="009B5384">
      <w:pPr>
        <w:pStyle w:val="Heading5"/>
        <w:numPr>
          <w:ilvl w:val="0"/>
          <w:numId w:val="0"/>
        </w:numPr>
        <w:rPr>
          <w:noProof w:val="0"/>
        </w:rPr>
      </w:pPr>
      <w:bookmarkStart w:id="945" w:name="_Toc418185413"/>
      <w:proofErr w:type="gramStart"/>
      <w:r w:rsidRPr="003651D9">
        <w:rPr>
          <w:noProof w:val="0"/>
        </w:rPr>
        <w:t>3.Y.</w:t>
      </w:r>
      <w:r w:rsidR="00C25C52">
        <w:rPr>
          <w:noProof w:val="0"/>
        </w:rPr>
        <w:t>4.3</w:t>
      </w:r>
      <w:r w:rsidRPr="003651D9">
        <w:rPr>
          <w:noProof w:val="0"/>
        </w:rPr>
        <w:t>.3</w:t>
      </w:r>
      <w:proofErr w:type="gramEnd"/>
      <w:r w:rsidRPr="003651D9">
        <w:rPr>
          <w:noProof w:val="0"/>
        </w:rPr>
        <w:t xml:space="preserve"> Expected Actions</w:t>
      </w:r>
      <w:bookmarkEnd w:id="945"/>
    </w:p>
    <w:p w14:paraId="4A65E63F" w14:textId="77777777" w:rsidR="009B5384" w:rsidRPr="003651D9" w:rsidRDefault="009B5384" w:rsidP="009B5384">
      <w:pPr>
        <w:pStyle w:val="AuthorInstructions"/>
      </w:pPr>
      <w:r w:rsidRPr="003651D9">
        <w:t>&lt;Description of the actions expected to be taken as a result of sending or receiving this message.&gt;</w:t>
      </w:r>
    </w:p>
    <w:p w14:paraId="423EDB80" w14:textId="77777777" w:rsidR="009B5384" w:rsidRPr="003651D9" w:rsidRDefault="009B5384" w:rsidP="009B5384">
      <w:pPr>
        <w:pStyle w:val="AuthorInstructions"/>
      </w:pPr>
      <w:r w:rsidRPr="003651D9">
        <w:t xml:space="preserve">&lt;Describe what the receiver is </w:t>
      </w:r>
      <w:proofErr w:type="gramStart"/>
      <w:r w:rsidRPr="003651D9">
        <w:t>expected/required</w:t>
      </w:r>
      <w:proofErr w:type="gramEnd"/>
      <w:r w:rsidRPr="003651D9">
        <w:t xml:space="preserve"> to do upon receiving this message. &gt;</w:t>
      </w:r>
    </w:p>
    <w:p w14:paraId="00778476" w14:textId="77777777" w:rsidR="009B5384" w:rsidRPr="003651D9" w:rsidRDefault="009B5384" w:rsidP="009B5384">
      <w:pPr>
        <w:pStyle w:val="AuthorInstructions"/>
      </w:pPr>
      <w:r w:rsidRPr="003651D9">
        <w:t>&lt;Avoid re-iterating the transaction sequencing specified in the Profile Process Flows as expected actions internal to the transaction. Doing so prevents this transaction being re-used in other contexts.&gt;</w:t>
      </w:r>
    </w:p>
    <w:p w14:paraId="042156DF" w14:textId="77777777" w:rsidR="009B5384" w:rsidRDefault="009B5384" w:rsidP="009B5384">
      <w:pPr>
        <w:pStyle w:val="AuthorInstructions"/>
      </w:pPr>
      <w:r w:rsidRPr="003651D9">
        <w:t>&lt;Explicitly define any expected action based on the multiplicity of an actor(s), if applicable.&gt;</w:t>
      </w:r>
    </w:p>
    <w:p w14:paraId="599FEAE6" w14:textId="01E3FD66" w:rsidR="009B5384" w:rsidRDefault="005A072D" w:rsidP="009B5384">
      <w:pPr>
        <w:pStyle w:val="AuthorInstructions"/>
        <w:rPr>
          <w:i w:val="0"/>
        </w:rPr>
      </w:pPr>
      <w:r>
        <w:rPr>
          <w:i w:val="0"/>
        </w:rPr>
        <w:lastRenderedPageBreak/>
        <w:t xml:space="preserve">When </w:t>
      </w:r>
      <w:r w:rsidRPr="00E53874">
        <w:rPr>
          <w:i w:val="0"/>
        </w:rPr>
        <w:t xml:space="preserve">the </w:t>
      </w:r>
      <w:r w:rsidR="009B5384" w:rsidRPr="00E53874">
        <w:rPr>
          <w:i w:val="0"/>
        </w:rPr>
        <w:t>Sensor</w:t>
      </w:r>
      <w:r w:rsidR="009B5384">
        <w:rPr>
          <w:i w:val="0"/>
        </w:rPr>
        <w:t xml:space="preserve"> Data Consumer </w:t>
      </w:r>
      <w:r w:rsidR="00E53874">
        <w:rPr>
          <w:i w:val="0"/>
        </w:rPr>
        <w:t xml:space="preserve">acknowledges the receipt of this message it has taken responsibility for the data and passes it on to the Device Observation Reporter. The </w:t>
      </w:r>
      <w:r w:rsidR="00E53874" w:rsidRPr="00E53874">
        <w:rPr>
          <w:i w:val="0"/>
        </w:rPr>
        <w:t>Device Observation Source</w:t>
      </w:r>
      <w:r w:rsidR="00E53874">
        <w:rPr>
          <w:i w:val="0"/>
        </w:rPr>
        <w:t xml:space="preserve"> is now free to release any resources associated with the measurement.</w:t>
      </w:r>
    </w:p>
    <w:p w14:paraId="682742CE" w14:textId="1C28B96D" w:rsidR="005F541C" w:rsidRDefault="00E9350E" w:rsidP="00E9350E">
      <w:pPr>
        <w:pStyle w:val="Heading3"/>
        <w:numPr>
          <w:ilvl w:val="0"/>
          <w:numId w:val="0"/>
        </w:numPr>
        <w:rPr>
          <w:noProof w:val="0"/>
        </w:rPr>
      </w:pPr>
      <w:bookmarkStart w:id="946" w:name="_Toc418185414"/>
      <w:proofErr w:type="gramStart"/>
      <w:r w:rsidRPr="003651D9">
        <w:rPr>
          <w:noProof w:val="0"/>
        </w:rPr>
        <w:t>3.Y.</w:t>
      </w:r>
      <w:r w:rsidR="000168D0">
        <w:rPr>
          <w:noProof w:val="0"/>
        </w:rPr>
        <w:t>5</w:t>
      </w:r>
      <w:proofErr w:type="gramEnd"/>
      <w:r>
        <w:rPr>
          <w:noProof w:val="0"/>
        </w:rPr>
        <w:t xml:space="preserve"> </w:t>
      </w:r>
      <w:r w:rsidR="005F541C">
        <w:rPr>
          <w:noProof w:val="0"/>
        </w:rPr>
        <w:t>Security Considerations</w:t>
      </w:r>
      <w:bookmarkEnd w:id="946"/>
    </w:p>
    <w:p w14:paraId="5A22D78A" w14:textId="7D130B48" w:rsidR="00E9350E" w:rsidRDefault="00E9350E" w:rsidP="00E9350E">
      <w:pPr>
        <w:pStyle w:val="BodyText"/>
      </w:pPr>
      <w:r>
        <w:t xml:space="preserve">The </w:t>
      </w:r>
      <w:r w:rsidR="00CA17B3">
        <w:t xml:space="preserve">Communicate </w:t>
      </w:r>
      <w:r>
        <w:t xml:space="preserve">PCHA </w:t>
      </w:r>
      <w:r w:rsidR="00E446EF">
        <w:t xml:space="preserve">Data-* </w:t>
      </w:r>
      <w:r>
        <w:t>transaction</w:t>
      </w:r>
      <w:r w:rsidR="00E446EF">
        <w:t>s</w:t>
      </w:r>
      <w:r>
        <w:t xml:space="preserve"> </w:t>
      </w:r>
      <w:r w:rsidR="00E446EF">
        <w:t>are</w:t>
      </w:r>
      <w:r>
        <w:t xml:space="preserve"> local; that is the Device Observation Source is expected to be in the proximity of the Sensor Data Consumer. In the case of wired transports (USB), the security risks in the exchange are considered to be so low the data is transferred without any encryption. However, unencrypted wireless transports could be intercepted and modified by a malicious third party and the PCHA transaction requires the use of the available encryption options in the wireless protocols.</w:t>
      </w:r>
    </w:p>
    <w:p w14:paraId="05B3A560" w14:textId="77777777" w:rsidR="00E9350E" w:rsidRPr="003651D9" w:rsidRDefault="00E9350E" w:rsidP="00E9350E">
      <w:pPr>
        <w:pStyle w:val="AuthorInstructions"/>
      </w:pPr>
      <w:proofErr w:type="gramStart"/>
      <w:r w:rsidRPr="003651D9">
        <w:t>&lt;Description of the transaction specific security consideration; such as use of security profiles.&gt;</w:t>
      </w:r>
      <w:proofErr w:type="gramEnd"/>
    </w:p>
    <w:p w14:paraId="57DBF7FD" w14:textId="203710F8" w:rsidR="00E9350E" w:rsidRDefault="00E9350E" w:rsidP="00E9350E">
      <w:pPr>
        <w:pStyle w:val="Heading4"/>
        <w:numPr>
          <w:ilvl w:val="0"/>
          <w:numId w:val="0"/>
        </w:numPr>
        <w:rPr>
          <w:noProof w:val="0"/>
        </w:rPr>
      </w:pPr>
      <w:bookmarkStart w:id="947" w:name="_Toc418185415"/>
      <w:proofErr w:type="gramStart"/>
      <w:r w:rsidRPr="003651D9">
        <w:rPr>
          <w:noProof w:val="0"/>
        </w:rPr>
        <w:t>3.Y.</w:t>
      </w:r>
      <w:r w:rsidR="000168D0">
        <w:rPr>
          <w:noProof w:val="0"/>
        </w:rPr>
        <w:t>5</w:t>
      </w:r>
      <w:r w:rsidRPr="003651D9">
        <w:rPr>
          <w:noProof w:val="0"/>
        </w:rPr>
        <w:t>.1</w:t>
      </w:r>
      <w:proofErr w:type="gramEnd"/>
      <w:r>
        <w:rPr>
          <w:noProof w:val="0"/>
        </w:rPr>
        <w:t xml:space="preserve"> </w:t>
      </w:r>
      <w:r w:rsidRPr="003651D9">
        <w:rPr>
          <w:noProof w:val="0"/>
        </w:rPr>
        <w:t>Security Audit Considerations</w:t>
      </w:r>
      <w:bookmarkEnd w:id="947"/>
    </w:p>
    <w:p w14:paraId="2CC593E1" w14:textId="5C3CBCB6" w:rsidR="00E9350E" w:rsidRPr="004738A0" w:rsidRDefault="00E9350E" w:rsidP="00E9350E">
      <w:pPr>
        <w:pStyle w:val="BodyText"/>
      </w:pPr>
      <w:r>
        <w:t>There are no auditing require</w:t>
      </w:r>
      <w:r w:rsidR="00E446EF">
        <w:t>ments in these</w:t>
      </w:r>
      <w:r>
        <w:t xml:space="preserve"> transaction</w:t>
      </w:r>
      <w:r w:rsidR="00E446EF">
        <w:t>s</w:t>
      </w:r>
      <w:r>
        <w:t>.</w:t>
      </w:r>
    </w:p>
    <w:p w14:paraId="32C6F8F4" w14:textId="77777777" w:rsidR="00E9350E" w:rsidRPr="003651D9" w:rsidRDefault="00E9350E" w:rsidP="00E9350E">
      <w:pPr>
        <w:pStyle w:val="AuthorInstructions"/>
      </w:pPr>
      <w:r w:rsidRPr="003651D9">
        <w:t>&lt;This section should identify any specific ATNA security audit event that is associated with this transaction and requirements on the encoding of that audit event. &gt;</w:t>
      </w:r>
    </w:p>
    <w:p w14:paraId="164976CB" w14:textId="7ED6AC28" w:rsidR="00E9350E" w:rsidRDefault="00E9350E" w:rsidP="00E9350E">
      <w:pPr>
        <w:pStyle w:val="Heading5"/>
        <w:numPr>
          <w:ilvl w:val="0"/>
          <w:numId w:val="0"/>
        </w:numPr>
        <w:rPr>
          <w:noProof w:val="0"/>
        </w:rPr>
      </w:pPr>
      <w:bookmarkStart w:id="948" w:name="_Toc418185416"/>
      <w:proofErr w:type="gramStart"/>
      <w:r w:rsidRPr="003651D9">
        <w:rPr>
          <w:noProof w:val="0"/>
        </w:rPr>
        <w:t>3.Y.</w:t>
      </w:r>
      <w:r w:rsidR="000168D0">
        <w:rPr>
          <w:noProof w:val="0"/>
        </w:rPr>
        <w:t>5</w:t>
      </w:r>
      <w:r w:rsidRPr="003651D9">
        <w:rPr>
          <w:noProof w:val="0"/>
        </w:rPr>
        <w:t>.</w:t>
      </w:r>
      <w:r w:rsidR="00690616">
        <w:rPr>
          <w:noProof w:val="0"/>
        </w:rPr>
        <w:t>1.1</w:t>
      </w:r>
      <w:proofErr w:type="gramEnd"/>
      <w:r w:rsidRPr="003651D9">
        <w:rPr>
          <w:noProof w:val="0"/>
        </w:rPr>
        <w:t xml:space="preserve"> </w:t>
      </w:r>
      <w:r>
        <w:rPr>
          <w:noProof w:val="0"/>
        </w:rPr>
        <w:t>Device Observation Source</w:t>
      </w:r>
      <w:r w:rsidRPr="003651D9">
        <w:rPr>
          <w:noProof w:val="0"/>
        </w:rPr>
        <w:t xml:space="preserve"> Specific Security Considerations</w:t>
      </w:r>
      <w:bookmarkEnd w:id="948"/>
    </w:p>
    <w:p w14:paraId="1B5F0E88" w14:textId="48F672EF" w:rsidR="00E9350E" w:rsidRDefault="00E9350E" w:rsidP="00E9350E">
      <w:pPr>
        <w:pStyle w:val="BodyText"/>
      </w:pPr>
      <w:r>
        <w:t xml:space="preserve">The </w:t>
      </w:r>
      <w:r w:rsidR="00483AF7">
        <w:t>primary</w:t>
      </w:r>
      <w:r>
        <w:t xml:space="preserve"> security risk facing the Device Observation Source is the compromising of personal health data via theft of the device. This risk is, in practice, quite low since the Device Observation Source rarely contains any personal information since the transport protocols of the </w:t>
      </w:r>
      <w:r w:rsidR="00CA17B3">
        <w:t xml:space="preserve">Communicate </w:t>
      </w:r>
      <w:r>
        <w:t xml:space="preserve">PCHA </w:t>
      </w:r>
      <w:r w:rsidR="00E446EF">
        <w:t>Data</w:t>
      </w:r>
      <w:r w:rsidR="00CA17B3">
        <w:t>-*</w:t>
      </w:r>
      <w:r w:rsidR="00E446EF">
        <w:t xml:space="preserve"> </w:t>
      </w:r>
      <w:r>
        <w:t>transaction</w:t>
      </w:r>
      <w:r w:rsidR="00E446EF">
        <w:t>s</w:t>
      </w:r>
      <w:r>
        <w:t xml:space="preserve"> do not support the transmission of </w:t>
      </w:r>
      <w:r w:rsidR="00483AF7">
        <w:t>personal</w:t>
      </w:r>
      <w:r>
        <w:t xml:space="preserve"> data to the Sensor Data Consumer. The </w:t>
      </w:r>
      <w:r w:rsidR="00CA17B3">
        <w:t xml:space="preserve">Communicate </w:t>
      </w:r>
      <w:r>
        <w:t xml:space="preserve">PCHA </w:t>
      </w:r>
      <w:r w:rsidR="00E446EF">
        <w:t>Data</w:t>
      </w:r>
      <w:r w:rsidR="00CA17B3">
        <w:t>-*</w:t>
      </w:r>
      <w:r w:rsidR="00E446EF">
        <w:t xml:space="preserve"> </w:t>
      </w:r>
      <w:r>
        <w:t>transaction</w:t>
      </w:r>
      <w:r w:rsidR="00E446EF">
        <w:t>s also do</w:t>
      </w:r>
      <w:r>
        <w:t xml:space="preserve"> not currently support control and or configuration of the Device Observation Source from the Sensor Data Consumer thus the threat of malicious configuration of the device is low. However there are current developments in the </w:t>
      </w:r>
      <w:r w:rsidR="00CA17B3">
        <w:t xml:space="preserve">Communicate </w:t>
      </w:r>
      <w:r>
        <w:t xml:space="preserve">PCHA </w:t>
      </w:r>
      <w:r w:rsidR="00E446EF">
        <w:t>Data</w:t>
      </w:r>
      <w:r w:rsidR="00CA17B3">
        <w:t>-*</w:t>
      </w:r>
      <w:r w:rsidR="00E446EF">
        <w:t xml:space="preserve"> </w:t>
      </w:r>
      <w:r>
        <w:t>transaction</w:t>
      </w:r>
      <w:r w:rsidR="00E446EF">
        <w:t>s</w:t>
      </w:r>
      <w:r>
        <w:t xml:space="preserve"> </w:t>
      </w:r>
      <w:r w:rsidR="00483AF7">
        <w:t>for the</w:t>
      </w:r>
      <w:r>
        <w:t xml:space="preserve"> configuration/control of the Device Observation Source from the Sensor Data Consumer. That option will demand additional security considerations</w:t>
      </w:r>
      <w:r w:rsidR="00CF1C52">
        <w:t xml:space="preserve"> that have not yet been worked out</w:t>
      </w:r>
      <w:r>
        <w:t>.</w:t>
      </w:r>
    </w:p>
    <w:p w14:paraId="28BD4782" w14:textId="175E5FB8" w:rsidR="00E9350E" w:rsidRDefault="00E9350E" w:rsidP="00E9350E">
      <w:pPr>
        <w:pStyle w:val="Heading5"/>
        <w:numPr>
          <w:ilvl w:val="0"/>
          <w:numId w:val="0"/>
        </w:numPr>
        <w:rPr>
          <w:noProof w:val="0"/>
        </w:rPr>
      </w:pPr>
      <w:bookmarkStart w:id="949" w:name="_Toc418185417"/>
      <w:proofErr w:type="gramStart"/>
      <w:r w:rsidRPr="003651D9">
        <w:rPr>
          <w:noProof w:val="0"/>
        </w:rPr>
        <w:t>3.Y.</w:t>
      </w:r>
      <w:r w:rsidR="000168D0">
        <w:rPr>
          <w:noProof w:val="0"/>
        </w:rPr>
        <w:t>5</w:t>
      </w:r>
      <w:r w:rsidRPr="003651D9">
        <w:rPr>
          <w:noProof w:val="0"/>
        </w:rPr>
        <w:t>.</w:t>
      </w:r>
      <w:r w:rsidR="00690616">
        <w:rPr>
          <w:noProof w:val="0"/>
        </w:rPr>
        <w:t>1</w:t>
      </w:r>
      <w:r>
        <w:rPr>
          <w:noProof w:val="0"/>
        </w:rPr>
        <w:t>.2</w:t>
      </w:r>
      <w:proofErr w:type="gramEnd"/>
      <w:r w:rsidRPr="003651D9">
        <w:rPr>
          <w:noProof w:val="0"/>
        </w:rPr>
        <w:t xml:space="preserve"> </w:t>
      </w:r>
      <w:r>
        <w:rPr>
          <w:noProof w:val="0"/>
        </w:rPr>
        <w:t xml:space="preserve">Sensor Data Consumer </w:t>
      </w:r>
      <w:r w:rsidRPr="003651D9">
        <w:rPr>
          <w:noProof w:val="0"/>
        </w:rPr>
        <w:t>Specific Security Considerations</w:t>
      </w:r>
      <w:bookmarkEnd w:id="949"/>
    </w:p>
    <w:p w14:paraId="006D0060" w14:textId="3C789856" w:rsidR="00E9350E" w:rsidRPr="00DC777B" w:rsidRDefault="00E9350E" w:rsidP="00E9350E">
      <w:pPr>
        <w:pStyle w:val="AuthorInstructions"/>
        <w:rPr>
          <w:i w:val="0"/>
        </w:rPr>
      </w:pPr>
      <w:r w:rsidRPr="00DC777B">
        <w:rPr>
          <w:i w:val="0"/>
        </w:rPr>
        <w:t xml:space="preserve">The greatest security risk facing the Sensor Data Consumer is the compromising of personal data via theft of the device. Unlike the Device Observation Source, the Sensor Data Consumer is often a personal mobile device such as an Android phone or tablet and these devices may have all kinds of personal information; including financial. The Sensor Data Consumer implementation may also store the medical data for review. What the Sensor Data Consumer does with the received data beyond passing the data to the Device Observation Reporter or Content Creator is not specified by the </w:t>
      </w:r>
      <w:r w:rsidR="00CA17B3" w:rsidRPr="00CA17B3">
        <w:rPr>
          <w:i w:val="0"/>
        </w:rPr>
        <w:t>Communicate</w:t>
      </w:r>
      <w:r w:rsidR="00CA17B3">
        <w:t xml:space="preserve"> </w:t>
      </w:r>
      <w:r w:rsidRPr="00DC777B">
        <w:rPr>
          <w:i w:val="0"/>
        </w:rPr>
        <w:t>PCHA</w:t>
      </w:r>
      <w:r w:rsidR="00CA17B3">
        <w:rPr>
          <w:i w:val="0"/>
        </w:rPr>
        <w:t xml:space="preserve"> Data-*</w:t>
      </w:r>
      <w:r w:rsidRPr="00DC777B">
        <w:rPr>
          <w:i w:val="0"/>
        </w:rPr>
        <w:t xml:space="preserve"> transaction</w:t>
      </w:r>
      <w:r w:rsidR="00CA17B3">
        <w:rPr>
          <w:i w:val="0"/>
        </w:rPr>
        <w:t>s</w:t>
      </w:r>
      <w:r w:rsidRPr="00DC777B">
        <w:rPr>
          <w:i w:val="0"/>
        </w:rPr>
        <w:t>. Local storage of the data and whether or not it is encrypted is application dependent.</w:t>
      </w:r>
    </w:p>
    <w:p w14:paraId="2A342D95" w14:textId="77777777" w:rsidR="00E9350E" w:rsidRPr="003651D9" w:rsidRDefault="00E9350E" w:rsidP="009F24FF">
      <w:pPr>
        <w:pStyle w:val="AuthorInstructions"/>
      </w:pPr>
    </w:p>
    <w:p w14:paraId="21A3763B" w14:textId="3103DB0E" w:rsidR="0049584E" w:rsidRPr="003651D9" w:rsidRDefault="0049584E" w:rsidP="0049584E">
      <w:pPr>
        <w:pStyle w:val="Heading2"/>
        <w:numPr>
          <w:ilvl w:val="0"/>
          <w:numId w:val="0"/>
        </w:numPr>
        <w:rPr>
          <w:noProof w:val="0"/>
        </w:rPr>
      </w:pPr>
      <w:bookmarkStart w:id="950" w:name="_Toc418185418"/>
      <w:proofErr w:type="gramStart"/>
      <w:r w:rsidRPr="003651D9">
        <w:rPr>
          <w:noProof w:val="0"/>
        </w:rPr>
        <w:lastRenderedPageBreak/>
        <w:t>3.</w:t>
      </w:r>
      <w:r>
        <w:rPr>
          <w:noProof w:val="0"/>
        </w:rPr>
        <w:t>Z</w:t>
      </w:r>
      <w:proofErr w:type="gramEnd"/>
      <w:r w:rsidRPr="003651D9">
        <w:rPr>
          <w:noProof w:val="0"/>
        </w:rPr>
        <w:t xml:space="preserve"> </w:t>
      </w:r>
      <w:r>
        <w:rPr>
          <w:noProof w:val="0"/>
        </w:rPr>
        <w:t>PCC-Y PCD Communicate PCD Data</w:t>
      </w:r>
      <w:r w:rsidR="005E5181">
        <w:rPr>
          <w:noProof w:val="0"/>
        </w:rPr>
        <w:t>-</w:t>
      </w:r>
      <w:proofErr w:type="spellStart"/>
      <w:r w:rsidR="00930D5B">
        <w:rPr>
          <w:noProof w:val="0"/>
        </w:rPr>
        <w:t>hData</w:t>
      </w:r>
      <w:proofErr w:type="spellEnd"/>
      <w:r>
        <w:rPr>
          <w:noProof w:val="0"/>
        </w:rPr>
        <w:t xml:space="preserve"> Transaction</w:t>
      </w:r>
      <w:bookmarkEnd w:id="950"/>
    </w:p>
    <w:p w14:paraId="48530907" w14:textId="63A14933" w:rsidR="0049584E" w:rsidRPr="003651D9" w:rsidRDefault="0049584E" w:rsidP="0049584E">
      <w:pPr>
        <w:pStyle w:val="Heading3"/>
        <w:numPr>
          <w:ilvl w:val="0"/>
          <w:numId w:val="0"/>
        </w:numPr>
        <w:rPr>
          <w:noProof w:val="0"/>
        </w:rPr>
      </w:pPr>
      <w:bookmarkStart w:id="951" w:name="_Toc418185419"/>
      <w:proofErr w:type="gramStart"/>
      <w:r w:rsidRPr="003651D9">
        <w:rPr>
          <w:noProof w:val="0"/>
        </w:rPr>
        <w:t>3.</w:t>
      </w:r>
      <w:r>
        <w:rPr>
          <w:noProof w:val="0"/>
        </w:rPr>
        <w:t>Z</w:t>
      </w:r>
      <w:r w:rsidRPr="003651D9">
        <w:rPr>
          <w:noProof w:val="0"/>
        </w:rPr>
        <w:t>.1</w:t>
      </w:r>
      <w:proofErr w:type="gramEnd"/>
      <w:r w:rsidRPr="003651D9">
        <w:rPr>
          <w:noProof w:val="0"/>
        </w:rPr>
        <w:t xml:space="preserve"> Scope</w:t>
      </w:r>
      <w:bookmarkEnd w:id="951"/>
    </w:p>
    <w:p w14:paraId="28C54965" w14:textId="62505DD3" w:rsidR="0049584E" w:rsidRDefault="00E446EF" w:rsidP="00E9350E">
      <w:pPr>
        <w:pStyle w:val="BodyText"/>
      </w:pPr>
      <w:r>
        <w:t>These transactions are</w:t>
      </w:r>
      <w:r w:rsidR="0049584E" w:rsidRPr="003651D9">
        <w:t xml:space="preserve"> used to </w:t>
      </w:r>
      <w:r w:rsidR="0049584E">
        <w:t xml:space="preserve">transfer </w:t>
      </w:r>
      <w:r w:rsidR="00063714">
        <w:t xml:space="preserve">collected </w:t>
      </w:r>
      <w:r w:rsidR="0049584E">
        <w:t>patient measurement data to a Device Observation Consumer</w:t>
      </w:r>
      <w:r w:rsidR="0080578D">
        <w:t xml:space="preserve"> in the form of a </w:t>
      </w:r>
      <w:r w:rsidR="00F7282E">
        <w:t>PCD-01 message</w:t>
      </w:r>
    </w:p>
    <w:p w14:paraId="5F6D5772" w14:textId="1D090FD6" w:rsidR="00551BE7" w:rsidRDefault="00551BE7" w:rsidP="00551BE7">
      <w:pPr>
        <w:pStyle w:val="Heading3"/>
        <w:numPr>
          <w:ilvl w:val="0"/>
          <w:numId w:val="0"/>
        </w:numPr>
        <w:rPr>
          <w:noProof w:val="0"/>
        </w:rPr>
      </w:pPr>
      <w:bookmarkStart w:id="952" w:name="_Toc418185420"/>
      <w:proofErr w:type="gramStart"/>
      <w:r w:rsidRPr="003651D9">
        <w:rPr>
          <w:noProof w:val="0"/>
        </w:rPr>
        <w:t>3.</w:t>
      </w:r>
      <w:r w:rsidR="00E9350E">
        <w:rPr>
          <w:noProof w:val="0"/>
        </w:rPr>
        <w:t>Z</w:t>
      </w:r>
      <w:r w:rsidRPr="003651D9">
        <w:rPr>
          <w:noProof w:val="0"/>
        </w:rPr>
        <w:t>.</w:t>
      </w:r>
      <w:r w:rsidR="00E9350E">
        <w:rPr>
          <w:noProof w:val="0"/>
        </w:rPr>
        <w:t>2</w:t>
      </w:r>
      <w:proofErr w:type="gramEnd"/>
      <w:r w:rsidR="00E9350E">
        <w:rPr>
          <w:noProof w:val="0"/>
        </w:rPr>
        <w:t xml:space="preserve"> </w:t>
      </w:r>
      <w:r w:rsidRPr="003651D9">
        <w:rPr>
          <w:noProof w:val="0"/>
        </w:rPr>
        <w:t>Actor Roles</w:t>
      </w:r>
      <w:bookmarkEnd w:id="952"/>
    </w:p>
    <w:p w14:paraId="786A4FEA" w14:textId="77777777" w:rsidR="00551BE7" w:rsidRPr="003651D9" w:rsidRDefault="00551BE7" w:rsidP="00551BE7">
      <w:pPr>
        <w:pStyle w:val="BodyText"/>
        <w:jc w:val="center"/>
      </w:pPr>
      <w:r w:rsidRPr="003651D9">
        <w:rPr>
          <w:noProof/>
        </w:rPr>
        <mc:AlternateContent>
          <mc:Choice Requires="wpc">
            <w:drawing>
              <wp:inline distT="0" distB="0" distL="0" distR="0" wp14:anchorId="5FD758D0" wp14:editId="642C1A65">
                <wp:extent cx="3726180" cy="1539240"/>
                <wp:effectExtent l="0" t="0" r="0" b="3810"/>
                <wp:docPr id="239" name="Canvas 2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4" name="Oval 153"/>
                        <wps:cNvSpPr>
                          <a:spLocks noChangeArrowheads="1"/>
                        </wps:cNvSpPr>
                        <wps:spPr bwMode="auto">
                          <a:xfrm>
                            <a:off x="1110826" y="776897"/>
                            <a:ext cx="1544320" cy="713236"/>
                          </a:xfrm>
                          <a:prstGeom prst="ellipse">
                            <a:avLst/>
                          </a:prstGeom>
                          <a:solidFill>
                            <a:srgbClr val="FFFFFF"/>
                          </a:solidFill>
                          <a:ln w="9525">
                            <a:solidFill>
                              <a:srgbClr val="000000"/>
                            </a:solidFill>
                            <a:round/>
                            <a:headEnd/>
                            <a:tailEnd/>
                          </a:ln>
                        </wps:spPr>
                        <wps:txbx>
                          <w:txbxContent>
                            <w:p w14:paraId="7F3AE7D0" w14:textId="704CA0CA" w:rsidR="00BD6716" w:rsidRDefault="00BD6716" w:rsidP="00930D5B">
                              <w:pPr>
                                <w:spacing w:before="0"/>
                                <w:jc w:val="center"/>
                                <w:rPr>
                                  <w:sz w:val="18"/>
                                </w:rPr>
                              </w:pPr>
                              <w:r w:rsidRPr="00CB5606">
                                <w:rPr>
                                  <w:sz w:val="18"/>
                                </w:rPr>
                                <w:t>P</w:t>
                              </w:r>
                              <w:r>
                                <w:rPr>
                                  <w:sz w:val="18"/>
                                </w:rPr>
                                <w:t>CD</w:t>
                              </w:r>
                              <w:r w:rsidRPr="00CB5606">
                                <w:rPr>
                                  <w:sz w:val="18"/>
                                </w:rPr>
                                <w:t xml:space="preserve">-Y </w:t>
                              </w:r>
                              <w:r>
                                <w:rPr>
                                  <w:sz w:val="18"/>
                                </w:rPr>
                                <w:t>PCD Communicate PCD</w:t>
                              </w:r>
                              <w:r w:rsidRPr="00CB5606">
                                <w:rPr>
                                  <w:sz w:val="18"/>
                                </w:rPr>
                                <w:t xml:space="preserve"> Data</w:t>
                              </w:r>
                              <w:r>
                                <w:rPr>
                                  <w:sz w:val="18"/>
                                </w:rPr>
                                <w:t>-</w:t>
                              </w:r>
                              <w:proofErr w:type="spellStart"/>
                              <w:r>
                                <w:rPr>
                                  <w:sz w:val="18"/>
                                </w:rPr>
                                <w:t>hData</w:t>
                              </w:r>
                              <w:proofErr w:type="spellEnd"/>
                              <w:r w:rsidRPr="00CB5606">
                                <w:rPr>
                                  <w:sz w:val="18"/>
                                </w:rPr>
                                <w:t xml:space="preserve"> Transaction</w:t>
                              </w:r>
                            </w:p>
                            <w:p w14:paraId="11DC23F5" w14:textId="77777777" w:rsidR="00BD6716" w:rsidRDefault="00BD6716" w:rsidP="00551BE7"/>
                            <w:p w14:paraId="455C1830" w14:textId="77777777" w:rsidR="00BD6716" w:rsidRDefault="00BD6716" w:rsidP="00551BE7">
                              <w:pPr>
                                <w:jc w:val="center"/>
                                <w:rPr>
                                  <w:sz w:val="18"/>
                                </w:rPr>
                              </w:pPr>
                              <w:r>
                                <w:rPr>
                                  <w:sz w:val="18"/>
                                </w:rPr>
                                <w:t>Transaction Name [DOM-#]</w:t>
                              </w:r>
                            </w:p>
                          </w:txbxContent>
                        </wps:txbx>
                        <wps:bodyPr rot="0" vert="horz" wrap="square" lIns="0" tIns="0" rIns="0" bIns="0" anchor="t" anchorCtr="0" upright="1">
                          <a:noAutofit/>
                        </wps:bodyPr>
                      </wps:wsp>
                      <wps:wsp>
                        <wps:cNvPr id="235" name="Text Box 154"/>
                        <wps:cNvSpPr txBox="1">
                          <a:spLocks noChangeArrowheads="1"/>
                        </wps:cNvSpPr>
                        <wps:spPr bwMode="auto">
                          <a:xfrm>
                            <a:off x="171698" y="168367"/>
                            <a:ext cx="1161802" cy="457233"/>
                          </a:xfrm>
                          <a:prstGeom prst="rect">
                            <a:avLst/>
                          </a:prstGeom>
                          <a:solidFill>
                            <a:srgbClr val="FFFFFF"/>
                          </a:solidFill>
                          <a:ln w="9525">
                            <a:solidFill>
                              <a:srgbClr val="000000"/>
                            </a:solidFill>
                            <a:miter lim="800000"/>
                            <a:headEnd/>
                            <a:tailEnd/>
                          </a:ln>
                        </wps:spPr>
                        <wps:txbx>
                          <w:txbxContent>
                            <w:p w14:paraId="478C5B01" w14:textId="22BAD8E2" w:rsidR="00BD6716" w:rsidRDefault="00BD6716" w:rsidP="00551BE7">
                              <w:pPr>
                                <w:jc w:val="center"/>
                                <w:rPr>
                                  <w:sz w:val="18"/>
                                </w:rPr>
                              </w:pPr>
                              <w:r>
                                <w:rPr>
                                  <w:sz w:val="18"/>
                                </w:rPr>
                                <w:t>Device Observation Reporter</w:t>
                              </w:r>
                            </w:p>
                            <w:p w14:paraId="6E8C21EF" w14:textId="77777777" w:rsidR="00BD6716" w:rsidRDefault="00BD6716" w:rsidP="00551BE7"/>
                            <w:p w14:paraId="10FEAF3C" w14:textId="77777777" w:rsidR="00BD6716" w:rsidRDefault="00BD6716" w:rsidP="00551BE7">
                              <w:pPr>
                                <w:rPr>
                                  <w:sz w:val="18"/>
                                </w:rPr>
                              </w:pPr>
                              <w:r>
                                <w:rPr>
                                  <w:sz w:val="18"/>
                                </w:rPr>
                                <w:t>Actor ABC</w:t>
                              </w:r>
                            </w:p>
                          </w:txbxContent>
                        </wps:txbx>
                        <wps:bodyPr rot="0" vert="horz" wrap="square" lIns="91440" tIns="45720" rIns="91440" bIns="45720" anchor="t" anchorCtr="0" upright="1">
                          <a:noAutofit/>
                        </wps:bodyPr>
                      </wps:wsp>
                      <wps:wsp>
                        <wps:cNvPr id="236" name="Line 155"/>
                        <wps:cNvCnPr>
                          <a:cxnSpLocks noChangeShapeType="1"/>
                          <a:endCxn id="234" idx="1"/>
                        </wps:cNvCnPr>
                        <wps:spPr bwMode="auto">
                          <a:xfrm>
                            <a:off x="1086321" y="625600"/>
                            <a:ext cx="250665" cy="2557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7" name="Text Box 156"/>
                        <wps:cNvSpPr txBox="1">
                          <a:spLocks noChangeArrowheads="1"/>
                        </wps:cNvSpPr>
                        <wps:spPr bwMode="auto">
                          <a:xfrm>
                            <a:off x="2509434" y="168367"/>
                            <a:ext cx="1121072" cy="457233"/>
                          </a:xfrm>
                          <a:prstGeom prst="rect">
                            <a:avLst/>
                          </a:prstGeom>
                          <a:solidFill>
                            <a:srgbClr val="FFFFFF"/>
                          </a:solidFill>
                          <a:ln w="9525">
                            <a:solidFill>
                              <a:srgbClr val="000000"/>
                            </a:solidFill>
                            <a:miter lim="800000"/>
                            <a:headEnd/>
                            <a:tailEnd/>
                          </a:ln>
                        </wps:spPr>
                        <wps:txbx>
                          <w:txbxContent>
                            <w:p w14:paraId="1B2C7A4F" w14:textId="73BCF469" w:rsidR="00BD6716" w:rsidRDefault="00BD6716" w:rsidP="00551BE7">
                              <w:pPr>
                                <w:jc w:val="center"/>
                                <w:rPr>
                                  <w:sz w:val="18"/>
                                </w:rPr>
                              </w:pPr>
                              <w:r>
                                <w:rPr>
                                  <w:sz w:val="18"/>
                                </w:rPr>
                                <w:t>Device Observation Consumer</w:t>
                              </w:r>
                            </w:p>
                            <w:p w14:paraId="145CF667" w14:textId="77777777" w:rsidR="00BD6716" w:rsidRDefault="00BD6716" w:rsidP="00551BE7"/>
                            <w:p w14:paraId="4D658EC1" w14:textId="77777777" w:rsidR="00BD6716" w:rsidRDefault="00BD6716" w:rsidP="00551BE7">
                              <w:pPr>
                                <w:rPr>
                                  <w:sz w:val="18"/>
                                </w:rPr>
                              </w:pPr>
                              <w:r>
                                <w:rPr>
                                  <w:sz w:val="18"/>
                                </w:rPr>
                                <w:t>Actor DEF</w:t>
                              </w:r>
                            </w:p>
                          </w:txbxContent>
                        </wps:txbx>
                        <wps:bodyPr rot="0" vert="horz" wrap="square" lIns="91440" tIns="45720" rIns="91440" bIns="45720" anchor="t" anchorCtr="0" upright="1">
                          <a:noAutofit/>
                        </wps:bodyPr>
                      </wps:wsp>
                      <wps:wsp>
                        <wps:cNvPr id="238" name="Line 157"/>
                        <wps:cNvCnPr>
                          <a:cxnSpLocks noChangeShapeType="1"/>
                          <a:endCxn id="234" idx="7"/>
                        </wps:cNvCnPr>
                        <wps:spPr bwMode="auto">
                          <a:xfrm flipH="1">
                            <a:off x="2428986" y="625600"/>
                            <a:ext cx="219130" cy="2557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239" o:spid="_x0000_s1331"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">
                <v:shape id="_x0000_s1332" type="#_x0000_t75" style="position:absolute;width:37261;height:15392;visibility:visible;mso-wrap-style:square">
                  <v:fill o:detectmouseclick="t"/>
                  <v:path o:connecttype="none"/>
                </v:shape>
                <v:oval id="Oval 153" o:spid="_x0000_s1333" style="position:absolute;left:11108;top:7768;width:15443;height:7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FDn8IA&#10;AADcAAAADwAAAGRycy9kb3ducmV2LnhtbESPQWsCMRSE70L/Q3hCb5p1KyKrUVpR7K24iufn5jVZ&#10;3Lwsm1TXf98UCh6HmfmGWa5714gbdaH2rGAyzkAQV17XbBScjrvRHESIyBobz6TgQQHWq5fBEgvt&#10;73ygWxmNSBAOBSqwMbaFlKGy5DCMfUucvG/fOYxJdkbqDu8J7hqZZ9lMOqw5LVhsaWOpupY/TsG1&#10;uezjDmdlvp9+fRhr3JYfZ6Veh/37AkSkPj7D/+1PrSB/m8LfmXQE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8UOfwgAAANwAAAAPAAAAAAAAAAAAAAAAAJgCAABkcnMvZG93&#10;bnJldi54bWxQSwUGAAAAAAQABAD1AAAAhwMAAAAA&#10;">
                  <v:textbox inset="0,0,0,0">
                    <w:txbxContent>
                      <w:p w14:paraId="7F3AE7D0" w14:textId="704CA0CA" w:rsidR="00BD6716" w:rsidRDefault="00BD6716" w:rsidP="00930D5B">
                        <w:pPr>
                          <w:spacing w:before="0"/>
                          <w:jc w:val="center"/>
                          <w:rPr>
                            <w:sz w:val="18"/>
                          </w:rPr>
                        </w:pPr>
                        <w:r w:rsidRPr="00CB5606">
                          <w:rPr>
                            <w:sz w:val="18"/>
                          </w:rPr>
                          <w:t>P</w:t>
                        </w:r>
                        <w:r>
                          <w:rPr>
                            <w:sz w:val="18"/>
                          </w:rPr>
                          <w:t>CD</w:t>
                        </w:r>
                        <w:r w:rsidRPr="00CB5606">
                          <w:rPr>
                            <w:sz w:val="18"/>
                          </w:rPr>
                          <w:t xml:space="preserve">-Y </w:t>
                        </w:r>
                        <w:r>
                          <w:rPr>
                            <w:sz w:val="18"/>
                          </w:rPr>
                          <w:t>PCD Communicate PCD</w:t>
                        </w:r>
                        <w:r w:rsidRPr="00CB5606">
                          <w:rPr>
                            <w:sz w:val="18"/>
                          </w:rPr>
                          <w:t xml:space="preserve"> Data</w:t>
                        </w:r>
                        <w:r>
                          <w:rPr>
                            <w:sz w:val="18"/>
                          </w:rPr>
                          <w:t>-</w:t>
                        </w:r>
                        <w:proofErr w:type="spellStart"/>
                        <w:r>
                          <w:rPr>
                            <w:sz w:val="18"/>
                          </w:rPr>
                          <w:t>hData</w:t>
                        </w:r>
                        <w:proofErr w:type="spellEnd"/>
                        <w:r w:rsidRPr="00CB5606">
                          <w:rPr>
                            <w:sz w:val="18"/>
                          </w:rPr>
                          <w:t xml:space="preserve"> Transaction</w:t>
                        </w:r>
                      </w:p>
                      <w:p w14:paraId="11DC23F5" w14:textId="77777777" w:rsidR="00BD6716" w:rsidRDefault="00BD6716" w:rsidP="00551BE7"/>
                      <w:p w14:paraId="455C1830" w14:textId="77777777" w:rsidR="00BD6716" w:rsidRDefault="00BD6716" w:rsidP="00551BE7">
                        <w:pPr>
                          <w:jc w:val="center"/>
                          <w:rPr>
                            <w:sz w:val="18"/>
                          </w:rPr>
                        </w:pPr>
                        <w:r>
                          <w:rPr>
                            <w:sz w:val="18"/>
                          </w:rPr>
                          <w:t>Transaction Name [DOM-#]</w:t>
                        </w:r>
                      </w:p>
                    </w:txbxContent>
                  </v:textbox>
                </v:oval>
                <v:shape id="Text Box 154" o:spid="_x0000_s1334" type="#_x0000_t202" style="position:absolute;left:1716;top:1683;width:11619;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40f8YA&#10;AADcAAAADwAAAGRycy9kb3ducmV2LnhtbESPT2sCMRTE70K/Q3hCL6LZaqt2NUoRWvRW/2Cvj81z&#10;d+nmZZvEdf32piB4HGbmN8x82ZpKNOR8aVnByyABQZxZXXKu4LD/7E9B+ICssbJMCq7kYbl46swx&#10;1fbCW2p2IRcRwj5FBUUIdSqlzwoy6Ae2Jo7eyTqDIUqXS+3wEuGmksMkGUuDJceFAmtaFZT97s5G&#10;wfR13fz4zej7mI1P1XvoTZqvP6fUc7f9mIEI1IZH+N5eawXD0Rv8n4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O40f8YAAADcAAAADwAAAAAAAAAAAAAAAACYAgAAZHJz&#10;L2Rvd25yZXYueG1sUEsFBgAAAAAEAAQA9QAAAIsDAAAAAA==&#10;">
                  <v:textbox>
                    <w:txbxContent>
                      <w:p w14:paraId="478C5B01" w14:textId="22BAD8E2" w:rsidR="00BD6716" w:rsidRDefault="00BD6716" w:rsidP="00551BE7">
                        <w:pPr>
                          <w:jc w:val="center"/>
                          <w:rPr>
                            <w:sz w:val="18"/>
                          </w:rPr>
                        </w:pPr>
                        <w:r>
                          <w:rPr>
                            <w:sz w:val="18"/>
                          </w:rPr>
                          <w:t>Device Observation Reporter</w:t>
                        </w:r>
                      </w:p>
                      <w:p w14:paraId="6E8C21EF" w14:textId="77777777" w:rsidR="00BD6716" w:rsidRDefault="00BD6716" w:rsidP="00551BE7"/>
                      <w:p w14:paraId="10FEAF3C" w14:textId="77777777" w:rsidR="00BD6716" w:rsidRDefault="00BD6716" w:rsidP="00551BE7">
                        <w:pPr>
                          <w:rPr>
                            <w:sz w:val="18"/>
                          </w:rPr>
                        </w:pPr>
                        <w:r>
                          <w:rPr>
                            <w:sz w:val="18"/>
                          </w:rPr>
                          <w:t>Actor ABC</w:t>
                        </w:r>
                      </w:p>
                    </w:txbxContent>
                  </v:textbox>
                </v:shape>
                <v:line id="Line 155" o:spid="_x0000_s1335" style="position:absolute;visibility:visible;mso-wrap-style:square" from="10863,6256" to="13369,8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WW8MYAAADcAAAADwAAAGRycy9kb3ducmV2LnhtbESPQWvCQBSE70L/w/IK3nSjQiipq4gi&#10;aA9FbaE9PrOvSdrs27C7JvHfu0LB4zAz3zDzZW9q0ZLzlWUFk3ECgji3uuJCwefHdvQCwgdkjbVl&#10;UnAlD8vF02COmbYdH6k9hUJECPsMFZQhNJmUPi/JoB/bhjh6P9YZDFG6QmqHXYSbWk6TJJUGK44L&#10;JTa0Lin/O12MgvfZIW1X+7dd/7VPz/nmeP7+7ZxSw+d+9QoiUB8e4f/2TiuYzlK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MVlvDGAAAA3AAAAA8AAAAAAAAA&#10;AAAAAAAAoQIAAGRycy9kb3ducmV2LnhtbFBLBQYAAAAABAAEAPkAAACUAwAAAAA=&#10;"/>
                <v:shape id="Text Box 156" o:spid="_x0000_s1336" type="#_x0000_t202" style="position:absolute;left:25094;top:1683;width:11211;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APk8YA&#10;AADcAAAADwAAAGRycy9kb3ducmV2LnhtbESPW2sCMRSE34X+h3AKfZGa9YKX1Sil0KJvakt9PWyO&#10;u4ubkzVJ1/XfG0HwcZiZb5jFqjWVaMj50rKCfi8BQZxZXXKu4Pfn630KwgdkjZVlUnAlD6vlS2eB&#10;qbYX3lGzD7mIEPYpKihCqFMpfVaQQd+zNXH0jtYZDFG6XGqHlwg3lRwkyVgaLDkuFFjTZ0HZaf9v&#10;FExH6+bgN8PtXzY+VrPQnTTfZ6fU22v7MQcRqA3P8KO91goGwwncz8Qj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3APk8YAAADcAAAADwAAAAAAAAAAAAAAAACYAgAAZHJz&#10;L2Rvd25yZXYueG1sUEsFBgAAAAAEAAQA9QAAAIsDAAAAAA==&#10;">
                  <v:textbox>
                    <w:txbxContent>
                      <w:p w14:paraId="1B2C7A4F" w14:textId="73BCF469" w:rsidR="00BD6716" w:rsidRDefault="00BD6716" w:rsidP="00551BE7">
                        <w:pPr>
                          <w:jc w:val="center"/>
                          <w:rPr>
                            <w:sz w:val="18"/>
                          </w:rPr>
                        </w:pPr>
                        <w:r>
                          <w:rPr>
                            <w:sz w:val="18"/>
                          </w:rPr>
                          <w:t>Device Observation Consumer</w:t>
                        </w:r>
                      </w:p>
                      <w:p w14:paraId="145CF667" w14:textId="77777777" w:rsidR="00BD6716" w:rsidRDefault="00BD6716" w:rsidP="00551BE7"/>
                      <w:p w14:paraId="4D658EC1" w14:textId="77777777" w:rsidR="00BD6716" w:rsidRDefault="00BD6716" w:rsidP="00551BE7">
                        <w:pPr>
                          <w:rPr>
                            <w:sz w:val="18"/>
                          </w:rPr>
                        </w:pPr>
                        <w:r>
                          <w:rPr>
                            <w:sz w:val="18"/>
                          </w:rPr>
                          <w:t>Actor DEF</w:t>
                        </w:r>
                      </w:p>
                    </w:txbxContent>
                  </v:textbox>
                </v:shape>
                <v:line id="Line 157" o:spid="_x0000_s1337" style="position:absolute;flip:x;visibility:visible;mso-wrap-style:square" from="24289,6256" to="26481,8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ImZsQAAADcAAAADwAAAGRycy9kb3ducmV2LnhtbERPy2oCMRTdC/2HcAvdFM3UFtGpUUQQ&#10;unDjgxF318ntZJjJzTRJdfr3zUJweTjv+bK3rbiSD7VjBW+jDARx6XTNlYLjYTOcgggRWWPrmBT8&#10;UYDl4mkwx1y7G+/ouo+VSCEcclRgYuxyKUNpyGIYuY44cd/OW4wJ+kpqj7cUbls5zrKJtFhzajDY&#10;0dpQ2ex/rQI53b7++NXloyma02lmirLozlulXp771SeISH18iO/uL61g/J7WpjPpCM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4iZmxAAAANwAAAAPAAAAAAAAAAAA&#10;AAAAAKECAABkcnMvZG93bnJldi54bWxQSwUGAAAAAAQABAD5AAAAkgMAAAAA&#10;"/>
                <w10:anchorlock/>
              </v:group>
            </w:pict>
          </mc:Fallback>
        </mc:AlternateContent>
      </w:r>
    </w:p>
    <w:p w14:paraId="2188CEB4" w14:textId="03AC6161" w:rsidR="00551BE7" w:rsidRPr="003651D9" w:rsidRDefault="00551BE7" w:rsidP="00551BE7">
      <w:pPr>
        <w:pStyle w:val="FigureTitle"/>
      </w:pPr>
      <w:r w:rsidRPr="003651D9">
        <w:t>Figure 3.</w:t>
      </w:r>
      <w:r w:rsidR="00E9350E">
        <w:t>Z</w:t>
      </w:r>
      <w:r w:rsidRPr="003651D9">
        <w:t>.</w:t>
      </w:r>
      <w:r w:rsidR="00E9350E">
        <w:t>2</w:t>
      </w:r>
      <w:r w:rsidRPr="003651D9">
        <w:t>-1: Use Case Diagram</w:t>
      </w:r>
    </w:p>
    <w:p w14:paraId="186E96CD" w14:textId="77777777" w:rsidR="00551BE7" w:rsidRPr="003651D9" w:rsidRDefault="00551BE7" w:rsidP="00551BE7">
      <w:pPr>
        <w:pStyle w:val="TableTitle"/>
      </w:pPr>
    </w:p>
    <w:p w14:paraId="659BEDEB" w14:textId="5DAAD5D0" w:rsidR="00551BE7" w:rsidRPr="003651D9" w:rsidRDefault="00551BE7" w:rsidP="00551BE7">
      <w:pPr>
        <w:pStyle w:val="TableTitle"/>
      </w:pPr>
      <w:r w:rsidRPr="003651D9">
        <w:t>Table 3.</w:t>
      </w:r>
      <w:r w:rsidR="00E9350E">
        <w:t>Z</w:t>
      </w:r>
      <w:r w:rsidRPr="003651D9">
        <w:t>.</w:t>
      </w:r>
      <w:r w:rsidR="00E9350E">
        <w:t>2</w:t>
      </w:r>
      <w:r w:rsidRPr="003651D9">
        <w:t>-1: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551BE7" w:rsidRPr="003651D9" w14:paraId="07144019" w14:textId="77777777" w:rsidTr="00690616">
        <w:tc>
          <w:tcPr>
            <w:tcW w:w="1008" w:type="dxa"/>
            <w:shd w:val="clear" w:color="auto" w:fill="auto"/>
          </w:tcPr>
          <w:p w14:paraId="2A033A19" w14:textId="77777777" w:rsidR="00551BE7" w:rsidRPr="003651D9" w:rsidRDefault="00551BE7" w:rsidP="00690616">
            <w:pPr>
              <w:pStyle w:val="BodyText"/>
              <w:rPr>
                <w:b/>
              </w:rPr>
            </w:pPr>
            <w:r w:rsidRPr="003651D9">
              <w:rPr>
                <w:b/>
              </w:rPr>
              <w:t>Actor:</w:t>
            </w:r>
          </w:p>
        </w:tc>
        <w:tc>
          <w:tcPr>
            <w:tcW w:w="8568" w:type="dxa"/>
            <w:shd w:val="clear" w:color="auto" w:fill="auto"/>
          </w:tcPr>
          <w:p w14:paraId="58D88FDF" w14:textId="4F445399" w:rsidR="00551BE7" w:rsidRPr="003651D9" w:rsidRDefault="00551BE7" w:rsidP="007E0EE6">
            <w:pPr>
              <w:pStyle w:val="BodyText"/>
            </w:pPr>
            <w:r w:rsidRPr="00CB5606">
              <w:t xml:space="preserve">Device Observation </w:t>
            </w:r>
            <w:r w:rsidR="007E0EE6">
              <w:t>R</w:t>
            </w:r>
            <w:r w:rsidR="00DC777B">
              <w:t>eporter</w:t>
            </w:r>
          </w:p>
        </w:tc>
      </w:tr>
      <w:tr w:rsidR="00551BE7" w:rsidRPr="003651D9" w14:paraId="70AD1929" w14:textId="77777777" w:rsidTr="00690616">
        <w:tc>
          <w:tcPr>
            <w:tcW w:w="1008" w:type="dxa"/>
            <w:shd w:val="clear" w:color="auto" w:fill="auto"/>
          </w:tcPr>
          <w:p w14:paraId="2EEBA9A5" w14:textId="77777777" w:rsidR="00551BE7" w:rsidRPr="003651D9" w:rsidRDefault="00551BE7" w:rsidP="00690616">
            <w:pPr>
              <w:pStyle w:val="BodyText"/>
              <w:rPr>
                <w:b/>
              </w:rPr>
            </w:pPr>
            <w:r w:rsidRPr="003651D9">
              <w:rPr>
                <w:b/>
              </w:rPr>
              <w:t>Role:</w:t>
            </w:r>
          </w:p>
        </w:tc>
        <w:tc>
          <w:tcPr>
            <w:tcW w:w="8568" w:type="dxa"/>
            <w:shd w:val="clear" w:color="auto" w:fill="auto"/>
          </w:tcPr>
          <w:p w14:paraId="21D7D903" w14:textId="20573BDC" w:rsidR="00551BE7" w:rsidRPr="003651D9" w:rsidRDefault="00551BE7" w:rsidP="00DC777B">
            <w:pPr>
              <w:pStyle w:val="BodyText"/>
            </w:pPr>
            <w:r>
              <w:t xml:space="preserve">This actor is responsible for </w:t>
            </w:r>
            <w:r w:rsidR="00DC777B">
              <w:t>packaging patient</w:t>
            </w:r>
            <w:r>
              <w:t xml:space="preserve"> measurement </w:t>
            </w:r>
            <w:r w:rsidR="00DC777B">
              <w:t xml:space="preserve">data into a </w:t>
            </w:r>
            <w:r w:rsidR="00F7282E">
              <w:t>PCD-01 message</w:t>
            </w:r>
            <w:r w:rsidR="00DC777B">
              <w:t xml:space="preserve"> and sending it to a Device Observation Consumer</w:t>
            </w:r>
            <w:r>
              <w:t xml:space="preserve"> </w:t>
            </w:r>
          </w:p>
        </w:tc>
      </w:tr>
      <w:tr w:rsidR="00551BE7" w:rsidRPr="003651D9" w14:paraId="695D0D65" w14:textId="77777777" w:rsidTr="00690616">
        <w:tc>
          <w:tcPr>
            <w:tcW w:w="1008" w:type="dxa"/>
            <w:shd w:val="clear" w:color="auto" w:fill="auto"/>
          </w:tcPr>
          <w:p w14:paraId="3BAB2844" w14:textId="77777777" w:rsidR="00551BE7" w:rsidRPr="003651D9" w:rsidRDefault="00551BE7" w:rsidP="00690616">
            <w:pPr>
              <w:pStyle w:val="BodyText"/>
              <w:rPr>
                <w:b/>
              </w:rPr>
            </w:pPr>
            <w:r w:rsidRPr="003651D9">
              <w:rPr>
                <w:b/>
              </w:rPr>
              <w:t>Actor:</w:t>
            </w:r>
          </w:p>
        </w:tc>
        <w:tc>
          <w:tcPr>
            <w:tcW w:w="8568" w:type="dxa"/>
            <w:shd w:val="clear" w:color="auto" w:fill="auto"/>
          </w:tcPr>
          <w:p w14:paraId="3034819C" w14:textId="6674F752" w:rsidR="00551BE7" w:rsidRPr="003651D9" w:rsidRDefault="00DC777B" w:rsidP="00DC777B">
            <w:pPr>
              <w:pStyle w:val="BodyText"/>
            </w:pPr>
            <w:r w:rsidRPr="00CB5606">
              <w:t xml:space="preserve">Device Observation </w:t>
            </w:r>
            <w:r>
              <w:t>Consumer</w:t>
            </w:r>
          </w:p>
        </w:tc>
      </w:tr>
      <w:tr w:rsidR="00551BE7" w:rsidRPr="003651D9" w14:paraId="6717BDC9" w14:textId="77777777" w:rsidTr="00690616">
        <w:tc>
          <w:tcPr>
            <w:tcW w:w="1008" w:type="dxa"/>
            <w:shd w:val="clear" w:color="auto" w:fill="auto"/>
          </w:tcPr>
          <w:p w14:paraId="31D7BFB9" w14:textId="77777777" w:rsidR="00551BE7" w:rsidRPr="003651D9" w:rsidRDefault="00551BE7" w:rsidP="00690616">
            <w:pPr>
              <w:pStyle w:val="BodyText"/>
              <w:rPr>
                <w:b/>
              </w:rPr>
            </w:pPr>
            <w:r w:rsidRPr="003651D9">
              <w:rPr>
                <w:b/>
              </w:rPr>
              <w:t>Role:</w:t>
            </w:r>
          </w:p>
        </w:tc>
        <w:tc>
          <w:tcPr>
            <w:tcW w:w="8568" w:type="dxa"/>
            <w:shd w:val="clear" w:color="auto" w:fill="auto"/>
          </w:tcPr>
          <w:p w14:paraId="3CE2E27E" w14:textId="15718694" w:rsidR="00551BE7" w:rsidRPr="003651D9" w:rsidRDefault="00551BE7" w:rsidP="00DC777B">
            <w:pPr>
              <w:pStyle w:val="BodyText"/>
            </w:pPr>
            <w:r>
              <w:t xml:space="preserve">This actor receives </w:t>
            </w:r>
            <w:r w:rsidR="00DC777B">
              <w:t xml:space="preserve">the </w:t>
            </w:r>
            <w:r w:rsidR="00F7282E">
              <w:t>PCD-01 message</w:t>
            </w:r>
            <w:r>
              <w:t xml:space="preserve"> from one or more Device Observation </w:t>
            </w:r>
            <w:r w:rsidR="00DC777B">
              <w:t>Reporters</w:t>
            </w:r>
          </w:p>
        </w:tc>
      </w:tr>
    </w:tbl>
    <w:p w14:paraId="0B47ED00" w14:textId="3DA90E2F" w:rsidR="007E0EE6" w:rsidRPr="009F24FF" w:rsidRDefault="00930D5B" w:rsidP="009F24FF">
      <w:r>
        <w:t>Since t</w:t>
      </w:r>
      <w:r w:rsidR="007E0EE6">
        <w:t xml:space="preserve">he Device Observation Reporter does not receive </w:t>
      </w:r>
      <w:r w:rsidR="00D336C4">
        <w:t>any patient demographic</w:t>
      </w:r>
      <w:r w:rsidR="007E0EE6">
        <w:t xml:space="preserve"> information from the </w:t>
      </w:r>
      <w:r w:rsidR="00D336C4">
        <w:t>PHD device; at least the patient name, a patient identifier and authorization code are required to create a compliant PID segment for the PCD-01 message. The Device Observation Reporter implementation will be required to provide this supplemental information, and when appropriate, map it to the optional person-id that is sometimes provided by PHD devices. A Device Observation Reporter implementation may also provide a filter such that only certain measurements are forwarded in the PCD-01 message. Such a filter is implementation dependent and outside the scope of this profile, but clearly the filter must still generate a compliant PCD-01 message.</w:t>
      </w:r>
    </w:p>
    <w:p w14:paraId="4C226F30" w14:textId="688847C1" w:rsidR="00551BE7" w:rsidRDefault="00551BE7" w:rsidP="00551BE7">
      <w:pPr>
        <w:pStyle w:val="Heading3"/>
        <w:numPr>
          <w:ilvl w:val="0"/>
          <w:numId w:val="0"/>
        </w:numPr>
        <w:rPr>
          <w:noProof w:val="0"/>
        </w:rPr>
      </w:pPr>
      <w:bookmarkStart w:id="953" w:name="_Toc418185421"/>
      <w:proofErr w:type="gramStart"/>
      <w:r w:rsidRPr="003651D9">
        <w:rPr>
          <w:noProof w:val="0"/>
        </w:rPr>
        <w:t>3.</w:t>
      </w:r>
      <w:r w:rsidR="00E9350E">
        <w:rPr>
          <w:noProof w:val="0"/>
        </w:rPr>
        <w:t>Z</w:t>
      </w:r>
      <w:r w:rsidRPr="003651D9">
        <w:rPr>
          <w:noProof w:val="0"/>
        </w:rPr>
        <w:t>.</w:t>
      </w:r>
      <w:r w:rsidR="00E9350E">
        <w:rPr>
          <w:noProof w:val="0"/>
        </w:rPr>
        <w:t>3</w:t>
      </w:r>
      <w:proofErr w:type="gramEnd"/>
      <w:r w:rsidRPr="003651D9">
        <w:rPr>
          <w:noProof w:val="0"/>
        </w:rPr>
        <w:t xml:space="preserve"> Referenced Standards</w:t>
      </w:r>
      <w:bookmarkEnd w:id="953"/>
    </w:p>
    <w:p w14:paraId="60105788" w14:textId="5341FCFF" w:rsidR="00551BE7" w:rsidRDefault="00551BE7" w:rsidP="00551BE7">
      <w:pPr>
        <w:pStyle w:val="BodyText"/>
      </w:pPr>
      <w:r>
        <w:t xml:space="preserve">The </w:t>
      </w:r>
      <w:r w:rsidR="00DC777B">
        <w:t>PCD</w:t>
      </w:r>
      <w:r>
        <w:t xml:space="preserve"> </w:t>
      </w:r>
      <w:r w:rsidR="00DC777B">
        <w:t xml:space="preserve">Communicate PCD </w:t>
      </w:r>
      <w:r>
        <w:t>data</w:t>
      </w:r>
      <w:r w:rsidR="005E5181">
        <w:t>-</w:t>
      </w:r>
      <w:proofErr w:type="spellStart"/>
      <w:r w:rsidR="00930D5B">
        <w:t>hData</w:t>
      </w:r>
      <w:proofErr w:type="spellEnd"/>
      <w:r>
        <w:t xml:space="preserve"> transaction </w:t>
      </w:r>
      <w:r w:rsidR="00930D5B">
        <w:t>is</w:t>
      </w:r>
      <w:r>
        <w:t xml:space="preserve"> specified in the PCHA </w:t>
      </w:r>
      <w:r w:rsidRPr="008526F3">
        <w:t>H.81</w:t>
      </w:r>
      <w:r w:rsidR="00DC777B">
        <w:t>2.1</w:t>
      </w:r>
      <w:r w:rsidRPr="008526F3">
        <w:t xml:space="preserve"> </w:t>
      </w:r>
      <w:r w:rsidR="00DC777B">
        <w:t>–</w:t>
      </w:r>
      <w:r w:rsidRPr="008526F3">
        <w:t xml:space="preserve"> </w:t>
      </w:r>
      <w:r w:rsidR="009332DF">
        <w:t xml:space="preserve">Observation Upload, </w:t>
      </w:r>
      <w:r w:rsidR="00DC777B">
        <w:t xml:space="preserve">PCHA H.812 WAN </w:t>
      </w:r>
      <w:r w:rsidR="009332DF">
        <w:t>IF Common Certified Device Class Guidelines, and PCHA H.812.3 Capability Exchange</w:t>
      </w:r>
      <w:r w:rsidR="00930D5B">
        <w:t xml:space="preserve"> documents</w:t>
      </w:r>
      <w:r>
        <w:t>.</w:t>
      </w:r>
      <w:r w:rsidR="00DC777B">
        <w:t xml:space="preserve"> </w:t>
      </w:r>
      <w:r w:rsidR="0080578D">
        <w:t xml:space="preserve">The </w:t>
      </w:r>
      <w:proofErr w:type="spellStart"/>
      <w:r w:rsidR="0080578D">
        <w:t>hData</w:t>
      </w:r>
      <w:proofErr w:type="spellEnd"/>
      <w:r w:rsidR="0080578D">
        <w:t xml:space="preserve"> record format is specified in HL7 </w:t>
      </w:r>
      <w:r w:rsidR="0080578D">
        <w:lastRenderedPageBreak/>
        <w:t xml:space="preserve">Version 3 Standard: </w:t>
      </w:r>
      <w:proofErr w:type="spellStart"/>
      <w:r w:rsidR="0080578D">
        <w:t>hData</w:t>
      </w:r>
      <w:proofErr w:type="spellEnd"/>
      <w:r w:rsidR="0080578D">
        <w:t xml:space="preserve"> Record Format Release, 1</w:t>
      </w:r>
      <w:r w:rsidR="009E61C1">
        <w:t xml:space="preserve">. Authentication is </w:t>
      </w:r>
      <w:r w:rsidR="00930D5B">
        <w:t xml:space="preserve">further </w:t>
      </w:r>
      <w:r w:rsidR="009E61C1">
        <w:t>specified in IHE Technical Framework Supplement: Internet User Authentication.</w:t>
      </w:r>
    </w:p>
    <w:p w14:paraId="056E4F06" w14:textId="0E5FD320" w:rsidR="001058D0" w:rsidRDefault="001058D0" w:rsidP="001058D0">
      <w:pPr>
        <w:pStyle w:val="Heading3"/>
        <w:numPr>
          <w:ilvl w:val="0"/>
          <w:numId w:val="0"/>
        </w:numPr>
        <w:rPr>
          <w:noProof w:val="0"/>
        </w:rPr>
      </w:pPr>
      <w:bookmarkStart w:id="954" w:name="_Toc418185422"/>
      <w:proofErr w:type="gramStart"/>
      <w:r w:rsidRPr="003651D9">
        <w:rPr>
          <w:noProof w:val="0"/>
        </w:rPr>
        <w:t>3.</w:t>
      </w:r>
      <w:r w:rsidR="00E9350E">
        <w:rPr>
          <w:noProof w:val="0"/>
        </w:rPr>
        <w:t>Z</w:t>
      </w:r>
      <w:r w:rsidRPr="003651D9">
        <w:rPr>
          <w:noProof w:val="0"/>
        </w:rPr>
        <w:t>.</w:t>
      </w:r>
      <w:r w:rsidR="00E9350E">
        <w:rPr>
          <w:noProof w:val="0"/>
        </w:rPr>
        <w:t>4</w:t>
      </w:r>
      <w:proofErr w:type="gramEnd"/>
      <w:r w:rsidRPr="003651D9">
        <w:rPr>
          <w:noProof w:val="0"/>
        </w:rPr>
        <w:t xml:space="preserve"> Interaction Diagram</w:t>
      </w:r>
      <w:bookmarkEnd w:id="954"/>
    </w:p>
    <w:p w14:paraId="553AB1EE" w14:textId="37596F28" w:rsidR="00BC09EF" w:rsidRPr="00BC09EF" w:rsidRDefault="00BC09EF" w:rsidP="00BC09EF">
      <w:pPr>
        <w:pStyle w:val="BodyText"/>
      </w:pPr>
      <w:r>
        <w:t>The diagram below illustrates the Communicate PCD Data</w:t>
      </w:r>
      <w:r w:rsidR="005E5181">
        <w:t>-</w:t>
      </w:r>
      <w:proofErr w:type="spellStart"/>
      <w:r w:rsidR="00930D5B">
        <w:t>hData</w:t>
      </w:r>
      <w:proofErr w:type="spellEnd"/>
      <w:r>
        <w:t xml:space="preserve"> transaction. </w:t>
      </w:r>
      <w:r w:rsidR="00930D5B">
        <w:t>How one obtains the authentication token is not specified by this profile</w:t>
      </w:r>
      <w:r>
        <w:t>.</w:t>
      </w:r>
    </w:p>
    <w:p w14:paraId="19093737" w14:textId="77777777" w:rsidR="001058D0" w:rsidRPr="003651D9" w:rsidRDefault="001058D0" w:rsidP="001058D0">
      <w:pPr>
        <w:pStyle w:val="BodyText"/>
      </w:pPr>
      <w:r w:rsidRPr="003651D9">
        <w:rPr>
          <w:noProof/>
        </w:rPr>
        <mc:AlternateContent>
          <mc:Choice Requires="wpc">
            <w:drawing>
              <wp:inline distT="0" distB="0" distL="0" distR="0" wp14:anchorId="1197EFE8" wp14:editId="62A5BD12">
                <wp:extent cx="5981414" cy="2708824"/>
                <wp:effectExtent l="0" t="0" r="0" b="0"/>
                <wp:docPr id="242" name="Canvas 2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96" name="Text Box 167"/>
                        <wps:cNvSpPr txBox="1">
                          <a:spLocks noChangeArrowheads="1"/>
                        </wps:cNvSpPr>
                        <wps:spPr bwMode="auto">
                          <a:xfrm>
                            <a:off x="3227066" y="119334"/>
                            <a:ext cx="913765" cy="534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4BC4FC" w14:textId="77777777" w:rsidR="00BD6716" w:rsidRDefault="00BD6716" w:rsidP="00744EBF">
                              <w:pPr>
                                <w:pStyle w:val="NormalWeb"/>
                                <w:jc w:val="center"/>
                              </w:pPr>
                              <w:r>
                                <w:rPr>
                                  <w:sz w:val="18"/>
                                  <w:szCs w:val="18"/>
                                </w:rPr>
                                <w:t>Device Observation Consumer</w:t>
                              </w:r>
                            </w:p>
                          </w:txbxContent>
                        </wps:txbx>
                        <wps:bodyPr rot="0" vert="horz" wrap="square" lIns="91440" tIns="45720" rIns="91440" bIns="45720" anchor="t" anchorCtr="0" upright="1">
                          <a:noAutofit/>
                        </wps:bodyPr>
                      </wps:wsp>
                      <wps:wsp>
                        <wps:cNvPr id="397" name="Text Box 160"/>
                        <wps:cNvSpPr txBox="1">
                          <a:spLocks noChangeArrowheads="1"/>
                        </wps:cNvSpPr>
                        <wps:spPr bwMode="auto">
                          <a:xfrm>
                            <a:off x="1736721" y="132034"/>
                            <a:ext cx="913765" cy="613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6012E9" w14:textId="77777777" w:rsidR="00BD6716" w:rsidRDefault="00BD6716" w:rsidP="00744EBF">
                              <w:pPr>
                                <w:pStyle w:val="NormalWeb"/>
                                <w:jc w:val="center"/>
                              </w:pPr>
                              <w:r>
                                <w:rPr>
                                  <w:sz w:val="18"/>
                                  <w:szCs w:val="18"/>
                                </w:rPr>
                                <w:t>Device Observation Reporter</w:t>
                              </w:r>
                            </w:p>
                            <w:p w14:paraId="17C23828" w14:textId="77777777" w:rsidR="00BD6716" w:rsidRDefault="00BD6716" w:rsidP="00744EBF">
                              <w:pPr>
                                <w:pStyle w:val="NormalWeb"/>
                                <w:jc w:val="center"/>
                              </w:pPr>
                              <w:r>
                                <w:rPr>
                                  <w:sz w:val="18"/>
                                  <w:szCs w:val="18"/>
                                </w:rPr>
                                <w:t> </w:t>
                              </w:r>
                            </w:p>
                            <w:p w14:paraId="10F12343" w14:textId="77777777" w:rsidR="00BD6716" w:rsidRDefault="00BD6716" w:rsidP="00744EBF">
                              <w:pPr>
                                <w:pStyle w:val="NormalWeb"/>
                                <w:jc w:val="center"/>
                              </w:pPr>
                              <w:r>
                                <w:rPr>
                                  <w:sz w:val="18"/>
                                  <w:szCs w:val="18"/>
                                </w:rPr>
                                <w:t> </w:t>
                              </w:r>
                            </w:p>
                            <w:p w14:paraId="0DE274D2" w14:textId="77777777" w:rsidR="00BD6716" w:rsidRDefault="00BD6716" w:rsidP="00744EBF">
                              <w:pPr>
                                <w:pStyle w:val="NormalWeb"/>
                              </w:pPr>
                              <w:r>
                                <w:t> </w:t>
                              </w:r>
                            </w:p>
                            <w:p w14:paraId="43A84799" w14:textId="77777777" w:rsidR="00BD6716" w:rsidRDefault="00BD6716" w:rsidP="00744EBF">
                              <w:pPr>
                                <w:pStyle w:val="NormalWeb"/>
                                <w:jc w:val="center"/>
                              </w:pPr>
                              <w:r>
                                <w:rPr>
                                  <w:sz w:val="22"/>
                                  <w:szCs w:val="22"/>
                                </w:rPr>
                                <w:t>Actor A</w:t>
                              </w:r>
                            </w:p>
                          </w:txbxContent>
                        </wps:txbx>
                        <wps:bodyPr rot="0" vert="horz" wrap="square" lIns="91440" tIns="45720" rIns="91440" bIns="45720" anchor="t" anchorCtr="0" upright="1">
                          <a:noAutofit/>
                        </wps:bodyPr>
                      </wps:wsp>
                      <wps:wsp>
                        <wps:cNvPr id="398" name="Line 161"/>
                        <wps:cNvCnPr>
                          <a:cxnSpLocks noChangeShapeType="1"/>
                        </wps:cNvCnPr>
                        <wps:spPr bwMode="auto">
                          <a:xfrm>
                            <a:off x="2193706" y="745913"/>
                            <a:ext cx="6985" cy="170219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99" name="Text Box 162"/>
                        <wps:cNvSpPr txBox="1">
                          <a:spLocks noChangeArrowheads="1"/>
                        </wps:cNvSpPr>
                        <wps:spPr bwMode="auto">
                          <a:xfrm>
                            <a:off x="2534281" y="1617092"/>
                            <a:ext cx="80391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6F40A8" w14:textId="73BCF1FF" w:rsidR="00BD6716" w:rsidRDefault="00BD6716" w:rsidP="00744EBF">
                              <w:pPr>
                                <w:pStyle w:val="NormalWeb"/>
                                <w:jc w:val="center"/>
                              </w:pPr>
                              <w:r w:rsidRPr="00744EBF">
                                <w:rPr>
                                  <w:sz w:val="18"/>
                                  <w:szCs w:val="18"/>
                                </w:rPr>
                                <w:t>Communicate PCD data</w:t>
                              </w:r>
                              <w:r>
                                <w:rPr>
                                  <w:sz w:val="18"/>
                                  <w:szCs w:val="18"/>
                                </w:rPr>
                                <w:t xml:space="preserve">- </w:t>
                              </w:r>
                              <w:proofErr w:type="spellStart"/>
                              <w:r>
                                <w:rPr>
                                  <w:sz w:val="18"/>
                                  <w:szCs w:val="18"/>
                                </w:rPr>
                                <w:t>hData</w:t>
                              </w:r>
                              <w:proofErr w:type="spellEnd"/>
                            </w:p>
                          </w:txbxContent>
                        </wps:txbx>
                        <wps:bodyPr rot="0" vert="horz" wrap="square" lIns="0" tIns="0" rIns="0" bIns="0" anchor="t" anchorCtr="0" upright="1">
                          <a:noAutofit/>
                        </wps:bodyPr>
                      </wps:wsp>
                      <wps:wsp>
                        <wps:cNvPr id="400" name="Line 163"/>
                        <wps:cNvCnPr>
                          <a:cxnSpLocks noChangeShapeType="1"/>
                        </wps:cNvCnPr>
                        <wps:spPr bwMode="auto">
                          <a:xfrm>
                            <a:off x="3681424" y="669728"/>
                            <a:ext cx="0" cy="177889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01" name="Rectangle 401"/>
                        <wps:cNvSpPr>
                          <a:spLocks noChangeArrowheads="1"/>
                        </wps:cNvSpPr>
                        <wps:spPr bwMode="auto">
                          <a:xfrm>
                            <a:off x="2128940" y="753531"/>
                            <a:ext cx="168910" cy="1591962"/>
                          </a:xfrm>
                          <a:prstGeom prst="rect">
                            <a:avLst/>
                          </a:prstGeom>
                          <a:solidFill>
                            <a:srgbClr val="FFFFFF"/>
                          </a:solidFill>
                          <a:ln w="9525">
                            <a:solidFill>
                              <a:srgbClr val="000000"/>
                            </a:solidFill>
                            <a:miter lim="800000"/>
                            <a:headEnd/>
                            <a:tailEnd/>
                          </a:ln>
                        </wps:spPr>
                        <wps:txbx>
                          <w:txbxContent>
                            <w:p w14:paraId="040EE09F" w14:textId="77777777" w:rsidR="00BD6716" w:rsidRDefault="00BD6716" w:rsidP="00744EBF"/>
                          </w:txbxContent>
                        </wps:txbx>
                        <wps:bodyPr rot="0" vert="horz" wrap="square" lIns="91440" tIns="45720" rIns="91440" bIns="45720" anchor="t" anchorCtr="0" upright="1">
                          <a:noAutofit/>
                        </wps:bodyPr>
                      </wps:wsp>
                      <wps:wsp>
                        <wps:cNvPr id="402" name="Rectangle 402"/>
                        <wps:cNvSpPr>
                          <a:spLocks noChangeArrowheads="1"/>
                        </wps:cNvSpPr>
                        <wps:spPr bwMode="auto">
                          <a:xfrm>
                            <a:off x="3588720" y="753530"/>
                            <a:ext cx="203200" cy="1591471"/>
                          </a:xfrm>
                          <a:prstGeom prst="rect">
                            <a:avLst/>
                          </a:prstGeom>
                          <a:solidFill>
                            <a:srgbClr val="FFFFFF"/>
                          </a:solidFill>
                          <a:ln w="9525">
                            <a:solidFill>
                              <a:srgbClr val="000000"/>
                            </a:solidFill>
                            <a:miter lim="800000"/>
                            <a:headEnd/>
                            <a:tailEnd/>
                          </a:ln>
                        </wps:spPr>
                        <wps:txbx>
                          <w:txbxContent>
                            <w:p w14:paraId="0C150A02" w14:textId="77777777" w:rsidR="00BD6716" w:rsidRDefault="00BD6716" w:rsidP="00744EBF"/>
                          </w:txbxContent>
                        </wps:txbx>
                        <wps:bodyPr rot="0" vert="horz" wrap="square" lIns="91440" tIns="45720" rIns="91440" bIns="45720" anchor="t" anchorCtr="0" upright="1">
                          <a:noAutofit/>
                        </wps:bodyPr>
                      </wps:wsp>
                      <wps:wsp>
                        <wps:cNvPr id="403" name="Line 166"/>
                        <wps:cNvCnPr>
                          <a:cxnSpLocks noChangeShapeType="1"/>
                        </wps:cNvCnPr>
                        <wps:spPr bwMode="auto">
                          <a:xfrm>
                            <a:off x="2310126" y="1949027"/>
                            <a:ext cx="12623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4" name="Line 168"/>
                        <wps:cNvCnPr>
                          <a:cxnSpLocks noChangeShapeType="1"/>
                        </wps:cNvCnPr>
                        <wps:spPr bwMode="auto">
                          <a:xfrm flipH="1" flipV="1">
                            <a:off x="2310126" y="2214192"/>
                            <a:ext cx="126174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5" name="Text Box 169"/>
                        <wps:cNvSpPr txBox="1">
                          <a:spLocks noChangeArrowheads="1"/>
                        </wps:cNvSpPr>
                        <wps:spPr bwMode="auto">
                          <a:xfrm>
                            <a:off x="2692396" y="1965907"/>
                            <a:ext cx="57531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3A8D3" w14:textId="77777777" w:rsidR="00BD6716" w:rsidRDefault="00BD6716" w:rsidP="00744EBF">
                              <w:pPr>
                                <w:pStyle w:val="NormalWeb"/>
                              </w:pPr>
                              <w:r>
                                <w:rPr>
                                  <w:sz w:val="22"/>
                                  <w:szCs w:val="22"/>
                                </w:rPr>
                                <w:t>Response</w:t>
                              </w:r>
                            </w:p>
                            <w:p w14:paraId="28E06E49" w14:textId="77777777" w:rsidR="00BD6716" w:rsidRDefault="00BD6716" w:rsidP="00744EBF">
                              <w:pPr>
                                <w:pStyle w:val="NormalWeb"/>
                              </w:pPr>
                              <w:r>
                                <w:t> </w:t>
                              </w:r>
                            </w:p>
                            <w:p w14:paraId="44F3B2DF" w14:textId="77777777" w:rsidR="00BD6716" w:rsidRDefault="00BD6716" w:rsidP="00744EBF">
                              <w:pPr>
                                <w:pStyle w:val="NormalWeb"/>
                              </w:pPr>
                              <w:r>
                                <w:rPr>
                                  <w:sz w:val="22"/>
                                  <w:szCs w:val="22"/>
                                </w:rPr>
                                <w:t>Message 2</w:t>
                              </w:r>
                            </w:p>
                          </w:txbxContent>
                        </wps:txbx>
                        <wps:bodyPr rot="0" vert="horz" wrap="square" lIns="0" tIns="0" rIns="0" bIns="0" anchor="t" anchorCtr="0" upright="1">
                          <a:noAutofit/>
                        </wps:bodyPr>
                      </wps:wsp>
                      <wps:wsp>
                        <wps:cNvPr id="406" name="Oval 406"/>
                        <wps:cNvSpPr/>
                        <wps:spPr>
                          <a:xfrm>
                            <a:off x="2534281" y="299674"/>
                            <a:ext cx="803910" cy="517525"/>
                          </a:xfrm>
                          <a:prstGeom prst="ellipse">
                            <a:avLst/>
                          </a:prstGeom>
                          <a:noFill/>
                          <a:ln w="63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276378E7" w14:textId="1C08291A" w:rsidR="00BD6716" w:rsidRDefault="00BD6716" w:rsidP="00744EBF">
                              <w:pPr>
                                <w:pStyle w:val="NormalWeb"/>
                                <w:jc w:val="center"/>
                              </w:pPr>
                              <w:r>
                                <w:rPr>
                                  <w:color w:val="0D0D0D"/>
                                  <w:sz w:val="16"/>
                                  <w:szCs w:val="16"/>
                                </w:rPr>
                                <w:t xml:space="preserve">Obtain </w:t>
                              </w:r>
                              <w:proofErr w:type="spellStart"/>
                              <w:r>
                                <w:rPr>
                                  <w:color w:val="0D0D0D"/>
                                  <w:sz w:val="16"/>
                                  <w:szCs w:val="16"/>
                                </w:rPr>
                                <w:t>oAuth</w:t>
                              </w:r>
                              <w:proofErr w:type="spellEnd"/>
                              <w:r>
                                <w:rPr>
                                  <w:color w:val="0D0D0D"/>
                                  <w:sz w:val="16"/>
                                  <w:szCs w:val="16"/>
                                </w:rPr>
                                <w:t xml:space="preserve"> token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407" name="Straight Arrow Connector 407"/>
                        <wps:cNvCnPr/>
                        <wps:spPr>
                          <a:xfrm flipH="1">
                            <a:off x="2310126" y="741634"/>
                            <a:ext cx="341630" cy="1625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 Box 162"/>
                        <wps:cNvSpPr txBox="1">
                          <a:spLocks noChangeArrowheads="1"/>
                        </wps:cNvSpPr>
                        <wps:spPr bwMode="auto">
                          <a:xfrm>
                            <a:off x="2416145" y="990471"/>
                            <a:ext cx="1019079"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8F22CFC" w14:textId="79B60D83" w:rsidR="00BD6716" w:rsidRDefault="00BD6716" w:rsidP="00744EBF">
                              <w:pPr>
                                <w:pStyle w:val="NormalWeb"/>
                                <w:spacing w:before="0"/>
                                <w:jc w:val="center"/>
                              </w:pPr>
                              <w:r>
                                <w:rPr>
                                  <w:sz w:val="18"/>
                                  <w:szCs w:val="18"/>
                                </w:rPr>
                                <w:t>Capability exchange</w:t>
                              </w:r>
                            </w:p>
                            <w:p w14:paraId="3DB496C4" w14:textId="77777777" w:rsidR="00BD6716" w:rsidRDefault="00BD6716" w:rsidP="00744EBF">
                              <w:pPr>
                                <w:pStyle w:val="NormalWeb"/>
                              </w:pPr>
                              <w:r>
                                <w:rPr>
                                  <w:sz w:val="18"/>
                                  <w:szCs w:val="18"/>
                                </w:rPr>
                                <w:t> </w:t>
                              </w:r>
                            </w:p>
                            <w:p w14:paraId="5408A12A" w14:textId="77777777" w:rsidR="00BD6716" w:rsidRDefault="00BD6716" w:rsidP="00744EBF">
                              <w:pPr>
                                <w:pStyle w:val="NormalWeb"/>
                              </w:pPr>
                              <w:r>
                                <w:rPr>
                                  <w:sz w:val="22"/>
                                  <w:szCs w:val="22"/>
                                </w:rPr>
                                <w:t>Message 1</w:t>
                              </w:r>
                            </w:p>
                          </w:txbxContent>
                        </wps:txbx>
                        <wps:bodyPr rot="0" vert="horz" wrap="square" lIns="0" tIns="45720" rIns="0" bIns="0" anchor="t" anchorCtr="0" upright="1">
                          <a:noAutofit/>
                        </wps:bodyPr>
                      </wps:wsp>
                      <wps:wsp>
                        <wps:cNvPr id="412" name="Line 166"/>
                        <wps:cNvCnPr>
                          <a:cxnSpLocks noChangeShapeType="1"/>
                        </wps:cNvCnPr>
                        <wps:spPr bwMode="auto">
                          <a:xfrm>
                            <a:off x="2303271" y="1479093"/>
                            <a:ext cx="130038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3" name="Line 168"/>
                        <wps:cNvCnPr>
                          <a:cxnSpLocks noChangeShapeType="1"/>
                        </wps:cNvCnPr>
                        <wps:spPr bwMode="auto">
                          <a:xfrm flipH="1">
                            <a:off x="2297629" y="1355811"/>
                            <a:ext cx="129072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4" name="Rectangle 414"/>
                        <wps:cNvSpPr/>
                        <wps:spPr>
                          <a:xfrm>
                            <a:off x="2416601" y="1249270"/>
                            <a:ext cx="1056833" cy="35687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685EEB9B" w14:textId="77777777" w:rsidR="00BD6716" w:rsidRDefault="00BD6716" w:rsidP="00744EBF">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6" name="Text Box 169"/>
                        <wps:cNvSpPr txBox="1">
                          <a:spLocks noChangeArrowheads="1"/>
                        </wps:cNvSpPr>
                        <wps:spPr bwMode="auto">
                          <a:xfrm>
                            <a:off x="2806717" y="2343643"/>
                            <a:ext cx="420352"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5CDF6" w14:textId="1A508DB3" w:rsidR="00BD6716" w:rsidRPr="007C1AAC" w:rsidRDefault="00BD6716" w:rsidP="001058D0">
                              <w:pPr>
                                <w:rPr>
                                  <w:sz w:val="22"/>
                                  <w:szCs w:val="22"/>
                                </w:rPr>
                              </w:pPr>
                              <w:proofErr w:type="spellStart"/>
                              <w:proofErr w:type="gramStart"/>
                              <w:r>
                                <w:rPr>
                                  <w:sz w:val="22"/>
                                  <w:szCs w:val="22"/>
                                </w:rPr>
                                <w:t>hData</w:t>
                              </w:r>
                              <w:proofErr w:type="spellEnd"/>
                              <w:proofErr w:type="gramEnd"/>
                            </w:p>
                            <w:p w14:paraId="4F8B1575" w14:textId="77777777" w:rsidR="00BD6716" w:rsidRDefault="00BD6716" w:rsidP="001058D0"/>
                            <w:p w14:paraId="25C30119" w14:textId="77777777" w:rsidR="00BD6716" w:rsidRPr="007C1AAC" w:rsidRDefault="00BD6716" w:rsidP="001058D0">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id="Canvas 242" o:spid="_x0000_s1338" editas="canvas" style="width:471pt;height:213.3pt;mso-position-horizontal-relative:char;mso-position-vertical-relative:line" coordsize="59810,27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">
                <v:shape id="_x0000_s1339" type="#_x0000_t75" style="position:absolute;width:59810;height:27082;visibility:visible;mso-wrap-style:square">
                  <v:fill o:detectmouseclick="t"/>
                  <v:path o:connecttype="none"/>
                </v:shape>
                <v:shape id="Text Box 167" o:spid="_x0000_s1340" type="#_x0000_t202" style="position:absolute;left:32270;top:1193;width:9138;height:5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eJmMUA&#10;AADcAAAADwAAAGRycy9kb3ducmV2LnhtbESP3WrCQBSE7wt9h+UUelPMxlqjiW5CK7R4688DHLPH&#10;JJg9G7KriW/fLRS8HGbmG2ZdjKYVN+pdY1nBNIpBEJdWN1wpOB6+J0sQziNrbC2Tgjs5KPLnpzVm&#10;2g68o9veVyJA2GWooPa+y6R0ZU0GXWQ74uCdbW/QB9lXUvc4BLhp5XscJ9Jgw2Ghxo42NZWX/dUo&#10;OG+Ht3k6nH78cbH7SL6wWZzsXanXl/FzBcLT6B/h//ZWK5ilCfydCUd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94mYxQAAANwAAAAPAAAAAAAAAAAAAAAAAJgCAABkcnMv&#10;ZG93bnJldi54bWxQSwUGAAAAAAQABAD1AAAAigMAAAAA&#10;" stroked="f">
                  <v:textbox>
                    <w:txbxContent>
                      <w:p w14:paraId="114BC4FC" w14:textId="77777777" w:rsidR="00BD6716" w:rsidRDefault="00BD6716" w:rsidP="00744EBF">
                        <w:pPr>
                          <w:pStyle w:val="NormalWeb"/>
                          <w:jc w:val="center"/>
                        </w:pPr>
                        <w:r>
                          <w:rPr>
                            <w:sz w:val="18"/>
                            <w:szCs w:val="18"/>
                          </w:rPr>
                          <w:t>Device Observation Consumer</w:t>
                        </w:r>
                      </w:p>
                    </w:txbxContent>
                  </v:textbox>
                </v:shape>
                <v:shape id="Text Box 160" o:spid="_x0000_s1341" type="#_x0000_t202" style="position:absolute;left:17367;top:1320;width:9137;height:6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ssA8MA&#10;AADcAAAADwAAAGRycy9kb3ducmV2LnhtbESP0YrCMBRE34X9h3AX9kXWVFftWo3iLii+Vv2Aa3Nt&#10;i81NaaKtf28EwcdhZs4wi1VnKnGjxpWWFQwHEQjizOqScwXHw+b7F4TzyBory6TgTg5Wy4/eAhNt&#10;W07ptve5CBB2CSoovK8TKV1WkEE3sDVx8M62MeiDbHKpG2wD3FRyFEVTabDksFBgTf8FZZf91Sg4&#10;79r+ZNaetv4Yp+PpH5bxyd6V+vrs1nMQnjr/Dr/aO63gZxbD80w4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ssA8MAAADcAAAADwAAAAAAAAAAAAAAAACYAgAAZHJzL2Rv&#10;d25yZXYueG1sUEsFBgAAAAAEAAQA9QAAAIgDAAAAAA==&#10;" stroked="f">
                  <v:textbox>
                    <w:txbxContent>
                      <w:p w14:paraId="036012E9" w14:textId="77777777" w:rsidR="00BD6716" w:rsidRDefault="00BD6716" w:rsidP="00744EBF">
                        <w:pPr>
                          <w:pStyle w:val="NormalWeb"/>
                          <w:jc w:val="center"/>
                        </w:pPr>
                        <w:r>
                          <w:rPr>
                            <w:sz w:val="18"/>
                            <w:szCs w:val="18"/>
                          </w:rPr>
                          <w:t>Device Observation Reporter</w:t>
                        </w:r>
                      </w:p>
                      <w:p w14:paraId="17C23828" w14:textId="77777777" w:rsidR="00BD6716" w:rsidRDefault="00BD6716" w:rsidP="00744EBF">
                        <w:pPr>
                          <w:pStyle w:val="NormalWeb"/>
                          <w:jc w:val="center"/>
                        </w:pPr>
                        <w:r>
                          <w:rPr>
                            <w:sz w:val="18"/>
                            <w:szCs w:val="18"/>
                          </w:rPr>
                          <w:t> </w:t>
                        </w:r>
                      </w:p>
                      <w:p w14:paraId="10F12343" w14:textId="77777777" w:rsidR="00BD6716" w:rsidRDefault="00BD6716" w:rsidP="00744EBF">
                        <w:pPr>
                          <w:pStyle w:val="NormalWeb"/>
                          <w:jc w:val="center"/>
                        </w:pPr>
                        <w:r>
                          <w:rPr>
                            <w:sz w:val="18"/>
                            <w:szCs w:val="18"/>
                          </w:rPr>
                          <w:t> </w:t>
                        </w:r>
                      </w:p>
                      <w:p w14:paraId="0DE274D2" w14:textId="77777777" w:rsidR="00BD6716" w:rsidRDefault="00BD6716" w:rsidP="00744EBF">
                        <w:pPr>
                          <w:pStyle w:val="NormalWeb"/>
                        </w:pPr>
                        <w:r>
                          <w:t> </w:t>
                        </w:r>
                      </w:p>
                      <w:p w14:paraId="43A84799" w14:textId="77777777" w:rsidR="00BD6716" w:rsidRDefault="00BD6716" w:rsidP="00744EBF">
                        <w:pPr>
                          <w:pStyle w:val="NormalWeb"/>
                          <w:jc w:val="center"/>
                        </w:pPr>
                        <w:r>
                          <w:rPr>
                            <w:sz w:val="22"/>
                            <w:szCs w:val="22"/>
                          </w:rPr>
                          <w:t>Actor A</w:t>
                        </w:r>
                      </w:p>
                    </w:txbxContent>
                  </v:textbox>
                </v:shape>
                <v:line id="Line 161" o:spid="_x0000_s1342" style="position:absolute;visibility:visible;mso-wrap-style:square" from="21937,7459" to="22006,24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KnqsIAAADcAAAADwAAAGRycy9kb3ducmV2LnhtbERPTWvCQBC9C/0PyxR6000tFE1dRQqC&#10;B9tilJ6H7JhEs7Nxd43pv+8cCj0+3vdiNbhW9RRi49nA8yQDRVx623Bl4HjYjGegYkK22HomAz8U&#10;YbV8GC0wt/7Oe+qLVCkJ4ZijgTqlLtc6ljU5jBPfEQt38sFhEhgqbQPeJdy1epplr9phw9JQY0fv&#10;NZWX4uakt6x24fp9vgzb08duc+V+/nn4MubpcVi/gUo0pH/xn3trDbzMZa2ckSOgl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JKnqsIAAADcAAAADwAAAAAAAAAAAAAA&#10;AAChAgAAZHJzL2Rvd25yZXYueG1sUEsFBgAAAAAEAAQA+QAAAJADAAAAAA==&#10;">
                  <v:stroke dashstyle="dash"/>
                </v:line>
                <v:shape id="Text Box 162" o:spid="_x0000_s1343" type="#_x0000_t202" style="position:absolute;left:25342;top:16170;width:8039;height:4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oDFMUA&#10;AADcAAAADwAAAGRycy9kb3ducmV2LnhtbESPQWvCQBSE7wX/w/IEb3VjBWmiq4i0UBCKMR48PrPP&#10;ZDH7Ns1uNf77rlDwOMzMN8xi1dtGXKnzxrGCyTgBQVw6bbhScCg+X99B+ICssXFMCu7kYbUcvCww&#10;0+7GOV33oRIRwj5DBXUIbSalL2uy6MeuJY7e2XUWQ5RdJXWHtwi3jXxLkpm0aDgu1NjSpqbysv+1&#10;CtZHzj/Mz/dpl59zUxRpwtvZRanRsF/PQQTqwzP83/7SCqZpCo8z8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KgMUxQAAANwAAAAPAAAAAAAAAAAAAAAAAJgCAABkcnMv&#10;ZG93bnJldi54bWxQSwUGAAAAAAQABAD1AAAAigMAAAAA&#10;" filled="f" stroked="f">
                  <v:textbox inset="0,0,0,0">
                    <w:txbxContent>
                      <w:p w14:paraId="426F40A8" w14:textId="73BCF1FF" w:rsidR="00BD6716" w:rsidRDefault="00BD6716" w:rsidP="00744EBF">
                        <w:pPr>
                          <w:pStyle w:val="NormalWeb"/>
                          <w:jc w:val="center"/>
                        </w:pPr>
                        <w:r w:rsidRPr="00744EBF">
                          <w:rPr>
                            <w:sz w:val="18"/>
                            <w:szCs w:val="18"/>
                          </w:rPr>
                          <w:t>Communicate PCD data</w:t>
                        </w:r>
                        <w:r>
                          <w:rPr>
                            <w:sz w:val="18"/>
                            <w:szCs w:val="18"/>
                          </w:rPr>
                          <w:t xml:space="preserve">- </w:t>
                        </w:r>
                        <w:proofErr w:type="spellStart"/>
                        <w:r>
                          <w:rPr>
                            <w:sz w:val="18"/>
                            <w:szCs w:val="18"/>
                          </w:rPr>
                          <w:t>hData</w:t>
                        </w:r>
                        <w:proofErr w:type="spellEnd"/>
                      </w:p>
                    </w:txbxContent>
                  </v:textbox>
                </v:shape>
                <v:line id="Line 163" o:spid="_x0000_s1344" style="position:absolute;visibility:visible;mso-wrap-style:square" from="36814,6697" to="36814,24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TzTsEAAADcAAAADwAAAGRycy9kb3ducmV2LnhtbERPTWvCQBC9F/wPywje6sYipaauUgTB&#10;g1aq0vOQHZPU7Gzc3cb4751DocfH+54ve9eojkKsPRuYjDNQxIW3NZcGTsf18xuomJAtNp7JwJ0i&#10;LBeDpznm1t/4i7pDKpWEcMzRQJVSm2sdi4ocxrFviYU7++AwCQyltgFvEu4a/ZJlr9phzdJQYUur&#10;iorL4ddJb1Fuw/X759Jvzrvt+srd7PO4N2Y07D/eQSXq07/4z72xBqaZzJczcgT04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RPNOwQAAANwAAAAPAAAAAAAAAAAAAAAA&#10;AKECAABkcnMvZG93bnJldi54bWxQSwUGAAAAAAQABAD5AAAAjwMAAAAA&#10;">
                  <v:stroke dashstyle="dash"/>
                </v:line>
                <v:rect id="Rectangle 401" o:spid="_x0000_s1345" style="position:absolute;left:21289;top:7535;width:1689;height:15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15jcUA&#10;AADcAAAADwAAAGRycy9kb3ducmV2LnhtbESPQWvCQBSE74L/YXmCN91VS2mjmyCKpT1qcuntmX1N&#10;UrNvQ3bVtL++Wyj0OMzMN8wmG2wrbtT7xrGGxVyBIC6dabjSUOSH2RMIH5ANto5Jwxd5yNLxaIOJ&#10;cXc+0u0UKhEh7BPUUIfQJVL6siaLfu464uh9uN5iiLKvpOnxHuG2lUulHqXFhuNCjR3taiovp6vV&#10;cG6WBX4f8xdlnw+r8Dbkn9f3vdbTybBdgwg0hP/wX/vVaHhQC/g9E4+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jXmNxQAAANwAAAAPAAAAAAAAAAAAAAAAAJgCAABkcnMv&#10;ZG93bnJldi54bWxQSwUGAAAAAAQABAD1AAAAigMAAAAA&#10;">
                  <v:textbox>
                    <w:txbxContent>
                      <w:p w14:paraId="040EE09F" w14:textId="77777777" w:rsidR="00BD6716" w:rsidRDefault="00BD6716" w:rsidP="00744EBF"/>
                    </w:txbxContent>
                  </v:textbox>
                </v:rect>
                <v:rect id="Rectangle 402" o:spid="_x0000_s1346" style="position:absolute;left:35887;top:7535;width:2032;height:15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n+sUA&#10;AADcAAAADwAAAGRycy9kb3ducmV2LnhtbESPQWvCQBSE7wX/w/KE3uquqZQ2zUZEsdijxktvr9nX&#10;JJp9G7Krpv56t1DwOMzMN0w2H2wrztT7xrGG6USBIC6dabjSsC/WT68gfEA22DomDb/kYZ6PHjJM&#10;jbvwls67UIkIYZ+ihjqELpXSlzVZ9BPXEUfvx/UWQ5R9JU2Plwi3rUyUepEWG44LNXa0rKk87k5W&#10;w3eT7PG6LT6UfVs/h8+hOJy+Vlo/jofFO4hAQ7iH/9sbo2GmEvg7E4+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X+f6xQAAANwAAAAPAAAAAAAAAAAAAAAAAJgCAABkcnMv&#10;ZG93bnJldi54bWxQSwUGAAAAAAQABAD1AAAAigMAAAAA&#10;">
                  <v:textbox>
                    <w:txbxContent>
                      <w:p w14:paraId="0C150A02" w14:textId="77777777" w:rsidR="00BD6716" w:rsidRDefault="00BD6716" w:rsidP="00744EBF"/>
                    </w:txbxContent>
                  </v:textbox>
                </v:rect>
                <v:line id="Line 166" o:spid="_x0000_s1347" style="position:absolute;visibility:visible;mso-wrap-style:square" from="23101,19490" to="35725,19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tucUAAADcAAAADwAAAGRycy9kb3ducmV2LnhtbESPQWsCMRSE70L/Q3iF3jSrlapbo0gX&#10;wYMV1NLz6+Z1s3TzsmzSNf57Uyh4HGbmG2a5jrYRPXW+dqxgPMpAEJdO11wp+Dhvh3MQPiBrbByT&#10;git5WK8eBkvMtbvwkfpTqESCsM9RgQmhzaX0pSGLfuRa4uR9u85iSLKrpO7wkuC2kZMse5EWa04L&#10;Blt6M1T+nH6tgpkpjnImi/35UPT1eBHf4+fXQqmnx7h5BREohnv4v73TCqbZM/ydSUdAr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33tucUAAADcAAAADwAAAAAAAAAA&#10;AAAAAAChAgAAZHJzL2Rvd25yZXYueG1sUEsFBgAAAAAEAAQA+QAAAJMDAAAAAA==&#10;">
                  <v:stroke endarrow="block"/>
                </v:line>
                <v:line id="Line 168" o:spid="_x0000_s1348" style="position:absolute;flip:x y;visibility:visible;mso-wrap-style:square" from="23101,22141" to="35718,221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KiTsQAAADcAAAADwAAAGRycy9kb3ducmV2LnhtbESPQWvCQBSE74L/YXmCN90oIhpdRQTB&#10;gxdtaa8v2ddsavZtkl1j/PfdQqHHYWa+Ybb73laio9aXjhXMpgkI4tzpkgsF72+nyQqED8gaK8ek&#10;4EUe9rvhYIupdk++UncLhYgQ9ikqMCHUqZQ+N2TRT11NHL0v11oMUbaF1C0+I9xWcp4kS2mx5Lhg&#10;sKajofx+e1gFXfaYfX9crneffTbrbGWa46VZKjUe9YcNiEB9+A//tc9awSJZwO+ZeATk7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YqJOxAAAANwAAAAPAAAAAAAAAAAA&#10;AAAAAKECAABkcnMvZG93bnJldi54bWxQSwUGAAAAAAQABAD5AAAAkgMAAAAA&#10;">
                  <v:stroke endarrow="block"/>
                </v:line>
                <v:shape id="Text Box 169" o:spid="_x0000_s1349" type="#_x0000_t202" style="position:absolute;left:26923;top:19659;width:5754;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dR88UA&#10;AADcAAAADwAAAGRycy9kb3ducmV2LnhtbESPQWsCMRSE7wX/Q3iF3mpSaaXdGkVEQShI1+2hx9fN&#10;cze4eVk3Udd/b4SCx2FmvmEms9414kRdsJ41vAwVCOLSG8uVhp9i9fwOIkRkg41n0nChALPp4GGC&#10;mfFnzum0jZVIEA4ZaqhjbDMpQ1mTwzD0LXHydr5zGJPsKmk6PCe4a+RIqbF0aDkt1NjSoqZyvz06&#10;DfNfzpf2sPn7zne5LYoPxV/jvdZPj/38E0SkPt7D/+210fCq3uB2Jh0BOb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x1HzxQAAANwAAAAPAAAAAAAAAAAAAAAAAJgCAABkcnMv&#10;ZG93bnJldi54bWxQSwUGAAAAAAQABAD1AAAAigMAAAAA&#10;" filled="f" stroked="f">
                  <v:textbox inset="0,0,0,0">
                    <w:txbxContent>
                      <w:p w14:paraId="1033A8D3" w14:textId="77777777" w:rsidR="00BD6716" w:rsidRDefault="00BD6716" w:rsidP="00744EBF">
                        <w:pPr>
                          <w:pStyle w:val="NormalWeb"/>
                        </w:pPr>
                        <w:r>
                          <w:rPr>
                            <w:sz w:val="22"/>
                            <w:szCs w:val="22"/>
                          </w:rPr>
                          <w:t>Response</w:t>
                        </w:r>
                      </w:p>
                      <w:p w14:paraId="28E06E49" w14:textId="77777777" w:rsidR="00BD6716" w:rsidRDefault="00BD6716" w:rsidP="00744EBF">
                        <w:pPr>
                          <w:pStyle w:val="NormalWeb"/>
                        </w:pPr>
                        <w:r>
                          <w:t> </w:t>
                        </w:r>
                      </w:p>
                      <w:p w14:paraId="44F3B2DF" w14:textId="77777777" w:rsidR="00BD6716" w:rsidRDefault="00BD6716" w:rsidP="00744EBF">
                        <w:pPr>
                          <w:pStyle w:val="NormalWeb"/>
                        </w:pPr>
                        <w:r>
                          <w:rPr>
                            <w:sz w:val="22"/>
                            <w:szCs w:val="22"/>
                          </w:rPr>
                          <w:t>Message 2</w:t>
                        </w:r>
                      </w:p>
                    </w:txbxContent>
                  </v:textbox>
                </v:shape>
                <v:oval id="Oval 406" o:spid="_x0000_s1350" style="position:absolute;left:25342;top:2996;width:8039;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31SMQA&#10;AADcAAAADwAAAGRycy9kb3ducmV2LnhtbESPQWvCQBSE7wX/w/IEb3VjEanRVYpY8FKhiXh+ZF83&#10;abNvw+6apP31XaHQ4zAz3zDb/Whb0ZMPjWMFi3kGgrhyumGj4FK+Pj6DCBFZY+uYFHxTgP1u8rDF&#10;XLuB36kvohEJwiFHBXWMXS5lqGqyGOauI07eh/MWY5LeSO1xSHDbyqcsW0mLDaeFGjs61FR9FTer&#10;wPz057Up347Doivt9XQr+NMXSs2m48sGRKQx/of/2ietYJmt4H4mHQ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99UjEAAAA3AAAAA8AAAAAAAAAAAAAAAAAmAIAAGRycy9k&#10;b3ducmV2LnhtbFBLBQYAAAAABAAEAPUAAACJAwAAAAA=&#10;" filled="f" strokecolor="black [3213]" strokeweight=".5pt">
                  <v:stroke dashstyle="1 1" joinstyle="miter"/>
                  <v:textbox inset="0,0,0,0">
                    <w:txbxContent>
                      <w:p w14:paraId="276378E7" w14:textId="1C08291A" w:rsidR="00BD6716" w:rsidRDefault="00BD6716" w:rsidP="00744EBF">
                        <w:pPr>
                          <w:pStyle w:val="NormalWeb"/>
                          <w:jc w:val="center"/>
                        </w:pPr>
                        <w:r>
                          <w:rPr>
                            <w:color w:val="0D0D0D"/>
                            <w:sz w:val="16"/>
                            <w:szCs w:val="16"/>
                          </w:rPr>
                          <w:t xml:space="preserve">Obtain </w:t>
                        </w:r>
                        <w:proofErr w:type="spellStart"/>
                        <w:r>
                          <w:rPr>
                            <w:color w:val="0D0D0D"/>
                            <w:sz w:val="16"/>
                            <w:szCs w:val="16"/>
                          </w:rPr>
                          <w:t>oAuth</w:t>
                        </w:r>
                        <w:proofErr w:type="spellEnd"/>
                        <w:r>
                          <w:rPr>
                            <w:color w:val="0D0D0D"/>
                            <w:sz w:val="16"/>
                            <w:szCs w:val="16"/>
                          </w:rPr>
                          <w:t xml:space="preserve"> token</w:t>
                        </w:r>
                      </w:p>
                    </w:txbxContent>
                  </v:textbox>
                </v:oval>
                <v:shape id="Straight Arrow Connector 407" o:spid="_x0000_s1351" type="#_x0000_t32" style="position:absolute;left:23101;top:7416;width:3416;height:16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hLVsQAAADcAAAADwAAAGRycy9kb3ducmV2LnhtbESP3YrCMBSE7xd8h3CEvRFNVmSVahRZ&#10;VBRR8OcBDs2xLTYntclqfXsjLOzlMDPfMJNZY0txp9oXjjV89RQI4tSZgjMN59OyOwLhA7LB0jFp&#10;eJKH2bT1McHEuAcf6H4MmYgQ9glqyEOoEil9mpNF33MVcfQurrYYoqwzaWp8RLgtZV+pb2mx4LiQ&#10;Y0U/OaXX46/VYBer9bDpPHcdW95OZuvVZh+U1p/tZj4GEagJ/+G/9tpoGKghvM/EIyC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EtWxAAAANwAAAAPAAAAAAAAAAAA&#10;AAAAAKECAABkcnMvZG93bnJldi54bWxQSwUGAAAAAAQABAD5AAAAkgMAAAAA&#10;" strokecolor="black [3213]" strokeweight=".5pt">
                  <v:stroke endarrow="block" joinstyle="miter"/>
                </v:shape>
                <v:shape id="Text Box 162" o:spid="_x0000_s1352" type="#_x0000_t202" style="position:absolute;left:24161;top:9904;width:10191;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VS9sMA&#10;AADcAAAADwAAAGRycy9kb3ducmV2LnhtbESPUUvDQBCE3wX/w7GCb/aSIKWkvZYiCL5UaeoPWHPb&#10;JDS7l95dk/jvPUHwcZiZb5jNbuZejeRD58RAvshAkdTOdtIY+Dy9Pq1AhYhisXdCBr4pwG57f7fB&#10;0rpJjjRWsVEJIqFEA22MQ6l1qFtiDAs3kCTv7DxjTNI32nqcEpx7XWTZUjN2khZaHOilpfpS3djA&#10;rXjPrnk4jL744gNOFV8/LBvz+DDv16AizfE//Nd+swae8xx+z6Qjo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VS9sMAAADcAAAADwAAAAAAAAAAAAAAAACYAgAAZHJzL2Rv&#10;d25yZXYueG1sUEsFBgAAAAAEAAQA9QAAAIgDAAAAAA==&#10;" filled="f" strokeweight="1.25pt">
                  <v:textbox inset="0,,0,0">
                    <w:txbxContent>
                      <w:p w14:paraId="38F22CFC" w14:textId="79B60D83" w:rsidR="00BD6716" w:rsidRDefault="00BD6716" w:rsidP="00744EBF">
                        <w:pPr>
                          <w:pStyle w:val="NormalWeb"/>
                          <w:spacing w:before="0"/>
                          <w:jc w:val="center"/>
                        </w:pPr>
                        <w:r>
                          <w:rPr>
                            <w:sz w:val="18"/>
                            <w:szCs w:val="18"/>
                          </w:rPr>
                          <w:t>Capability exchange</w:t>
                        </w:r>
                      </w:p>
                      <w:p w14:paraId="3DB496C4" w14:textId="77777777" w:rsidR="00BD6716" w:rsidRDefault="00BD6716" w:rsidP="00744EBF">
                        <w:pPr>
                          <w:pStyle w:val="NormalWeb"/>
                        </w:pPr>
                        <w:r>
                          <w:rPr>
                            <w:sz w:val="18"/>
                            <w:szCs w:val="18"/>
                          </w:rPr>
                          <w:t> </w:t>
                        </w:r>
                      </w:p>
                      <w:p w14:paraId="5408A12A" w14:textId="77777777" w:rsidR="00BD6716" w:rsidRDefault="00BD6716" w:rsidP="00744EBF">
                        <w:pPr>
                          <w:pStyle w:val="NormalWeb"/>
                        </w:pPr>
                        <w:r>
                          <w:rPr>
                            <w:sz w:val="22"/>
                            <w:szCs w:val="22"/>
                          </w:rPr>
                          <w:t>Message 1</w:t>
                        </w:r>
                      </w:p>
                    </w:txbxContent>
                  </v:textbox>
                </v:shape>
                <v:line id="Line 166" o:spid="_x0000_s1353" style="position:absolute;visibility:visible;mso-wrap-style:square" from="23032,14790" to="36036,14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e/8UAAADcAAAADwAAAGRycy9kb3ducmV2LnhtbESPQWsCMRSE70L/Q3iF3jS7IrWuRild&#10;hB60oJaeXzfPzdLNy7JJ1/jvG6HgcZiZb5jVJtpWDNT7xrGCfJKBIK6cbrhW8Hnajl9A+ICssXVM&#10;Cq7kYbN+GK2w0O7CBxqOoRYJwr5ABSaErpDSV4Ys+onriJN3dr3FkGRfS93jJcFtK6dZ9iwtNpwW&#10;DHb0Zqj6Of5aBXNTHuRclrvTRzk0+SLu49f3Qqmnx/i6BBEohnv4v/2uFczyK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je/8UAAADcAAAADwAAAAAAAAAA&#10;AAAAAAChAgAAZHJzL2Rvd25yZXYueG1sUEsFBgAAAAAEAAQA+QAAAJMDAAAAAA==&#10;">
                  <v:stroke endarrow="block"/>
                </v:line>
                <v:line id="Line 168" o:spid="_x0000_s1354" style="position:absolute;flip:x;visibility:visible;mso-wrap-style:square" from="22976,13558" to="35883,135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s898UAAADcAAAADwAAAGRycy9kb3ducmV2LnhtbESPQWvCQBCF70L/wzIFL0E3NlLa6Cpt&#10;VShID9UePA7ZMQlmZ0N21PTfdwuCx8eb971582XvGnWhLtSeDUzGKSjiwtuaSwM/+83oBVQQZIuN&#10;ZzLwSwGWi4fBHHPrr/xNl52UKkI45GigEmlzrUNRkcMw9i1x9I6+cyhRdqW2HV4j3DX6KU2ftcOa&#10;Y0OFLX1UVJx2Zxff2HzxKsuSd6eT5JXWB9mmWowZPvZvM1BCvdyPb+lPa2A6yeB/TCS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s898UAAADcAAAADwAAAAAAAAAA&#10;AAAAAAChAgAAZHJzL2Rvd25yZXYueG1sUEsFBgAAAAAEAAQA+QAAAJMDAAAAAA==&#10;">
                  <v:stroke endarrow="block"/>
                </v:line>
                <v:rect id="Rectangle 414" o:spid="_x0000_s1355" style="position:absolute;left:24166;top:12492;width:10568;height:3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jvSsYA&#10;AADcAAAADwAAAGRycy9kb3ducmV2LnhtbESPQWsCMRSE74L/IbyCt5q1bNeyNYq2CkIvantob4/k&#10;ubt087JNom7/vSkUPA4z8w0zW/S2FWfyoXGsYDLOQBBrZxquFHy8b+6fQISIbLB1TAp+KcBiPhzM&#10;sDTuwns6H2IlEoRDiQrqGLtSyqBrshjGriNO3tF5izFJX0nj8ZLgtpUPWVZIiw2nhRo7eqlJfx9O&#10;VsH0sVi5XOd+/VPI7vj2tfvUr0ulRnf98hlEpD7ewv/trVGQT3L4O5OOgJ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djvSsYAAADcAAAADwAAAAAAAAAAAAAAAACYAgAAZHJz&#10;L2Rvd25yZXYueG1sUEsFBgAAAAAEAAQA9QAAAIsDAAAAAA==&#10;" filled="f" strokecolor="windowText" strokeweight=".5pt">
                  <v:textbox>
                    <w:txbxContent>
                      <w:p w14:paraId="685EEB9B" w14:textId="77777777" w:rsidR="00BD6716" w:rsidRDefault="00BD6716" w:rsidP="00744EBF">
                        <w:pPr>
                          <w:pStyle w:val="NormalWeb"/>
                        </w:pPr>
                        <w:r>
                          <w:t> </w:t>
                        </w:r>
                      </w:p>
                    </w:txbxContent>
                  </v:textbox>
                </v:rect>
                <v:shape id="Text Box 169" o:spid="_x0000_s1356" type="#_x0000_t202" style="position:absolute;left:28067;top:23436;width:4203;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xZWcUA&#10;AADcAAAADwAAAGRycy9kb3ducmV2LnhtbESPQWvCQBSE74L/YXlCb7qxlFCjq4hYKBSKMR48PrPP&#10;ZDH7Nma3mv77rlDwOMzMN8xi1dtG3KjzxrGC6SQBQVw6bbhScCg+xu8gfEDW2DgmBb/kYbUcDhaY&#10;aXfnnG77UIkIYZ+hgjqENpPSlzVZ9BPXEkfv7DqLIcqukrrDe4TbRr4mSSotGo4LNba0qam87H+s&#10;gvWR8625fp92+Tk3RTFL+Cu9KPUy6tdzEIH68Az/tz+1grdpCo8z8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zFlZxQAAANwAAAAPAAAAAAAAAAAAAAAAAJgCAABkcnMv&#10;ZG93bnJldi54bWxQSwUGAAAAAAQABAD1AAAAigMAAAAA&#10;" filled="f" stroked="f">
                  <v:textbox inset="0,0,0,0">
                    <w:txbxContent>
                      <w:p w14:paraId="3015CDF6" w14:textId="1A508DB3" w:rsidR="00BD6716" w:rsidRPr="007C1AAC" w:rsidRDefault="00BD6716" w:rsidP="001058D0">
                        <w:pPr>
                          <w:rPr>
                            <w:sz w:val="22"/>
                            <w:szCs w:val="22"/>
                          </w:rPr>
                        </w:pPr>
                        <w:proofErr w:type="spellStart"/>
                        <w:proofErr w:type="gramStart"/>
                        <w:r>
                          <w:rPr>
                            <w:sz w:val="22"/>
                            <w:szCs w:val="22"/>
                          </w:rPr>
                          <w:t>hData</w:t>
                        </w:r>
                        <w:proofErr w:type="spellEnd"/>
                        <w:proofErr w:type="gramEnd"/>
                      </w:p>
                      <w:p w14:paraId="4F8B1575" w14:textId="77777777" w:rsidR="00BD6716" w:rsidRDefault="00BD6716" w:rsidP="001058D0"/>
                      <w:p w14:paraId="25C30119" w14:textId="77777777" w:rsidR="00BD6716" w:rsidRPr="007C1AAC" w:rsidRDefault="00BD6716" w:rsidP="001058D0">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14B0176C" w14:textId="77777777" w:rsidR="001058D0" w:rsidRDefault="001058D0" w:rsidP="009B5384">
      <w:pPr>
        <w:pStyle w:val="AuthorInstructions"/>
      </w:pPr>
    </w:p>
    <w:p w14:paraId="40982018" w14:textId="0A1BC1EA" w:rsidR="00295CFD" w:rsidRDefault="00295CFD" w:rsidP="00295CFD">
      <w:pPr>
        <w:pStyle w:val="Heading4"/>
        <w:numPr>
          <w:ilvl w:val="0"/>
          <w:numId w:val="0"/>
        </w:numPr>
        <w:rPr>
          <w:noProof w:val="0"/>
        </w:rPr>
      </w:pPr>
      <w:bookmarkStart w:id="955" w:name="_Toc418185423"/>
      <w:proofErr w:type="gramStart"/>
      <w:r w:rsidRPr="003651D9">
        <w:rPr>
          <w:noProof w:val="0"/>
        </w:rPr>
        <w:t>3.</w:t>
      </w:r>
      <w:r>
        <w:rPr>
          <w:noProof w:val="0"/>
        </w:rPr>
        <w:t>Z.4.1</w:t>
      </w:r>
      <w:proofErr w:type="gramEnd"/>
      <w:r>
        <w:rPr>
          <w:noProof w:val="0"/>
        </w:rPr>
        <w:t xml:space="preserve"> Capability Exchange</w:t>
      </w:r>
      <w:bookmarkEnd w:id="955"/>
    </w:p>
    <w:p w14:paraId="271400BA" w14:textId="4AD3E4E4" w:rsidR="00295CFD" w:rsidRPr="008526F3" w:rsidRDefault="00295CFD" w:rsidP="00295CFD">
      <w:pPr>
        <w:pStyle w:val="BodyText"/>
      </w:pPr>
      <w:r>
        <w:t xml:space="preserve">The Capability exchange encapsulates the first stage of </w:t>
      </w:r>
      <w:r w:rsidR="00F5380E">
        <w:t xml:space="preserve">all </w:t>
      </w:r>
      <w:proofErr w:type="spellStart"/>
      <w:r>
        <w:t>hData</w:t>
      </w:r>
      <w:proofErr w:type="spellEnd"/>
      <w:r>
        <w:t xml:space="preserve"> transactions </w:t>
      </w:r>
      <w:r w:rsidR="00F5380E">
        <w:t>which consist of obtaining the root.xml. This file provides the Device Observation Reporter with the features and resource directory of the Device Observation Consumer</w:t>
      </w:r>
      <w:r w:rsidR="0080578D">
        <w:t xml:space="preserve"> in a standardized manner</w:t>
      </w:r>
      <w:r w:rsidR="00F5380E">
        <w:t>.</w:t>
      </w:r>
    </w:p>
    <w:p w14:paraId="36FBC023" w14:textId="77777777" w:rsidR="00295CFD" w:rsidRDefault="00295CFD" w:rsidP="00295CFD">
      <w:pPr>
        <w:pStyle w:val="Heading5"/>
        <w:numPr>
          <w:ilvl w:val="0"/>
          <w:numId w:val="0"/>
        </w:numPr>
        <w:rPr>
          <w:noProof w:val="0"/>
        </w:rPr>
      </w:pPr>
      <w:bookmarkStart w:id="956" w:name="_Toc418185424"/>
      <w:proofErr w:type="gramStart"/>
      <w:r w:rsidRPr="003651D9">
        <w:rPr>
          <w:noProof w:val="0"/>
        </w:rPr>
        <w:t>3.</w:t>
      </w:r>
      <w:r>
        <w:rPr>
          <w:noProof w:val="0"/>
        </w:rPr>
        <w:t>Z.4</w:t>
      </w:r>
      <w:r w:rsidRPr="003651D9">
        <w:rPr>
          <w:noProof w:val="0"/>
        </w:rPr>
        <w:t>.1.1</w:t>
      </w:r>
      <w:proofErr w:type="gramEnd"/>
      <w:r w:rsidRPr="003651D9">
        <w:rPr>
          <w:noProof w:val="0"/>
        </w:rPr>
        <w:t xml:space="preserve"> Trigger Events</w:t>
      </w:r>
      <w:bookmarkEnd w:id="956"/>
    </w:p>
    <w:p w14:paraId="7306C4C5" w14:textId="6660BE4E" w:rsidR="00295CFD" w:rsidRPr="008526F3" w:rsidRDefault="00295CFD" w:rsidP="00295CFD">
      <w:pPr>
        <w:pStyle w:val="BodyText"/>
      </w:pPr>
      <w:r>
        <w:t xml:space="preserve">The typical trigger event is </w:t>
      </w:r>
      <w:r w:rsidR="00AD174D">
        <w:t>initialization of communications between the Device Observation Reporter and Device Observation Consumer. This initialization may not happen until the Device Observation Repo</w:t>
      </w:r>
      <w:r w:rsidR="000A340C">
        <w:t>rter is passed measurement data.</w:t>
      </w:r>
    </w:p>
    <w:p w14:paraId="536A3761" w14:textId="77777777" w:rsidR="00295CFD" w:rsidRDefault="00295CFD" w:rsidP="00295CFD">
      <w:pPr>
        <w:pStyle w:val="Heading5"/>
        <w:numPr>
          <w:ilvl w:val="0"/>
          <w:numId w:val="0"/>
        </w:numPr>
        <w:rPr>
          <w:noProof w:val="0"/>
        </w:rPr>
      </w:pPr>
      <w:bookmarkStart w:id="957" w:name="_Toc418185425"/>
      <w:proofErr w:type="gramStart"/>
      <w:r w:rsidRPr="003651D9">
        <w:rPr>
          <w:noProof w:val="0"/>
        </w:rPr>
        <w:t>3.</w:t>
      </w:r>
      <w:r>
        <w:rPr>
          <w:noProof w:val="0"/>
        </w:rPr>
        <w:t>Z.4</w:t>
      </w:r>
      <w:r w:rsidRPr="003651D9">
        <w:rPr>
          <w:noProof w:val="0"/>
        </w:rPr>
        <w:t>.1.2</w:t>
      </w:r>
      <w:proofErr w:type="gramEnd"/>
      <w:r w:rsidRPr="003651D9">
        <w:rPr>
          <w:noProof w:val="0"/>
        </w:rPr>
        <w:t xml:space="preserve"> Message Semantics</w:t>
      </w:r>
      <w:bookmarkEnd w:id="957"/>
    </w:p>
    <w:p w14:paraId="797AF6FE" w14:textId="7F1AB555" w:rsidR="00295CFD" w:rsidRDefault="00AD174D" w:rsidP="00295CFD">
      <w:pPr>
        <w:pStyle w:val="BodyText"/>
      </w:pPr>
      <w:r>
        <w:t xml:space="preserve">In RESTful </w:t>
      </w:r>
      <w:proofErr w:type="spellStart"/>
      <w:r>
        <w:t>hData</w:t>
      </w:r>
      <w:proofErr w:type="spellEnd"/>
      <w:r>
        <w:t xml:space="preserve"> transactions</w:t>
      </w:r>
      <w:r w:rsidR="003A1566">
        <w:t xml:space="preserve"> the root.xml file is obtained</w:t>
      </w:r>
      <w:r>
        <w:t xml:space="preserve"> using an HTTP GET on the base URL</w:t>
      </w:r>
      <w:r w:rsidR="003A1566">
        <w:t>. The base URL is obtained by an out-of-band means</w:t>
      </w:r>
      <w:r w:rsidR="0080578D">
        <w:t xml:space="preserve">. </w:t>
      </w:r>
      <w:r w:rsidR="005D4D26">
        <w:t xml:space="preserve">The root.xml is to </w:t>
      </w:r>
      <w:proofErr w:type="spellStart"/>
      <w:r w:rsidR="005D4D26">
        <w:t>hData</w:t>
      </w:r>
      <w:proofErr w:type="spellEnd"/>
      <w:r w:rsidR="005D4D26">
        <w:t xml:space="preserve"> what the WSDL is to Web Services. The</w:t>
      </w:r>
      <w:r w:rsidR="003A1566">
        <w:t xml:space="preserve"> request </w:t>
      </w:r>
      <w:r w:rsidR="005D4D26">
        <w:t xml:space="preserve">for the root.xml </w:t>
      </w:r>
      <w:r w:rsidR="003A1566">
        <w:t xml:space="preserve">is the first action all </w:t>
      </w:r>
      <w:proofErr w:type="spellStart"/>
      <w:r w:rsidR="003A1566">
        <w:t>hData</w:t>
      </w:r>
      <w:proofErr w:type="spellEnd"/>
      <w:r w:rsidR="003A1566">
        <w:t xml:space="preserve"> clients take in order to interoperate with an </w:t>
      </w:r>
      <w:proofErr w:type="spellStart"/>
      <w:r w:rsidR="003A1566">
        <w:t>hData</w:t>
      </w:r>
      <w:proofErr w:type="spellEnd"/>
      <w:r w:rsidR="003A1566">
        <w:t xml:space="preserve"> server.  </w:t>
      </w:r>
      <w:r w:rsidR="0080578D">
        <w:t>The PCHA H 812.3 Capability Exchange</w:t>
      </w:r>
      <w:r w:rsidR="00A3520A">
        <w:t xml:space="preserve"> </w:t>
      </w:r>
      <w:r w:rsidR="0080578D">
        <w:t>utilize</w:t>
      </w:r>
      <w:r w:rsidR="003A1566">
        <w:t>s</w:t>
      </w:r>
      <w:r w:rsidR="0080578D">
        <w:t xml:space="preserve"> the profile, section, representation, and </w:t>
      </w:r>
      <w:proofErr w:type="spellStart"/>
      <w:r w:rsidR="0080578D">
        <w:t>resourceType</w:t>
      </w:r>
      <w:proofErr w:type="spellEnd"/>
      <w:r w:rsidR="0080578D">
        <w:t xml:space="preserve"> elements of the </w:t>
      </w:r>
      <w:proofErr w:type="spellStart"/>
      <w:r w:rsidR="0080578D">
        <w:t>hData</w:t>
      </w:r>
      <w:proofErr w:type="spellEnd"/>
      <w:r w:rsidR="0080578D">
        <w:t xml:space="preserve"> record format to </w:t>
      </w:r>
      <w:r w:rsidR="003A1566">
        <w:t>specify</w:t>
      </w:r>
      <w:r w:rsidR="00A3520A">
        <w:t xml:space="preserve"> </w:t>
      </w:r>
      <w:r w:rsidR="0080578D">
        <w:t xml:space="preserve">what PCHA </w:t>
      </w:r>
      <w:r w:rsidR="00A3520A">
        <w:t xml:space="preserve">certified device classes are supported by the Device Observation Consumer </w:t>
      </w:r>
      <w:r w:rsidR="003A1566">
        <w:t>as well as</w:t>
      </w:r>
      <w:r w:rsidR="00A3520A">
        <w:t xml:space="preserve"> </w:t>
      </w:r>
      <w:r w:rsidR="003A1566">
        <w:t xml:space="preserve">the </w:t>
      </w:r>
      <w:r w:rsidR="0080578D">
        <w:t xml:space="preserve">information </w:t>
      </w:r>
      <w:r w:rsidR="003A1566">
        <w:t xml:space="preserve">needed by the client </w:t>
      </w:r>
      <w:r w:rsidR="0080578D">
        <w:t xml:space="preserve">to </w:t>
      </w:r>
      <w:r w:rsidR="003A1566">
        <w:t>interoperate</w:t>
      </w:r>
      <w:r w:rsidR="0080578D">
        <w:t xml:space="preserve"> with these</w:t>
      </w:r>
      <w:r w:rsidR="00A3520A">
        <w:t xml:space="preserve"> certified device classes. The </w:t>
      </w:r>
      <w:proofErr w:type="spellStart"/>
      <w:r w:rsidR="00A3520A">
        <w:lastRenderedPageBreak/>
        <w:t>hData</w:t>
      </w:r>
      <w:proofErr w:type="spellEnd"/>
      <w:r w:rsidR="00A3520A">
        <w:t xml:space="preserve"> Observation-upload is one of the certified device classes</w:t>
      </w:r>
      <w:r w:rsidR="007C3F4A">
        <w:t xml:space="preserve"> that shall be </w:t>
      </w:r>
      <w:r w:rsidR="0080578D">
        <w:t>described</w:t>
      </w:r>
      <w:r w:rsidR="007C3F4A">
        <w:t xml:space="preserve"> in the root.xml if the endpoint supports the transaction</w:t>
      </w:r>
      <w:r w:rsidR="00A3520A">
        <w:t>.</w:t>
      </w:r>
      <w:r w:rsidR="0080578D">
        <w:t xml:space="preserve"> </w:t>
      </w:r>
      <w:proofErr w:type="gramStart"/>
      <w:r w:rsidR="0080578D">
        <w:t xml:space="preserve">Figures 7-2 to 7-5 in </w:t>
      </w:r>
      <w:r w:rsidR="003A1566">
        <w:t xml:space="preserve">the </w:t>
      </w:r>
      <w:r w:rsidR="0080578D">
        <w:t xml:space="preserve">PCHA H 812.1 Observation Upload </w:t>
      </w:r>
      <w:r w:rsidR="003A1566">
        <w:t xml:space="preserve">specification </w:t>
      </w:r>
      <w:r w:rsidR="0080578D">
        <w:t xml:space="preserve">show examples of </w:t>
      </w:r>
      <w:r w:rsidR="003A1566">
        <w:t>the capability elements as they might appear for a Device Observation Consumer that supports (1) observation upload</w:t>
      </w:r>
      <w:r w:rsidR="0080578D">
        <w:t xml:space="preserve"> </w:t>
      </w:r>
      <w:r w:rsidR="003A1566">
        <w:t xml:space="preserve">by </w:t>
      </w:r>
      <w:proofErr w:type="spellStart"/>
      <w:r w:rsidR="003A1566">
        <w:t>hData</w:t>
      </w:r>
      <w:proofErr w:type="spellEnd"/>
      <w:r w:rsidR="003A1566">
        <w:t xml:space="preserve">, (2) observation upload by SOAP web services, (3) an STS SAML Token server, and (4) an </w:t>
      </w:r>
      <w:proofErr w:type="spellStart"/>
      <w:r w:rsidR="003A1566">
        <w:t>oAuth</w:t>
      </w:r>
      <w:proofErr w:type="spellEnd"/>
      <w:r w:rsidR="003A1566">
        <w:t xml:space="preserve"> 2.0 authentication service.</w:t>
      </w:r>
      <w:proofErr w:type="gramEnd"/>
      <w:r w:rsidR="003A1566">
        <w:t xml:space="preserve"> Only the observation upload by </w:t>
      </w:r>
      <w:proofErr w:type="spellStart"/>
      <w:r w:rsidR="003A1566">
        <w:t>hData</w:t>
      </w:r>
      <w:proofErr w:type="spellEnd"/>
      <w:r w:rsidR="003A1566">
        <w:t xml:space="preserve"> capability is required for </w:t>
      </w:r>
      <w:proofErr w:type="spellStart"/>
      <w:r w:rsidR="003A1566">
        <w:t>hData</w:t>
      </w:r>
      <w:proofErr w:type="spellEnd"/>
      <w:r w:rsidR="003A1566">
        <w:t xml:space="preserve"> servers that support that capability, since the web services capabilities are not RESTful and web service clients will not be expected to access and understand </w:t>
      </w:r>
      <w:proofErr w:type="spellStart"/>
      <w:r w:rsidR="003A1566">
        <w:t>hData</w:t>
      </w:r>
      <w:proofErr w:type="spellEnd"/>
      <w:r w:rsidR="003A1566">
        <w:t xml:space="preserve"> </w:t>
      </w:r>
      <w:proofErr w:type="spellStart"/>
      <w:r w:rsidR="003A1566">
        <w:t>root.xmls</w:t>
      </w:r>
      <w:proofErr w:type="spellEnd"/>
      <w:r w:rsidR="003A1566">
        <w:t xml:space="preserve">. However specifying the web services capabilities in the exchange </w:t>
      </w:r>
      <w:r w:rsidR="005D4D26">
        <w:t>can</w:t>
      </w:r>
      <w:r w:rsidR="003A1566">
        <w:t xml:space="preserve"> make for a more user friendly experience on dual capability clients.</w:t>
      </w:r>
    </w:p>
    <w:p w14:paraId="77BF0891" w14:textId="3B00085B" w:rsidR="003A1566" w:rsidRPr="001A02AA" w:rsidRDefault="003A1566" w:rsidP="00295CFD">
      <w:pPr>
        <w:pStyle w:val="BodyText"/>
      </w:pPr>
      <w:r>
        <w:t>For the Communicate PCD Data</w:t>
      </w:r>
      <w:r w:rsidR="00930D5B">
        <w:t xml:space="preserve"> </w:t>
      </w:r>
      <w:proofErr w:type="spellStart"/>
      <w:r w:rsidR="00930D5B">
        <w:t>hData</w:t>
      </w:r>
      <w:proofErr w:type="spellEnd"/>
      <w:r>
        <w:t xml:space="preserve"> transaction, the Capability Exchange profile</w:t>
      </w:r>
      <w:r w:rsidR="005D4D26">
        <w:t>/</w:t>
      </w:r>
      <w:r>
        <w:t xml:space="preserve">path element provides the Device Observation Reporter with the URL for the HTTP POST of the </w:t>
      </w:r>
      <w:r w:rsidR="00F7282E">
        <w:t>PCD-01 message</w:t>
      </w:r>
      <w:r>
        <w:t>.</w:t>
      </w:r>
      <w:r w:rsidR="005D4D26">
        <w:t xml:space="preserve"> The Capability Exchange in general also provides the location of any schemas, the form of the document (xml, text, etc.), and the document specifying the standard for the transaction. Extension elements can be used to provide additional information.</w:t>
      </w:r>
    </w:p>
    <w:p w14:paraId="5DCE2B48" w14:textId="77777777" w:rsidR="00295CFD" w:rsidRDefault="00295CFD" w:rsidP="00295CFD">
      <w:pPr>
        <w:pStyle w:val="Heading5"/>
        <w:numPr>
          <w:ilvl w:val="0"/>
          <w:numId w:val="0"/>
        </w:numPr>
        <w:rPr>
          <w:noProof w:val="0"/>
        </w:rPr>
      </w:pPr>
      <w:bookmarkStart w:id="958" w:name="_Toc418185426"/>
      <w:proofErr w:type="gramStart"/>
      <w:r w:rsidRPr="003651D9">
        <w:rPr>
          <w:noProof w:val="0"/>
        </w:rPr>
        <w:t>3.</w:t>
      </w:r>
      <w:r>
        <w:rPr>
          <w:noProof w:val="0"/>
        </w:rPr>
        <w:t>Z.4</w:t>
      </w:r>
      <w:r w:rsidRPr="003651D9">
        <w:rPr>
          <w:noProof w:val="0"/>
        </w:rPr>
        <w:t>.1.3</w:t>
      </w:r>
      <w:proofErr w:type="gramEnd"/>
      <w:r w:rsidRPr="003651D9">
        <w:rPr>
          <w:noProof w:val="0"/>
        </w:rPr>
        <w:t xml:space="preserve"> Expected Actions</w:t>
      </w:r>
      <w:bookmarkEnd w:id="958"/>
    </w:p>
    <w:p w14:paraId="495F483D" w14:textId="3AFFF9A8" w:rsidR="00295CFD" w:rsidRPr="001058D0" w:rsidRDefault="007C3F4A" w:rsidP="00295CFD">
      <w:pPr>
        <w:pStyle w:val="BodyText"/>
      </w:pPr>
      <w:r>
        <w:t xml:space="preserve">The handling of this message is primarily internal and no expected actions result. However, the obtained information is essential in order for the Device Observation Reporter to </w:t>
      </w:r>
      <w:r w:rsidR="005D4D26">
        <w:t>invoke the RESTful Communicate PCD Data</w:t>
      </w:r>
      <w:r w:rsidR="00CA17B3">
        <w:t>-</w:t>
      </w:r>
      <w:proofErr w:type="spellStart"/>
      <w:r w:rsidR="00CA17B3">
        <w:t>hData</w:t>
      </w:r>
      <w:proofErr w:type="spellEnd"/>
      <w:r w:rsidR="005D4D26">
        <w:t xml:space="preserve"> transaction</w:t>
      </w:r>
      <w:r>
        <w:t>.</w:t>
      </w:r>
    </w:p>
    <w:p w14:paraId="1A8B4C12" w14:textId="24AE9B01" w:rsidR="001058D0" w:rsidRDefault="001058D0" w:rsidP="001058D0">
      <w:pPr>
        <w:pStyle w:val="Heading4"/>
        <w:numPr>
          <w:ilvl w:val="0"/>
          <w:numId w:val="0"/>
        </w:numPr>
        <w:rPr>
          <w:noProof w:val="0"/>
        </w:rPr>
      </w:pPr>
      <w:bookmarkStart w:id="959" w:name="_Toc418185427"/>
      <w:proofErr w:type="gramStart"/>
      <w:r w:rsidRPr="003651D9">
        <w:rPr>
          <w:noProof w:val="0"/>
        </w:rPr>
        <w:t>3.</w:t>
      </w:r>
      <w:r w:rsidR="00E9350E">
        <w:rPr>
          <w:noProof w:val="0"/>
        </w:rPr>
        <w:t>Z.4</w:t>
      </w:r>
      <w:r w:rsidR="00551BE7">
        <w:rPr>
          <w:noProof w:val="0"/>
        </w:rPr>
        <w:t>.</w:t>
      </w:r>
      <w:r w:rsidR="00295CFD">
        <w:rPr>
          <w:noProof w:val="0"/>
        </w:rPr>
        <w:t>2</w:t>
      </w:r>
      <w:proofErr w:type="gramEnd"/>
      <w:r w:rsidR="00551BE7">
        <w:rPr>
          <w:noProof w:val="0"/>
        </w:rPr>
        <w:t xml:space="preserve"> </w:t>
      </w:r>
      <w:r>
        <w:rPr>
          <w:noProof w:val="0"/>
        </w:rPr>
        <w:t>Communicate PCD Data</w:t>
      </w:r>
      <w:r w:rsidR="00CA17B3">
        <w:rPr>
          <w:noProof w:val="0"/>
        </w:rPr>
        <w:t>-</w:t>
      </w:r>
      <w:bookmarkEnd w:id="959"/>
      <w:proofErr w:type="spellStart"/>
      <w:r w:rsidR="00930D5B">
        <w:rPr>
          <w:noProof w:val="0"/>
        </w:rPr>
        <w:t>hData</w:t>
      </w:r>
      <w:proofErr w:type="spellEnd"/>
      <w:r w:rsidR="00E446EF">
        <w:rPr>
          <w:noProof w:val="0"/>
        </w:rPr>
        <w:t xml:space="preserve"> </w:t>
      </w:r>
    </w:p>
    <w:p w14:paraId="72E6F2F4" w14:textId="59125DBD" w:rsidR="00F3476A" w:rsidRDefault="00CF1C52" w:rsidP="001058D0">
      <w:pPr>
        <w:pStyle w:val="BodyText"/>
      </w:pPr>
      <w:r>
        <w:t xml:space="preserve">The </w:t>
      </w:r>
      <w:r w:rsidR="001058D0">
        <w:t>Communicate PCD Data</w:t>
      </w:r>
      <w:r w:rsidR="00CA17B3">
        <w:t>-</w:t>
      </w:r>
      <w:proofErr w:type="spellStart"/>
      <w:r w:rsidR="00930D5B">
        <w:t>hData</w:t>
      </w:r>
      <w:proofErr w:type="spellEnd"/>
      <w:r w:rsidR="001058D0">
        <w:t xml:space="preserve"> transaction used in this profile uses RESTful </w:t>
      </w:r>
      <w:r w:rsidR="0049584E">
        <w:t xml:space="preserve">HL7 </w:t>
      </w:r>
      <w:proofErr w:type="spellStart"/>
      <w:r w:rsidR="001058D0">
        <w:t>hData</w:t>
      </w:r>
      <w:proofErr w:type="spellEnd"/>
      <w:r w:rsidR="001058D0">
        <w:t xml:space="preserve"> </w:t>
      </w:r>
      <w:r w:rsidR="0049584E">
        <w:t xml:space="preserve">Record Format </w:t>
      </w:r>
      <w:r w:rsidR="005D4D26">
        <w:t>specified in HL7 Version 3 Standards: Record Data Format Release 1</w:t>
      </w:r>
      <w:r w:rsidR="001058D0">
        <w:t xml:space="preserve"> to transfer the </w:t>
      </w:r>
      <w:r w:rsidR="00F7282E">
        <w:t>PCD-01 message</w:t>
      </w:r>
      <w:r w:rsidR="001058D0">
        <w:t xml:space="preserve"> to the Device Observation Consumer.</w:t>
      </w:r>
      <w:r w:rsidR="00410A20">
        <w:t xml:space="preserve"> The PCHA H.812.1 Observation upload specification requires that the Device Observation Consumer </w:t>
      </w:r>
      <w:r w:rsidR="00666D1E">
        <w:t xml:space="preserve">and Device Observation Reporter </w:t>
      </w:r>
      <w:r w:rsidR="00410A20">
        <w:t xml:space="preserve">actor support TLS security and </w:t>
      </w:r>
      <w:proofErr w:type="spellStart"/>
      <w:r w:rsidR="00410A20">
        <w:t>oAuth</w:t>
      </w:r>
      <w:proofErr w:type="spellEnd"/>
      <w:r w:rsidR="00410A20">
        <w:t xml:space="preserve"> authentication on the </w:t>
      </w:r>
      <w:proofErr w:type="spellStart"/>
      <w:r w:rsidR="00410A20">
        <w:t>hData</w:t>
      </w:r>
      <w:proofErr w:type="spellEnd"/>
      <w:r w:rsidR="00410A20">
        <w:t xml:space="preserve"> transport.</w:t>
      </w:r>
      <w:r w:rsidR="005D4D26">
        <w:t xml:space="preserve"> </w:t>
      </w:r>
      <w:r w:rsidR="000A340C">
        <w:t>ATNA auditing is an option.</w:t>
      </w:r>
    </w:p>
    <w:p w14:paraId="6CF20336" w14:textId="5946E87B" w:rsidR="001058D0" w:rsidRDefault="005D4D26" w:rsidP="001058D0">
      <w:pPr>
        <w:pStyle w:val="BodyText"/>
      </w:pPr>
      <w:r>
        <w:t xml:space="preserve">It is this component of the message that transfers the measurement data as a </w:t>
      </w:r>
      <w:r w:rsidR="00F7282E">
        <w:t>PCD-01 message</w:t>
      </w:r>
      <w:r>
        <w:t xml:space="preserve"> to the Device Observatio</w:t>
      </w:r>
      <w:r w:rsidR="000A340C">
        <w:t xml:space="preserve">n Consumer. The security and authentication requirements are present since this transaction is not locally bound like the </w:t>
      </w:r>
      <w:r w:rsidR="00CA17B3">
        <w:t xml:space="preserve">Communicate </w:t>
      </w:r>
      <w:r w:rsidR="000A340C">
        <w:t>PCHA Data</w:t>
      </w:r>
      <w:r w:rsidR="00CA17B3">
        <w:t>-*</w:t>
      </w:r>
      <w:r w:rsidR="000A340C">
        <w:t xml:space="preserve"> </w:t>
      </w:r>
      <w:r w:rsidR="00CA17B3">
        <w:t>t</w:t>
      </w:r>
      <w:r w:rsidR="000A340C">
        <w:t>ransaction</w:t>
      </w:r>
      <w:r w:rsidR="00CA17B3">
        <w:t>s</w:t>
      </w:r>
      <w:r w:rsidR="000A340C">
        <w:t xml:space="preserve"> and in this profile it is the transaction responsible for transferring the medical data from the remote location of the patient to an enterprise or third party server which can be located anywhere there is connectivity. Typically this would be the internet</w:t>
      </w:r>
      <w:r w:rsidR="00666D1E">
        <w:t xml:space="preserve"> and it could occur from an unsecured public network</w:t>
      </w:r>
      <w:r w:rsidR="000A340C">
        <w:t>.</w:t>
      </w:r>
    </w:p>
    <w:p w14:paraId="3C38B71D" w14:textId="28A2A3F3" w:rsidR="003C1ED1" w:rsidRPr="008526F3" w:rsidRDefault="003C1ED1" w:rsidP="001058D0">
      <w:pPr>
        <w:pStyle w:val="BodyText"/>
      </w:pPr>
      <w:r>
        <w:t xml:space="preserve">Full on-the-wire examples of the </w:t>
      </w:r>
      <w:proofErr w:type="spellStart"/>
      <w:r>
        <w:t>hData</w:t>
      </w:r>
      <w:proofErr w:type="spellEnd"/>
      <w:r>
        <w:t xml:space="preserve"> transaction including </w:t>
      </w:r>
      <w:r w:rsidR="00666D1E">
        <w:t xml:space="preserve">the </w:t>
      </w:r>
      <w:r>
        <w:t xml:space="preserve">request for the </w:t>
      </w:r>
      <w:proofErr w:type="spellStart"/>
      <w:r>
        <w:t>oAuth</w:t>
      </w:r>
      <w:proofErr w:type="spellEnd"/>
      <w:r>
        <w:t xml:space="preserve"> token </w:t>
      </w:r>
      <w:r w:rsidR="00666D1E">
        <w:t>is</w:t>
      </w:r>
      <w:r>
        <w:t xml:space="preserve"> given in PCHA H 812.1 Observation Upload section 8.11</w:t>
      </w:r>
      <w:r w:rsidR="00964A1D">
        <w:t>. The example is repeated with the capability exchange in Appendix J</w:t>
      </w:r>
      <w:r>
        <w:t>.</w:t>
      </w:r>
      <w:r w:rsidR="00F3476A">
        <w:t xml:space="preserve"> The PCHA H 812.1 Observation Upload specification also provides a detailed description of how to map IEEE 11073 20601 metric object attributes to PCD-01 MDS and Metric OBX segments in Annex D.0 – D.1.4. Given the Bluetooth Low Energy Transcoding White Paper the same mapping descriptions can be used for </w:t>
      </w:r>
      <w:r w:rsidR="00FE7C62">
        <w:t>PCHA</w:t>
      </w:r>
      <w:r w:rsidR="00F3476A">
        <w:t xml:space="preserve">-compliant Bluetooth Low Energy devices. In addition to the generic mapping description, the </w:t>
      </w:r>
      <w:r w:rsidR="00F3476A">
        <w:lastRenderedPageBreak/>
        <w:t>PCHA H 812.1 Observation Upload has a set of tables that map the IEEE 11073 20601 device specialization attributes to metric OBX segments in Annex E.</w:t>
      </w:r>
    </w:p>
    <w:p w14:paraId="169128AB" w14:textId="227E6CF5" w:rsidR="001058D0" w:rsidRDefault="001058D0" w:rsidP="001058D0">
      <w:pPr>
        <w:pStyle w:val="Heading5"/>
        <w:numPr>
          <w:ilvl w:val="0"/>
          <w:numId w:val="0"/>
        </w:numPr>
        <w:rPr>
          <w:noProof w:val="0"/>
        </w:rPr>
      </w:pPr>
      <w:bookmarkStart w:id="960" w:name="_Toc418185428"/>
      <w:proofErr w:type="gramStart"/>
      <w:r w:rsidRPr="003651D9">
        <w:rPr>
          <w:noProof w:val="0"/>
        </w:rPr>
        <w:t>3.</w:t>
      </w:r>
      <w:r w:rsidR="00E9350E">
        <w:rPr>
          <w:noProof w:val="0"/>
        </w:rPr>
        <w:t>Z.4</w:t>
      </w:r>
      <w:r w:rsidRPr="003651D9">
        <w:rPr>
          <w:noProof w:val="0"/>
        </w:rPr>
        <w:t>.</w:t>
      </w:r>
      <w:r w:rsidR="00295CFD">
        <w:rPr>
          <w:noProof w:val="0"/>
        </w:rPr>
        <w:t>2</w:t>
      </w:r>
      <w:r w:rsidRPr="003651D9">
        <w:rPr>
          <w:noProof w:val="0"/>
        </w:rPr>
        <w:t>.1</w:t>
      </w:r>
      <w:proofErr w:type="gramEnd"/>
      <w:r w:rsidRPr="003651D9">
        <w:rPr>
          <w:noProof w:val="0"/>
        </w:rPr>
        <w:t xml:space="preserve"> Trigger Events</w:t>
      </w:r>
      <w:bookmarkEnd w:id="960"/>
    </w:p>
    <w:p w14:paraId="59D1D9A6" w14:textId="6A31DC3B" w:rsidR="001058D0" w:rsidRPr="008526F3" w:rsidRDefault="001058D0" w:rsidP="001058D0">
      <w:pPr>
        <w:pStyle w:val="BodyText"/>
      </w:pPr>
      <w:r>
        <w:t xml:space="preserve">The typical trigger event is </w:t>
      </w:r>
      <w:r w:rsidR="00094C5F">
        <w:t xml:space="preserve">the passing </w:t>
      </w:r>
      <w:r>
        <w:t xml:space="preserve">of </w:t>
      </w:r>
      <w:r w:rsidR="00063714">
        <w:t xml:space="preserve">a collection of </w:t>
      </w:r>
      <w:r>
        <w:t xml:space="preserve">measurement data </w:t>
      </w:r>
      <w:r w:rsidR="00094C5F">
        <w:t>to</w:t>
      </w:r>
      <w:r>
        <w:t xml:space="preserve"> the Device Observation Reporter actor.</w:t>
      </w:r>
    </w:p>
    <w:p w14:paraId="6BBA2BD8" w14:textId="5A99F60E" w:rsidR="001058D0" w:rsidRDefault="001058D0" w:rsidP="001058D0">
      <w:pPr>
        <w:pStyle w:val="Heading5"/>
        <w:numPr>
          <w:ilvl w:val="0"/>
          <w:numId w:val="0"/>
        </w:numPr>
        <w:rPr>
          <w:noProof w:val="0"/>
        </w:rPr>
      </w:pPr>
      <w:bookmarkStart w:id="961" w:name="_Toc418185429"/>
      <w:proofErr w:type="gramStart"/>
      <w:r w:rsidRPr="003651D9">
        <w:rPr>
          <w:noProof w:val="0"/>
        </w:rPr>
        <w:t>3.</w:t>
      </w:r>
      <w:r w:rsidR="00E9350E">
        <w:rPr>
          <w:noProof w:val="0"/>
        </w:rPr>
        <w:t>Z.4</w:t>
      </w:r>
      <w:r w:rsidRPr="003651D9">
        <w:rPr>
          <w:noProof w:val="0"/>
        </w:rPr>
        <w:t>.</w:t>
      </w:r>
      <w:r w:rsidR="00295CFD">
        <w:rPr>
          <w:noProof w:val="0"/>
        </w:rPr>
        <w:t>2</w:t>
      </w:r>
      <w:r w:rsidRPr="003651D9">
        <w:rPr>
          <w:noProof w:val="0"/>
        </w:rPr>
        <w:t>.2</w:t>
      </w:r>
      <w:proofErr w:type="gramEnd"/>
      <w:r w:rsidRPr="003651D9">
        <w:rPr>
          <w:noProof w:val="0"/>
        </w:rPr>
        <w:t xml:space="preserve"> Message Semantics</w:t>
      </w:r>
      <w:bookmarkEnd w:id="961"/>
    </w:p>
    <w:p w14:paraId="4F4D462A" w14:textId="1A4609C2" w:rsidR="001058D0" w:rsidRDefault="00744EBF" w:rsidP="001058D0">
      <w:pPr>
        <w:pStyle w:val="BodyText"/>
      </w:pPr>
      <w:r>
        <w:t>The RESTful transport impl</w:t>
      </w:r>
      <w:r w:rsidR="00295CFD">
        <w:t>eme</w:t>
      </w:r>
      <w:r>
        <w:t>ntation of this message</w:t>
      </w:r>
      <w:r w:rsidR="001058D0">
        <w:t xml:space="preserve"> </w:t>
      </w:r>
      <w:r w:rsidR="0019572F">
        <w:t xml:space="preserve">contains both an </w:t>
      </w:r>
      <w:proofErr w:type="spellStart"/>
      <w:r w:rsidR="0019572F">
        <w:t>oAuth</w:t>
      </w:r>
      <w:proofErr w:type="spellEnd"/>
      <w:r w:rsidR="0019572F">
        <w:t xml:space="preserve"> </w:t>
      </w:r>
      <w:r w:rsidR="0049584E">
        <w:t xml:space="preserve">identity </w:t>
      </w:r>
      <w:r w:rsidR="0019572F">
        <w:t xml:space="preserve">token and the </w:t>
      </w:r>
      <w:r w:rsidR="00F7282E">
        <w:t>PCD-01 message</w:t>
      </w:r>
      <w:r w:rsidR="0019572F">
        <w:t xml:space="preserve"> which </w:t>
      </w:r>
      <w:r w:rsidR="001058D0">
        <w:t>represents the measurement sequence taken upon the patient.</w:t>
      </w:r>
      <w:r w:rsidR="000A340C">
        <w:t xml:space="preserve"> The message consists of a simple HTTP POST containing the </w:t>
      </w:r>
      <w:proofErr w:type="spellStart"/>
      <w:r w:rsidR="000A340C">
        <w:t>oAuth</w:t>
      </w:r>
      <w:proofErr w:type="spellEnd"/>
      <w:r w:rsidR="000A340C">
        <w:t xml:space="preserve"> token to the URL specified by the Device Observation Consumer</w:t>
      </w:r>
      <w:r w:rsidR="001058D0">
        <w:t xml:space="preserve"> </w:t>
      </w:r>
      <w:r w:rsidR="000A340C">
        <w:t xml:space="preserve">in its </w:t>
      </w:r>
      <w:proofErr w:type="spellStart"/>
      <w:r w:rsidR="000A340C">
        <w:t>root.mxl</w:t>
      </w:r>
      <w:proofErr w:type="spellEnd"/>
      <w:r w:rsidR="000A340C">
        <w:t xml:space="preserve"> obtained during Capability Exchange. The body of the message is the </w:t>
      </w:r>
      <w:r w:rsidR="00F7282E">
        <w:t>PCD-01 message</w:t>
      </w:r>
      <w:r w:rsidR="000A340C">
        <w:t>.</w:t>
      </w:r>
      <w:r w:rsidR="00F96C48">
        <w:t xml:space="preserve"> </w:t>
      </w:r>
      <w:r w:rsidR="0019572F">
        <w:t xml:space="preserve">The </w:t>
      </w:r>
      <w:proofErr w:type="spellStart"/>
      <w:r w:rsidR="0019572F">
        <w:t>oAuth</w:t>
      </w:r>
      <w:proofErr w:type="spellEnd"/>
      <w:r w:rsidR="0019572F">
        <w:t xml:space="preserve"> identity token must be recognized by the Device Observation Consumer </w:t>
      </w:r>
      <w:r w:rsidR="0049584E">
        <w:t xml:space="preserve">for acceptance of the message </w:t>
      </w:r>
      <w:r w:rsidR="0019572F">
        <w:t xml:space="preserve">but how that identity token is obtained is a business </w:t>
      </w:r>
      <w:r w:rsidR="000A340C">
        <w:t xml:space="preserve">trust relationship </w:t>
      </w:r>
      <w:r w:rsidR="0019572F">
        <w:t xml:space="preserve">decision. The Device Observation Consumer may be an </w:t>
      </w:r>
      <w:proofErr w:type="spellStart"/>
      <w:r w:rsidR="0019572F">
        <w:t>oAuth</w:t>
      </w:r>
      <w:proofErr w:type="spellEnd"/>
      <w:r w:rsidR="0019572F">
        <w:t xml:space="preserve"> Authentication Server</w:t>
      </w:r>
      <w:r w:rsidR="0049584E">
        <w:t>,</w:t>
      </w:r>
      <w:r w:rsidR="0019572F">
        <w:t xml:space="preserve"> or </w:t>
      </w:r>
      <w:r w:rsidR="00666D1E">
        <w:t xml:space="preserve">the Device Observation Reporter </w:t>
      </w:r>
      <w:r w:rsidR="0019572F">
        <w:t xml:space="preserve">may </w:t>
      </w:r>
      <w:r w:rsidR="00666D1E">
        <w:t>obtain the token from</w:t>
      </w:r>
      <w:r w:rsidR="0019572F">
        <w:t xml:space="preserve"> a third party </w:t>
      </w:r>
      <w:r w:rsidR="00295CFD">
        <w:t>s</w:t>
      </w:r>
      <w:r w:rsidR="0019572F">
        <w:t>ervice</w:t>
      </w:r>
      <w:r w:rsidR="00666D1E">
        <w:t xml:space="preserve"> trusted by the Device Observation Consumer</w:t>
      </w:r>
      <w:r w:rsidR="0049584E">
        <w:t xml:space="preserve">, or </w:t>
      </w:r>
      <w:r w:rsidR="00666D1E">
        <w:t>the token</w:t>
      </w:r>
      <w:r w:rsidR="0049584E">
        <w:t xml:space="preserve"> may be obtained by an out of band </w:t>
      </w:r>
      <w:r w:rsidR="00666D1E">
        <w:t>means</w:t>
      </w:r>
      <w:r w:rsidR="0049584E">
        <w:t>.</w:t>
      </w:r>
    </w:p>
    <w:p w14:paraId="09242EB6" w14:textId="51D54657" w:rsidR="00063714" w:rsidRPr="001A02AA" w:rsidRDefault="00063714" w:rsidP="001058D0">
      <w:pPr>
        <w:pStyle w:val="BodyText"/>
      </w:pPr>
      <w:r>
        <w:t>This message also represents an attempt to pass responsibility of the data from the Device Observation Reporter to the Device Observation Consumer.</w:t>
      </w:r>
    </w:p>
    <w:p w14:paraId="6F524FA4" w14:textId="7DE16F40" w:rsidR="001058D0" w:rsidRDefault="001058D0" w:rsidP="001058D0">
      <w:pPr>
        <w:pStyle w:val="Heading5"/>
        <w:numPr>
          <w:ilvl w:val="0"/>
          <w:numId w:val="0"/>
        </w:numPr>
        <w:rPr>
          <w:noProof w:val="0"/>
        </w:rPr>
      </w:pPr>
      <w:bookmarkStart w:id="962" w:name="_Toc418185430"/>
      <w:proofErr w:type="gramStart"/>
      <w:r w:rsidRPr="003651D9">
        <w:rPr>
          <w:noProof w:val="0"/>
        </w:rPr>
        <w:t>3.</w:t>
      </w:r>
      <w:r w:rsidR="00E9350E">
        <w:rPr>
          <w:noProof w:val="0"/>
        </w:rPr>
        <w:t>Z.4</w:t>
      </w:r>
      <w:r w:rsidRPr="003651D9">
        <w:rPr>
          <w:noProof w:val="0"/>
        </w:rPr>
        <w:t>.</w:t>
      </w:r>
      <w:r w:rsidR="00295CFD">
        <w:rPr>
          <w:noProof w:val="0"/>
        </w:rPr>
        <w:t>2</w:t>
      </w:r>
      <w:r w:rsidRPr="003651D9">
        <w:rPr>
          <w:noProof w:val="0"/>
        </w:rPr>
        <w:t>.3</w:t>
      </w:r>
      <w:proofErr w:type="gramEnd"/>
      <w:r w:rsidRPr="003651D9">
        <w:rPr>
          <w:noProof w:val="0"/>
        </w:rPr>
        <w:t xml:space="preserve"> Expected Actions</w:t>
      </w:r>
      <w:bookmarkEnd w:id="962"/>
    </w:p>
    <w:p w14:paraId="09ECF7CD" w14:textId="429C099F" w:rsidR="001058D0" w:rsidRPr="00CB5606" w:rsidRDefault="001058D0" w:rsidP="00964A1D">
      <w:pPr>
        <w:pStyle w:val="BodyText"/>
        <w:rPr>
          <w:i/>
        </w:rPr>
      </w:pPr>
      <w:r>
        <w:t xml:space="preserve">The expected behavior by the Device Observation Consumer upon reception of this message is to </w:t>
      </w:r>
      <w:r w:rsidR="00094C5F">
        <w:t>first authenticate the identity of the sender and if authenticated to t</w:t>
      </w:r>
      <w:r>
        <w:t xml:space="preserve">ransfer the </w:t>
      </w:r>
      <w:r w:rsidR="00F7282E">
        <w:t>PCD-01 message</w:t>
      </w:r>
      <w:r>
        <w:t xml:space="preserve"> to the Content Creator actor.</w:t>
      </w:r>
      <w:r w:rsidR="0049584E">
        <w:t xml:space="preserve"> The Device Observation Consumer is then expected to indicate to the Device Observation Reporter whether or not the transfer is successful by responding with </w:t>
      </w:r>
      <w:r w:rsidR="004C187D">
        <w:t>an appropriate acknowledgement</w:t>
      </w:r>
      <w:r w:rsidR="0049584E">
        <w:t>.</w:t>
      </w:r>
    </w:p>
    <w:p w14:paraId="62EB3AE1" w14:textId="229CAB92" w:rsidR="001058D0" w:rsidRDefault="001058D0" w:rsidP="001058D0">
      <w:pPr>
        <w:pStyle w:val="Heading4"/>
        <w:numPr>
          <w:ilvl w:val="0"/>
          <w:numId w:val="0"/>
        </w:numPr>
        <w:rPr>
          <w:noProof w:val="0"/>
        </w:rPr>
      </w:pPr>
      <w:bookmarkStart w:id="963" w:name="_Toc418185431"/>
      <w:proofErr w:type="gramStart"/>
      <w:r w:rsidRPr="003651D9">
        <w:rPr>
          <w:noProof w:val="0"/>
        </w:rPr>
        <w:t>3.</w:t>
      </w:r>
      <w:r w:rsidR="00E9350E">
        <w:rPr>
          <w:noProof w:val="0"/>
        </w:rPr>
        <w:t>Z.</w:t>
      </w:r>
      <w:r w:rsidR="00964A1D">
        <w:rPr>
          <w:noProof w:val="0"/>
        </w:rPr>
        <w:t>4</w:t>
      </w:r>
      <w:r w:rsidR="00551BE7">
        <w:rPr>
          <w:noProof w:val="0"/>
        </w:rPr>
        <w:t>.</w:t>
      </w:r>
      <w:r w:rsidR="00295CFD">
        <w:rPr>
          <w:noProof w:val="0"/>
        </w:rPr>
        <w:t>3</w:t>
      </w:r>
      <w:proofErr w:type="gramEnd"/>
      <w:r w:rsidR="00551BE7">
        <w:rPr>
          <w:noProof w:val="0"/>
        </w:rPr>
        <w:t xml:space="preserve"> Acknowledgement</w:t>
      </w:r>
      <w:bookmarkEnd w:id="963"/>
    </w:p>
    <w:p w14:paraId="753EA78C" w14:textId="7472F0F5" w:rsidR="001058D0" w:rsidRPr="00EE303D" w:rsidRDefault="004C187D" w:rsidP="001058D0">
      <w:pPr>
        <w:pStyle w:val="BodyText"/>
      </w:pPr>
      <w:r>
        <w:t>The Acknowledgement is a response to the Communicate PCD Data</w:t>
      </w:r>
      <w:r w:rsidR="00CA17B3">
        <w:t>-</w:t>
      </w:r>
      <w:proofErr w:type="spellStart"/>
      <w:r w:rsidR="00666D1E">
        <w:t>hData</w:t>
      </w:r>
      <w:proofErr w:type="spellEnd"/>
      <w:r>
        <w:t xml:space="preserve"> message</w:t>
      </w:r>
      <w:r w:rsidR="0049584E">
        <w:t xml:space="preserve"> and indicates the status of the transaction</w:t>
      </w:r>
      <w:r w:rsidR="001058D0">
        <w:t>.</w:t>
      </w:r>
      <w:r w:rsidR="000A340C">
        <w:t xml:space="preserve"> The consequence of this message indicates whether or not responsibility for the data is transferred from the Device Observation Reporter to the Device Observation Consumer.</w:t>
      </w:r>
    </w:p>
    <w:p w14:paraId="765E46D7" w14:textId="791901EE" w:rsidR="001058D0" w:rsidRDefault="001058D0" w:rsidP="001058D0">
      <w:pPr>
        <w:pStyle w:val="Heading5"/>
        <w:numPr>
          <w:ilvl w:val="0"/>
          <w:numId w:val="0"/>
        </w:numPr>
        <w:rPr>
          <w:noProof w:val="0"/>
        </w:rPr>
      </w:pPr>
      <w:bookmarkStart w:id="964" w:name="_Toc418185432"/>
      <w:proofErr w:type="gramStart"/>
      <w:r w:rsidRPr="003651D9">
        <w:rPr>
          <w:noProof w:val="0"/>
        </w:rPr>
        <w:t>3.</w:t>
      </w:r>
      <w:r w:rsidR="00E9350E">
        <w:rPr>
          <w:noProof w:val="0"/>
        </w:rPr>
        <w:t>Z.</w:t>
      </w:r>
      <w:r w:rsidR="00964A1D">
        <w:rPr>
          <w:noProof w:val="0"/>
        </w:rPr>
        <w:t>4</w:t>
      </w:r>
      <w:r w:rsidRPr="003651D9">
        <w:rPr>
          <w:noProof w:val="0"/>
        </w:rPr>
        <w:t>.</w:t>
      </w:r>
      <w:r w:rsidR="00295CFD">
        <w:rPr>
          <w:noProof w:val="0"/>
        </w:rPr>
        <w:t>3</w:t>
      </w:r>
      <w:r w:rsidRPr="003651D9">
        <w:rPr>
          <w:noProof w:val="0"/>
        </w:rPr>
        <w:t>.1</w:t>
      </w:r>
      <w:proofErr w:type="gramEnd"/>
      <w:r w:rsidRPr="003651D9">
        <w:rPr>
          <w:noProof w:val="0"/>
        </w:rPr>
        <w:t xml:space="preserve"> Trigger Events</w:t>
      </w:r>
      <w:bookmarkEnd w:id="964"/>
    </w:p>
    <w:p w14:paraId="19D0A929" w14:textId="4535B96B" w:rsidR="001058D0" w:rsidRPr="003B32C6" w:rsidRDefault="004C187D" w:rsidP="001058D0">
      <w:pPr>
        <w:pStyle w:val="BodyText"/>
      </w:pPr>
      <w:r>
        <w:t>The Acknowledgement</w:t>
      </w:r>
      <w:r w:rsidR="001058D0">
        <w:t xml:space="preserve"> </w:t>
      </w:r>
      <w:r w:rsidR="0049584E">
        <w:t xml:space="preserve">is triggered by the reception of </w:t>
      </w:r>
      <w:r>
        <w:t>the Communicate PCD Data</w:t>
      </w:r>
      <w:r w:rsidR="00CA17B3">
        <w:t>-</w:t>
      </w:r>
      <w:proofErr w:type="spellStart"/>
      <w:r w:rsidR="00666D1E">
        <w:t>hData</w:t>
      </w:r>
      <w:proofErr w:type="spellEnd"/>
      <w:r w:rsidR="0049584E">
        <w:t xml:space="preserve"> at the Device Observation Consumer.</w:t>
      </w:r>
    </w:p>
    <w:p w14:paraId="2746A40C" w14:textId="1ACC4FCB" w:rsidR="001058D0" w:rsidRDefault="001058D0" w:rsidP="001058D0">
      <w:pPr>
        <w:pStyle w:val="Heading5"/>
        <w:numPr>
          <w:ilvl w:val="0"/>
          <w:numId w:val="0"/>
        </w:numPr>
        <w:rPr>
          <w:noProof w:val="0"/>
        </w:rPr>
      </w:pPr>
      <w:bookmarkStart w:id="965" w:name="_Toc418185433"/>
      <w:proofErr w:type="gramStart"/>
      <w:r w:rsidRPr="003651D9">
        <w:rPr>
          <w:noProof w:val="0"/>
        </w:rPr>
        <w:t>3.</w:t>
      </w:r>
      <w:r w:rsidR="00E9350E">
        <w:rPr>
          <w:noProof w:val="0"/>
        </w:rPr>
        <w:t>Z.</w:t>
      </w:r>
      <w:r w:rsidR="00964A1D">
        <w:rPr>
          <w:noProof w:val="0"/>
        </w:rPr>
        <w:t>4</w:t>
      </w:r>
      <w:r w:rsidRPr="003651D9">
        <w:rPr>
          <w:noProof w:val="0"/>
        </w:rPr>
        <w:t>.</w:t>
      </w:r>
      <w:r w:rsidR="00295CFD">
        <w:rPr>
          <w:noProof w:val="0"/>
        </w:rPr>
        <w:t>3</w:t>
      </w:r>
      <w:r w:rsidRPr="003651D9">
        <w:rPr>
          <w:noProof w:val="0"/>
        </w:rPr>
        <w:t>.2</w:t>
      </w:r>
      <w:proofErr w:type="gramEnd"/>
      <w:r w:rsidRPr="003651D9">
        <w:rPr>
          <w:noProof w:val="0"/>
        </w:rPr>
        <w:t xml:space="preserve"> Message Semantics</w:t>
      </w:r>
      <w:bookmarkEnd w:id="965"/>
    </w:p>
    <w:p w14:paraId="5C10176E" w14:textId="0684A293" w:rsidR="001058D0" w:rsidRPr="004738A0" w:rsidRDefault="000A340C" w:rsidP="001058D0">
      <w:pPr>
        <w:pStyle w:val="BodyText"/>
      </w:pPr>
      <w:r>
        <w:t>This message consists of an HTTP response indicating the status of the transaction plus a PCD-01 response message as defined in IHE PCD-TF Vol 2 Transactions</w:t>
      </w:r>
      <w:r w:rsidR="0019572F">
        <w:t>.</w:t>
      </w:r>
      <w:r>
        <w:t xml:space="preserve"> The PCD-01 response </w:t>
      </w:r>
      <w:r>
        <w:lastRenderedPageBreak/>
        <w:t xml:space="preserve">consists of up to three segments where the ERR segment is optional. In spite of its name, the ERR segment may also be present when the received </w:t>
      </w:r>
      <w:r w:rsidR="00F7282E">
        <w:t>PCD-01 message</w:t>
      </w:r>
      <w:r>
        <w:t xml:space="preserve"> is handled successfully. The ERR segment provides a field ERR-6 that may contain any additional information the server wishes to add. ERR-1 and/or ERR-2 provide error codes, and one of the codes indicates success. The server could indicate to the client that the </w:t>
      </w:r>
      <w:r w:rsidR="00F7282E">
        <w:t>PCD-01 message</w:t>
      </w:r>
      <w:r>
        <w:t xml:space="preserve"> was successfully archived or successfully converted to a PHMR </w:t>
      </w:r>
      <w:r w:rsidR="00666D1E">
        <w:t>and transferred to its final re</w:t>
      </w:r>
      <w:r>
        <w:t>pository.</w:t>
      </w:r>
    </w:p>
    <w:p w14:paraId="755ADBFD" w14:textId="24EBF32E" w:rsidR="001058D0" w:rsidRDefault="001058D0" w:rsidP="001058D0">
      <w:pPr>
        <w:pStyle w:val="Heading5"/>
        <w:numPr>
          <w:ilvl w:val="0"/>
          <w:numId w:val="0"/>
        </w:numPr>
        <w:rPr>
          <w:noProof w:val="0"/>
        </w:rPr>
      </w:pPr>
      <w:bookmarkStart w:id="966" w:name="_Toc418185434"/>
      <w:proofErr w:type="gramStart"/>
      <w:r w:rsidRPr="003651D9">
        <w:rPr>
          <w:noProof w:val="0"/>
        </w:rPr>
        <w:t>3.</w:t>
      </w:r>
      <w:r w:rsidR="00E9350E">
        <w:rPr>
          <w:noProof w:val="0"/>
        </w:rPr>
        <w:t>Z.</w:t>
      </w:r>
      <w:r w:rsidR="00964A1D">
        <w:rPr>
          <w:noProof w:val="0"/>
        </w:rPr>
        <w:t>4</w:t>
      </w:r>
      <w:r w:rsidRPr="003651D9">
        <w:rPr>
          <w:noProof w:val="0"/>
        </w:rPr>
        <w:t>.</w:t>
      </w:r>
      <w:r w:rsidR="00295CFD">
        <w:rPr>
          <w:noProof w:val="0"/>
        </w:rPr>
        <w:t>3</w:t>
      </w:r>
      <w:r w:rsidRPr="003651D9">
        <w:rPr>
          <w:noProof w:val="0"/>
        </w:rPr>
        <w:t>.3</w:t>
      </w:r>
      <w:proofErr w:type="gramEnd"/>
      <w:r w:rsidRPr="003651D9">
        <w:rPr>
          <w:noProof w:val="0"/>
        </w:rPr>
        <w:t xml:space="preserve"> Expected Actions</w:t>
      </w:r>
      <w:bookmarkEnd w:id="966"/>
    </w:p>
    <w:p w14:paraId="39B66F86" w14:textId="4DC0F2AD" w:rsidR="001058D0" w:rsidRDefault="000A340C" w:rsidP="001058D0">
      <w:pPr>
        <w:pStyle w:val="BodyText"/>
      </w:pPr>
      <w:r>
        <w:t>Upon a successful transaction t</w:t>
      </w:r>
      <w:r w:rsidR="001058D0">
        <w:t xml:space="preserve">he Device Observation </w:t>
      </w:r>
      <w:r w:rsidR="00063714">
        <w:t>Reporter is free to release any resources associated with the measurement data. The Device Observation Consumer is expected to transfer the data to the Content Creator.</w:t>
      </w:r>
    </w:p>
    <w:p w14:paraId="616548C5" w14:textId="2E8DC0B2" w:rsidR="00666D1E" w:rsidRDefault="00666D1E" w:rsidP="00666D1E">
      <w:pPr>
        <w:pStyle w:val="Heading3"/>
        <w:numPr>
          <w:ilvl w:val="0"/>
          <w:numId w:val="0"/>
        </w:numPr>
        <w:rPr>
          <w:noProof w:val="0"/>
        </w:rPr>
      </w:pPr>
      <w:proofErr w:type="gramStart"/>
      <w:r w:rsidRPr="003651D9">
        <w:rPr>
          <w:noProof w:val="0"/>
        </w:rPr>
        <w:t>3.</w:t>
      </w:r>
      <w:r>
        <w:rPr>
          <w:noProof w:val="0"/>
        </w:rPr>
        <w:t>Z</w:t>
      </w:r>
      <w:r w:rsidRPr="003651D9">
        <w:rPr>
          <w:noProof w:val="0"/>
        </w:rPr>
        <w:t>.</w:t>
      </w:r>
      <w:r w:rsidR="00964A1D">
        <w:rPr>
          <w:noProof w:val="0"/>
        </w:rPr>
        <w:t>5</w:t>
      </w:r>
      <w:proofErr w:type="gramEnd"/>
      <w:r>
        <w:rPr>
          <w:noProof w:val="0"/>
        </w:rPr>
        <w:t xml:space="preserve"> Security Considerations</w:t>
      </w:r>
    </w:p>
    <w:p w14:paraId="05A59067" w14:textId="3263F9F9" w:rsidR="00666D1E" w:rsidRDefault="00666D1E" w:rsidP="00666D1E">
      <w:pPr>
        <w:pStyle w:val="BodyText"/>
      </w:pPr>
      <w:r>
        <w:t>The Communicate PCD Data-</w:t>
      </w:r>
      <w:proofErr w:type="spellStart"/>
      <w:r>
        <w:t>hData</w:t>
      </w:r>
      <w:proofErr w:type="spellEnd"/>
      <w:r>
        <w:t xml:space="preserve"> transaction is subject to perhaps the greatest security threat of all the transactions in the RPM profile as it is likely to utilize the public internet and unsecure public networks. To assure some level of consistent security, this profile requires </w:t>
      </w:r>
      <w:proofErr w:type="spellStart"/>
      <w:r>
        <w:t>at</w:t>
      </w:r>
      <w:proofErr w:type="spellEnd"/>
      <w:r>
        <w:t xml:space="preserve"> minimum support for TLS encryption and the support of </w:t>
      </w:r>
      <w:proofErr w:type="spellStart"/>
      <w:r>
        <w:t>oAuth</w:t>
      </w:r>
      <w:proofErr w:type="spellEnd"/>
      <w:r>
        <w:t xml:space="preserve"> </w:t>
      </w:r>
      <w:proofErr w:type="spellStart"/>
      <w:r>
        <w:t>BearerToken</w:t>
      </w:r>
      <w:proofErr w:type="spellEnd"/>
      <w:r>
        <w:t xml:space="preserve"> authentication in this transaction.</w:t>
      </w:r>
    </w:p>
    <w:p w14:paraId="3BA162EF" w14:textId="1206C2F6" w:rsidR="00666D1E" w:rsidRDefault="00666D1E" w:rsidP="00666D1E">
      <w:pPr>
        <w:pStyle w:val="Heading4"/>
        <w:numPr>
          <w:ilvl w:val="0"/>
          <w:numId w:val="0"/>
        </w:numPr>
        <w:rPr>
          <w:noProof w:val="0"/>
        </w:rPr>
      </w:pPr>
      <w:proofErr w:type="gramStart"/>
      <w:r w:rsidRPr="003651D9">
        <w:rPr>
          <w:noProof w:val="0"/>
        </w:rPr>
        <w:t>3.</w:t>
      </w:r>
      <w:r>
        <w:rPr>
          <w:noProof w:val="0"/>
        </w:rPr>
        <w:t>Z</w:t>
      </w:r>
      <w:r w:rsidRPr="003651D9">
        <w:rPr>
          <w:noProof w:val="0"/>
        </w:rPr>
        <w:t>.</w:t>
      </w:r>
      <w:r w:rsidR="00964A1D">
        <w:rPr>
          <w:noProof w:val="0"/>
        </w:rPr>
        <w:t>5</w:t>
      </w:r>
      <w:r w:rsidRPr="003651D9">
        <w:rPr>
          <w:noProof w:val="0"/>
        </w:rPr>
        <w:t>.1</w:t>
      </w:r>
      <w:proofErr w:type="gramEnd"/>
      <w:r>
        <w:rPr>
          <w:noProof w:val="0"/>
        </w:rPr>
        <w:t xml:space="preserve"> </w:t>
      </w:r>
      <w:r w:rsidRPr="003651D9">
        <w:rPr>
          <w:noProof w:val="0"/>
        </w:rPr>
        <w:t>Security Audit Considerations</w:t>
      </w:r>
    </w:p>
    <w:p w14:paraId="395D4869" w14:textId="77777777" w:rsidR="00666D1E" w:rsidRPr="004738A0" w:rsidRDefault="00666D1E" w:rsidP="00666D1E">
      <w:pPr>
        <w:pStyle w:val="BodyText"/>
      </w:pPr>
      <w:r>
        <w:t>There are no auditing requirements in this transaction though the use of ATNA auditing is optional.</w:t>
      </w:r>
    </w:p>
    <w:p w14:paraId="4AAFB8F7" w14:textId="1DE3550D" w:rsidR="00666D1E" w:rsidRDefault="00666D1E" w:rsidP="00666D1E">
      <w:pPr>
        <w:pStyle w:val="Heading5"/>
        <w:numPr>
          <w:ilvl w:val="0"/>
          <w:numId w:val="0"/>
        </w:numPr>
        <w:rPr>
          <w:noProof w:val="0"/>
        </w:rPr>
      </w:pPr>
      <w:proofErr w:type="gramStart"/>
      <w:r w:rsidRPr="003651D9">
        <w:rPr>
          <w:noProof w:val="0"/>
        </w:rPr>
        <w:t>3.</w:t>
      </w:r>
      <w:r>
        <w:rPr>
          <w:noProof w:val="0"/>
        </w:rPr>
        <w:t>Z</w:t>
      </w:r>
      <w:r w:rsidRPr="003651D9">
        <w:rPr>
          <w:noProof w:val="0"/>
        </w:rPr>
        <w:t>.</w:t>
      </w:r>
      <w:r w:rsidR="00964A1D">
        <w:rPr>
          <w:noProof w:val="0"/>
        </w:rPr>
        <w:t>5</w:t>
      </w:r>
      <w:r>
        <w:rPr>
          <w:noProof w:val="0"/>
        </w:rPr>
        <w:t>.2</w:t>
      </w:r>
      <w:proofErr w:type="gramEnd"/>
      <w:r w:rsidRPr="003651D9">
        <w:rPr>
          <w:noProof w:val="0"/>
        </w:rPr>
        <w:t xml:space="preserve"> </w:t>
      </w:r>
      <w:r>
        <w:rPr>
          <w:noProof w:val="0"/>
        </w:rPr>
        <w:t>Device Observation Reporter</w:t>
      </w:r>
      <w:r w:rsidRPr="003651D9">
        <w:rPr>
          <w:noProof w:val="0"/>
        </w:rPr>
        <w:t xml:space="preserve"> Specific Security Considerations</w:t>
      </w:r>
    </w:p>
    <w:p w14:paraId="5257A6E2" w14:textId="77777777" w:rsidR="00666D1E" w:rsidRPr="008D4CC3" w:rsidRDefault="00666D1E" w:rsidP="00666D1E">
      <w:pPr>
        <w:pStyle w:val="BodyText"/>
      </w:pPr>
      <w:r>
        <w:t>Being part of the Sensor Data Consumer or Device Observation Source, the</w:t>
      </w:r>
      <w:r w:rsidRPr="008D4CC3">
        <w:t xml:space="preserve"> </w:t>
      </w:r>
      <w:r>
        <w:t>Device Observation</w:t>
      </w:r>
      <w:r w:rsidRPr="008D4CC3">
        <w:t xml:space="preserve"> </w:t>
      </w:r>
      <w:r>
        <w:t>Reporter</w:t>
      </w:r>
      <w:r w:rsidRPr="008D4CC3">
        <w:t xml:space="preserve"> </w:t>
      </w:r>
      <w:r>
        <w:t>faces the same security risks as those actors; the primary risk being</w:t>
      </w:r>
      <w:r w:rsidRPr="008D4CC3">
        <w:t xml:space="preserve"> compromising of personal data via theft of the device. </w:t>
      </w:r>
      <w:r>
        <w:t>The</w:t>
      </w:r>
      <w:r w:rsidRPr="008D4CC3">
        <w:t xml:space="preserve"> </w:t>
      </w:r>
      <w:r>
        <w:t>Device Observation</w:t>
      </w:r>
      <w:r w:rsidRPr="008D4CC3">
        <w:t xml:space="preserve"> </w:t>
      </w:r>
      <w:r>
        <w:t>Reporter</w:t>
      </w:r>
      <w:r w:rsidRPr="008D4CC3">
        <w:t xml:space="preserve"> is often a personal mobile device such as an Android phone or tablet and these devices may have all kinds of personal information; including financial. The </w:t>
      </w:r>
      <w:r>
        <w:t>Device Observation</w:t>
      </w:r>
      <w:r w:rsidRPr="008D4CC3">
        <w:t xml:space="preserve"> </w:t>
      </w:r>
      <w:r>
        <w:t>Reporter</w:t>
      </w:r>
      <w:r w:rsidRPr="008D4CC3">
        <w:t xml:space="preserve"> implementation </w:t>
      </w:r>
      <w:r>
        <w:t xml:space="preserve">will store medical data on failed transfers and it </w:t>
      </w:r>
      <w:r w:rsidRPr="008D4CC3">
        <w:t xml:space="preserve">may also store the medical data for review. </w:t>
      </w:r>
      <w:r>
        <w:t>Given that the unit is often in the home, it falls outside of HIPPA jurisdiction</w:t>
      </w:r>
      <w:r w:rsidRPr="008D4CC3">
        <w:t>.</w:t>
      </w:r>
      <w:r>
        <w:t xml:space="preserve"> Given that the range of data sensitivity in a remote patient monitoring situation is so great, this profile does not specify any non-transaction based security requirements. Encryption of local data, and password, fingerprint, facial recognition, etc. access to the unit hosting the Device Observation Reporter software is left up to the implementation.</w:t>
      </w:r>
    </w:p>
    <w:p w14:paraId="07AA0D10" w14:textId="39EA01A4" w:rsidR="00666D1E" w:rsidRDefault="00666D1E" w:rsidP="00666D1E">
      <w:pPr>
        <w:pStyle w:val="Heading5"/>
        <w:numPr>
          <w:ilvl w:val="0"/>
          <w:numId w:val="0"/>
        </w:numPr>
        <w:rPr>
          <w:noProof w:val="0"/>
        </w:rPr>
      </w:pPr>
      <w:proofErr w:type="gramStart"/>
      <w:r w:rsidRPr="003651D9">
        <w:rPr>
          <w:noProof w:val="0"/>
        </w:rPr>
        <w:t>3.</w:t>
      </w:r>
      <w:r>
        <w:rPr>
          <w:noProof w:val="0"/>
        </w:rPr>
        <w:t>Z</w:t>
      </w:r>
      <w:r w:rsidRPr="003651D9">
        <w:rPr>
          <w:noProof w:val="0"/>
        </w:rPr>
        <w:t>.</w:t>
      </w:r>
      <w:r w:rsidR="00964A1D">
        <w:rPr>
          <w:noProof w:val="0"/>
        </w:rPr>
        <w:t>5</w:t>
      </w:r>
      <w:r>
        <w:rPr>
          <w:noProof w:val="0"/>
        </w:rPr>
        <w:t>.3</w:t>
      </w:r>
      <w:proofErr w:type="gramEnd"/>
      <w:r w:rsidRPr="003651D9">
        <w:rPr>
          <w:noProof w:val="0"/>
        </w:rPr>
        <w:t xml:space="preserve"> </w:t>
      </w:r>
      <w:r>
        <w:rPr>
          <w:noProof w:val="0"/>
        </w:rPr>
        <w:t xml:space="preserve">Device Observation Consumer </w:t>
      </w:r>
      <w:r w:rsidRPr="003651D9">
        <w:rPr>
          <w:noProof w:val="0"/>
        </w:rPr>
        <w:t>Specific Security Considerations</w:t>
      </w:r>
    </w:p>
    <w:p w14:paraId="21C3D3F0" w14:textId="77777777" w:rsidR="00666D1E" w:rsidRDefault="00666D1E" w:rsidP="00666D1E">
      <w:pPr>
        <w:pStyle w:val="AuthorInstructions"/>
      </w:pPr>
      <w:r>
        <w:rPr>
          <w:i w:val="0"/>
        </w:rPr>
        <w:t xml:space="preserve">The Device Observation Consumer actor is typically resident on a third party remote server or a server located at the institution of the Health Care Provider. This actor has all the security risks </w:t>
      </w:r>
      <w:r>
        <w:rPr>
          <w:i w:val="0"/>
        </w:rPr>
        <w:lastRenderedPageBreak/>
        <w:t>that any medical data stored in a professional environment faces. But given its professional environment, it is also subject to HIPPA requirements.</w:t>
      </w:r>
    </w:p>
    <w:p w14:paraId="346207D2" w14:textId="77777777" w:rsidR="00666D1E" w:rsidRDefault="00666D1E" w:rsidP="001058D0">
      <w:pPr>
        <w:pStyle w:val="BodyText"/>
      </w:pPr>
    </w:p>
    <w:p w14:paraId="67CAD3A3" w14:textId="1C21C5B6" w:rsidR="00C611E4" w:rsidRPr="003651D9" w:rsidRDefault="00C611E4" w:rsidP="00C611E4">
      <w:pPr>
        <w:pStyle w:val="Heading2"/>
        <w:numPr>
          <w:ilvl w:val="0"/>
          <w:numId w:val="0"/>
        </w:numPr>
        <w:rPr>
          <w:noProof w:val="0"/>
        </w:rPr>
      </w:pPr>
      <w:proofErr w:type="gramStart"/>
      <w:r w:rsidRPr="003651D9">
        <w:rPr>
          <w:noProof w:val="0"/>
        </w:rPr>
        <w:t>3.</w:t>
      </w:r>
      <w:r>
        <w:rPr>
          <w:noProof w:val="0"/>
        </w:rPr>
        <w:t>ZA</w:t>
      </w:r>
      <w:proofErr w:type="gramEnd"/>
      <w:r w:rsidRPr="003651D9">
        <w:rPr>
          <w:noProof w:val="0"/>
        </w:rPr>
        <w:t xml:space="preserve"> </w:t>
      </w:r>
      <w:r>
        <w:rPr>
          <w:noProof w:val="0"/>
        </w:rPr>
        <w:t>PCC-Y PCD Communicate PCD Data-SOAP Transaction</w:t>
      </w:r>
    </w:p>
    <w:p w14:paraId="2C12DF44" w14:textId="450D91EF" w:rsidR="00C611E4" w:rsidRPr="003651D9" w:rsidRDefault="00C611E4" w:rsidP="00C611E4">
      <w:pPr>
        <w:pStyle w:val="Heading3"/>
        <w:numPr>
          <w:ilvl w:val="0"/>
          <w:numId w:val="0"/>
        </w:numPr>
        <w:rPr>
          <w:noProof w:val="0"/>
        </w:rPr>
      </w:pPr>
      <w:proofErr w:type="gramStart"/>
      <w:r w:rsidRPr="003651D9">
        <w:rPr>
          <w:noProof w:val="0"/>
        </w:rPr>
        <w:t>3.</w:t>
      </w:r>
      <w:r>
        <w:rPr>
          <w:noProof w:val="0"/>
        </w:rPr>
        <w:t>ZA</w:t>
      </w:r>
      <w:r w:rsidRPr="003651D9">
        <w:rPr>
          <w:noProof w:val="0"/>
        </w:rPr>
        <w:t>.1</w:t>
      </w:r>
      <w:proofErr w:type="gramEnd"/>
      <w:r w:rsidRPr="003651D9">
        <w:rPr>
          <w:noProof w:val="0"/>
        </w:rPr>
        <w:t xml:space="preserve"> Scope</w:t>
      </w:r>
    </w:p>
    <w:p w14:paraId="6B0BED9F" w14:textId="37D13879" w:rsidR="00C611E4" w:rsidRDefault="00C611E4" w:rsidP="00C611E4">
      <w:pPr>
        <w:pStyle w:val="BodyText"/>
      </w:pPr>
      <w:r>
        <w:t>This transaction is</w:t>
      </w:r>
      <w:r w:rsidRPr="003651D9">
        <w:t xml:space="preserve"> used to </w:t>
      </w:r>
      <w:r>
        <w:t xml:space="preserve">transfer collected patient measurement data to a Device Observation Consumer in the form of a PCD-01 message using secured Web Services </w:t>
      </w:r>
      <w:proofErr w:type="spellStart"/>
      <w:r>
        <w:t>CommunicatePCDData</w:t>
      </w:r>
      <w:proofErr w:type="spellEnd"/>
      <w:r>
        <w:t xml:space="preserve"> SOAP action authenticated by SAML.</w:t>
      </w:r>
    </w:p>
    <w:p w14:paraId="43A7D643" w14:textId="62BBB65E" w:rsidR="00C611E4" w:rsidRDefault="00C611E4" w:rsidP="00C611E4">
      <w:pPr>
        <w:pStyle w:val="Heading3"/>
        <w:numPr>
          <w:ilvl w:val="0"/>
          <w:numId w:val="0"/>
        </w:numPr>
        <w:rPr>
          <w:noProof w:val="0"/>
        </w:rPr>
      </w:pPr>
      <w:proofErr w:type="gramStart"/>
      <w:r w:rsidRPr="003651D9">
        <w:rPr>
          <w:noProof w:val="0"/>
        </w:rPr>
        <w:t>3.</w:t>
      </w:r>
      <w:r>
        <w:rPr>
          <w:noProof w:val="0"/>
        </w:rPr>
        <w:t>ZA</w:t>
      </w:r>
      <w:r w:rsidRPr="003651D9">
        <w:rPr>
          <w:noProof w:val="0"/>
        </w:rPr>
        <w:t>.</w:t>
      </w:r>
      <w:r>
        <w:rPr>
          <w:noProof w:val="0"/>
        </w:rPr>
        <w:t>2</w:t>
      </w:r>
      <w:proofErr w:type="gramEnd"/>
      <w:r>
        <w:rPr>
          <w:noProof w:val="0"/>
        </w:rPr>
        <w:t xml:space="preserve"> </w:t>
      </w:r>
      <w:r w:rsidRPr="003651D9">
        <w:rPr>
          <w:noProof w:val="0"/>
        </w:rPr>
        <w:t>Actor Roles</w:t>
      </w:r>
    </w:p>
    <w:p w14:paraId="0891A0F1" w14:textId="77777777" w:rsidR="00C611E4" w:rsidRPr="003651D9" w:rsidRDefault="00C611E4" w:rsidP="00C611E4">
      <w:pPr>
        <w:pStyle w:val="BodyText"/>
        <w:jc w:val="center"/>
      </w:pPr>
      <w:r w:rsidRPr="003651D9">
        <w:rPr>
          <w:noProof/>
        </w:rPr>
        <mc:AlternateContent>
          <mc:Choice Requires="wpc">
            <w:drawing>
              <wp:inline distT="0" distB="0" distL="0" distR="0" wp14:anchorId="2EE13130" wp14:editId="504611CF">
                <wp:extent cx="3726180" cy="1539240"/>
                <wp:effectExtent l="0" t="0" r="0" b="3810"/>
                <wp:docPr id="430" name="Canvas 4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9" name="Oval 153"/>
                        <wps:cNvSpPr>
                          <a:spLocks noChangeArrowheads="1"/>
                        </wps:cNvSpPr>
                        <wps:spPr bwMode="auto">
                          <a:xfrm>
                            <a:off x="1110826" y="756271"/>
                            <a:ext cx="1544320" cy="733862"/>
                          </a:xfrm>
                          <a:prstGeom prst="ellipse">
                            <a:avLst/>
                          </a:prstGeom>
                          <a:solidFill>
                            <a:srgbClr val="FFFFFF"/>
                          </a:solidFill>
                          <a:ln w="9525">
                            <a:solidFill>
                              <a:srgbClr val="000000"/>
                            </a:solidFill>
                            <a:round/>
                            <a:headEnd/>
                            <a:tailEnd/>
                          </a:ln>
                        </wps:spPr>
                        <wps:txbx>
                          <w:txbxContent>
                            <w:p w14:paraId="33AF3A59" w14:textId="73789F30" w:rsidR="00BD6716" w:rsidRDefault="00BD6716" w:rsidP="00C611E4">
                              <w:pPr>
                                <w:spacing w:before="0"/>
                                <w:jc w:val="center"/>
                                <w:rPr>
                                  <w:sz w:val="18"/>
                                </w:rPr>
                              </w:pPr>
                              <w:r w:rsidRPr="00CB5606">
                                <w:rPr>
                                  <w:sz w:val="18"/>
                                </w:rPr>
                                <w:t>P</w:t>
                              </w:r>
                              <w:r>
                                <w:rPr>
                                  <w:sz w:val="18"/>
                                </w:rPr>
                                <w:t>CD</w:t>
                              </w:r>
                              <w:r w:rsidRPr="00CB5606">
                                <w:rPr>
                                  <w:sz w:val="18"/>
                                </w:rPr>
                                <w:t xml:space="preserve">-Y </w:t>
                              </w:r>
                              <w:r>
                                <w:rPr>
                                  <w:sz w:val="18"/>
                                </w:rPr>
                                <w:t>PCD Communicate PCD</w:t>
                              </w:r>
                              <w:r w:rsidRPr="00CB5606">
                                <w:rPr>
                                  <w:sz w:val="18"/>
                                </w:rPr>
                                <w:t xml:space="preserve"> Data</w:t>
                              </w:r>
                              <w:r>
                                <w:rPr>
                                  <w:sz w:val="18"/>
                                </w:rPr>
                                <w:t>-SOAP</w:t>
                              </w:r>
                              <w:r w:rsidRPr="00CB5606">
                                <w:rPr>
                                  <w:sz w:val="18"/>
                                </w:rPr>
                                <w:t xml:space="preserve"> Transaction</w:t>
                              </w:r>
                            </w:p>
                            <w:p w14:paraId="645E3A14" w14:textId="77777777" w:rsidR="00BD6716" w:rsidRDefault="00BD6716" w:rsidP="00C611E4"/>
                            <w:p w14:paraId="0DE6F1A0" w14:textId="77777777" w:rsidR="00BD6716" w:rsidRDefault="00BD6716" w:rsidP="00C611E4">
                              <w:pPr>
                                <w:jc w:val="center"/>
                                <w:rPr>
                                  <w:sz w:val="18"/>
                                </w:rPr>
                              </w:pPr>
                              <w:r>
                                <w:rPr>
                                  <w:sz w:val="18"/>
                                </w:rPr>
                                <w:t>Transaction Name [DOM-#]</w:t>
                              </w:r>
                            </w:p>
                          </w:txbxContent>
                        </wps:txbx>
                        <wps:bodyPr rot="0" vert="horz" wrap="square" lIns="0" tIns="0" rIns="0" bIns="0" anchor="t" anchorCtr="0" upright="1">
                          <a:noAutofit/>
                        </wps:bodyPr>
                      </wps:wsp>
                      <wps:wsp>
                        <wps:cNvPr id="190" name="Text Box 154"/>
                        <wps:cNvSpPr txBox="1">
                          <a:spLocks noChangeArrowheads="1"/>
                        </wps:cNvSpPr>
                        <wps:spPr bwMode="auto">
                          <a:xfrm>
                            <a:off x="171698" y="168367"/>
                            <a:ext cx="1161802" cy="457233"/>
                          </a:xfrm>
                          <a:prstGeom prst="rect">
                            <a:avLst/>
                          </a:prstGeom>
                          <a:solidFill>
                            <a:srgbClr val="FFFFFF"/>
                          </a:solidFill>
                          <a:ln w="9525">
                            <a:solidFill>
                              <a:srgbClr val="000000"/>
                            </a:solidFill>
                            <a:miter lim="800000"/>
                            <a:headEnd/>
                            <a:tailEnd/>
                          </a:ln>
                        </wps:spPr>
                        <wps:txbx>
                          <w:txbxContent>
                            <w:p w14:paraId="25C91090" w14:textId="77777777" w:rsidR="00BD6716" w:rsidRDefault="00BD6716" w:rsidP="00C611E4">
                              <w:pPr>
                                <w:jc w:val="center"/>
                                <w:rPr>
                                  <w:sz w:val="18"/>
                                </w:rPr>
                              </w:pPr>
                              <w:r>
                                <w:rPr>
                                  <w:sz w:val="18"/>
                                </w:rPr>
                                <w:t>Device Observation Reporter</w:t>
                              </w:r>
                            </w:p>
                            <w:p w14:paraId="2D8D2CC5" w14:textId="77777777" w:rsidR="00BD6716" w:rsidRDefault="00BD6716" w:rsidP="00C611E4"/>
                            <w:p w14:paraId="1BFB4DD9" w14:textId="77777777" w:rsidR="00BD6716" w:rsidRDefault="00BD6716" w:rsidP="00C611E4">
                              <w:pPr>
                                <w:rPr>
                                  <w:sz w:val="18"/>
                                </w:rPr>
                              </w:pPr>
                              <w:r>
                                <w:rPr>
                                  <w:sz w:val="18"/>
                                </w:rPr>
                                <w:t>Actor ABC</w:t>
                              </w:r>
                            </w:p>
                          </w:txbxContent>
                        </wps:txbx>
                        <wps:bodyPr rot="0" vert="horz" wrap="square" lIns="91440" tIns="45720" rIns="91440" bIns="45720" anchor="t" anchorCtr="0" upright="1">
                          <a:noAutofit/>
                        </wps:bodyPr>
                      </wps:wsp>
                      <wps:wsp>
                        <wps:cNvPr id="251" name="Line 155"/>
                        <wps:cNvCnPr>
                          <a:cxnSpLocks noChangeShapeType="1"/>
                          <a:endCxn id="189" idx="1"/>
                        </wps:cNvCnPr>
                        <wps:spPr bwMode="auto">
                          <a:xfrm>
                            <a:off x="1086321" y="625600"/>
                            <a:ext cx="250665" cy="2381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2" name="Text Box 156"/>
                        <wps:cNvSpPr txBox="1">
                          <a:spLocks noChangeArrowheads="1"/>
                        </wps:cNvSpPr>
                        <wps:spPr bwMode="auto">
                          <a:xfrm>
                            <a:off x="2509434" y="168367"/>
                            <a:ext cx="1121072" cy="457233"/>
                          </a:xfrm>
                          <a:prstGeom prst="rect">
                            <a:avLst/>
                          </a:prstGeom>
                          <a:solidFill>
                            <a:srgbClr val="FFFFFF"/>
                          </a:solidFill>
                          <a:ln w="9525">
                            <a:solidFill>
                              <a:srgbClr val="000000"/>
                            </a:solidFill>
                            <a:miter lim="800000"/>
                            <a:headEnd/>
                            <a:tailEnd/>
                          </a:ln>
                        </wps:spPr>
                        <wps:txbx>
                          <w:txbxContent>
                            <w:p w14:paraId="237A3B52" w14:textId="77777777" w:rsidR="00BD6716" w:rsidRDefault="00BD6716" w:rsidP="00C611E4">
                              <w:pPr>
                                <w:jc w:val="center"/>
                                <w:rPr>
                                  <w:sz w:val="18"/>
                                </w:rPr>
                              </w:pPr>
                              <w:r>
                                <w:rPr>
                                  <w:sz w:val="18"/>
                                </w:rPr>
                                <w:t>Device Observation Consumer</w:t>
                              </w:r>
                            </w:p>
                            <w:p w14:paraId="23428FEF" w14:textId="77777777" w:rsidR="00BD6716" w:rsidRDefault="00BD6716" w:rsidP="00C611E4"/>
                            <w:p w14:paraId="4B9880D1" w14:textId="77777777" w:rsidR="00BD6716" w:rsidRDefault="00BD6716" w:rsidP="00C611E4">
                              <w:pPr>
                                <w:rPr>
                                  <w:sz w:val="18"/>
                                </w:rPr>
                              </w:pPr>
                              <w:r>
                                <w:rPr>
                                  <w:sz w:val="18"/>
                                </w:rPr>
                                <w:t>Actor DEF</w:t>
                              </w:r>
                            </w:p>
                          </w:txbxContent>
                        </wps:txbx>
                        <wps:bodyPr rot="0" vert="horz" wrap="square" lIns="91440" tIns="45720" rIns="91440" bIns="45720" anchor="t" anchorCtr="0" upright="1">
                          <a:noAutofit/>
                        </wps:bodyPr>
                      </wps:wsp>
                      <wps:wsp>
                        <wps:cNvPr id="253" name="Line 157"/>
                        <wps:cNvCnPr>
                          <a:cxnSpLocks noChangeShapeType="1"/>
                          <a:endCxn id="189" idx="7"/>
                        </wps:cNvCnPr>
                        <wps:spPr bwMode="auto">
                          <a:xfrm flipH="1">
                            <a:off x="2428986" y="625600"/>
                            <a:ext cx="219130" cy="2381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430" o:spid="_x0000_s1357"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">
                <v:shape id="_x0000_s1358" type="#_x0000_t75" style="position:absolute;width:37261;height:15392;visibility:visible;mso-wrap-style:square">
                  <v:fill o:detectmouseclick="t"/>
                  <v:path o:connecttype="none"/>
                </v:shape>
                <v:oval id="Oval 153" o:spid="_x0000_s1359" style="position:absolute;left:11108;top:7562;width:15443;height:7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pEmsEA&#10;AADcAAAADwAAAGRycy9kb3ducmV2LnhtbERP32vCMBB+H+x/CDfY25pOhmg1Fjcm+jasY89ncyal&#10;zaU0mdb/fhEGvt3H9/OW5eg6caYhNJ4VvGY5COLa64aNgu/D5mUGIkRkjZ1nUnClAOXq8WGJhfYX&#10;3tO5ikakEA4FKrAx9oWUobbkMGS+J07cyQ8OY4KDkXrASwp3nZzk+VQ6bDg1WOzpw1LdVr9OQdsd&#10;t3GD02qyfft6N9a4T77+KPX8NK4XICKN8S7+d+90mj+bw+2ZdIF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RJrBAAAA3AAAAA8AAAAAAAAAAAAAAAAAmAIAAGRycy9kb3du&#10;cmV2LnhtbFBLBQYAAAAABAAEAPUAAACGAwAAAAA=&#10;">
                  <v:textbox inset="0,0,0,0">
                    <w:txbxContent>
                      <w:p w14:paraId="33AF3A59" w14:textId="73789F30" w:rsidR="00BD6716" w:rsidRDefault="00BD6716" w:rsidP="00C611E4">
                        <w:pPr>
                          <w:spacing w:before="0"/>
                          <w:jc w:val="center"/>
                          <w:rPr>
                            <w:sz w:val="18"/>
                          </w:rPr>
                        </w:pPr>
                        <w:r w:rsidRPr="00CB5606">
                          <w:rPr>
                            <w:sz w:val="18"/>
                          </w:rPr>
                          <w:t>P</w:t>
                        </w:r>
                        <w:r>
                          <w:rPr>
                            <w:sz w:val="18"/>
                          </w:rPr>
                          <w:t>CD</w:t>
                        </w:r>
                        <w:r w:rsidRPr="00CB5606">
                          <w:rPr>
                            <w:sz w:val="18"/>
                          </w:rPr>
                          <w:t xml:space="preserve">-Y </w:t>
                        </w:r>
                        <w:r>
                          <w:rPr>
                            <w:sz w:val="18"/>
                          </w:rPr>
                          <w:t>PCD Communicate PCD</w:t>
                        </w:r>
                        <w:r w:rsidRPr="00CB5606">
                          <w:rPr>
                            <w:sz w:val="18"/>
                          </w:rPr>
                          <w:t xml:space="preserve"> Data</w:t>
                        </w:r>
                        <w:r>
                          <w:rPr>
                            <w:sz w:val="18"/>
                          </w:rPr>
                          <w:t>-SOAP</w:t>
                        </w:r>
                        <w:r w:rsidRPr="00CB5606">
                          <w:rPr>
                            <w:sz w:val="18"/>
                          </w:rPr>
                          <w:t xml:space="preserve"> Transaction</w:t>
                        </w:r>
                      </w:p>
                      <w:p w14:paraId="645E3A14" w14:textId="77777777" w:rsidR="00BD6716" w:rsidRDefault="00BD6716" w:rsidP="00C611E4"/>
                      <w:p w14:paraId="0DE6F1A0" w14:textId="77777777" w:rsidR="00BD6716" w:rsidRDefault="00BD6716" w:rsidP="00C611E4">
                        <w:pPr>
                          <w:jc w:val="center"/>
                          <w:rPr>
                            <w:sz w:val="18"/>
                          </w:rPr>
                        </w:pPr>
                        <w:r>
                          <w:rPr>
                            <w:sz w:val="18"/>
                          </w:rPr>
                          <w:t>Transaction Name [DOM-#]</w:t>
                        </w:r>
                      </w:p>
                    </w:txbxContent>
                  </v:textbox>
                </v:oval>
                <v:shape id="Text Box 154" o:spid="_x0000_s1360" type="#_x0000_t202" style="position:absolute;left:1716;top:1683;width:11619;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qpocYA&#10;AADcAAAADwAAAGRycy9kb3ducmV2LnhtbESPQW/CMAyF75P4D5GRuKCRwhCDjoCmSZvgtrFpu1qN&#10;aas1TkmyUv49PiDtZus9v/d5ve1dozoKsfZsYDrJQBEX3tZcGvj6fL1fgooJ2WLjmQxcKMJ2M7hb&#10;Y279mT+oO6RSSQjHHA1UKbW51rGoyGGc+JZYtKMPDpOsodQ24FnCXaNnWbbQDmuWhgpbeqmo+D38&#10;OQPL+a77ifuH9+9icWxWafzYvZ2CMaNh//wEKlGf/s23650V/JXgyzMygd5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dqpocYAAADcAAAADwAAAAAAAAAAAAAAAACYAgAAZHJz&#10;L2Rvd25yZXYueG1sUEsFBgAAAAAEAAQA9QAAAIsDAAAAAA==&#10;">
                  <v:textbox>
                    <w:txbxContent>
                      <w:p w14:paraId="25C91090" w14:textId="77777777" w:rsidR="00BD6716" w:rsidRDefault="00BD6716" w:rsidP="00C611E4">
                        <w:pPr>
                          <w:jc w:val="center"/>
                          <w:rPr>
                            <w:sz w:val="18"/>
                          </w:rPr>
                        </w:pPr>
                        <w:r>
                          <w:rPr>
                            <w:sz w:val="18"/>
                          </w:rPr>
                          <w:t>Device Observation Reporter</w:t>
                        </w:r>
                      </w:p>
                      <w:p w14:paraId="2D8D2CC5" w14:textId="77777777" w:rsidR="00BD6716" w:rsidRDefault="00BD6716" w:rsidP="00C611E4"/>
                      <w:p w14:paraId="1BFB4DD9" w14:textId="77777777" w:rsidR="00BD6716" w:rsidRDefault="00BD6716" w:rsidP="00C611E4">
                        <w:pPr>
                          <w:rPr>
                            <w:sz w:val="18"/>
                          </w:rPr>
                        </w:pPr>
                        <w:r>
                          <w:rPr>
                            <w:sz w:val="18"/>
                          </w:rPr>
                          <w:t>Actor ABC</w:t>
                        </w:r>
                      </w:p>
                    </w:txbxContent>
                  </v:textbox>
                </v:shape>
                <v:line id="Line 155" o:spid="_x0000_s1361" style="position:absolute;visibility:visible;mso-wrap-style:square" from="10863,6256" to="13369,8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PrJMcAAADcAAAADwAAAGRycy9kb3ducmV2LnhtbESPT2vCQBTE70K/w/IK3nSj0iCpq0hL&#10;QXsQ/xTa4zP7TGKzb8PuNkm/vSsUehxm5jfMYtWbWrTkfGVZwWScgCDOra64UPBxehvNQfiArLG2&#10;TAp+ycNq+TBYYKZtxwdqj6EQEcI+QwVlCE0mpc9LMujHtiGO3sU6gyFKV0jtsItwU8tpkqTSYMVx&#10;ocSGXkrKv48/RsFutk/b9fZ9039u03P+ejh/XTun1PCxXz+DCNSH//Bfe6MVTJ8m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I+skxwAAANwAAAAPAAAAAAAA&#10;AAAAAAAAAKECAABkcnMvZG93bnJldi54bWxQSwUGAAAAAAQABAD5AAAAlQMAAAAA&#10;"/>
                <v:shape id="Text Box 156" o:spid="_x0000_s1362" type="#_x0000_t202" style="position:absolute;left:25094;top:1683;width:11211;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Jq8YA&#10;AADcAAAADwAAAGRycy9kb3ducmV2LnhtbESPQWvCQBSE70L/w/IKXopuTFu1qauIYLG3VqW9PrLP&#10;JJh9G3fXGP+9Wyh4HGbmG2a26EwtWnK+sqxgNExAEOdWV1wo2O/WgykIH5A11pZJwZU8LOYPvRlm&#10;2l74m9ptKESEsM9QQRlCk0np85IM+qFtiKN3sM5giNIVUju8RLipZZokY2mw4rhQYkOrkvLj9mwU&#10;TF827a//fP76yceH+i08TdqPk1Oq/9gt30EE6sI9/N/eaAXpawp/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hJq8YAAADcAAAADwAAAAAAAAAAAAAAAACYAgAAZHJz&#10;L2Rvd25yZXYueG1sUEsFBgAAAAAEAAQA9QAAAIsDAAAAAA==&#10;">
                  <v:textbox>
                    <w:txbxContent>
                      <w:p w14:paraId="237A3B52" w14:textId="77777777" w:rsidR="00BD6716" w:rsidRDefault="00BD6716" w:rsidP="00C611E4">
                        <w:pPr>
                          <w:jc w:val="center"/>
                          <w:rPr>
                            <w:sz w:val="18"/>
                          </w:rPr>
                        </w:pPr>
                        <w:r>
                          <w:rPr>
                            <w:sz w:val="18"/>
                          </w:rPr>
                          <w:t>Device Observation Consumer</w:t>
                        </w:r>
                      </w:p>
                      <w:p w14:paraId="23428FEF" w14:textId="77777777" w:rsidR="00BD6716" w:rsidRDefault="00BD6716" w:rsidP="00C611E4"/>
                      <w:p w14:paraId="4B9880D1" w14:textId="77777777" w:rsidR="00BD6716" w:rsidRDefault="00BD6716" w:rsidP="00C611E4">
                        <w:pPr>
                          <w:rPr>
                            <w:sz w:val="18"/>
                          </w:rPr>
                        </w:pPr>
                        <w:r>
                          <w:rPr>
                            <w:sz w:val="18"/>
                          </w:rPr>
                          <w:t>Actor DEF</w:t>
                        </w:r>
                      </w:p>
                    </w:txbxContent>
                  </v:textbox>
                </v:shape>
                <v:line id="Line 157" o:spid="_x0000_s1363" style="position:absolute;flip:x;visibility:visible;mso-wrap-style:square" from="24289,6256" to="26481,8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lRt8cAAADcAAAADwAAAGRycy9kb3ducmV2LnhtbESPT0vDQBTE74LfYXmCF2k31j/UmE0p&#10;guChl1ZJ6O2ZfWZDsm/j7trGb+8WCh6HmfkNU6wmO4gD+dA5VnA7z0AQN0533Cr4eH+dLUGEiKxx&#10;cEwKfinAqry8KDDX7shbOuxiKxKEQ44KTIxjLmVoDFkMczcSJ+/LeYsxSd9K7fGY4HaQiyx7lBY7&#10;TgsGR3ox1PS7H6tALjc33379ed9XfV0/maqpxv1Gqeuraf0MItIU/8Pn9ptWsHi4g9OZdARk+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mVG3xwAAANwAAAAPAAAAAAAA&#10;AAAAAAAAAKECAABkcnMvZG93bnJldi54bWxQSwUGAAAAAAQABAD5AAAAlQMAAAAA&#10;"/>
                <w10:anchorlock/>
              </v:group>
            </w:pict>
          </mc:Fallback>
        </mc:AlternateContent>
      </w:r>
    </w:p>
    <w:p w14:paraId="55D7E6FC" w14:textId="03B91153" w:rsidR="00C611E4" w:rsidRPr="003651D9" w:rsidRDefault="00C611E4" w:rsidP="00C611E4">
      <w:pPr>
        <w:pStyle w:val="FigureTitle"/>
      </w:pPr>
      <w:r w:rsidRPr="003651D9">
        <w:t>Figure 3.</w:t>
      </w:r>
      <w:r>
        <w:t>ZA</w:t>
      </w:r>
      <w:r w:rsidRPr="003651D9">
        <w:t>.</w:t>
      </w:r>
      <w:r>
        <w:t>2</w:t>
      </w:r>
      <w:r w:rsidRPr="003651D9">
        <w:t>-1: Use Case Diagram</w:t>
      </w:r>
    </w:p>
    <w:p w14:paraId="56C53C8B" w14:textId="77777777" w:rsidR="00C611E4" w:rsidRPr="003651D9" w:rsidRDefault="00C611E4" w:rsidP="00C611E4">
      <w:pPr>
        <w:pStyle w:val="TableTitle"/>
      </w:pPr>
    </w:p>
    <w:p w14:paraId="67B08905" w14:textId="6C1D391B" w:rsidR="00C611E4" w:rsidRPr="003651D9" w:rsidRDefault="00C611E4" w:rsidP="00C611E4">
      <w:pPr>
        <w:pStyle w:val="TableTitle"/>
      </w:pPr>
      <w:r w:rsidRPr="003651D9">
        <w:t>Table 3.</w:t>
      </w:r>
      <w:r>
        <w:t>ZA</w:t>
      </w:r>
      <w:r w:rsidRPr="003651D9">
        <w:t>.</w:t>
      </w:r>
      <w:r>
        <w:t>2</w:t>
      </w:r>
      <w:r w:rsidRPr="003651D9">
        <w:t>-1: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11E4" w:rsidRPr="003651D9" w14:paraId="1F823719" w14:textId="77777777" w:rsidTr="00C54953">
        <w:tc>
          <w:tcPr>
            <w:tcW w:w="1008" w:type="dxa"/>
            <w:shd w:val="clear" w:color="auto" w:fill="auto"/>
          </w:tcPr>
          <w:p w14:paraId="7A856D90" w14:textId="77777777" w:rsidR="00C611E4" w:rsidRPr="003651D9" w:rsidRDefault="00C611E4" w:rsidP="00C54953">
            <w:pPr>
              <w:pStyle w:val="BodyText"/>
              <w:rPr>
                <w:b/>
              </w:rPr>
            </w:pPr>
            <w:r w:rsidRPr="003651D9">
              <w:rPr>
                <w:b/>
              </w:rPr>
              <w:t>Actor:</w:t>
            </w:r>
          </w:p>
        </w:tc>
        <w:tc>
          <w:tcPr>
            <w:tcW w:w="8568" w:type="dxa"/>
            <w:shd w:val="clear" w:color="auto" w:fill="auto"/>
          </w:tcPr>
          <w:p w14:paraId="6BC92AF7" w14:textId="77777777" w:rsidR="00C611E4" w:rsidRPr="003651D9" w:rsidRDefault="00C611E4" w:rsidP="00C54953">
            <w:pPr>
              <w:pStyle w:val="BodyText"/>
            </w:pPr>
            <w:r w:rsidRPr="00CB5606">
              <w:t xml:space="preserve">Device Observation </w:t>
            </w:r>
            <w:r>
              <w:t>Reporter</w:t>
            </w:r>
          </w:p>
        </w:tc>
      </w:tr>
      <w:tr w:rsidR="00C611E4" w:rsidRPr="003651D9" w14:paraId="7398B302" w14:textId="77777777" w:rsidTr="00C54953">
        <w:tc>
          <w:tcPr>
            <w:tcW w:w="1008" w:type="dxa"/>
            <w:shd w:val="clear" w:color="auto" w:fill="auto"/>
          </w:tcPr>
          <w:p w14:paraId="61888D2D" w14:textId="77777777" w:rsidR="00C611E4" w:rsidRPr="003651D9" w:rsidRDefault="00C611E4" w:rsidP="00C54953">
            <w:pPr>
              <w:pStyle w:val="BodyText"/>
              <w:rPr>
                <w:b/>
              </w:rPr>
            </w:pPr>
            <w:r w:rsidRPr="003651D9">
              <w:rPr>
                <w:b/>
              </w:rPr>
              <w:t>Role:</w:t>
            </w:r>
          </w:p>
        </w:tc>
        <w:tc>
          <w:tcPr>
            <w:tcW w:w="8568" w:type="dxa"/>
            <w:shd w:val="clear" w:color="auto" w:fill="auto"/>
          </w:tcPr>
          <w:p w14:paraId="4E9CE20C" w14:textId="77777777" w:rsidR="00C611E4" w:rsidRPr="003651D9" w:rsidRDefault="00C611E4" w:rsidP="00C54953">
            <w:pPr>
              <w:pStyle w:val="BodyText"/>
            </w:pPr>
            <w:r>
              <w:t xml:space="preserve">This actor is responsible for packaging patient measurement data into a PCD-01 message and sending it to a Device Observation Consumer </w:t>
            </w:r>
          </w:p>
        </w:tc>
      </w:tr>
      <w:tr w:rsidR="00C611E4" w:rsidRPr="003651D9" w14:paraId="77E870A6" w14:textId="77777777" w:rsidTr="00C54953">
        <w:tc>
          <w:tcPr>
            <w:tcW w:w="1008" w:type="dxa"/>
            <w:shd w:val="clear" w:color="auto" w:fill="auto"/>
          </w:tcPr>
          <w:p w14:paraId="44184CF6" w14:textId="77777777" w:rsidR="00C611E4" w:rsidRPr="003651D9" w:rsidRDefault="00C611E4" w:rsidP="00C54953">
            <w:pPr>
              <w:pStyle w:val="BodyText"/>
              <w:rPr>
                <w:b/>
              </w:rPr>
            </w:pPr>
            <w:r w:rsidRPr="003651D9">
              <w:rPr>
                <w:b/>
              </w:rPr>
              <w:t>Actor:</w:t>
            </w:r>
          </w:p>
        </w:tc>
        <w:tc>
          <w:tcPr>
            <w:tcW w:w="8568" w:type="dxa"/>
            <w:shd w:val="clear" w:color="auto" w:fill="auto"/>
          </w:tcPr>
          <w:p w14:paraId="734D4F4F" w14:textId="77777777" w:rsidR="00C611E4" w:rsidRPr="003651D9" w:rsidRDefault="00C611E4" w:rsidP="00C54953">
            <w:pPr>
              <w:pStyle w:val="BodyText"/>
            </w:pPr>
            <w:r w:rsidRPr="00CB5606">
              <w:t xml:space="preserve">Device Observation </w:t>
            </w:r>
            <w:r>
              <w:t>Consumer</w:t>
            </w:r>
          </w:p>
        </w:tc>
      </w:tr>
      <w:tr w:rsidR="00C611E4" w:rsidRPr="003651D9" w14:paraId="5BF3846E" w14:textId="77777777" w:rsidTr="00C54953">
        <w:tc>
          <w:tcPr>
            <w:tcW w:w="1008" w:type="dxa"/>
            <w:shd w:val="clear" w:color="auto" w:fill="auto"/>
          </w:tcPr>
          <w:p w14:paraId="2B368053" w14:textId="77777777" w:rsidR="00C611E4" w:rsidRPr="003651D9" w:rsidRDefault="00C611E4" w:rsidP="00C54953">
            <w:pPr>
              <w:pStyle w:val="BodyText"/>
              <w:rPr>
                <w:b/>
              </w:rPr>
            </w:pPr>
            <w:r w:rsidRPr="003651D9">
              <w:rPr>
                <w:b/>
              </w:rPr>
              <w:t>Role:</w:t>
            </w:r>
          </w:p>
        </w:tc>
        <w:tc>
          <w:tcPr>
            <w:tcW w:w="8568" w:type="dxa"/>
            <w:shd w:val="clear" w:color="auto" w:fill="auto"/>
          </w:tcPr>
          <w:p w14:paraId="64E5B8E8" w14:textId="77777777" w:rsidR="00C611E4" w:rsidRPr="003651D9" w:rsidRDefault="00C611E4" w:rsidP="00C54953">
            <w:pPr>
              <w:pStyle w:val="BodyText"/>
            </w:pPr>
            <w:r>
              <w:t>This actor receives the PCD-01 message from one or more Device Observation Reporters</w:t>
            </w:r>
          </w:p>
        </w:tc>
      </w:tr>
    </w:tbl>
    <w:p w14:paraId="48DB2F55" w14:textId="02EB1C4C" w:rsidR="00C611E4" w:rsidRPr="009F24FF" w:rsidRDefault="00C611E4" w:rsidP="00C611E4">
      <w:r>
        <w:t>Since the Device Observation Reporter does not receive any patient demographic information from the PHD device; at least the patient name, a patient identifier and authorization code are required to create a compliant PID segment for the PCD-01 message. The Device Observation Reporter implementation will be required to provide this supplemental information, and when appropriate, map it to the optional person-id that is sometimes provided by PHD devices. A Device Observation Reporter implementation may also provide a filter such that only certain measurements are forwarded in the PCD-01 message. Such a filter is implementation dependent and outside the scope of this profile, but clearly the filter must still generate a compliant PCD-01 message.</w:t>
      </w:r>
    </w:p>
    <w:p w14:paraId="1BB398F0" w14:textId="0EA0C545" w:rsidR="00C611E4" w:rsidRDefault="00C611E4" w:rsidP="00C611E4">
      <w:pPr>
        <w:pStyle w:val="Heading3"/>
        <w:numPr>
          <w:ilvl w:val="0"/>
          <w:numId w:val="0"/>
        </w:numPr>
        <w:rPr>
          <w:noProof w:val="0"/>
        </w:rPr>
      </w:pPr>
      <w:proofErr w:type="gramStart"/>
      <w:r w:rsidRPr="003651D9">
        <w:rPr>
          <w:noProof w:val="0"/>
        </w:rPr>
        <w:lastRenderedPageBreak/>
        <w:t>3.</w:t>
      </w:r>
      <w:r>
        <w:rPr>
          <w:noProof w:val="0"/>
        </w:rPr>
        <w:t>ZA</w:t>
      </w:r>
      <w:r w:rsidRPr="003651D9">
        <w:rPr>
          <w:noProof w:val="0"/>
        </w:rPr>
        <w:t>.</w:t>
      </w:r>
      <w:r>
        <w:rPr>
          <w:noProof w:val="0"/>
        </w:rPr>
        <w:t>3</w:t>
      </w:r>
      <w:proofErr w:type="gramEnd"/>
      <w:r w:rsidRPr="003651D9">
        <w:rPr>
          <w:noProof w:val="0"/>
        </w:rPr>
        <w:t xml:space="preserve"> Referenced Standards</w:t>
      </w:r>
    </w:p>
    <w:p w14:paraId="53FEE67C" w14:textId="6E6CAB94" w:rsidR="00C611E4" w:rsidRDefault="00C611E4" w:rsidP="00C611E4">
      <w:r>
        <w:t xml:space="preserve">The PCD Communicate PCD data-SOAP transaction is specified in </w:t>
      </w:r>
      <w:r w:rsidRPr="009F24FF">
        <w:t xml:space="preserve">the </w:t>
      </w:r>
      <w:r>
        <w:t xml:space="preserve">PCHA H.812.1 Observation Upload specification which references the </w:t>
      </w:r>
      <w:proofErr w:type="spellStart"/>
      <w:r>
        <w:t>CommunicatePCDData</w:t>
      </w:r>
      <w:proofErr w:type="spellEnd"/>
      <w:r>
        <w:t xml:space="preserve"> SOAP action in IHE PCD Technical Framework Volumes 1 to 3.</w:t>
      </w:r>
    </w:p>
    <w:p w14:paraId="5D291EC6" w14:textId="518634D6" w:rsidR="00C611E4" w:rsidRDefault="00C611E4" w:rsidP="00C611E4">
      <w:pPr>
        <w:pStyle w:val="Heading3"/>
        <w:numPr>
          <w:ilvl w:val="0"/>
          <w:numId w:val="0"/>
        </w:numPr>
        <w:rPr>
          <w:noProof w:val="0"/>
        </w:rPr>
      </w:pPr>
      <w:proofErr w:type="gramStart"/>
      <w:r w:rsidRPr="003651D9">
        <w:rPr>
          <w:noProof w:val="0"/>
        </w:rPr>
        <w:t>3.</w:t>
      </w:r>
      <w:r>
        <w:rPr>
          <w:noProof w:val="0"/>
        </w:rPr>
        <w:t>ZA</w:t>
      </w:r>
      <w:r w:rsidRPr="003651D9">
        <w:rPr>
          <w:noProof w:val="0"/>
        </w:rPr>
        <w:t>.</w:t>
      </w:r>
      <w:r>
        <w:rPr>
          <w:noProof w:val="0"/>
        </w:rPr>
        <w:t>4</w:t>
      </w:r>
      <w:proofErr w:type="gramEnd"/>
      <w:r w:rsidRPr="003651D9">
        <w:rPr>
          <w:noProof w:val="0"/>
        </w:rPr>
        <w:t xml:space="preserve"> Interaction Diagram</w:t>
      </w:r>
    </w:p>
    <w:p w14:paraId="0D8E7344" w14:textId="17357DE0" w:rsidR="00C611E4" w:rsidRPr="00BC09EF" w:rsidRDefault="00C611E4" w:rsidP="00C611E4">
      <w:pPr>
        <w:pStyle w:val="BodyText"/>
      </w:pPr>
      <w:r>
        <w:t>The diagram below illustrates the Communicate PCD Data-SOAP transaction. The transaction requires an out-of-band action to obtain a SAML2.0 authentication token.</w:t>
      </w:r>
    </w:p>
    <w:p w14:paraId="2CE8A94F" w14:textId="77777777" w:rsidR="00C611E4" w:rsidRPr="003651D9" w:rsidRDefault="00C611E4" w:rsidP="00C611E4">
      <w:pPr>
        <w:pStyle w:val="BodyText"/>
      </w:pPr>
      <w:r w:rsidRPr="003651D9">
        <w:rPr>
          <w:noProof/>
        </w:rPr>
        <mc:AlternateContent>
          <mc:Choice Requires="wpc">
            <w:drawing>
              <wp:inline distT="0" distB="0" distL="0" distR="0" wp14:anchorId="05B99E9D" wp14:editId="1749E17B">
                <wp:extent cx="5981414" cy="2708824"/>
                <wp:effectExtent l="0" t="0" r="0" b="0"/>
                <wp:docPr id="431" name="Canvas 4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4" name="Text Box 167"/>
                        <wps:cNvSpPr txBox="1">
                          <a:spLocks noChangeArrowheads="1"/>
                        </wps:cNvSpPr>
                        <wps:spPr bwMode="auto">
                          <a:xfrm>
                            <a:off x="3210596" y="28635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FF9971" w14:textId="77777777" w:rsidR="00BD6716" w:rsidRPr="007C1AAC" w:rsidRDefault="00BD6716" w:rsidP="00C611E4">
                              <w:pPr>
                                <w:jc w:val="center"/>
                                <w:rPr>
                                  <w:sz w:val="22"/>
                                  <w:szCs w:val="22"/>
                                </w:rPr>
                              </w:pPr>
                              <w:r>
                                <w:rPr>
                                  <w:sz w:val="18"/>
                                </w:rPr>
                                <w:t>Device Observation Consumer</w:t>
                              </w:r>
                            </w:p>
                          </w:txbxContent>
                        </wps:txbx>
                        <wps:bodyPr rot="0" vert="horz" wrap="square" lIns="91440" tIns="45720" rIns="91440" bIns="45720" anchor="t" anchorCtr="0" upright="1">
                          <a:noAutofit/>
                        </wps:bodyPr>
                      </wps:wsp>
                      <wps:wsp>
                        <wps:cNvPr id="200734" name="Text Box 160"/>
                        <wps:cNvSpPr txBox="1">
                          <a:spLocks noChangeArrowheads="1"/>
                        </wps:cNvSpPr>
                        <wps:spPr bwMode="auto">
                          <a:xfrm>
                            <a:off x="1719958" y="299392"/>
                            <a:ext cx="914400" cy="6136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B88780" w14:textId="77777777" w:rsidR="00BD6716" w:rsidRDefault="00BD6716" w:rsidP="00C611E4">
                              <w:pPr>
                                <w:jc w:val="center"/>
                                <w:rPr>
                                  <w:sz w:val="18"/>
                                </w:rPr>
                              </w:pPr>
                              <w:r>
                                <w:rPr>
                                  <w:sz w:val="18"/>
                                </w:rPr>
                                <w:t>Device Observation Reporter</w:t>
                              </w:r>
                            </w:p>
                            <w:p w14:paraId="5F330447" w14:textId="77777777" w:rsidR="00BD6716" w:rsidRDefault="00BD6716" w:rsidP="00C611E4">
                              <w:pPr>
                                <w:jc w:val="center"/>
                                <w:rPr>
                                  <w:sz w:val="18"/>
                                </w:rPr>
                              </w:pPr>
                            </w:p>
                            <w:p w14:paraId="433807BC" w14:textId="77777777" w:rsidR="00BD6716" w:rsidRDefault="00BD6716" w:rsidP="00C611E4">
                              <w:pPr>
                                <w:jc w:val="center"/>
                                <w:rPr>
                                  <w:sz w:val="18"/>
                                </w:rPr>
                              </w:pPr>
                            </w:p>
                            <w:p w14:paraId="578D9F5F" w14:textId="77777777" w:rsidR="00BD6716" w:rsidRDefault="00BD6716" w:rsidP="00C611E4"/>
                            <w:p w14:paraId="6F27E4D0" w14:textId="77777777" w:rsidR="00BD6716" w:rsidRPr="007C1AAC" w:rsidRDefault="00BD6716" w:rsidP="00C611E4">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00739" name="Line 161"/>
                        <wps:cNvCnPr>
                          <a:cxnSpLocks noChangeShapeType="1"/>
                          <a:stCxn id="200734" idx="2"/>
                        </wps:cNvCnPr>
                        <wps:spPr bwMode="auto">
                          <a:xfrm>
                            <a:off x="2177158" y="913010"/>
                            <a:ext cx="7351" cy="13228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55" name="Text Box 162"/>
                        <wps:cNvSpPr txBox="1">
                          <a:spLocks noChangeArrowheads="1"/>
                        </wps:cNvSpPr>
                        <wps:spPr bwMode="auto">
                          <a:xfrm>
                            <a:off x="2517519" y="1094904"/>
                            <a:ext cx="804529" cy="475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0EFE2" w14:textId="77777777" w:rsidR="00BD6716" w:rsidRPr="00744EBF" w:rsidRDefault="00BD6716" w:rsidP="00C611E4">
                              <w:pPr>
                                <w:jc w:val="center"/>
                                <w:rPr>
                                  <w:sz w:val="18"/>
                                  <w:szCs w:val="18"/>
                                </w:rPr>
                              </w:pPr>
                              <w:r w:rsidRPr="00744EBF">
                                <w:rPr>
                                  <w:sz w:val="18"/>
                                  <w:szCs w:val="18"/>
                                </w:rPr>
                                <w:t>Communicate PCD data</w:t>
                              </w:r>
                              <w:r>
                                <w:rPr>
                                  <w:sz w:val="18"/>
                                  <w:szCs w:val="18"/>
                                </w:rPr>
                                <w:t>-SOAP</w:t>
                              </w:r>
                            </w:p>
                          </w:txbxContent>
                        </wps:txbx>
                        <wps:bodyPr rot="0" vert="horz" wrap="square" lIns="0" tIns="0" rIns="0" bIns="0" anchor="t" anchorCtr="0" upright="1">
                          <a:noAutofit/>
                        </wps:bodyPr>
                      </wps:wsp>
                      <wps:wsp>
                        <wps:cNvPr id="327" name="Line 163"/>
                        <wps:cNvCnPr>
                          <a:cxnSpLocks noChangeShapeType="1"/>
                        </wps:cNvCnPr>
                        <wps:spPr bwMode="auto">
                          <a:xfrm>
                            <a:off x="3664713" y="837158"/>
                            <a:ext cx="0" cy="139868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28" name="Rectangle 164"/>
                        <wps:cNvSpPr>
                          <a:spLocks noChangeArrowheads="1"/>
                        </wps:cNvSpPr>
                        <wps:spPr bwMode="auto">
                          <a:xfrm>
                            <a:off x="2112291" y="920952"/>
                            <a:ext cx="169545" cy="117053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2" name="Rectangle 165"/>
                        <wps:cNvSpPr>
                          <a:spLocks noChangeArrowheads="1"/>
                        </wps:cNvSpPr>
                        <wps:spPr bwMode="auto">
                          <a:xfrm>
                            <a:off x="3572192" y="920952"/>
                            <a:ext cx="203835" cy="11708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5" name="Line 166"/>
                        <wps:cNvCnPr>
                          <a:cxnSpLocks noChangeShapeType="1"/>
                        </wps:cNvCnPr>
                        <wps:spPr bwMode="auto">
                          <a:xfrm>
                            <a:off x="2293310" y="1433897"/>
                            <a:ext cx="12626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6" name="Line 168"/>
                        <wps:cNvCnPr>
                          <a:cxnSpLocks noChangeShapeType="1"/>
                        </wps:cNvCnPr>
                        <wps:spPr bwMode="auto">
                          <a:xfrm flipH="1" flipV="1">
                            <a:off x="2293311" y="1905027"/>
                            <a:ext cx="1262434" cy="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1" name="Text Box 169"/>
                        <wps:cNvSpPr txBox="1">
                          <a:spLocks noChangeArrowheads="1"/>
                        </wps:cNvSpPr>
                        <wps:spPr bwMode="auto">
                          <a:xfrm>
                            <a:off x="2675676" y="1656905"/>
                            <a:ext cx="575418"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71886" w14:textId="77777777" w:rsidR="00BD6716" w:rsidRPr="007C1AAC" w:rsidRDefault="00BD6716" w:rsidP="00C611E4">
                              <w:pPr>
                                <w:rPr>
                                  <w:sz w:val="22"/>
                                  <w:szCs w:val="22"/>
                                </w:rPr>
                              </w:pPr>
                              <w:r>
                                <w:rPr>
                                  <w:sz w:val="22"/>
                                  <w:szCs w:val="22"/>
                                </w:rPr>
                                <w:t>Response</w:t>
                              </w:r>
                            </w:p>
                            <w:p w14:paraId="66749249" w14:textId="77777777" w:rsidR="00BD6716" w:rsidRDefault="00BD6716" w:rsidP="00C611E4"/>
                            <w:p w14:paraId="211CF0E9" w14:textId="77777777" w:rsidR="00BD6716" w:rsidRPr="007C1AAC" w:rsidRDefault="00BD6716" w:rsidP="00C611E4">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s:wsp>
                        <wps:cNvPr id="382" name="Oval 382"/>
                        <wps:cNvSpPr/>
                        <wps:spPr>
                          <a:xfrm>
                            <a:off x="2517444" y="466531"/>
                            <a:ext cx="804507" cy="518070"/>
                          </a:xfrm>
                          <a:prstGeom prst="ellipse">
                            <a:avLst/>
                          </a:prstGeom>
                          <a:noFill/>
                          <a:ln w="63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79AECD73" w14:textId="77777777" w:rsidR="00BD6716" w:rsidRPr="00744EBF" w:rsidRDefault="00BD6716" w:rsidP="00C611E4">
                              <w:pPr>
                                <w:jc w:val="center"/>
                                <w:rPr>
                                  <w:color w:val="0D0D0D" w:themeColor="text1" w:themeTint="F2"/>
                                  <w:sz w:val="16"/>
                                  <w:szCs w:val="16"/>
                                </w:rPr>
                              </w:pPr>
                              <w:r w:rsidRPr="00744EBF">
                                <w:rPr>
                                  <w:color w:val="0D0D0D" w:themeColor="text1" w:themeTint="F2"/>
                                  <w:sz w:val="16"/>
                                  <w:szCs w:val="16"/>
                                </w:rPr>
                                <w:t>Ob</w:t>
                              </w:r>
                              <w:r>
                                <w:rPr>
                                  <w:color w:val="0D0D0D" w:themeColor="text1" w:themeTint="F2"/>
                                  <w:sz w:val="16"/>
                                  <w:szCs w:val="16"/>
                                </w:rPr>
                                <w:t>tain SAML token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83" name="Straight Arrow Connector 383"/>
                        <wps:cNvCnPr>
                          <a:stCxn id="382" idx="3"/>
                        </wps:cNvCnPr>
                        <wps:spPr>
                          <a:xfrm flipH="1">
                            <a:off x="2293274" y="908731"/>
                            <a:ext cx="341987" cy="1629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Text Box 169"/>
                        <wps:cNvSpPr txBox="1">
                          <a:spLocks noChangeArrowheads="1"/>
                        </wps:cNvSpPr>
                        <wps:spPr bwMode="auto">
                          <a:xfrm>
                            <a:off x="2592445" y="2293724"/>
                            <a:ext cx="838669"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F2B50F" w14:textId="77777777" w:rsidR="00BD6716" w:rsidRPr="007C1AAC" w:rsidRDefault="00BD6716" w:rsidP="00C611E4">
                              <w:pPr>
                                <w:rPr>
                                  <w:sz w:val="22"/>
                                  <w:szCs w:val="22"/>
                                </w:rPr>
                              </w:pPr>
                              <w:r>
                                <w:rPr>
                                  <w:sz w:val="22"/>
                                  <w:szCs w:val="22"/>
                                </w:rPr>
                                <w:t>Web Services</w:t>
                              </w:r>
                            </w:p>
                            <w:p w14:paraId="3518FE54" w14:textId="77777777" w:rsidR="00BD6716" w:rsidRDefault="00BD6716" w:rsidP="00C611E4"/>
                            <w:p w14:paraId="1AE1BC5A" w14:textId="77777777" w:rsidR="00BD6716" w:rsidRPr="007C1AAC" w:rsidRDefault="00BD6716" w:rsidP="00C611E4">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id="Canvas 431" o:spid="_x0000_s1364" editas="canvas" style="width:471pt;height:213.3pt;mso-position-horizontal-relative:char;mso-position-vertical-relative:line" coordsize="59810,27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">
                <v:shape id="_x0000_s1365" type="#_x0000_t75" style="position:absolute;width:59810;height:27082;visibility:visible;mso-wrap-style:square">
                  <v:fill o:detectmouseclick="t"/>
                  <v:path o:connecttype="none"/>
                </v:shape>
                <v:shape id="Text Box 167" o:spid="_x0000_s1366" type="#_x0000_t202" style="position:absolute;left:32105;top:2863;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Hc8MA&#10;AADcAAAADwAAAGRycy9kb3ducmV2LnhtbESP3YrCMBSE7xd8h3CEvVlsqvjbNYouKN768wCnzbEt&#10;25yUJtr69kYQvBxm5htmue5MJe7UuNKygmEUgyDOrC45V3A57wZzEM4ja6wsk4IHOVivel9LTLRt&#10;+Uj3k89FgLBLUEHhfZ1I6bKCDLrI1sTBu9rGoA+yyaVusA1wU8lRHE+lwZLDQoE1/RWU/Z9uRsH1&#10;0P5MFm2695fZcTzdYjlL7UOp7363+QXhqfOf8Lt90ApGkzG8zoQj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Hc8MAAADcAAAADwAAAAAAAAAAAAAAAACYAgAAZHJzL2Rv&#10;d25yZXYueG1sUEsFBgAAAAAEAAQA9QAAAIgDAAAAAA==&#10;" stroked="f">
                  <v:textbox>
                    <w:txbxContent>
                      <w:p w14:paraId="78FF9971" w14:textId="77777777" w:rsidR="00BD6716" w:rsidRPr="007C1AAC" w:rsidRDefault="00BD6716" w:rsidP="00C611E4">
                        <w:pPr>
                          <w:jc w:val="center"/>
                          <w:rPr>
                            <w:sz w:val="22"/>
                            <w:szCs w:val="22"/>
                          </w:rPr>
                        </w:pPr>
                        <w:r>
                          <w:rPr>
                            <w:sz w:val="18"/>
                          </w:rPr>
                          <w:t>Device Observation Consumer</w:t>
                        </w:r>
                      </w:p>
                    </w:txbxContent>
                  </v:textbox>
                </v:shape>
                <v:shape id="Text Box 160" o:spid="_x0000_s1367" type="#_x0000_t202" style="position:absolute;left:17199;top:2993;width:9144;height:6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AnKcYA&#10;AADfAAAADwAAAGRycy9kb3ducmV2LnhtbESP0WrCQBRE34X+w3ILfZG6aWuTGrMRFVp8TeoHXLPX&#10;JDR7N2RXE/++Wyj4OMzMGSbbTKYTVxpca1nByyICQVxZ3XKt4Pj9+fwBwnlkjZ1lUnAjB5v8YZZh&#10;qu3IBV1LX4sAYZeigsb7PpXSVQ0ZdAvbEwfvbAeDPsihlnrAMcBNJ1+jKJYGWw4LDfa0b6j6KS9G&#10;wfkwzt9X4+nLH5NiGe+wTU72ptTT47Rdg/A0+Xv4v33QCgIxeVvC35/wBWT+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dAnKcYAAADfAAAADwAAAAAAAAAAAAAAAACYAgAAZHJz&#10;L2Rvd25yZXYueG1sUEsFBgAAAAAEAAQA9QAAAIsDAAAAAA==&#10;" stroked="f">
                  <v:textbox>
                    <w:txbxContent>
                      <w:p w14:paraId="41B88780" w14:textId="77777777" w:rsidR="00BD6716" w:rsidRDefault="00BD6716" w:rsidP="00C611E4">
                        <w:pPr>
                          <w:jc w:val="center"/>
                          <w:rPr>
                            <w:sz w:val="18"/>
                          </w:rPr>
                        </w:pPr>
                        <w:r>
                          <w:rPr>
                            <w:sz w:val="18"/>
                          </w:rPr>
                          <w:t>Device Observation Reporter</w:t>
                        </w:r>
                      </w:p>
                      <w:p w14:paraId="5F330447" w14:textId="77777777" w:rsidR="00BD6716" w:rsidRDefault="00BD6716" w:rsidP="00C611E4">
                        <w:pPr>
                          <w:jc w:val="center"/>
                          <w:rPr>
                            <w:sz w:val="18"/>
                          </w:rPr>
                        </w:pPr>
                      </w:p>
                      <w:p w14:paraId="433807BC" w14:textId="77777777" w:rsidR="00BD6716" w:rsidRDefault="00BD6716" w:rsidP="00C611E4">
                        <w:pPr>
                          <w:jc w:val="center"/>
                          <w:rPr>
                            <w:sz w:val="18"/>
                          </w:rPr>
                        </w:pPr>
                      </w:p>
                      <w:p w14:paraId="578D9F5F" w14:textId="77777777" w:rsidR="00BD6716" w:rsidRDefault="00BD6716" w:rsidP="00C611E4"/>
                      <w:p w14:paraId="6F27E4D0" w14:textId="77777777" w:rsidR="00BD6716" w:rsidRPr="007C1AAC" w:rsidRDefault="00BD6716" w:rsidP="00C611E4">
                        <w:pPr>
                          <w:jc w:val="center"/>
                          <w:rPr>
                            <w:sz w:val="22"/>
                            <w:szCs w:val="22"/>
                          </w:rPr>
                        </w:pPr>
                        <w:r w:rsidRPr="007C1AAC">
                          <w:rPr>
                            <w:sz w:val="22"/>
                            <w:szCs w:val="22"/>
                          </w:rPr>
                          <w:t>A</w:t>
                        </w:r>
                        <w:r>
                          <w:rPr>
                            <w:sz w:val="22"/>
                            <w:szCs w:val="22"/>
                          </w:rPr>
                          <w:t>ctor A</w:t>
                        </w:r>
                      </w:p>
                    </w:txbxContent>
                  </v:textbox>
                </v:shape>
                <v:line id="Line 161" o:spid="_x0000_s1368" style="position:absolute;visibility:visible;mso-wrap-style:square" from="21771,9130" to="21845,22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JBvscAAADfAAAADwAAAGRycy9kb3ducmV2LnhtbESPT2vCQBTE70K/w/IKvdVNFbSmrlIK&#10;AQ/+wVh6fmSfSWr2bbK7jem37woFj8PM/IZZrgfTiJ6cry0reBknIIgLq2suFXyesudXED4ga2ws&#10;k4Jf8rBePYyWmGp75SP1eShFhLBPUUEVQptK6YuKDPqxbYmjd7bOYIjSlVI7vEa4aeQkSWbSYM1x&#10;ocKWPioqLvmPibtFuXXd1/dl2Jx326zjfrE/HZR6ehze30AEGsI9/N/eaAWROJ8u4PYnfgG5+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wkG+xwAAAN8AAAAPAAAAAAAA&#10;AAAAAAAAAKECAABkcnMvZG93bnJldi54bWxQSwUGAAAAAAQABAD5AAAAlQMAAAAA&#10;">
                  <v:stroke dashstyle="dash"/>
                </v:line>
                <v:shape id="Text Box 162" o:spid="_x0000_s1369" type="#_x0000_t202" style="position:absolute;left:25175;top:10949;width:8045;height:4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j0GMcA&#10;AADfAAAADwAAAGRycy9kb3ducmV2LnhtbESPQWvCQBSE70L/w/IK3nTTgramWUVKBaFQjPHg8Zl9&#10;SRazb9Psqum/7wqFHoeZ+YbJVoNtxZV6bxwreJomIIhLpw3XCg7FZvIKwgdkja1jUvBDHlbLh1GG&#10;qXY3zum6D7WIEPYpKmhC6FIpfdmQRT91HXH0KtdbDFH2tdQ93iLctvI5SebSouG40GBH7w2V5/3F&#10;KlgfOf8w31+nXV7lpigWCX/Oz0qNH4f1G4hAQ/gP/7W3WkEkvsxmcP8Tv4Bc/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c49BjHAAAA3wAAAA8AAAAAAAAAAAAAAAAAmAIAAGRy&#10;cy9kb3ducmV2LnhtbFBLBQYAAAAABAAEAPUAAACMAwAAAAA=&#10;" filled="f" stroked="f">
                  <v:textbox inset="0,0,0,0">
                    <w:txbxContent>
                      <w:p w14:paraId="5BD0EFE2" w14:textId="77777777" w:rsidR="00BD6716" w:rsidRPr="00744EBF" w:rsidRDefault="00BD6716" w:rsidP="00C611E4">
                        <w:pPr>
                          <w:jc w:val="center"/>
                          <w:rPr>
                            <w:sz w:val="18"/>
                            <w:szCs w:val="18"/>
                          </w:rPr>
                        </w:pPr>
                        <w:r w:rsidRPr="00744EBF">
                          <w:rPr>
                            <w:sz w:val="18"/>
                            <w:szCs w:val="18"/>
                          </w:rPr>
                          <w:t>Communicate PCD data</w:t>
                        </w:r>
                        <w:r>
                          <w:rPr>
                            <w:sz w:val="18"/>
                            <w:szCs w:val="18"/>
                          </w:rPr>
                          <w:t>-SOAP</w:t>
                        </w:r>
                      </w:p>
                    </w:txbxContent>
                  </v:textbox>
                </v:shape>
                <v:line id="Line 163" o:spid="_x0000_s1370" style="position:absolute;visibility:visible;mso-wrap-style:square" from="36647,8371" to="36647,22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L6P8QAAADcAAAADwAAAGRycy9kb3ducmV2LnhtbESPS2sCMRSF94X+h3AL3WmmCraOE6UI&#10;ggttUYvry+TOQyc3Y5KO4783BaHLw3l8nGzRm0Z05HxtWcHbMAFBnFtdc6ng57AafIDwAVljY5kU&#10;3MjDYv78lGGq7ZV31O1DKeII+xQVVCG0qZQ+r8igH9qWOHqFdQZDlK6U2uE1jptGjpJkIg3WHAkV&#10;trSsKD/vf03k5uXGXY6nc78utpvVhbvp1+FbqdeX/nMGIlAf/sOP9lorGI/e4e9MPAJ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svo/xAAAANwAAAAPAAAAAAAAAAAA&#10;AAAAAKECAABkcnMvZG93bnJldi54bWxQSwUGAAAAAAQABAD5AAAAkgMAAAAA&#10;">
                  <v:stroke dashstyle="dash"/>
                </v:line>
                <v:rect id="Rectangle 164" o:spid="_x0000_s1371" style="position:absolute;left:21122;top:9209;width:1696;height:11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hBFcIA&#10;AADcAAAADwAAAGRycy9kb3ducmV2LnhtbERPPW/CMBDdkfofrKvUDZwGqYIUE6FWqdoRwsJ2jY8k&#10;EJ8j2wlpf309VGJ8et+bfDKdGMn51rKC50UCgriyuuVawbEs5isQPiBr7CyTgh/ykG8fZhvMtL3x&#10;nsZDqEUMYZ+hgiaEPpPSVw0Z9AvbE0fubJ3BEKGrpXZ4i+Gmk2mSvEiDLceGBnt6a6i6Hgaj4LtN&#10;j/i7Lz8Ssy6W4WsqL8PpXamnx2n3CiLQFO7if/enVrBM49p4Jh4B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qEEVwgAAANwAAAAPAAAAAAAAAAAAAAAAAJgCAABkcnMvZG93&#10;bnJldi54bWxQSwUGAAAAAAQABAD1AAAAhwMAAAAA&#10;"/>
                <v:rect id="Rectangle 165" o:spid="_x0000_s1372" style="position:absolute;left:35721;top:9209;width:2039;height:11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YFgsUA&#10;AADcAAAADwAAAGRycy9kb3ducmV2LnhtbESPT2vCQBTE70K/w/IKvenGSKWmriKWlPao8eLtNfua&#10;pGbfhuzmT/30bkHocZiZ3zDr7Whq0VPrKssK5rMIBHFudcWFglOWTl9AOI+ssbZMCn7JwXbzMFlj&#10;ou3AB+qPvhABwi5BBaX3TSKly0sy6Ga2IQ7et20N+iDbQuoWhwA3tYyjaCkNVhwWSmxoX1J+OXZG&#10;wVcVn/B6yN4js0oX/nPMfrrzm1JPj+PuFYSn0f+H7+0PrWDxHM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RgWCxQAAANwAAAAPAAAAAAAAAAAAAAAAAJgCAABkcnMv&#10;ZG93bnJldi54bWxQSwUGAAAAAAQABAD1AAAAigMAAAAA&#10;"/>
                <v:line id="Line 166" o:spid="_x0000_s1373" style="position:absolute;visibility:visible;mso-wrap-style:square" from="22933,14338" to="35559,14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EyLsUAAADcAAAADwAAAGRycy9kb3ducmV2LnhtbESPT2sCMRTE7wW/Q3iCt5pVserWKOJS&#10;6MEW/EPPr5vXzeLmZdmka/rtTaHQ4zAzv2HW22gb0VPna8cKJuMMBHHpdM2Vgsv55XEJwgdkjY1j&#10;UvBDHrabwcMac+1ufKT+FCqRIOxzVGBCaHMpfWnIoh+7ljh5X66zGJLsKqk7vCW4beQ0y56kxZrT&#10;gsGW9obK6+nbKliY4igXsjic34u+nqziW/z4XCk1GsbdM4hAMfyH/9qvWsFsPoffM+kIyM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MEyLsUAAADcAAAADwAAAAAAAAAA&#10;AAAAAAChAgAAZHJzL2Rvd25yZXYueG1sUEsFBgAAAAAEAAQA+QAAAJMDAAAAAA==&#10;">
                  <v:stroke endarrow="block"/>
                </v:line>
                <v:line id="Line 168" o:spid="_x0000_s1374" style="position:absolute;flip:x y;visibility:visible;mso-wrap-style:square" from="22933,19050" to="35557,1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V72sUAAADcAAAADwAAAGRycy9kb3ducmV2LnhtbESPQWvCQBSE74X+h+UJvenGlgaNrlKE&#10;Qg9e1FKvL9lnNpp9m2TXmP77riD0OMzMN8xyPdha9NT5yrGC6SQBQVw4XXGp4PvwOZ6B8AFZY+2Y&#10;FPySh/Xq+WmJmXY33lG/D6WIEPYZKjAhNJmUvjBk0U9cQxy9k+sshii7UuoObxFua/maJKm0WHFc&#10;MNjQxlBx2V+tgj6/Ts8/293F58d2ns9Mu9m2qVIvo+FjASLQEP7Dj/aXVvD2nsL9TDwC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OV72sUAAADcAAAADwAAAAAAAAAA&#10;AAAAAAChAgAAZHJzL2Rvd25yZXYueG1sUEsFBgAAAAAEAAQA+QAAAJMDAAAAAA==&#10;">
                  <v:stroke endarrow="block"/>
                </v:line>
                <v:shape id="Text Box 169" o:spid="_x0000_s1375" type="#_x0000_t202" style="position:absolute;left:26756;top:16569;width:5754;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WZz8UA&#10;AADcAAAADwAAAGRycy9kb3ducmV2LnhtbESPQWvCQBSE74X+h+UVems2VhBN3YhIBaFQGuPB42v2&#10;mSzJvo3ZVdN/3y0UPA4z8w2zXI22E1cavHGsYJKkIIgrpw3XCg7l9mUOwgdkjZ1jUvBDHlb548MS&#10;M+1uXNB1H2oRIewzVNCE0GdS+qohiz5xPXH0Tm6wGKIcaqkHvEW47eRrms6kRcNxocGeNg1V7f5i&#10;FayPXLyb8+f3V3EqTFkuUv6YtUo9P43rNxCBxnAP/7d3WsF0PoG/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hZnPxQAAANwAAAAPAAAAAAAAAAAAAAAAAJgCAABkcnMv&#10;ZG93bnJldi54bWxQSwUGAAAAAAQABAD1AAAAigMAAAAA&#10;" filled="f" stroked="f">
                  <v:textbox inset="0,0,0,0">
                    <w:txbxContent>
                      <w:p w14:paraId="14F71886" w14:textId="77777777" w:rsidR="00BD6716" w:rsidRPr="007C1AAC" w:rsidRDefault="00BD6716" w:rsidP="00C611E4">
                        <w:pPr>
                          <w:rPr>
                            <w:sz w:val="22"/>
                            <w:szCs w:val="22"/>
                          </w:rPr>
                        </w:pPr>
                        <w:r>
                          <w:rPr>
                            <w:sz w:val="22"/>
                            <w:szCs w:val="22"/>
                          </w:rPr>
                          <w:t>Response</w:t>
                        </w:r>
                      </w:p>
                      <w:p w14:paraId="66749249" w14:textId="77777777" w:rsidR="00BD6716" w:rsidRDefault="00BD6716" w:rsidP="00C611E4"/>
                      <w:p w14:paraId="211CF0E9" w14:textId="77777777" w:rsidR="00BD6716" w:rsidRPr="007C1AAC" w:rsidRDefault="00BD6716" w:rsidP="00C611E4">
                        <w:pPr>
                          <w:rPr>
                            <w:sz w:val="22"/>
                            <w:szCs w:val="22"/>
                          </w:rPr>
                        </w:pPr>
                        <w:r>
                          <w:rPr>
                            <w:sz w:val="22"/>
                            <w:szCs w:val="22"/>
                          </w:rPr>
                          <w:t xml:space="preserve">Message </w:t>
                        </w:r>
                        <w:r w:rsidRPr="007C1AAC">
                          <w:rPr>
                            <w:sz w:val="22"/>
                            <w:szCs w:val="22"/>
                          </w:rPr>
                          <w:t>2</w:t>
                        </w:r>
                      </w:p>
                    </w:txbxContent>
                  </v:textbox>
                </v:shape>
                <v:oval id="Oval 382" o:spid="_x0000_s1376" style="position:absolute;left:25174;top:4665;width:8045;height:5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89dMQA&#10;AADcAAAADwAAAGRycy9kb3ducmV2LnhtbESPQWvCQBSE74X+h+UVvNWNCmJTVymlBS8KJtLzI/u6&#10;iWbfht01if31XaHQ4zAz3zDr7Whb0ZMPjWMFs2kGgrhyumGj4FR+Pq9AhIissXVMCm4UYLt5fFhj&#10;rt3AR+qLaESCcMhRQR1jl0sZqposhqnriJP37bzFmKQ3UnscEty2cp5lS2mx4bRQY0fvNVWX4moV&#10;mJ/+8GLK/ccw60r7tbsWfPaFUpOn8e0VRKQx/of/2jutYLGaw/1MOgJ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PXTEAAAA3AAAAA8AAAAAAAAAAAAAAAAAmAIAAGRycy9k&#10;b3ducmV2LnhtbFBLBQYAAAAABAAEAPUAAACJAwAAAAA=&#10;" filled="f" strokecolor="black [3213]" strokeweight=".5pt">
                  <v:stroke dashstyle="1 1" joinstyle="miter"/>
                  <v:textbox inset="0,0,0,0">
                    <w:txbxContent>
                      <w:p w14:paraId="79AECD73" w14:textId="77777777" w:rsidR="00BD6716" w:rsidRPr="00744EBF" w:rsidRDefault="00BD6716" w:rsidP="00C611E4">
                        <w:pPr>
                          <w:jc w:val="center"/>
                          <w:rPr>
                            <w:color w:val="0D0D0D" w:themeColor="text1" w:themeTint="F2"/>
                            <w:sz w:val="16"/>
                            <w:szCs w:val="16"/>
                          </w:rPr>
                        </w:pPr>
                        <w:r w:rsidRPr="00744EBF">
                          <w:rPr>
                            <w:color w:val="0D0D0D" w:themeColor="text1" w:themeTint="F2"/>
                            <w:sz w:val="16"/>
                            <w:szCs w:val="16"/>
                          </w:rPr>
                          <w:t>Ob</w:t>
                        </w:r>
                        <w:r>
                          <w:rPr>
                            <w:color w:val="0D0D0D" w:themeColor="text1" w:themeTint="F2"/>
                            <w:sz w:val="16"/>
                            <w:szCs w:val="16"/>
                          </w:rPr>
                          <w:t>tain SAML token</w:t>
                        </w:r>
                      </w:p>
                    </w:txbxContent>
                  </v:textbox>
                </v:oval>
                <v:shape id="Straight Arrow Connector 383" o:spid="_x0000_s1377" type="#_x0000_t32" style="position:absolute;left:22932;top:9087;width:3420;height:16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qDasQAAADcAAAADwAAAGRycy9kb3ducmV2LnhtbESP0YrCMBRE3xf8h3AFX2RNVFilaxQR&#10;FUUUVvcDLs21LTY3tYla/94IC/s4zMwZZjJrbCnuVPvCsYZ+T4EgTp0pONPwe1p9jkH4gGywdEwa&#10;nuRhNm19TDAx7sE/dD+GTEQI+wQ15CFUiZQ+zcmi77mKOHpnV1sMUdaZNDU+ItyWcqDUl7RYcFzI&#10;saJFTunleLMa7HK9GTXd575ry+vJ7LzaHoLSutNu5t8gAjXhP/zX3hgNw/EQ3mfiEZDT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oNqxAAAANwAAAAPAAAAAAAAAAAA&#10;AAAAAKECAABkcnMvZG93bnJldi54bWxQSwUGAAAAAAQABAD5AAAAkgMAAAAA&#10;" strokecolor="black [3213]" strokeweight=".5pt">
                  <v:stroke endarrow="block" joinstyle="miter"/>
                </v:shape>
                <v:shape id="Text Box 169" o:spid="_x0000_s1378" type="#_x0000_t202" style="position:absolute;left:25924;top:22937;width:8387;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OiDcEA&#10;AADcAAAADwAAAGRycy9kb3ducmV2LnhtbERPTYvCMBC9L/gfwgje1lQRWatRRHZBWBBrPXgcm7EN&#10;NpPaRO3+e3MQ9vh434tVZ2vxoNYbxwpGwwQEceG04VLBMf/5/ALhA7LG2jEp+CMPq2XvY4Gpdk/O&#10;6HEIpYgh7FNUUIXQpFL6oiKLfuga4shdXGsxRNiWUrf4jOG2luMkmUqLhmNDhQ1tKiquh7tVsD5x&#10;9m1uu/M+u2Qmz2cJ/06vSg363XoOIlAX/sVv91YrmIzj2n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zog3BAAAA3AAAAA8AAAAAAAAAAAAAAAAAmAIAAGRycy9kb3du&#10;cmV2LnhtbFBLBQYAAAAABAAEAPUAAACGAwAAAAA=&#10;" filled="f" stroked="f">
                  <v:textbox inset="0,0,0,0">
                    <w:txbxContent>
                      <w:p w14:paraId="77F2B50F" w14:textId="77777777" w:rsidR="00BD6716" w:rsidRPr="007C1AAC" w:rsidRDefault="00BD6716" w:rsidP="00C611E4">
                        <w:pPr>
                          <w:rPr>
                            <w:sz w:val="22"/>
                            <w:szCs w:val="22"/>
                          </w:rPr>
                        </w:pPr>
                        <w:r>
                          <w:rPr>
                            <w:sz w:val="22"/>
                            <w:szCs w:val="22"/>
                          </w:rPr>
                          <w:t>Web Services</w:t>
                        </w:r>
                      </w:p>
                      <w:p w14:paraId="3518FE54" w14:textId="77777777" w:rsidR="00BD6716" w:rsidRDefault="00BD6716" w:rsidP="00C611E4"/>
                      <w:p w14:paraId="1AE1BC5A" w14:textId="77777777" w:rsidR="00BD6716" w:rsidRPr="007C1AAC" w:rsidRDefault="00BD6716" w:rsidP="00C611E4">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74B3F89D" w14:textId="77777777" w:rsidR="00C611E4" w:rsidRDefault="00C611E4" w:rsidP="00C611E4">
      <w:pPr>
        <w:pStyle w:val="AuthorInstructions"/>
      </w:pPr>
    </w:p>
    <w:p w14:paraId="5C02BDD9" w14:textId="52869066" w:rsidR="00C611E4" w:rsidRDefault="00C611E4" w:rsidP="00C611E4">
      <w:pPr>
        <w:pStyle w:val="Heading4"/>
        <w:numPr>
          <w:ilvl w:val="0"/>
          <w:numId w:val="0"/>
        </w:numPr>
        <w:rPr>
          <w:noProof w:val="0"/>
        </w:rPr>
      </w:pPr>
      <w:proofErr w:type="gramStart"/>
      <w:r w:rsidRPr="003651D9">
        <w:rPr>
          <w:noProof w:val="0"/>
        </w:rPr>
        <w:t>3.</w:t>
      </w:r>
      <w:r>
        <w:rPr>
          <w:noProof w:val="0"/>
        </w:rPr>
        <w:t>ZA.</w:t>
      </w:r>
      <w:r w:rsidR="00666D1E">
        <w:rPr>
          <w:noProof w:val="0"/>
        </w:rPr>
        <w:t>4.1</w:t>
      </w:r>
      <w:proofErr w:type="gramEnd"/>
      <w:r>
        <w:rPr>
          <w:noProof w:val="0"/>
        </w:rPr>
        <w:t xml:space="preserve"> Communicate PCD Data-SOAP </w:t>
      </w:r>
    </w:p>
    <w:p w14:paraId="703A123C" w14:textId="798EAAB3" w:rsidR="00C611E4" w:rsidRDefault="00C611E4" w:rsidP="00C611E4">
      <w:pPr>
        <w:pStyle w:val="BodyText"/>
      </w:pPr>
      <w:r>
        <w:t xml:space="preserve">The Communicate PCD Data-SOAP transaction transfers a PCD-01 message in a </w:t>
      </w:r>
      <w:proofErr w:type="spellStart"/>
      <w:r>
        <w:t>CommunicatePDCData</w:t>
      </w:r>
      <w:proofErr w:type="spellEnd"/>
      <w:r>
        <w:t xml:space="preserve"> SOAP action over web services</w:t>
      </w:r>
      <w:r w:rsidR="00930D5B">
        <w:t>.</w:t>
      </w:r>
      <w:r>
        <w:t xml:space="preserve"> </w:t>
      </w:r>
      <w:r w:rsidR="00930D5B">
        <w:t>This transport</w:t>
      </w:r>
      <w:r>
        <w:t xml:space="preserve"> is specified in the IHE PCD Transactions Volumes 1 to 3. The PCHA H.812.1 Observation upload specification requires that the Device Observation Consumer actor support TLS security, SAML 2.0 authentication, and WS reliable messaging on th</w:t>
      </w:r>
      <w:r w:rsidR="00930D5B">
        <w:t>is</w:t>
      </w:r>
      <w:r>
        <w:t xml:space="preserve"> web services transport. </w:t>
      </w:r>
      <w:r w:rsidR="00930D5B">
        <w:t xml:space="preserve">The same requirements are placed upon the Device Observation Reporter except that </w:t>
      </w:r>
      <w:r>
        <w:t>Reliable messaging is optional. ATNA auditing is an option.</w:t>
      </w:r>
    </w:p>
    <w:p w14:paraId="7EDA70EB" w14:textId="5D692991" w:rsidR="00C611E4" w:rsidRDefault="00C611E4" w:rsidP="00C611E4">
      <w:pPr>
        <w:pStyle w:val="BodyText"/>
      </w:pPr>
      <w:r>
        <w:t>It is this component of the message that transfers the measurement data as a PCD-01 message to the Device Observation Consumer. The security and authentication requirements are present since this transaction is not locally bound like the Communicate PCHA Data-* transactions and in this profile it is the transaction responsible for transferring the medical data from the remote location of the patient to an enterprise or third party server which can be located anywhere there is connectivity. Typically this would be the internet</w:t>
      </w:r>
      <w:r w:rsidR="00930D5B">
        <w:t xml:space="preserve"> and the transaction could take place from exposed public networks</w:t>
      </w:r>
      <w:r>
        <w:t>.</w:t>
      </w:r>
    </w:p>
    <w:p w14:paraId="1D2AE195" w14:textId="4F5B4A7E" w:rsidR="00C611E4" w:rsidRPr="008526F3" w:rsidRDefault="00C611E4" w:rsidP="00C611E4">
      <w:pPr>
        <w:pStyle w:val="BodyText"/>
      </w:pPr>
      <w:r>
        <w:lastRenderedPageBreak/>
        <w:t xml:space="preserve">Full on-the-wire examples of the SOAP transaction including requests for the SAML token </w:t>
      </w:r>
      <w:r w:rsidR="00930D5B">
        <w:t>is</w:t>
      </w:r>
      <w:r>
        <w:t xml:space="preserve"> given in PCHA H 812.1 Observation Upload sections 8.10. </w:t>
      </w:r>
      <w:r w:rsidR="00964A1D">
        <w:t xml:space="preserve">The example is repeated in Appendix K. </w:t>
      </w:r>
      <w:bookmarkStart w:id="967" w:name="_GoBack"/>
      <w:bookmarkEnd w:id="967"/>
      <w:r>
        <w:t>The PCHA H 812.1 Observation Upload specification also provides a detailed description of how to map IEEE 11073 20601 metric object attributes to PCD-01 MDS and Metric OBX segments in Annex D.0 – D.1.4. Given the Bluetooth Low Energy Transcoding White Paper the same mapping descriptions can be used for PCHA-compliant Bluetooth Low Energy devices. In addition to the generic mapping description, the PCHA H 812.1 Observation Upload has a set of tables that map the IEEE 11073 20601 device specialization attributes to metric OBX segments in Annex E.</w:t>
      </w:r>
    </w:p>
    <w:p w14:paraId="111CCE80" w14:textId="058B132F" w:rsidR="00C611E4" w:rsidRDefault="00C611E4" w:rsidP="00C611E4">
      <w:pPr>
        <w:pStyle w:val="Heading5"/>
        <w:numPr>
          <w:ilvl w:val="0"/>
          <w:numId w:val="0"/>
        </w:numPr>
        <w:rPr>
          <w:noProof w:val="0"/>
        </w:rPr>
      </w:pPr>
      <w:proofErr w:type="gramStart"/>
      <w:r w:rsidRPr="003651D9">
        <w:rPr>
          <w:noProof w:val="0"/>
        </w:rPr>
        <w:t>3.</w:t>
      </w:r>
      <w:r>
        <w:rPr>
          <w:noProof w:val="0"/>
        </w:rPr>
        <w:t>Z</w:t>
      </w:r>
      <w:r w:rsidR="00930D5B">
        <w:rPr>
          <w:noProof w:val="0"/>
        </w:rPr>
        <w:t>A</w:t>
      </w:r>
      <w:r>
        <w:rPr>
          <w:noProof w:val="0"/>
        </w:rPr>
        <w:t>.</w:t>
      </w:r>
      <w:r w:rsidR="00666D1E">
        <w:rPr>
          <w:noProof w:val="0"/>
        </w:rPr>
        <w:t>4.1.2</w:t>
      </w:r>
      <w:proofErr w:type="gramEnd"/>
      <w:r w:rsidRPr="003651D9">
        <w:rPr>
          <w:noProof w:val="0"/>
        </w:rPr>
        <w:t xml:space="preserve"> Trigger Events</w:t>
      </w:r>
    </w:p>
    <w:p w14:paraId="192AAEEA" w14:textId="77777777" w:rsidR="00C611E4" w:rsidRPr="008526F3" w:rsidRDefault="00C611E4" w:rsidP="00C611E4">
      <w:pPr>
        <w:pStyle w:val="BodyText"/>
      </w:pPr>
      <w:r>
        <w:t>The typical trigger event is the passing of a collection of measurement data to the Device Observation Reporter actor.</w:t>
      </w:r>
    </w:p>
    <w:p w14:paraId="1584F325" w14:textId="512E7F2E" w:rsidR="00C611E4" w:rsidRDefault="00C611E4" w:rsidP="00C611E4">
      <w:pPr>
        <w:pStyle w:val="Heading5"/>
        <w:numPr>
          <w:ilvl w:val="0"/>
          <w:numId w:val="0"/>
        </w:numPr>
        <w:rPr>
          <w:noProof w:val="0"/>
        </w:rPr>
      </w:pPr>
      <w:proofErr w:type="gramStart"/>
      <w:r w:rsidRPr="003651D9">
        <w:rPr>
          <w:noProof w:val="0"/>
        </w:rPr>
        <w:t>3.</w:t>
      </w:r>
      <w:r>
        <w:rPr>
          <w:noProof w:val="0"/>
        </w:rPr>
        <w:t>Z</w:t>
      </w:r>
      <w:r w:rsidR="00930D5B">
        <w:rPr>
          <w:noProof w:val="0"/>
        </w:rPr>
        <w:t>A</w:t>
      </w:r>
      <w:r>
        <w:rPr>
          <w:noProof w:val="0"/>
        </w:rPr>
        <w:t>.</w:t>
      </w:r>
      <w:r w:rsidR="00666D1E">
        <w:rPr>
          <w:noProof w:val="0"/>
        </w:rPr>
        <w:t>4.1.3</w:t>
      </w:r>
      <w:proofErr w:type="gramEnd"/>
      <w:r w:rsidR="00666D1E">
        <w:rPr>
          <w:noProof w:val="0"/>
        </w:rPr>
        <w:t xml:space="preserve"> </w:t>
      </w:r>
      <w:r w:rsidRPr="003651D9">
        <w:rPr>
          <w:noProof w:val="0"/>
        </w:rPr>
        <w:t>Message Semantics</w:t>
      </w:r>
    </w:p>
    <w:p w14:paraId="28708565" w14:textId="3957C12F" w:rsidR="00C611E4" w:rsidRDefault="00C611E4" w:rsidP="00C611E4">
      <w:pPr>
        <w:pStyle w:val="BodyText"/>
      </w:pPr>
      <w:r>
        <w:t xml:space="preserve">The transport implementation of this message contains both a </w:t>
      </w:r>
      <w:r w:rsidR="00930D5B">
        <w:t>SAML2.0</w:t>
      </w:r>
      <w:r>
        <w:t xml:space="preserve"> identity token and the PCD-01 message which represents the measurement sequence taken upon the patient. </w:t>
      </w:r>
      <w:r w:rsidR="00930D5B">
        <w:t xml:space="preserve">The PCD-01 message is encapsulated in a </w:t>
      </w:r>
      <w:proofErr w:type="spellStart"/>
      <w:r w:rsidR="00930D5B">
        <w:t>CommunicatePCDData</w:t>
      </w:r>
      <w:proofErr w:type="spellEnd"/>
      <w:r w:rsidR="00930D5B">
        <w:t xml:space="preserve"> SOAP action. </w:t>
      </w:r>
      <w:r>
        <w:t xml:space="preserve"> </w:t>
      </w:r>
      <w:r w:rsidR="00930D5B">
        <w:t xml:space="preserve">WS-Addressing and WS-Security elements housing the SAML2.0 token are present in the SOAP header. </w:t>
      </w:r>
      <w:r>
        <w:t xml:space="preserve">The </w:t>
      </w:r>
      <w:r w:rsidR="00930D5B">
        <w:t>SAML</w:t>
      </w:r>
      <w:r>
        <w:t xml:space="preserve"> identity token must be recognized </w:t>
      </w:r>
      <w:r w:rsidR="00930D5B">
        <w:t xml:space="preserve">and validated </w:t>
      </w:r>
      <w:r>
        <w:t xml:space="preserve">by the Device Observation Consumer for acceptance of the message but how that identity token is obtained is a business trust relationship decision. The Device Observation Consumer may be a </w:t>
      </w:r>
      <w:r w:rsidR="00930D5B">
        <w:t>SAML token</w:t>
      </w:r>
      <w:r>
        <w:t xml:space="preserve"> Server, or </w:t>
      </w:r>
      <w:r w:rsidR="00930D5B">
        <w:t>the Device Observation Consumer</w:t>
      </w:r>
      <w:r>
        <w:t xml:space="preserve"> may rely upon a third party service</w:t>
      </w:r>
      <w:r w:rsidR="00930D5B">
        <w:t xml:space="preserve"> to provide the token to the Device Observation Reporter</w:t>
      </w:r>
      <w:r>
        <w:t xml:space="preserve">, or </w:t>
      </w:r>
      <w:r w:rsidR="00930D5B">
        <w:t xml:space="preserve">the Device Observation Reporter may </w:t>
      </w:r>
      <w:r>
        <w:t>obtain</w:t>
      </w:r>
      <w:r w:rsidR="00930D5B">
        <w:t xml:space="preserve"> the token</w:t>
      </w:r>
      <w:r>
        <w:t xml:space="preserve"> by another out of band </w:t>
      </w:r>
      <w:r w:rsidR="00666D1E">
        <w:t>means</w:t>
      </w:r>
      <w:r>
        <w:t>.</w:t>
      </w:r>
    </w:p>
    <w:p w14:paraId="7FBA3AF2" w14:textId="38275AB4" w:rsidR="00C611E4" w:rsidRPr="001A02AA" w:rsidRDefault="00C611E4" w:rsidP="00C611E4">
      <w:pPr>
        <w:pStyle w:val="BodyText"/>
      </w:pPr>
      <w:r>
        <w:t xml:space="preserve">This </w:t>
      </w:r>
      <w:r w:rsidR="00930D5B">
        <w:t>transaction</w:t>
      </w:r>
      <w:r>
        <w:t xml:space="preserve"> also represents an attempt to pass responsibility of the data from the Device Observation Reporter to the Device Observation Consumer.</w:t>
      </w:r>
    </w:p>
    <w:p w14:paraId="26744C27" w14:textId="40AF4590" w:rsidR="00C611E4" w:rsidRDefault="00C611E4" w:rsidP="00C611E4">
      <w:pPr>
        <w:pStyle w:val="Heading5"/>
        <w:numPr>
          <w:ilvl w:val="0"/>
          <w:numId w:val="0"/>
        </w:numPr>
        <w:rPr>
          <w:noProof w:val="0"/>
        </w:rPr>
      </w:pPr>
      <w:proofErr w:type="gramStart"/>
      <w:r w:rsidRPr="003651D9">
        <w:rPr>
          <w:noProof w:val="0"/>
        </w:rPr>
        <w:t>3.</w:t>
      </w:r>
      <w:r>
        <w:rPr>
          <w:noProof w:val="0"/>
        </w:rPr>
        <w:t>Z</w:t>
      </w:r>
      <w:r w:rsidR="00930D5B">
        <w:rPr>
          <w:noProof w:val="0"/>
        </w:rPr>
        <w:t>A</w:t>
      </w:r>
      <w:r>
        <w:rPr>
          <w:noProof w:val="0"/>
        </w:rPr>
        <w:t>.</w:t>
      </w:r>
      <w:r w:rsidR="00666D1E">
        <w:rPr>
          <w:noProof w:val="0"/>
        </w:rPr>
        <w:t>4.1.4</w:t>
      </w:r>
      <w:proofErr w:type="gramEnd"/>
      <w:r w:rsidR="00666D1E">
        <w:rPr>
          <w:noProof w:val="0"/>
        </w:rPr>
        <w:t xml:space="preserve"> </w:t>
      </w:r>
      <w:r w:rsidRPr="003651D9">
        <w:rPr>
          <w:noProof w:val="0"/>
        </w:rPr>
        <w:t>Expected Actions</w:t>
      </w:r>
    </w:p>
    <w:p w14:paraId="569A3FEB" w14:textId="77777777" w:rsidR="00C611E4" w:rsidRPr="001058D0" w:rsidRDefault="00C611E4" w:rsidP="00C611E4">
      <w:pPr>
        <w:pStyle w:val="BodyText"/>
      </w:pPr>
      <w:r>
        <w:t>The expected behavior by the Device Observation Consumer upon reception of this message is to first authenticate the identity of the sender and if authenticated to transfer the PCD-01 message to the Content Creator actor. The Device Observation Consumer is then expected to indicate to the Device Observation Reporter whether or not the transfer is successful by responding with an appropriate acknowledgement.</w:t>
      </w:r>
    </w:p>
    <w:p w14:paraId="76930CB5" w14:textId="77777777" w:rsidR="00C611E4" w:rsidRPr="00CB5606" w:rsidRDefault="00C611E4" w:rsidP="00C611E4">
      <w:pPr>
        <w:pStyle w:val="AuthorInstructions"/>
        <w:rPr>
          <w:i w:val="0"/>
        </w:rPr>
      </w:pPr>
    </w:p>
    <w:p w14:paraId="025B8301" w14:textId="2F90299C" w:rsidR="00C611E4" w:rsidRDefault="00C611E4" w:rsidP="00C611E4">
      <w:pPr>
        <w:pStyle w:val="Heading4"/>
        <w:numPr>
          <w:ilvl w:val="0"/>
          <w:numId w:val="0"/>
        </w:numPr>
        <w:rPr>
          <w:noProof w:val="0"/>
        </w:rPr>
      </w:pPr>
      <w:proofErr w:type="gramStart"/>
      <w:r w:rsidRPr="003651D9">
        <w:rPr>
          <w:noProof w:val="0"/>
        </w:rPr>
        <w:t>3.</w:t>
      </w:r>
      <w:r>
        <w:rPr>
          <w:noProof w:val="0"/>
        </w:rPr>
        <w:t>Z</w:t>
      </w:r>
      <w:r w:rsidR="00930D5B">
        <w:rPr>
          <w:noProof w:val="0"/>
        </w:rPr>
        <w:t>A</w:t>
      </w:r>
      <w:r>
        <w:rPr>
          <w:noProof w:val="0"/>
        </w:rPr>
        <w:t>.</w:t>
      </w:r>
      <w:r w:rsidR="00666D1E">
        <w:rPr>
          <w:noProof w:val="0"/>
        </w:rPr>
        <w:t>4.2</w:t>
      </w:r>
      <w:proofErr w:type="gramEnd"/>
      <w:r>
        <w:rPr>
          <w:noProof w:val="0"/>
        </w:rPr>
        <w:t xml:space="preserve"> Acknowledgement</w:t>
      </w:r>
    </w:p>
    <w:p w14:paraId="0BBD6B99" w14:textId="1C6EDBDC" w:rsidR="00C611E4" w:rsidRPr="00EE303D" w:rsidRDefault="00C611E4" w:rsidP="00C611E4">
      <w:pPr>
        <w:pStyle w:val="BodyText"/>
      </w:pPr>
      <w:r>
        <w:t>The Acknowledgement is a response to the Communicate PCD Data-</w:t>
      </w:r>
      <w:r w:rsidR="00930D5B">
        <w:t>SOAP</w:t>
      </w:r>
      <w:r>
        <w:t xml:space="preserve"> message and indicates the status of the transaction. The consequence of this message indicates whether or not responsibility for the data is transferred from the Device Observation Reporter to the Device Observation Consumer.</w:t>
      </w:r>
    </w:p>
    <w:p w14:paraId="7CD582D4" w14:textId="3432A395" w:rsidR="00C611E4" w:rsidRDefault="00C611E4" w:rsidP="00C611E4">
      <w:pPr>
        <w:pStyle w:val="Heading5"/>
        <w:numPr>
          <w:ilvl w:val="0"/>
          <w:numId w:val="0"/>
        </w:numPr>
        <w:rPr>
          <w:noProof w:val="0"/>
        </w:rPr>
      </w:pPr>
      <w:proofErr w:type="gramStart"/>
      <w:r w:rsidRPr="003651D9">
        <w:rPr>
          <w:noProof w:val="0"/>
        </w:rPr>
        <w:lastRenderedPageBreak/>
        <w:t>3.</w:t>
      </w:r>
      <w:r>
        <w:rPr>
          <w:noProof w:val="0"/>
        </w:rPr>
        <w:t>Z</w:t>
      </w:r>
      <w:r w:rsidR="00930D5B">
        <w:rPr>
          <w:noProof w:val="0"/>
        </w:rPr>
        <w:t>A</w:t>
      </w:r>
      <w:r>
        <w:rPr>
          <w:noProof w:val="0"/>
        </w:rPr>
        <w:t>.</w:t>
      </w:r>
      <w:r w:rsidR="00666D1E">
        <w:rPr>
          <w:noProof w:val="0"/>
        </w:rPr>
        <w:t>4.2.1</w:t>
      </w:r>
      <w:proofErr w:type="gramEnd"/>
      <w:r w:rsidRPr="003651D9">
        <w:rPr>
          <w:noProof w:val="0"/>
        </w:rPr>
        <w:t xml:space="preserve"> Trigger Events</w:t>
      </w:r>
    </w:p>
    <w:p w14:paraId="26090355" w14:textId="58652E9B" w:rsidR="00C611E4" w:rsidRPr="003B32C6" w:rsidRDefault="00C611E4" w:rsidP="00C611E4">
      <w:pPr>
        <w:pStyle w:val="BodyText"/>
      </w:pPr>
      <w:r>
        <w:t>The Acknowledgement is triggered by the reception of the Communicate PCD Data-</w:t>
      </w:r>
      <w:r w:rsidR="00930D5B">
        <w:t xml:space="preserve">SOAP transaction </w:t>
      </w:r>
      <w:r>
        <w:t>at the Device Observation Consumer.</w:t>
      </w:r>
    </w:p>
    <w:p w14:paraId="42D1960A" w14:textId="1179C0F0" w:rsidR="00C611E4" w:rsidRDefault="00C611E4" w:rsidP="00C611E4">
      <w:pPr>
        <w:pStyle w:val="Heading5"/>
        <w:numPr>
          <w:ilvl w:val="0"/>
          <w:numId w:val="0"/>
        </w:numPr>
        <w:rPr>
          <w:noProof w:val="0"/>
        </w:rPr>
      </w:pPr>
      <w:proofErr w:type="gramStart"/>
      <w:r w:rsidRPr="003651D9">
        <w:rPr>
          <w:noProof w:val="0"/>
        </w:rPr>
        <w:t>3.</w:t>
      </w:r>
      <w:r>
        <w:rPr>
          <w:noProof w:val="0"/>
        </w:rPr>
        <w:t>Z</w:t>
      </w:r>
      <w:r w:rsidR="00930D5B">
        <w:rPr>
          <w:noProof w:val="0"/>
        </w:rPr>
        <w:t>A</w:t>
      </w:r>
      <w:r>
        <w:rPr>
          <w:noProof w:val="0"/>
        </w:rPr>
        <w:t>.</w:t>
      </w:r>
      <w:r w:rsidR="00666D1E">
        <w:rPr>
          <w:noProof w:val="0"/>
        </w:rPr>
        <w:t>4</w:t>
      </w:r>
      <w:r w:rsidRPr="003651D9">
        <w:rPr>
          <w:noProof w:val="0"/>
        </w:rPr>
        <w:t>.2</w:t>
      </w:r>
      <w:r w:rsidR="00666D1E">
        <w:rPr>
          <w:noProof w:val="0"/>
        </w:rPr>
        <w:t>.2</w:t>
      </w:r>
      <w:proofErr w:type="gramEnd"/>
      <w:r w:rsidRPr="003651D9">
        <w:rPr>
          <w:noProof w:val="0"/>
        </w:rPr>
        <w:t xml:space="preserve"> Message Semantics</w:t>
      </w:r>
    </w:p>
    <w:p w14:paraId="7D75E661" w14:textId="14CAACEB" w:rsidR="00C611E4" w:rsidRPr="004738A0" w:rsidRDefault="00C611E4" w:rsidP="00C611E4">
      <w:pPr>
        <w:pStyle w:val="BodyText"/>
      </w:pPr>
      <w:r>
        <w:t xml:space="preserve">This message consists of </w:t>
      </w:r>
      <w:r w:rsidR="00930D5B">
        <w:t xml:space="preserve">Web services WS-Addressing and </w:t>
      </w:r>
      <w:proofErr w:type="spellStart"/>
      <w:r w:rsidR="00930D5B">
        <w:t>WS_Security</w:t>
      </w:r>
      <w:proofErr w:type="spellEnd"/>
      <w:r w:rsidR="00930D5B">
        <w:t xml:space="preserve"> header with a </w:t>
      </w:r>
      <w:proofErr w:type="spellStart"/>
      <w:r w:rsidR="00930D5B">
        <w:t>CommunicatePCDDataResponse</w:t>
      </w:r>
      <w:proofErr w:type="spellEnd"/>
      <w:r>
        <w:t xml:space="preserve"> </w:t>
      </w:r>
      <w:r w:rsidR="00930D5B">
        <w:t>SOAP action containing</w:t>
      </w:r>
      <w:r>
        <w:t xml:space="preserve"> a PCD-01 response message as defined in IHE PCD-TF Vol 2 Transactions. The PCD-01 response consists of up to three segments where the ERR segment is optional. In spite of its name, the ERR segment may also be present when the received PCD-01 message is handled successfully. The ERR segment provides a field ERR-6 that may contain any additional information the server wishes to add. ERR-1 and/or ERR-2 provide error codes, and one of the codes indicates success. The server could indicate to the client that the PCD-01 message was successfully archived or successfully converted to a PHMR and transferred to its final repository.</w:t>
      </w:r>
    </w:p>
    <w:p w14:paraId="2F1414E5" w14:textId="1E3CC3D2" w:rsidR="00C611E4" w:rsidRDefault="00C611E4" w:rsidP="00C611E4">
      <w:pPr>
        <w:pStyle w:val="Heading5"/>
        <w:numPr>
          <w:ilvl w:val="0"/>
          <w:numId w:val="0"/>
        </w:numPr>
        <w:rPr>
          <w:noProof w:val="0"/>
        </w:rPr>
      </w:pPr>
      <w:proofErr w:type="gramStart"/>
      <w:r w:rsidRPr="003651D9">
        <w:rPr>
          <w:noProof w:val="0"/>
        </w:rPr>
        <w:t>3.</w:t>
      </w:r>
      <w:r>
        <w:rPr>
          <w:noProof w:val="0"/>
        </w:rPr>
        <w:t>Z</w:t>
      </w:r>
      <w:r w:rsidR="00930D5B">
        <w:rPr>
          <w:noProof w:val="0"/>
        </w:rPr>
        <w:t>A</w:t>
      </w:r>
      <w:r>
        <w:rPr>
          <w:noProof w:val="0"/>
        </w:rPr>
        <w:t>.</w:t>
      </w:r>
      <w:r w:rsidR="00666D1E">
        <w:rPr>
          <w:noProof w:val="0"/>
        </w:rPr>
        <w:t>4.2.</w:t>
      </w:r>
      <w:r w:rsidRPr="003651D9">
        <w:rPr>
          <w:noProof w:val="0"/>
        </w:rPr>
        <w:t>3</w:t>
      </w:r>
      <w:proofErr w:type="gramEnd"/>
      <w:r w:rsidRPr="003651D9">
        <w:rPr>
          <w:noProof w:val="0"/>
        </w:rPr>
        <w:t xml:space="preserve"> Expected Actions</w:t>
      </w:r>
    </w:p>
    <w:p w14:paraId="30726032" w14:textId="77777777" w:rsidR="00C611E4" w:rsidRPr="004738A0" w:rsidRDefault="00C611E4" w:rsidP="00C611E4">
      <w:pPr>
        <w:pStyle w:val="BodyText"/>
      </w:pPr>
      <w:r>
        <w:t>Upon a successful transaction the Device Observation Reporter is free to release any resources associated with the measurement data. The Device Observation Consumer is expected to transfer the data to the Content Creator.</w:t>
      </w:r>
    </w:p>
    <w:p w14:paraId="150C81B4" w14:textId="77777777" w:rsidR="00C611E4" w:rsidRPr="004738A0" w:rsidRDefault="00C611E4" w:rsidP="001058D0">
      <w:pPr>
        <w:pStyle w:val="BodyText"/>
      </w:pPr>
    </w:p>
    <w:p w14:paraId="3EC7A9CE" w14:textId="67541EF9" w:rsidR="00B65F02" w:rsidRDefault="00B65F02" w:rsidP="00B65F02">
      <w:pPr>
        <w:pStyle w:val="Heading3"/>
        <w:numPr>
          <w:ilvl w:val="0"/>
          <w:numId w:val="0"/>
        </w:numPr>
        <w:rPr>
          <w:noProof w:val="0"/>
        </w:rPr>
      </w:pPr>
      <w:bookmarkStart w:id="968" w:name="_Toc418185435"/>
      <w:proofErr w:type="gramStart"/>
      <w:r w:rsidRPr="003651D9">
        <w:rPr>
          <w:noProof w:val="0"/>
        </w:rPr>
        <w:t>3.</w:t>
      </w:r>
      <w:r>
        <w:rPr>
          <w:noProof w:val="0"/>
        </w:rPr>
        <w:t>Z</w:t>
      </w:r>
      <w:r w:rsidR="00930D5B">
        <w:rPr>
          <w:noProof w:val="0"/>
        </w:rPr>
        <w:t>A</w:t>
      </w:r>
      <w:r w:rsidRPr="003651D9">
        <w:rPr>
          <w:noProof w:val="0"/>
        </w:rPr>
        <w:t>.</w:t>
      </w:r>
      <w:r w:rsidR="00666D1E">
        <w:rPr>
          <w:noProof w:val="0"/>
        </w:rPr>
        <w:t>5</w:t>
      </w:r>
      <w:proofErr w:type="gramEnd"/>
      <w:r>
        <w:rPr>
          <w:noProof w:val="0"/>
        </w:rPr>
        <w:t xml:space="preserve"> Security Considerations</w:t>
      </w:r>
      <w:bookmarkEnd w:id="968"/>
    </w:p>
    <w:p w14:paraId="0CCA1390" w14:textId="726B32E2" w:rsidR="00B65F02" w:rsidRDefault="00B65F02" w:rsidP="00B65F02">
      <w:pPr>
        <w:pStyle w:val="BodyText"/>
      </w:pPr>
      <w:r>
        <w:t>The Communicate PCD Data</w:t>
      </w:r>
      <w:r w:rsidR="00CA17B3">
        <w:t>-</w:t>
      </w:r>
      <w:r w:rsidR="00930D5B">
        <w:t>SOAP</w:t>
      </w:r>
      <w:r>
        <w:t xml:space="preserve"> transaction </w:t>
      </w:r>
      <w:r w:rsidR="00930D5B">
        <w:t>is</w:t>
      </w:r>
      <w:r>
        <w:t xml:space="preserve"> subject to perhaps the greatest security threat of all the transactions in the RPM profile as it is likely to utilize the public internet and unsecure public networks. To assure some level of consistent security, </w:t>
      </w:r>
      <w:r w:rsidR="00636729">
        <w:t>this profile</w:t>
      </w:r>
      <w:r>
        <w:t xml:space="preserve"> requires </w:t>
      </w:r>
      <w:proofErr w:type="spellStart"/>
      <w:r>
        <w:t>at</w:t>
      </w:r>
      <w:proofErr w:type="spellEnd"/>
      <w:r>
        <w:t xml:space="preserve"> minimum </w:t>
      </w:r>
      <w:r w:rsidR="00636729">
        <w:t xml:space="preserve">support for </w:t>
      </w:r>
      <w:r>
        <w:t>TLS encryption and the support of SAML authentication</w:t>
      </w:r>
      <w:r w:rsidR="00930D5B">
        <w:t xml:space="preserve"> in this transaction</w:t>
      </w:r>
      <w:r>
        <w:t>. Additional security restrictions such as message level security are optional and are determined by business needs.</w:t>
      </w:r>
    </w:p>
    <w:p w14:paraId="765FBB77" w14:textId="33B1D426" w:rsidR="00B65F02" w:rsidRDefault="00B65F02" w:rsidP="00B65F02">
      <w:pPr>
        <w:pStyle w:val="Heading4"/>
        <w:numPr>
          <w:ilvl w:val="0"/>
          <w:numId w:val="0"/>
        </w:numPr>
        <w:rPr>
          <w:noProof w:val="0"/>
        </w:rPr>
      </w:pPr>
      <w:bookmarkStart w:id="969" w:name="_Toc418185436"/>
      <w:proofErr w:type="gramStart"/>
      <w:r w:rsidRPr="003651D9">
        <w:rPr>
          <w:noProof w:val="0"/>
        </w:rPr>
        <w:t>3.</w:t>
      </w:r>
      <w:r>
        <w:rPr>
          <w:noProof w:val="0"/>
        </w:rPr>
        <w:t>Z</w:t>
      </w:r>
      <w:r w:rsidR="00930D5B">
        <w:rPr>
          <w:noProof w:val="0"/>
        </w:rPr>
        <w:t>A</w:t>
      </w:r>
      <w:r w:rsidRPr="003651D9">
        <w:rPr>
          <w:noProof w:val="0"/>
        </w:rPr>
        <w:t>.</w:t>
      </w:r>
      <w:r w:rsidR="00666D1E">
        <w:rPr>
          <w:noProof w:val="0"/>
        </w:rPr>
        <w:t>5</w:t>
      </w:r>
      <w:r w:rsidRPr="003651D9">
        <w:rPr>
          <w:noProof w:val="0"/>
        </w:rPr>
        <w:t>.1</w:t>
      </w:r>
      <w:proofErr w:type="gramEnd"/>
      <w:r>
        <w:rPr>
          <w:noProof w:val="0"/>
        </w:rPr>
        <w:t xml:space="preserve"> </w:t>
      </w:r>
      <w:r w:rsidRPr="003651D9">
        <w:rPr>
          <w:noProof w:val="0"/>
        </w:rPr>
        <w:t>Security Audit Considerations</w:t>
      </w:r>
      <w:bookmarkEnd w:id="969"/>
    </w:p>
    <w:p w14:paraId="51A7AC9B" w14:textId="37F7B947" w:rsidR="00B65F02" w:rsidRPr="004738A0" w:rsidRDefault="00B65F02" w:rsidP="00B65F02">
      <w:pPr>
        <w:pStyle w:val="BodyText"/>
      </w:pPr>
      <w:r>
        <w:t>There are no auditing requirements in this transaction</w:t>
      </w:r>
      <w:r w:rsidR="00F3476A">
        <w:t xml:space="preserve"> though the use of ATNA auditing is optional</w:t>
      </w:r>
      <w:r>
        <w:t>.</w:t>
      </w:r>
    </w:p>
    <w:p w14:paraId="0CF011AB" w14:textId="21D624C9" w:rsidR="00B65F02" w:rsidRDefault="00B65F02" w:rsidP="00B65F02">
      <w:pPr>
        <w:pStyle w:val="Heading5"/>
        <w:numPr>
          <w:ilvl w:val="0"/>
          <w:numId w:val="0"/>
        </w:numPr>
        <w:rPr>
          <w:noProof w:val="0"/>
        </w:rPr>
      </w:pPr>
      <w:bookmarkStart w:id="970" w:name="_Toc418185437"/>
      <w:proofErr w:type="gramStart"/>
      <w:r w:rsidRPr="003651D9">
        <w:rPr>
          <w:noProof w:val="0"/>
        </w:rPr>
        <w:t>3.</w:t>
      </w:r>
      <w:r>
        <w:rPr>
          <w:noProof w:val="0"/>
        </w:rPr>
        <w:t>Z</w:t>
      </w:r>
      <w:r w:rsidR="00930D5B">
        <w:rPr>
          <w:noProof w:val="0"/>
        </w:rPr>
        <w:t>A</w:t>
      </w:r>
      <w:r w:rsidRPr="003651D9">
        <w:rPr>
          <w:noProof w:val="0"/>
        </w:rPr>
        <w:t>.</w:t>
      </w:r>
      <w:r w:rsidR="00666D1E">
        <w:rPr>
          <w:noProof w:val="0"/>
        </w:rPr>
        <w:t>5</w:t>
      </w:r>
      <w:r>
        <w:rPr>
          <w:noProof w:val="0"/>
        </w:rPr>
        <w:t>.</w:t>
      </w:r>
      <w:r w:rsidR="00930D5B">
        <w:rPr>
          <w:noProof w:val="0"/>
        </w:rPr>
        <w:t>2</w:t>
      </w:r>
      <w:proofErr w:type="gramEnd"/>
      <w:r w:rsidRPr="003651D9">
        <w:rPr>
          <w:noProof w:val="0"/>
        </w:rPr>
        <w:t xml:space="preserve"> </w:t>
      </w:r>
      <w:r>
        <w:rPr>
          <w:noProof w:val="0"/>
        </w:rPr>
        <w:t>Device Observation Reporter</w:t>
      </w:r>
      <w:r w:rsidRPr="003651D9">
        <w:rPr>
          <w:noProof w:val="0"/>
        </w:rPr>
        <w:t xml:space="preserve"> Specific Security Considerations</w:t>
      </w:r>
      <w:bookmarkEnd w:id="970"/>
    </w:p>
    <w:p w14:paraId="70E2932D" w14:textId="10523D72" w:rsidR="00B65F02" w:rsidRPr="008D4CC3" w:rsidRDefault="008D4CC3" w:rsidP="00B65F02">
      <w:pPr>
        <w:pStyle w:val="BodyText"/>
      </w:pPr>
      <w:r>
        <w:t>Being part of the Sensor Data Consumer or Device Observation Source, the</w:t>
      </w:r>
      <w:r w:rsidRPr="008D4CC3">
        <w:t xml:space="preserve"> </w:t>
      </w:r>
      <w:r>
        <w:t>Device Observation</w:t>
      </w:r>
      <w:r w:rsidRPr="008D4CC3">
        <w:t xml:space="preserve"> </w:t>
      </w:r>
      <w:r>
        <w:t>Reporter</w:t>
      </w:r>
      <w:r w:rsidRPr="008D4CC3">
        <w:t xml:space="preserve"> </w:t>
      </w:r>
      <w:r>
        <w:t>faces the same security risks as those actors; the primary risk being</w:t>
      </w:r>
      <w:r w:rsidRPr="008D4CC3">
        <w:t xml:space="preserve"> compromising of personal data via theft of the device. </w:t>
      </w:r>
      <w:r>
        <w:t>The</w:t>
      </w:r>
      <w:r w:rsidRPr="008D4CC3">
        <w:t xml:space="preserve"> </w:t>
      </w:r>
      <w:r>
        <w:t>Device Observation</w:t>
      </w:r>
      <w:r w:rsidRPr="008D4CC3">
        <w:t xml:space="preserve"> </w:t>
      </w:r>
      <w:r>
        <w:t>Reporter</w:t>
      </w:r>
      <w:r w:rsidRPr="008D4CC3">
        <w:t xml:space="preserve"> is often a personal mobile device such as an Android phone or tablet and these devices may have all kinds of personal information; including financial. The </w:t>
      </w:r>
      <w:r>
        <w:t>Device Observation</w:t>
      </w:r>
      <w:r w:rsidRPr="008D4CC3">
        <w:t xml:space="preserve"> </w:t>
      </w:r>
      <w:r>
        <w:t>Reporter</w:t>
      </w:r>
      <w:r w:rsidRPr="008D4CC3">
        <w:t xml:space="preserve"> implementation </w:t>
      </w:r>
      <w:r>
        <w:t xml:space="preserve">will store </w:t>
      </w:r>
      <w:r>
        <w:lastRenderedPageBreak/>
        <w:t xml:space="preserve">medical data on failed transfers and it </w:t>
      </w:r>
      <w:r w:rsidRPr="008D4CC3">
        <w:t xml:space="preserve">may also store the medical data for review. </w:t>
      </w:r>
      <w:r>
        <w:t>Given that the unit is often in the home, it falls outside of HIPPA jurisdiction</w:t>
      </w:r>
      <w:r w:rsidRPr="008D4CC3">
        <w:t>.</w:t>
      </w:r>
      <w:r>
        <w:t xml:space="preserve"> Given that the range of data sensitivity in a remote patient monitoring situation is so great, this profile does not specify any non-transaction based security requirements. Encryption of local data, </w:t>
      </w:r>
      <w:r w:rsidR="00CA17B3">
        <w:t xml:space="preserve">and password, fingerprint, facial </w:t>
      </w:r>
      <w:r>
        <w:t>recognition, etc. access to the unit hosting the Device Observation Reporter software is left up to the implementation.</w:t>
      </w:r>
    </w:p>
    <w:p w14:paraId="3F351F2E" w14:textId="4AB620E0" w:rsidR="00B65F02" w:rsidRDefault="00B65F02" w:rsidP="00B65F02">
      <w:pPr>
        <w:pStyle w:val="Heading5"/>
        <w:numPr>
          <w:ilvl w:val="0"/>
          <w:numId w:val="0"/>
        </w:numPr>
        <w:rPr>
          <w:noProof w:val="0"/>
        </w:rPr>
      </w:pPr>
      <w:bookmarkStart w:id="971" w:name="_Toc418185438"/>
      <w:proofErr w:type="gramStart"/>
      <w:r w:rsidRPr="003651D9">
        <w:rPr>
          <w:noProof w:val="0"/>
        </w:rPr>
        <w:t>3.</w:t>
      </w:r>
      <w:r>
        <w:rPr>
          <w:noProof w:val="0"/>
        </w:rPr>
        <w:t>Z</w:t>
      </w:r>
      <w:r w:rsidR="00930D5B">
        <w:rPr>
          <w:noProof w:val="0"/>
        </w:rPr>
        <w:t>A</w:t>
      </w:r>
      <w:r w:rsidRPr="003651D9">
        <w:rPr>
          <w:noProof w:val="0"/>
        </w:rPr>
        <w:t>.</w:t>
      </w:r>
      <w:r w:rsidR="00666D1E">
        <w:rPr>
          <w:noProof w:val="0"/>
        </w:rPr>
        <w:t>5</w:t>
      </w:r>
      <w:r w:rsidR="00930D5B">
        <w:rPr>
          <w:noProof w:val="0"/>
        </w:rPr>
        <w:t>.3</w:t>
      </w:r>
      <w:proofErr w:type="gramEnd"/>
      <w:r w:rsidRPr="003651D9">
        <w:rPr>
          <w:noProof w:val="0"/>
        </w:rPr>
        <w:t xml:space="preserve"> </w:t>
      </w:r>
      <w:r>
        <w:rPr>
          <w:noProof w:val="0"/>
        </w:rPr>
        <w:t xml:space="preserve">Device Observation Consumer </w:t>
      </w:r>
      <w:r w:rsidRPr="003651D9">
        <w:rPr>
          <w:noProof w:val="0"/>
        </w:rPr>
        <w:t>Specific Security Considerations</w:t>
      </w:r>
      <w:bookmarkEnd w:id="971"/>
    </w:p>
    <w:p w14:paraId="3D8ADE83" w14:textId="5F8C6ED4" w:rsidR="00B65F02" w:rsidRDefault="008D4CC3" w:rsidP="001058D0">
      <w:pPr>
        <w:pStyle w:val="AuthorInstructions"/>
      </w:pPr>
      <w:r>
        <w:rPr>
          <w:i w:val="0"/>
        </w:rPr>
        <w:t>The Device Observation Consumer actor is typically resident on a third party remote server or a server located at the institution of the Health Care Provider. This actor has all the security risks that any medical data stored in a professional environment faces. But given its professional environment, it is also subject to HIPPA requirements.</w:t>
      </w:r>
    </w:p>
    <w:p w14:paraId="5B4A8AE1" w14:textId="77777777" w:rsidR="00EA4EA1" w:rsidRPr="003651D9" w:rsidRDefault="00EA4EA1" w:rsidP="00EA4EA1">
      <w:pPr>
        <w:pStyle w:val="PartTitle"/>
        <w:rPr>
          <w:highlight w:val="yellow"/>
        </w:rPr>
      </w:pPr>
      <w:bookmarkStart w:id="972" w:name="_Toc418185439"/>
      <w:r w:rsidRPr="003651D9">
        <w:lastRenderedPageBreak/>
        <w:t>Appendices</w:t>
      </w:r>
      <w:bookmarkEnd w:id="972"/>
      <w:r w:rsidRPr="003651D9">
        <w:rPr>
          <w:highlight w:val="yellow"/>
        </w:rPr>
        <w:t xml:space="preserve"> </w:t>
      </w:r>
    </w:p>
    <w:p w14:paraId="55BEB1C7" w14:textId="77777777" w:rsidR="00EA4EA1" w:rsidRPr="003651D9" w:rsidRDefault="00EA4EA1" w:rsidP="00EA4EA1">
      <w:pPr>
        <w:pStyle w:val="AuthorInstructions"/>
      </w:pPr>
      <w:r w:rsidRPr="003651D9">
        <w:t xml:space="preserve">&lt;Detailed cross transaction relationships or mapping details are described in an appendix in Volume </w:t>
      </w:r>
      <w:proofErr w:type="gramStart"/>
      <w:r w:rsidRPr="003651D9">
        <w:t>2x</w:t>
      </w:r>
      <w:proofErr w:type="gramEnd"/>
      <w:r w:rsidRPr="003651D9">
        <w:t>. Volume 2 appendices may be informational or normative. Immediately after the title of a Volume 2 appendix, provide a very explicit statement defining whether this new appendix is informative or normative.&gt;</w:t>
      </w:r>
    </w:p>
    <w:p w14:paraId="0FB7098B" w14:textId="77777777" w:rsidR="00EA4EA1" w:rsidRPr="003651D9" w:rsidRDefault="00EA4EA1" w:rsidP="00EA4EA1"/>
    <w:p w14:paraId="7BF5E2B3" w14:textId="77777777" w:rsidR="00EA4EA1" w:rsidRPr="003651D9" w:rsidRDefault="00EA4EA1" w:rsidP="00EA4EA1">
      <w:pPr>
        <w:pStyle w:val="AppendixHeading1"/>
        <w:rPr>
          <w:noProof w:val="0"/>
        </w:rPr>
      </w:pPr>
      <w:bookmarkStart w:id="973" w:name="_Toc418185440"/>
      <w:r w:rsidRPr="003651D9">
        <w:rPr>
          <w:noProof w:val="0"/>
        </w:rPr>
        <w:t>Appendix A – &lt;Appendix A Title&gt;</w:t>
      </w:r>
      <w:bookmarkEnd w:id="973"/>
    </w:p>
    <w:p w14:paraId="2306D8A0" w14:textId="77777777" w:rsidR="00EA4EA1" w:rsidRPr="003651D9" w:rsidRDefault="00EA4EA1" w:rsidP="00EA4EA1">
      <w:pPr>
        <w:pStyle w:val="BodyText"/>
      </w:pPr>
      <w:r w:rsidRPr="003651D9">
        <w:t>Appendix A text goes here.</w:t>
      </w:r>
    </w:p>
    <w:p w14:paraId="58B145AB" w14:textId="77777777" w:rsidR="00EA4EA1" w:rsidRPr="003651D9" w:rsidRDefault="00EA4EA1" w:rsidP="005B3030">
      <w:pPr>
        <w:pStyle w:val="AppendixHeading2"/>
        <w:numPr>
          <w:ilvl w:val="1"/>
          <w:numId w:val="19"/>
        </w:numPr>
        <w:rPr>
          <w:bCs/>
          <w:noProof w:val="0"/>
        </w:rPr>
      </w:pPr>
      <w:bookmarkStart w:id="974" w:name="_Toc418185441"/>
      <w:r w:rsidRPr="003651D9">
        <w:rPr>
          <w:bCs/>
          <w:noProof w:val="0"/>
        </w:rPr>
        <w:t>&lt;Add Title&gt;</w:t>
      </w:r>
      <w:bookmarkEnd w:id="974"/>
    </w:p>
    <w:p w14:paraId="23CA9F45" w14:textId="77777777" w:rsidR="00EA4EA1" w:rsidRPr="003651D9" w:rsidRDefault="00EA4EA1" w:rsidP="00EA4EA1">
      <w:pPr>
        <w:pStyle w:val="BodyText"/>
      </w:pPr>
      <w:r w:rsidRPr="003651D9">
        <w:t>Appendix A.1 text goes here</w:t>
      </w:r>
    </w:p>
    <w:p w14:paraId="2F4CCDFE" w14:textId="77777777" w:rsidR="00EA4EA1" w:rsidRPr="003651D9" w:rsidRDefault="00EA4EA1" w:rsidP="00EA4EA1">
      <w:pPr>
        <w:pStyle w:val="AppendixHeading1"/>
        <w:rPr>
          <w:noProof w:val="0"/>
        </w:rPr>
      </w:pPr>
      <w:bookmarkStart w:id="975" w:name="_Toc418185442"/>
      <w:r w:rsidRPr="003651D9">
        <w:rPr>
          <w:noProof w:val="0"/>
        </w:rPr>
        <w:t>Appendix B – &lt;Appendix B Title&gt;</w:t>
      </w:r>
      <w:bookmarkEnd w:id="975"/>
    </w:p>
    <w:p w14:paraId="30875E65" w14:textId="77777777" w:rsidR="00EA4EA1" w:rsidRPr="003651D9" w:rsidRDefault="00EA4EA1" w:rsidP="00EA4EA1">
      <w:pPr>
        <w:pStyle w:val="BodyText"/>
      </w:pPr>
      <w:r w:rsidRPr="003651D9">
        <w:t>Appendix B text goes here.</w:t>
      </w:r>
    </w:p>
    <w:p w14:paraId="543D095B" w14:textId="77777777" w:rsidR="00EA4EA1" w:rsidRPr="003651D9" w:rsidRDefault="00EA4EA1" w:rsidP="005B3030">
      <w:pPr>
        <w:pStyle w:val="ListParagraph"/>
        <w:numPr>
          <w:ilvl w:val="0"/>
          <w:numId w:val="18"/>
        </w:numPr>
        <w:spacing w:before="240" w:after="60"/>
        <w:rPr>
          <w:rFonts w:ascii="Arial" w:hAnsi="Arial"/>
          <w:b/>
          <w:bCs/>
          <w:vanish/>
          <w:sz w:val="28"/>
        </w:rPr>
      </w:pPr>
    </w:p>
    <w:p w14:paraId="449CB888" w14:textId="77777777" w:rsidR="00EA4EA1" w:rsidRPr="003651D9" w:rsidRDefault="00EA4EA1" w:rsidP="005B3030">
      <w:pPr>
        <w:pStyle w:val="ListParagraph"/>
        <w:numPr>
          <w:ilvl w:val="1"/>
          <w:numId w:val="18"/>
        </w:numPr>
        <w:spacing w:before="240" w:after="60"/>
        <w:rPr>
          <w:rFonts w:ascii="Arial" w:hAnsi="Arial"/>
          <w:b/>
          <w:bCs/>
          <w:vanish/>
          <w:sz w:val="28"/>
        </w:rPr>
      </w:pPr>
    </w:p>
    <w:p w14:paraId="4B601664" w14:textId="77777777" w:rsidR="00EA4EA1" w:rsidRPr="003651D9" w:rsidRDefault="00EA4EA1" w:rsidP="005B3030">
      <w:pPr>
        <w:pStyle w:val="AppendixHeading2"/>
        <w:numPr>
          <w:ilvl w:val="1"/>
          <w:numId w:val="18"/>
        </w:numPr>
        <w:rPr>
          <w:bCs/>
          <w:noProof w:val="0"/>
        </w:rPr>
      </w:pPr>
      <w:bookmarkStart w:id="976" w:name="_Toc418185443"/>
      <w:r w:rsidRPr="003651D9">
        <w:rPr>
          <w:bCs/>
          <w:noProof w:val="0"/>
        </w:rPr>
        <w:t>&lt;Add Title&gt;</w:t>
      </w:r>
      <w:bookmarkEnd w:id="976"/>
    </w:p>
    <w:p w14:paraId="4047E421" w14:textId="77777777" w:rsidR="00EA4EA1" w:rsidRPr="003651D9" w:rsidRDefault="00EA4EA1" w:rsidP="00EA4EA1">
      <w:pPr>
        <w:pStyle w:val="BodyText"/>
      </w:pPr>
      <w:r w:rsidRPr="003651D9">
        <w:t>Appendix B.1 text goes here.</w:t>
      </w:r>
    </w:p>
    <w:p w14:paraId="21078BC0" w14:textId="77777777" w:rsidR="00447451" w:rsidRPr="003651D9" w:rsidRDefault="00447451" w:rsidP="00597DB2">
      <w:pPr>
        <w:pStyle w:val="BodyText"/>
      </w:pPr>
    </w:p>
    <w:p w14:paraId="3988FC59" w14:textId="77777777" w:rsidR="00522F40" w:rsidRPr="003651D9" w:rsidRDefault="00F313A8" w:rsidP="00111CBC">
      <w:pPr>
        <w:pStyle w:val="AppendixHeading1"/>
        <w:rPr>
          <w:noProof w:val="0"/>
        </w:rPr>
      </w:pPr>
      <w:bookmarkStart w:id="977" w:name="_Toc418185444"/>
      <w:r w:rsidRPr="003651D9">
        <w:rPr>
          <w:noProof w:val="0"/>
        </w:rPr>
        <w:t xml:space="preserve">Volume 2 </w:t>
      </w:r>
      <w:r w:rsidR="004541CC" w:rsidRPr="003651D9">
        <w:rPr>
          <w:noProof w:val="0"/>
        </w:rPr>
        <w:t>Name</w:t>
      </w:r>
      <w:r w:rsidR="00522F40" w:rsidRPr="003651D9">
        <w:rPr>
          <w:noProof w:val="0"/>
        </w:rPr>
        <w:t>s</w:t>
      </w:r>
      <w:r w:rsidR="004541CC" w:rsidRPr="003651D9">
        <w:rPr>
          <w:noProof w:val="0"/>
        </w:rPr>
        <w:t>pace Additions</w:t>
      </w:r>
      <w:bookmarkEnd w:id="977"/>
    </w:p>
    <w:p w14:paraId="5745B3A1" w14:textId="77777777" w:rsidR="00DD13DB" w:rsidRPr="003651D9" w:rsidRDefault="00DD13DB" w:rsidP="00DD13DB">
      <w:pPr>
        <w:pStyle w:val="EditorInstructions"/>
      </w:pPr>
      <w:r w:rsidRPr="003651D9">
        <w:t xml:space="preserve">Add the following terms </w:t>
      </w:r>
      <w:r w:rsidRPr="003651D9">
        <w:rPr>
          <w:iCs w:val="0"/>
        </w:rPr>
        <w:t xml:space="preserve">to the IHE </w:t>
      </w:r>
      <w:r w:rsidR="00CD4D46" w:rsidRPr="003651D9">
        <w:rPr>
          <w:iCs w:val="0"/>
        </w:rPr>
        <w:t>General Introduction Appendix G</w:t>
      </w:r>
      <w:r w:rsidRPr="003651D9">
        <w:t>:</w:t>
      </w:r>
    </w:p>
    <w:p w14:paraId="7CFA9FE2" w14:textId="77777777" w:rsidR="00167DB7" w:rsidRPr="003651D9" w:rsidRDefault="00167DB7" w:rsidP="00461A12">
      <w:pPr>
        <w:pStyle w:val="BodyText"/>
      </w:pPr>
    </w:p>
    <w:p w14:paraId="35D49158" w14:textId="77777777" w:rsidR="00167DB7" w:rsidRPr="003651D9" w:rsidRDefault="00167DB7" w:rsidP="00461A12">
      <w:pPr>
        <w:pStyle w:val="BodyText"/>
      </w:pPr>
    </w:p>
    <w:p w14:paraId="36D8BAB4" w14:textId="77777777" w:rsidR="00993FF5" w:rsidRPr="003651D9" w:rsidRDefault="00993FF5" w:rsidP="00461A12">
      <w:pPr>
        <w:pStyle w:val="BodyText"/>
      </w:pPr>
    </w:p>
    <w:p w14:paraId="337F6E26" w14:textId="77777777" w:rsidR="00993FF5" w:rsidRPr="003651D9" w:rsidRDefault="00993FF5" w:rsidP="00993FF5">
      <w:pPr>
        <w:pStyle w:val="PartTitle"/>
      </w:pPr>
      <w:bookmarkStart w:id="978" w:name="_Toc418185445"/>
      <w:r w:rsidRPr="003651D9">
        <w:lastRenderedPageBreak/>
        <w:t>Volume 3 – Content Modules</w:t>
      </w:r>
      <w:bookmarkEnd w:id="978"/>
    </w:p>
    <w:p w14:paraId="3AB16AB7" w14:textId="77777777" w:rsidR="00FD3F02" w:rsidRPr="003651D9" w:rsidDel="006A1426" w:rsidRDefault="008D45BC" w:rsidP="00597DB2">
      <w:pPr>
        <w:pStyle w:val="AuthorInstructions"/>
        <w:rPr>
          <w:del w:id="979" w:author="Keith W. Boone" w:date="2015-03-04T13:03:00Z"/>
        </w:rPr>
      </w:pPr>
      <w:del w:id="980" w:author="Keith W. Boone" w:date="2015-03-04T13:03:00Z">
        <w:r w:rsidRPr="003651D9" w:rsidDel="006A1426">
          <w:delText>&lt;The current version of th</w:delText>
        </w:r>
        <w:r w:rsidR="003F3E4A" w:rsidRPr="003651D9" w:rsidDel="006A1426">
          <w:delText>e s</w:delText>
        </w:r>
        <w:r w:rsidRPr="003651D9" w:rsidDel="006A1426">
          <w:delText>upplement template only addresses HL7 v3 CDA Content Modules</w:delText>
        </w:r>
        <w:r w:rsidR="00887E40" w:rsidRPr="003651D9" w:rsidDel="006A1426">
          <w:delText xml:space="preserve">. </w:delText>
        </w:r>
        <w:r w:rsidRPr="003651D9" w:rsidDel="006A1426">
          <w:delText>All CDA Content Modules will go in Section 6 of Volume 3 of each domain’s Technical Framework d</w:delText>
        </w:r>
        <w:r w:rsidR="00170ED0" w:rsidRPr="003651D9" w:rsidDel="006A1426">
          <w:delText>ocument</w:delText>
        </w:r>
        <w:r w:rsidR="00887E40" w:rsidRPr="003651D9" w:rsidDel="006A1426">
          <w:delText xml:space="preserve">. </w:delText>
        </w:r>
        <w:r w:rsidR="00170ED0" w:rsidRPr="003651D9" w:rsidDel="006A1426">
          <w:delText xml:space="preserve">In the future, this </w:delText>
        </w:r>
        <w:r w:rsidR="003F3E4A" w:rsidRPr="003651D9" w:rsidDel="006A1426">
          <w:delText xml:space="preserve">supplement template </w:delText>
        </w:r>
        <w:r w:rsidR="00170ED0" w:rsidRPr="003651D9" w:rsidDel="006A1426">
          <w:delText>may have additional sections</w:delText>
        </w:r>
        <w:r w:rsidRPr="003651D9" w:rsidDel="006A1426">
          <w:delText xml:space="preserve"> for DICOM Content Modules (section 7 of Volume 3) and other types of Content Modules (section 8, </w:delText>
        </w:r>
        <w:r w:rsidR="00701B3A" w:rsidRPr="003651D9" w:rsidDel="006A1426">
          <w:delText>etc.</w:delText>
        </w:r>
        <w:r w:rsidRPr="003651D9" w:rsidDel="006A1426">
          <w:delText>, of Volume 3)</w:delText>
        </w:r>
        <w:r w:rsidR="00FD3F02" w:rsidRPr="003651D9" w:rsidDel="006A1426">
          <w:delText xml:space="preserve">. </w:delText>
        </w:r>
      </w:del>
    </w:p>
    <w:p w14:paraId="4357D030" w14:textId="77777777" w:rsidR="003D5A68" w:rsidRPr="003651D9" w:rsidDel="006A1426" w:rsidRDefault="00FD3F02" w:rsidP="00597DB2">
      <w:pPr>
        <w:pStyle w:val="AuthorInstructions"/>
        <w:rPr>
          <w:del w:id="981" w:author="Keith W. Boone" w:date="2015-03-04T13:03:00Z"/>
        </w:rPr>
      </w:pPr>
      <w:del w:id="982" w:author="Keith W. Boone" w:date="2015-03-04T13:03:00Z">
        <w:r w:rsidRPr="003651D9" w:rsidDel="006A1426">
          <w:delText>&lt;Please note that prior to the release of the new template set, some domains may have defined CDA Content Modules in Volume 2 (e.g., PCC); however, going forward CDA Content Modules will be defined in Volume 3</w:delText>
        </w:r>
        <w:r w:rsidR="008D45BC" w:rsidRPr="003651D9" w:rsidDel="006A1426">
          <w:delText>.&gt;</w:delText>
        </w:r>
      </w:del>
    </w:p>
    <w:p w14:paraId="1ADA95E2" w14:textId="77777777" w:rsidR="00170ED0" w:rsidRPr="003651D9" w:rsidRDefault="00170ED0" w:rsidP="006A1426">
      <w:pPr>
        <w:pStyle w:val="Heading1"/>
        <w:pageBreakBefore w:val="0"/>
        <w:numPr>
          <w:ilvl w:val="0"/>
          <w:numId w:val="0"/>
        </w:numPr>
        <w:ind w:left="432" w:hanging="432"/>
        <w:rPr>
          <w:noProof w:val="0"/>
        </w:rPr>
      </w:pPr>
      <w:bookmarkStart w:id="983" w:name="_Toc418185446"/>
      <w:r w:rsidRPr="003651D9">
        <w:rPr>
          <w:noProof w:val="0"/>
        </w:rPr>
        <w:t>5.</w:t>
      </w:r>
      <w:r w:rsidR="00291725">
        <w:rPr>
          <w:noProof w:val="0"/>
        </w:rPr>
        <w:t xml:space="preserve"> </w:t>
      </w:r>
      <w:r w:rsidRPr="003651D9">
        <w:rPr>
          <w:noProof w:val="0"/>
        </w:rPr>
        <w:t>Namespaces and Vocabularies</w:t>
      </w:r>
      <w:bookmarkEnd w:id="983"/>
    </w:p>
    <w:p w14:paraId="4EB4CDC7" w14:textId="77777777" w:rsidR="00701B3A" w:rsidRPr="003651D9" w:rsidRDefault="00170ED0" w:rsidP="00170ED0">
      <w:pPr>
        <w:pStyle w:val="EditorInstructions"/>
      </w:pPr>
      <w:r w:rsidRPr="003651D9">
        <w:t>Add to section 5 Namespaces and Vocabularies</w:t>
      </w:r>
      <w:bookmarkStart w:id="984" w:name="_IHEActCode_Vocabulary"/>
      <w:bookmarkStart w:id="985" w:name="_IHERoleCode_Vocabulary"/>
      <w:bookmarkEnd w:id="984"/>
      <w:bookmarkEnd w:id="985"/>
    </w:p>
    <w:p w14:paraId="09471A7F" w14:textId="77777777" w:rsidR="00701B3A" w:rsidRPr="003651D9" w:rsidDel="006A1426" w:rsidRDefault="00170ED0" w:rsidP="00597DB2">
      <w:pPr>
        <w:pStyle w:val="AuthorInstructions"/>
        <w:rPr>
          <w:del w:id="986" w:author="Keith W. Boone" w:date="2015-03-04T13:01:00Z"/>
        </w:rPr>
      </w:pPr>
      <w:del w:id="987" w:author="Keith W. Boone" w:date="2015-03-04T13:01:00Z">
        <w:r w:rsidRPr="003651D9" w:rsidDel="006A1426">
          <w:delText>&lt;Note that the code systems already defined in the Technical Framework of this domain may (but not required) be replicated here just to aid in the supplement review as a standalone document</w:delText>
        </w:r>
        <w:r w:rsidR="00887E40" w:rsidRPr="003651D9" w:rsidDel="006A1426">
          <w:delText xml:space="preserve">. </w:delText>
        </w:r>
        <w:r w:rsidRPr="003651D9" w:rsidDel="006A1426">
          <w:delText>Also note that the Section 5 table numbers and names are already defined in the TF Vol</w:delText>
        </w:r>
        <w:r w:rsidR="003651D9" w:rsidDel="006A1426">
          <w:delText>ume</w:delText>
        </w:r>
        <w:r w:rsidRPr="003651D9" w:rsidDel="006A1426">
          <w:delText xml:space="preserve"> 3.&gt;</w:delText>
        </w:r>
      </w:del>
    </w:p>
    <w:p w14:paraId="07D02D64" w14:textId="77777777" w:rsidR="00170ED0" w:rsidRPr="003651D9" w:rsidRDefault="00170ED0" w:rsidP="00170ED0">
      <w:pPr>
        <w:pStyle w:val="BodyTex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Change w:id="988" w:author="Keith W. Boone" w:date="2015-03-04T13:07:00Z">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PrChange>
      </w:tblPr>
      <w:tblGrid>
        <w:gridCol w:w="2127"/>
        <w:gridCol w:w="3158"/>
        <w:gridCol w:w="4305"/>
        <w:tblGridChange w:id="989">
          <w:tblGrid>
            <w:gridCol w:w="1853"/>
            <w:gridCol w:w="2210"/>
            <w:gridCol w:w="4503"/>
          </w:tblGrid>
        </w:tblGridChange>
      </w:tblGrid>
      <w:tr w:rsidR="00170ED0" w:rsidRPr="003651D9" w14:paraId="69E130D7" w14:textId="77777777" w:rsidTr="007D29E0">
        <w:trPr>
          <w:tblHeader/>
          <w:jc w:val="center"/>
          <w:trPrChange w:id="990" w:author="Keith W. Boone" w:date="2015-03-04T13:07:00Z">
            <w:trPr>
              <w:tblHeader/>
              <w:jc w:val="center"/>
            </w:trPr>
          </w:trPrChange>
        </w:trPr>
        <w:tc>
          <w:tcPr>
            <w:tcW w:w="2218" w:type="dxa"/>
            <w:tcBorders>
              <w:bottom w:val="single" w:sz="4" w:space="0" w:color="auto"/>
            </w:tcBorders>
            <w:shd w:val="clear" w:color="auto" w:fill="D9D9D9"/>
            <w:tcPrChange w:id="991" w:author="Keith W. Boone" w:date="2015-03-04T13:07:00Z">
              <w:tcPr>
                <w:tcW w:w="1853" w:type="dxa"/>
                <w:shd w:val="clear" w:color="auto" w:fill="D9D9D9"/>
              </w:tcPr>
            </w:tcPrChange>
          </w:tcPr>
          <w:p w14:paraId="586A1218" w14:textId="77777777" w:rsidR="00170ED0" w:rsidRPr="003651D9" w:rsidRDefault="00170ED0" w:rsidP="00B9303B">
            <w:pPr>
              <w:pStyle w:val="TableEntryHeader"/>
              <w:rPr>
                <w:rFonts w:eastAsia="Arial Unicode MS"/>
                <w:szCs w:val="24"/>
              </w:rPr>
            </w:pPr>
            <w:proofErr w:type="spellStart"/>
            <w:r w:rsidRPr="003651D9">
              <w:t>codeSystem</w:t>
            </w:r>
            <w:proofErr w:type="spellEnd"/>
            <w:r w:rsidRPr="003651D9">
              <w:t xml:space="preserve"> </w:t>
            </w:r>
          </w:p>
        </w:tc>
        <w:tc>
          <w:tcPr>
            <w:tcW w:w="3299" w:type="dxa"/>
            <w:tcBorders>
              <w:bottom w:val="single" w:sz="4" w:space="0" w:color="auto"/>
            </w:tcBorders>
            <w:shd w:val="clear" w:color="auto" w:fill="D9D9D9"/>
            <w:tcPrChange w:id="992" w:author="Keith W. Boone" w:date="2015-03-04T13:07:00Z">
              <w:tcPr>
                <w:tcW w:w="2210" w:type="dxa"/>
                <w:shd w:val="clear" w:color="auto" w:fill="D9D9D9"/>
              </w:tcPr>
            </w:tcPrChange>
          </w:tcPr>
          <w:p w14:paraId="78450878" w14:textId="77777777" w:rsidR="00170ED0" w:rsidRPr="003651D9" w:rsidRDefault="00170ED0" w:rsidP="00B9303B">
            <w:pPr>
              <w:pStyle w:val="TableEntryHeader"/>
              <w:rPr>
                <w:rFonts w:eastAsia="Arial Unicode MS"/>
                <w:szCs w:val="24"/>
              </w:rPr>
            </w:pPr>
            <w:proofErr w:type="spellStart"/>
            <w:r w:rsidRPr="003651D9">
              <w:t>codeSystemName</w:t>
            </w:r>
            <w:proofErr w:type="spellEnd"/>
            <w:r w:rsidRPr="003651D9">
              <w:t xml:space="preserve"> </w:t>
            </w:r>
          </w:p>
        </w:tc>
        <w:tc>
          <w:tcPr>
            <w:tcW w:w="4502" w:type="dxa"/>
            <w:tcBorders>
              <w:bottom w:val="single" w:sz="4" w:space="0" w:color="auto"/>
            </w:tcBorders>
            <w:shd w:val="clear" w:color="auto" w:fill="D9D9D9"/>
            <w:tcPrChange w:id="993" w:author="Keith W. Boone" w:date="2015-03-04T13:07:00Z">
              <w:tcPr>
                <w:tcW w:w="4503" w:type="dxa"/>
                <w:shd w:val="clear" w:color="auto" w:fill="D9D9D9"/>
              </w:tcPr>
            </w:tcPrChange>
          </w:tcPr>
          <w:p w14:paraId="0B62D710"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1A95F203" w14:textId="77777777" w:rsidTr="007D29E0">
        <w:trPr>
          <w:jc w:val="center"/>
          <w:trPrChange w:id="994" w:author="Keith W. Boone" w:date="2015-03-04T13:07:00Z">
            <w:trPr>
              <w:jc w:val="center"/>
            </w:trPr>
          </w:trPrChange>
        </w:trPr>
        <w:tc>
          <w:tcPr>
            <w:tcW w:w="2218" w:type="dxa"/>
            <w:tcBorders>
              <w:right w:val="single" w:sz="6" w:space="0" w:color="auto"/>
            </w:tcBorders>
            <w:shd w:val="clear" w:color="auto" w:fill="auto"/>
            <w:tcPrChange w:id="995" w:author="Keith W. Boone" w:date="2015-03-04T13:07:00Z">
              <w:tcPr>
                <w:tcW w:w="1853" w:type="dxa"/>
                <w:shd w:val="clear" w:color="auto" w:fill="auto"/>
              </w:tcPr>
            </w:tcPrChange>
          </w:tcPr>
          <w:p w14:paraId="7F1B9280" w14:textId="77777777" w:rsidR="00170ED0" w:rsidRPr="006A1426" w:rsidRDefault="006A1426" w:rsidP="00B9303B">
            <w:pPr>
              <w:pStyle w:val="TableEntry"/>
              <w:rPr>
                <w:rFonts w:ascii="Arial Unicode MS" w:eastAsia="Arial Unicode MS" w:hAnsi="Arial Unicode MS" w:cs="Arial Unicode MS"/>
                <w:sz w:val="24"/>
                <w:szCs w:val="24"/>
              </w:rPr>
            </w:pPr>
            <w:ins w:id="996" w:author="Keith W. Boone" w:date="2015-03-04T13:06:00Z">
              <w:r w:rsidRPr="006A1426">
                <w:rPr>
                  <w:rPrChange w:id="997" w:author="Keith W. Boone" w:date="2015-03-04T13:06:00Z">
                    <w:rPr>
                      <w:i/>
                    </w:rPr>
                  </w:rPrChange>
                </w:rPr>
                <w:t>2.16.840.1.113883.6.24</w:t>
              </w:r>
            </w:ins>
            <w:del w:id="998" w:author="Keith W. Boone" w:date="2015-03-04T13:00:00Z">
              <w:r w:rsidR="00170ED0" w:rsidRPr="006A1426" w:rsidDel="006A1426">
                <w:delText xml:space="preserve">&lt;oid or uid&gt; </w:delText>
              </w:r>
            </w:del>
          </w:p>
        </w:tc>
        <w:tc>
          <w:tcPr>
            <w:tcW w:w="3299" w:type="dxa"/>
            <w:tcBorders>
              <w:left w:val="single" w:sz="6" w:space="0" w:color="auto"/>
              <w:right w:val="single" w:sz="6" w:space="0" w:color="auto"/>
            </w:tcBorders>
            <w:shd w:val="clear" w:color="auto" w:fill="auto"/>
            <w:tcPrChange w:id="999" w:author="Keith W. Boone" w:date="2015-03-04T13:07:00Z">
              <w:tcPr>
                <w:tcW w:w="2210" w:type="dxa"/>
                <w:shd w:val="clear" w:color="auto" w:fill="auto"/>
              </w:tcPr>
            </w:tcPrChange>
          </w:tcPr>
          <w:p w14:paraId="5FD03601" w14:textId="77777777" w:rsidR="00170ED0" w:rsidRPr="003651D9" w:rsidRDefault="00C90111" w:rsidP="007D29E0">
            <w:pPr>
              <w:pStyle w:val="TableEntry"/>
              <w:rPr>
                <w:rFonts w:ascii="Arial Unicode MS" w:eastAsia="Arial Unicode MS" w:hAnsi="Arial Unicode MS" w:cs="Arial Unicode MS"/>
                <w:sz w:val="24"/>
                <w:szCs w:val="24"/>
              </w:rPr>
            </w:pPr>
            <w:ins w:id="1000" w:author="Keith W. Boone" w:date="2015-03-04T13:07:00Z">
              <w:r w:rsidRPr="00C90111">
                <w:t>ISO</w:t>
              </w:r>
              <w:r w:rsidR="007D29E0">
                <w:t>/IEEE</w:t>
              </w:r>
              <w:r w:rsidRPr="00C90111">
                <w:t xml:space="preserve"> 11073-10101 </w:t>
              </w:r>
              <w:r w:rsidR="007D29E0">
                <w:t>M</w:t>
              </w:r>
              <w:r w:rsidRPr="00C90111">
                <w:t xml:space="preserve">edical </w:t>
              </w:r>
              <w:r w:rsidR="007D29E0">
                <w:t>D</w:t>
              </w:r>
              <w:r w:rsidRPr="00C90111">
                <w:t xml:space="preserve">evice </w:t>
              </w:r>
              <w:r w:rsidR="007D29E0">
                <w:t>C</w:t>
              </w:r>
              <w:r w:rsidRPr="00C90111">
                <w:t>ommunication</w:t>
              </w:r>
              <w:r w:rsidR="007D29E0">
                <w:t xml:space="preserve"> </w:t>
              </w:r>
              <w:r w:rsidRPr="00C90111">
                <w:t>Nomenclature</w:t>
              </w:r>
            </w:ins>
            <w:del w:id="1001" w:author="Keith W. Boone" w:date="2015-03-04T13:01:00Z">
              <w:r w:rsidR="00170ED0" w:rsidRPr="003651D9" w:rsidDel="006A1426">
                <w:delText>&lt;code system name&gt;</w:delText>
              </w:r>
            </w:del>
            <w:del w:id="1002" w:author="Keith W. Boone" w:date="2015-03-04T13:07:00Z">
              <w:r w:rsidR="00170ED0" w:rsidRPr="003651D9" w:rsidDel="00C90111">
                <w:delText xml:space="preserve"> </w:delText>
              </w:r>
            </w:del>
          </w:p>
        </w:tc>
        <w:tc>
          <w:tcPr>
            <w:tcW w:w="4502" w:type="dxa"/>
            <w:tcBorders>
              <w:left w:val="single" w:sz="6" w:space="0" w:color="auto"/>
            </w:tcBorders>
            <w:shd w:val="clear" w:color="auto" w:fill="auto"/>
            <w:tcPrChange w:id="1003" w:author="Keith W. Boone" w:date="2015-03-04T13:07:00Z">
              <w:tcPr>
                <w:tcW w:w="4503" w:type="dxa"/>
                <w:shd w:val="clear" w:color="auto" w:fill="auto"/>
              </w:tcPr>
            </w:tcPrChange>
          </w:tcPr>
          <w:p w14:paraId="51B4A7CB" w14:textId="77777777" w:rsidR="00170ED0" w:rsidRPr="003651D9" w:rsidRDefault="00170ED0" w:rsidP="00B9303B">
            <w:pPr>
              <w:pStyle w:val="TableEntry"/>
              <w:rPr>
                <w:rFonts w:ascii="Arial Unicode MS" w:eastAsia="Arial Unicode MS" w:hAnsi="Arial Unicode MS" w:cs="Arial Unicode MS"/>
                <w:sz w:val="24"/>
                <w:szCs w:val="24"/>
              </w:rPr>
            </w:pPr>
            <w:del w:id="1004" w:author="Keith W. Boone" w:date="2015-03-04T13:09:00Z">
              <w:r w:rsidRPr="003651D9" w:rsidDel="007D29E0">
                <w:delText>&lt;short description or pointer to more detailed description&gt;</w:delText>
              </w:r>
            </w:del>
            <w:ins w:id="1005" w:author="Keith W. Boone" w:date="2015-03-04T13:09:00Z">
              <w:r w:rsidR="007D29E0">
                <w:t xml:space="preserve">See </w:t>
              </w:r>
              <w:r w:rsidR="007D29E0">
                <w:fldChar w:fldCharType="begin"/>
              </w:r>
              <w:r w:rsidR="007D29E0">
                <w:instrText xml:space="preserve"> HYPERLINK "</w:instrText>
              </w:r>
              <w:r w:rsidR="007D29E0" w:rsidRPr="007D29E0">
                <w:instrText>http://www.hl7.org/oid/index.cfm?Comp_OID=2.16.840.1.113883.6.24</w:instrText>
              </w:r>
              <w:r w:rsidR="007D29E0">
                <w:instrText xml:space="preserve">" </w:instrText>
              </w:r>
              <w:r w:rsidR="007D29E0">
                <w:fldChar w:fldCharType="separate"/>
              </w:r>
              <w:r w:rsidR="007D29E0" w:rsidRPr="00127BC6">
                <w:rPr>
                  <w:rStyle w:val="Hyperlink"/>
                </w:rPr>
                <w:t>http://www.hl7.org/oid/index.cfm?Comp_OID=2.16.840.1.113883.6.24</w:t>
              </w:r>
              <w:r w:rsidR="007D29E0">
                <w:fldChar w:fldCharType="end"/>
              </w:r>
              <w:r w:rsidR="007D29E0">
                <w:t xml:space="preserve"> for more details.</w:t>
              </w:r>
            </w:ins>
            <w:r w:rsidRPr="003651D9">
              <w:t xml:space="preserve"> </w:t>
            </w:r>
          </w:p>
        </w:tc>
      </w:tr>
      <w:tr w:rsidR="00170ED0" w:rsidRPr="003651D9" w:rsidDel="006A1426" w14:paraId="143A0F2C" w14:textId="77777777" w:rsidTr="007D29E0">
        <w:trPr>
          <w:jc w:val="center"/>
          <w:del w:id="1006" w:author="Keith W. Boone" w:date="2015-03-04T13:01:00Z"/>
          <w:trPrChange w:id="1007" w:author="Keith W. Boone" w:date="2015-03-04T13:07:00Z">
            <w:trPr>
              <w:jc w:val="center"/>
            </w:trPr>
          </w:trPrChange>
        </w:trPr>
        <w:tc>
          <w:tcPr>
            <w:tcW w:w="2218" w:type="dxa"/>
            <w:shd w:val="clear" w:color="auto" w:fill="auto"/>
            <w:tcPrChange w:id="1008" w:author="Keith W. Boone" w:date="2015-03-04T13:07:00Z">
              <w:tcPr>
                <w:tcW w:w="1853" w:type="dxa"/>
                <w:shd w:val="clear" w:color="auto" w:fill="auto"/>
              </w:tcPr>
            </w:tcPrChange>
          </w:tcPr>
          <w:p w14:paraId="057219B6" w14:textId="77777777" w:rsidR="00170ED0" w:rsidRPr="003651D9" w:rsidDel="006A1426" w:rsidRDefault="00170ED0" w:rsidP="00B9303B">
            <w:pPr>
              <w:pStyle w:val="TableEntry"/>
              <w:rPr>
                <w:del w:id="1009" w:author="Keith W. Boone" w:date="2015-03-04T13:01:00Z"/>
                <w:rFonts w:ascii="Arial Unicode MS" w:eastAsia="Arial Unicode MS" w:hAnsi="Arial Unicode MS" w:cs="Arial Unicode MS"/>
                <w:sz w:val="24"/>
                <w:szCs w:val="24"/>
              </w:rPr>
            </w:pPr>
            <w:del w:id="1010" w:author="Keith W. Boone" w:date="2015-03-04T13:01:00Z">
              <w:r w:rsidRPr="003651D9" w:rsidDel="006A1426">
                <w:delText xml:space="preserve">&lt;oid or uid&gt; </w:delText>
              </w:r>
            </w:del>
          </w:p>
        </w:tc>
        <w:tc>
          <w:tcPr>
            <w:tcW w:w="3299" w:type="dxa"/>
            <w:shd w:val="clear" w:color="auto" w:fill="auto"/>
            <w:tcPrChange w:id="1011" w:author="Keith W. Boone" w:date="2015-03-04T13:07:00Z">
              <w:tcPr>
                <w:tcW w:w="2210" w:type="dxa"/>
                <w:shd w:val="clear" w:color="auto" w:fill="auto"/>
              </w:tcPr>
            </w:tcPrChange>
          </w:tcPr>
          <w:p w14:paraId="05510C93" w14:textId="77777777" w:rsidR="00170ED0" w:rsidRPr="003651D9" w:rsidDel="006A1426" w:rsidRDefault="00170ED0" w:rsidP="00B9303B">
            <w:pPr>
              <w:pStyle w:val="TableEntry"/>
              <w:rPr>
                <w:del w:id="1012" w:author="Keith W. Boone" w:date="2015-03-04T13:01:00Z"/>
                <w:rFonts w:ascii="Arial Unicode MS" w:eastAsia="Arial Unicode MS" w:hAnsi="Arial Unicode MS" w:cs="Arial Unicode MS"/>
                <w:sz w:val="24"/>
                <w:szCs w:val="24"/>
              </w:rPr>
            </w:pPr>
            <w:del w:id="1013" w:author="Keith W. Boone" w:date="2015-03-04T13:01:00Z">
              <w:r w:rsidRPr="003651D9" w:rsidDel="006A1426">
                <w:delText xml:space="preserve">&lt;code system name&gt; </w:delText>
              </w:r>
            </w:del>
          </w:p>
        </w:tc>
        <w:tc>
          <w:tcPr>
            <w:tcW w:w="4502" w:type="dxa"/>
            <w:shd w:val="clear" w:color="auto" w:fill="auto"/>
            <w:tcPrChange w:id="1014" w:author="Keith W. Boone" w:date="2015-03-04T13:07:00Z">
              <w:tcPr>
                <w:tcW w:w="4503" w:type="dxa"/>
                <w:shd w:val="clear" w:color="auto" w:fill="auto"/>
              </w:tcPr>
            </w:tcPrChange>
          </w:tcPr>
          <w:p w14:paraId="115C1263" w14:textId="77777777" w:rsidR="00170ED0" w:rsidRPr="003651D9" w:rsidDel="006A1426" w:rsidRDefault="00170ED0" w:rsidP="00B9303B">
            <w:pPr>
              <w:pStyle w:val="TableEntry"/>
              <w:rPr>
                <w:del w:id="1015" w:author="Keith W. Boone" w:date="2015-03-04T13:01:00Z"/>
                <w:rFonts w:ascii="Arial Unicode MS" w:eastAsia="Arial Unicode MS" w:hAnsi="Arial Unicode MS" w:cs="Arial Unicode MS"/>
                <w:sz w:val="24"/>
                <w:szCs w:val="24"/>
              </w:rPr>
            </w:pPr>
            <w:del w:id="1016" w:author="Keith W. Boone" w:date="2015-03-04T13:01:00Z">
              <w:r w:rsidRPr="003651D9" w:rsidDel="006A1426">
                <w:delText xml:space="preserve">&lt;short description or pointer to more detailed description&gt; </w:delText>
              </w:r>
            </w:del>
          </w:p>
        </w:tc>
      </w:tr>
      <w:tr w:rsidR="00170ED0" w:rsidRPr="003651D9" w:rsidDel="006A1426" w14:paraId="4660B0EB" w14:textId="77777777" w:rsidTr="007D29E0">
        <w:trPr>
          <w:jc w:val="center"/>
          <w:del w:id="1017" w:author="Keith W. Boone" w:date="2015-03-04T13:01:00Z"/>
          <w:trPrChange w:id="1018" w:author="Keith W. Boone" w:date="2015-03-04T13:07:00Z">
            <w:trPr>
              <w:jc w:val="center"/>
            </w:trPr>
          </w:trPrChange>
        </w:trPr>
        <w:tc>
          <w:tcPr>
            <w:tcW w:w="2218" w:type="dxa"/>
            <w:shd w:val="clear" w:color="auto" w:fill="auto"/>
            <w:tcPrChange w:id="1019" w:author="Keith W. Boone" w:date="2015-03-04T13:07:00Z">
              <w:tcPr>
                <w:tcW w:w="1853" w:type="dxa"/>
                <w:shd w:val="clear" w:color="auto" w:fill="auto"/>
              </w:tcPr>
            </w:tcPrChange>
          </w:tcPr>
          <w:p w14:paraId="1264CF19" w14:textId="77777777" w:rsidR="00170ED0" w:rsidRPr="003651D9" w:rsidDel="006A1426" w:rsidRDefault="00170ED0" w:rsidP="00B9303B">
            <w:pPr>
              <w:pStyle w:val="TableEntry"/>
              <w:rPr>
                <w:del w:id="1020" w:author="Keith W. Boone" w:date="2015-03-04T13:01:00Z"/>
                <w:rFonts w:ascii="Arial Unicode MS" w:eastAsia="Arial Unicode MS" w:hAnsi="Arial Unicode MS" w:cs="Arial Unicode MS"/>
                <w:sz w:val="24"/>
                <w:szCs w:val="24"/>
              </w:rPr>
            </w:pPr>
            <w:del w:id="1021" w:author="Keith W. Boone" w:date="2015-03-04T13:01:00Z">
              <w:r w:rsidRPr="003651D9" w:rsidDel="006A1426">
                <w:delText xml:space="preserve">&lt;oid or uid&gt; </w:delText>
              </w:r>
            </w:del>
          </w:p>
        </w:tc>
        <w:tc>
          <w:tcPr>
            <w:tcW w:w="3299" w:type="dxa"/>
            <w:shd w:val="clear" w:color="auto" w:fill="auto"/>
            <w:tcPrChange w:id="1022" w:author="Keith W. Boone" w:date="2015-03-04T13:07:00Z">
              <w:tcPr>
                <w:tcW w:w="2210" w:type="dxa"/>
                <w:shd w:val="clear" w:color="auto" w:fill="auto"/>
              </w:tcPr>
            </w:tcPrChange>
          </w:tcPr>
          <w:p w14:paraId="4069A9D4" w14:textId="77777777" w:rsidR="00170ED0" w:rsidRPr="003651D9" w:rsidDel="006A1426" w:rsidRDefault="00170ED0" w:rsidP="00B9303B">
            <w:pPr>
              <w:pStyle w:val="TableEntry"/>
              <w:rPr>
                <w:del w:id="1023" w:author="Keith W. Boone" w:date="2015-03-04T13:01:00Z"/>
                <w:rFonts w:ascii="Arial Unicode MS" w:eastAsia="Arial Unicode MS" w:hAnsi="Arial Unicode MS" w:cs="Arial Unicode MS"/>
                <w:sz w:val="24"/>
                <w:szCs w:val="24"/>
              </w:rPr>
            </w:pPr>
            <w:del w:id="1024" w:author="Keith W. Boone" w:date="2015-03-04T13:01:00Z">
              <w:r w:rsidRPr="003651D9" w:rsidDel="006A1426">
                <w:delText xml:space="preserve">&lt;code system name&gt; </w:delText>
              </w:r>
            </w:del>
          </w:p>
        </w:tc>
        <w:tc>
          <w:tcPr>
            <w:tcW w:w="4502" w:type="dxa"/>
            <w:shd w:val="clear" w:color="auto" w:fill="auto"/>
            <w:tcPrChange w:id="1025" w:author="Keith W. Boone" w:date="2015-03-04T13:07:00Z">
              <w:tcPr>
                <w:tcW w:w="4503" w:type="dxa"/>
                <w:shd w:val="clear" w:color="auto" w:fill="auto"/>
              </w:tcPr>
            </w:tcPrChange>
          </w:tcPr>
          <w:p w14:paraId="30A50940" w14:textId="77777777" w:rsidR="00170ED0" w:rsidRPr="003651D9" w:rsidDel="006A1426" w:rsidRDefault="00170ED0" w:rsidP="00B9303B">
            <w:pPr>
              <w:pStyle w:val="TableEntry"/>
              <w:rPr>
                <w:del w:id="1026" w:author="Keith W. Boone" w:date="2015-03-04T13:01:00Z"/>
                <w:rFonts w:ascii="Arial Unicode MS" w:eastAsia="Arial Unicode MS" w:hAnsi="Arial Unicode MS" w:cs="Arial Unicode MS"/>
                <w:sz w:val="24"/>
                <w:szCs w:val="24"/>
              </w:rPr>
            </w:pPr>
            <w:del w:id="1027" w:author="Keith W. Boone" w:date="2015-03-04T13:01:00Z">
              <w:r w:rsidRPr="003651D9" w:rsidDel="006A1426">
                <w:delText xml:space="preserve">&lt;short description or pointer to more detailed description&gt; </w:delText>
              </w:r>
            </w:del>
          </w:p>
        </w:tc>
      </w:tr>
    </w:tbl>
    <w:p w14:paraId="06700AF4" w14:textId="77777777" w:rsidR="00170ED0" w:rsidRPr="003651D9" w:rsidRDefault="00170ED0" w:rsidP="00170ED0">
      <w:pPr>
        <w:pStyle w:val="BodyText"/>
      </w:pPr>
    </w:p>
    <w:p w14:paraId="1360F57B" w14:textId="77777777" w:rsidR="00170ED0" w:rsidRPr="003651D9" w:rsidRDefault="00170ED0" w:rsidP="00170ED0">
      <w:pPr>
        <w:pStyle w:val="EditorInstructions"/>
      </w:pPr>
      <w:r w:rsidRPr="003651D9">
        <w:t>Add to section 5.1.1 IHE Format Codes</w:t>
      </w:r>
    </w:p>
    <w:p w14:paraId="09B62410" w14:textId="77777777" w:rsidR="00170ED0" w:rsidRPr="003651D9" w:rsidRDefault="00170ED0" w:rsidP="00170ED0">
      <w:pPr>
        <w:pStyle w:val="BodyText"/>
        <w:rPr>
          <w:lang w:eastAsia="x-none"/>
        </w:rPr>
      </w:pPr>
    </w:p>
    <w:tbl>
      <w:tblPr>
        <w:tblW w:w="504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Change w:id="1028" w:author="Keith W. Boone" w:date="2015-03-04T13:04:00Z">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PrChange>
      </w:tblPr>
      <w:tblGrid>
        <w:gridCol w:w="3683"/>
        <w:gridCol w:w="2224"/>
        <w:gridCol w:w="1859"/>
        <w:gridCol w:w="1914"/>
        <w:tblGridChange w:id="1029">
          <w:tblGrid>
            <w:gridCol w:w="3660"/>
            <w:gridCol w:w="2078"/>
            <w:gridCol w:w="1891"/>
            <w:gridCol w:w="1948"/>
          </w:tblGrid>
        </w:tblGridChange>
      </w:tblGrid>
      <w:tr w:rsidR="00170ED0" w:rsidRPr="003651D9" w14:paraId="5075C0D7" w14:textId="77777777" w:rsidTr="006A1426">
        <w:trPr>
          <w:tblHeader/>
          <w:jc w:val="center"/>
          <w:trPrChange w:id="1030" w:author="Keith W. Boone" w:date="2015-03-04T13:04:00Z">
            <w:trPr>
              <w:tblHeader/>
              <w:jc w:val="center"/>
            </w:trPr>
          </w:trPrChange>
        </w:trPr>
        <w:tc>
          <w:tcPr>
            <w:tcW w:w="3683" w:type="dxa"/>
            <w:tcBorders>
              <w:bottom w:val="single" w:sz="4" w:space="0" w:color="auto"/>
            </w:tcBorders>
            <w:shd w:val="clear" w:color="auto" w:fill="D9D9D9"/>
            <w:tcPrChange w:id="1031" w:author="Keith W. Boone" w:date="2015-03-04T13:04:00Z">
              <w:tcPr>
                <w:tcW w:w="3655" w:type="dxa"/>
                <w:shd w:val="clear" w:color="auto" w:fill="D9D9D9"/>
              </w:tcPr>
            </w:tcPrChange>
          </w:tcPr>
          <w:p w14:paraId="2B922C04" w14:textId="77777777" w:rsidR="00170ED0" w:rsidRPr="003651D9" w:rsidRDefault="00170ED0" w:rsidP="00B9303B">
            <w:pPr>
              <w:pStyle w:val="TableEntryHeader"/>
              <w:rPr>
                <w:rFonts w:eastAsia="Arial Unicode MS"/>
                <w:szCs w:val="24"/>
              </w:rPr>
            </w:pPr>
            <w:r w:rsidRPr="003651D9">
              <w:t xml:space="preserve">Profile </w:t>
            </w:r>
          </w:p>
        </w:tc>
        <w:tc>
          <w:tcPr>
            <w:tcW w:w="2224" w:type="dxa"/>
            <w:tcBorders>
              <w:bottom w:val="single" w:sz="4" w:space="0" w:color="auto"/>
            </w:tcBorders>
            <w:shd w:val="clear" w:color="auto" w:fill="D9D9D9"/>
            <w:tcPrChange w:id="1032" w:author="Keith W. Boone" w:date="2015-03-04T13:04:00Z">
              <w:tcPr>
                <w:tcW w:w="2075" w:type="dxa"/>
                <w:shd w:val="clear" w:color="auto" w:fill="D9D9D9"/>
              </w:tcPr>
            </w:tcPrChange>
          </w:tcPr>
          <w:p w14:paraId="21AF63C1" w14:textId="77777777" w:rsidR="00170ED0" w:rsidRPr="003651D9" w:rsidRDefault="00170ED0" w:rsidP="00B9303B">
            <w:pPr>
              <w:pStyle w:val="TableEntryHeader"/>
              <w:rPr>
                <w:rFonts w:eastAsia="Arial Unicode MS"/>
                <w:szCs w:val="24"/>
              </w:rPr>
            </w:pPr>
            <w:r w:rsidRPr="003651D9">
              <w:t>Format Code</w:t>
            </w:r>
          </w:p>
        </w:tc>
        <w:tc>
          <w:tcPr>
            <w:tcW w:w="1859" w:type="dxa"/>
            <w:tcBorders>
              <w:bottom w:val="single" w:sz="4" w:space="0" w:color="auto"/>
            </w:tcBorders>
            <w:shd w:val="clear" w:color="auto" w:fill="D9D9D9"/>
            <w:tcPrChange w:id="1033" w:author="Keith W. Boone" w:date="2015-03-04T13:04:00Z">
              <w:tcPr>
                <w:tcW w:w="1888" w:type="dxa"/>
                <w:shd w:val="clear" w:color="auto" w:fill="D9D9D9"/>
              </w:tcPr>
            </w:tcPrChange>
          </w:tcPr>
          <w:p w14:paraId="6092B5D5" w14:textId="77777777" w:rsidR="00170ED0" w:rsidRPr="003651D9" w:rsidRDefault="00170ED0" w:rsidP="00B9303B">
            <w:pPr>
              <w:pStyle w:val="TableEntryHeader"/>
              <w:rPr>
                <w:rFonts w:eastAsia="Arial Unicode MS"/>
                <w:szCs w:val="24"/>
              </w:rPr>
            </w:pPr>
            <w:r w:rsidRPr="003651D9">
              <w:t>Media Type</w:t>
            </w:r>
          </w:p>
        </w:tc>
        <w:tc>
          <w:tcPr>
            <w:tcW w:w="1914" w:type="dxa"/>
            <w:tcBorders>
              <w:bottom w:val="single" w:sz="4" w:space="0" w:color="auto"/>
            </w:tcBorders>
            <w:shd w:val="clear" w:color="auto" w:fill="D9D9D9"/>
            <w:tcPrChange w:id="1034" w:author="Keith W. Boone" w:date="2015-03-04T13:04:00Z">
              <w:tcPr>
                <w:tcW w:w="1945" w:type="dxa"/>
                <w:shd w:val="clear" w:color="auto" w:fill="D9D9D9"/>
              </w:tcPr>
            </w:tcPrChange>
          </w:tcPr>
          <w:p w14:paraId="77569A98" w14:textId="77777777" w:rsidR="00170ED0" w:rsidRPr="003651D9" w:rsidRDefault="00170ED0" w:rsidP="00B9303B">
            <w:pPr>
              <w:pStyle w:val="TableEntryHeader"/>
              <w:rPr>
                <w:rFonts w:eastAsia="Arial Unicode MS"/>
                <w:szCs w:val="24"/>
              </w:rPr>
            </w:pPr>
            <w:r w:rsidRPr="003651D9">
              <w:t xml:space="preserve">Template ID </w:t>
            </w:r>
          </w:p>
        </w:tc>
      </w:tr>
      <w:tr w:rsidR="00170ED0" w:rsidRPr="003651D9" w14:paraId="4EB97C77" w14:textId="77777777" w:rsidTr="006A1426">
        <w:trPr>
          <w:jc w:val="center"/>
          <w:trPrChange w:id="1035" w:author="Keith W. Boone" w:date="2015-03-04T13:04:00Z">
            <w:trPr>
              <w:jc w:val="center"/>
            </w:trPr>
          </w:trPrChange>
        </w:trPr>
        <w:tc>
          <w:tcPr>
            <w:tcW w:w="3683" w:type="dxa"/>
            <w:tcBorders>
              <w:right w:val="single" w:sz="6" w:space="0" w:color="auto"/>
            </w:tcBorders>
            <w:shd w:val="clear" w:color="auto" w:fill="auto"/>
            <w:tcPrChange w:id="1036" w:author="Keith W. Boone" w:date="2015-03-04T13:04:00Z">
              <w:tcPr>
                <w:tcW w:w="3655" w:type="dxa"/>
                <w:shd w:val="clear" w:color="auto" w:fill="auto"/>
              </w:tcPr>
            </w:tcPrChange>
          </w:tcPr>
          <w:p w14:paraId="5073C941" w14:textId="77777777" w:rsidR="00170ED0" w:rsidRPr="003651D9" w:rsidRDefault="006A1426" w:rsidP="00701B3A">
            <w:pPr>
              <w:pStyle w:val="TableEntry"/>
              <w:rPr>
                <w:rFonts w:eastAsia="Arial Unicode MS"/>
              </w:rPr>
            </w:pPr>
            <w:ins w:id="1037" w:author="Keith W. Boone" w:date="2015-03-04T13:02:00Z">
              <w:r>
                <w:rPr>
                  <w:rFonts w:eastAsia="Arial Unicode MS"/>
                </w:rPr>
                <w:t>Personal Health Monitoring Report (</w:t>
              </w:r>
            </w:ins>
            <w:del w:id="1038" w:author="Keith W. Boone" w:date="2015-03-04T13:01:00Z">
              <w:r w:rsidR="00170ED0" w:rsidRPr="003651D9" w:rsidDel="006A1426">
                <w:rPr>
                  <w:rFonts w:eastAsia="Arial Unicode MS"/>
                </w:rPr>
                <w:delText>&lt;Profile name (profile acronym)&gt;</w:delText>
              </w:r>
            </w:del>
            <w:ins w:id="1039" w:author="Keith W. Boone" w:date="2015-03-04T13:01:00Z">
              <w:r>
                <w:rPr>
                  <w:rFonts w:eastAsia="Arial Unicode MS"/>
                </w:rPr>
                <w:t>PHMR</w:t>
              </w:r>
            </w:ins>
            <w:ins w:id="1040" w:author="Keith W. Boone" w:date="2015-03-04T13:02:00Z">
              <w:r>
                <w:rPr>
                  <w:rFonts w:eastAsia="Arial Unicode MS"/>
                </w:rPr>
                <w:t>)</w:t>
              </w:r>
            </w:ins>
          </w:p>
        </w:tc>
        <w:tc>
          <w:tcPr>
            <w:tcW w:w="2224" w:type="dxa"/>
            <w:tcBorders>
              <w:left w:val="single" w:sz="6" w:space="0" w:color="auto"/>
              <w:right w:val="single" w:sz="6" w:space="0" w:color="auto"/>
            </w:tcBorders>
            <w:shd w:val="clear" w:color="auto" w:fill="auto"/>
            <w:tcPrChange w:id="1041" w:author="Keith W. Boone" w:date="2015-03-04T13:04:00Z">
              <w:tcPr>
                <w:tcW w:w="2075" w:type="dxa"/>
                <w:shd w:val="clear" w:color="auto" w:fill="auto"/>
              </w:tcPr>
            </w:tcPrChange>
          </w:tcPr>
          <w:p w14:paraId="04FC9197" w14:textId="77777777" w:rsidR="00170ED0" w:rsidRPr="003651D9" w:rsidRDefault="006A1426" w:rsidP="00701B3A">
            <w:pPr>
              <w:pStyle w:val="TableEntry"/>
              <w:rPr>
                <w:rFonts w:eastAsia="Arial Unicode MS"/>
              </w:rPr>
            </w:pPr>
            <w:ins w:id="1042" w:author="Keith W. Boone" w:date="2015-03-04T13:02:00Z">
              <w:r w:rsidRPr="003651D9">
                <w:rPr>
                  <w:b/>
                  <w:bCs/>
                </w:rPr>
                <w:t>urn:ihe:</w:t>
              </w:r>
              <w:r>
                <w:rPr>
                  <w:b/>
                  <w:bCs/>
                </w:rPr>
                <w:t>pcc:phmr:2015</w:t>
              </w:r>
            </w:ins>
            <w:del w:id="1043" w:author="Keith W. Boone" w:date="2015-03-04T13:02:00Z">
              <w:r w:rsidR="00170ED0" w:rsidRPr="003651D9" w:rsidDel="006A1426">
                <w:rPr>
                  <w:rFonts w:eastAsia="Arial Unicode MS"/>
                </w:rPr>
                <w:delText>&lt;urn:ihe: &gt;</w:delText>
              </w:r>
            </w:del>
          </w:p>
        </w:tc>
        <w:tc>
          <w:tcPr>
            <w:tcW w:w="1859" w:type="dxa"/>
            <w:tcBorders>
              <w:left w:val="single" w:sz="6" w:space="0" w:color="auto"/>
              <w:right w:val="single" w:sz="6" w:space="0" w:color="auto"/>
            </w:tcBorders>
            <w:shd w:val="clear" w:color="auto" w:fill="auto"/>
            <w:tcPrChange w:id="1044" w:author="Keith W. Boone" w:date="2015-03-04T13:04:00Z">
              <w:tcPr>
                <w:tcW w:w="1888" w:type="dxa"/>
                <w:shd w:val="clear" w:color="auto" w:fill="auto"/>
              </w:tcPr>
            </w:tcPrChange>
          </w:tcPr>
          <w:p w14:paraId="686A1290" w14:textId="77777777" w:rsidR="00170ED0" w:rsidRPr="003651D9" w:rsidRDefault="006A1426" w:rsidP="00701B3A">
            <w:pPr>
              <w:pStyle w:val="TableEntry"/>
              <w:rPr>
                <w:rFonts w:eastAsia="Arial Unicode MS"/>
              </w:rPr>
            </w:pPr>
            <w:ins w:id="1045" w:author="Keith W. Boone" w:date="2015-03-04T13:02:00Z">
              <w:r>
                <w:rPr>
                  <w:rFonts w:eastAsia="Arial Unicode MS"/>
                </w:rPr>
                <w:t>Text/xml</w:t>
              </w:r>
            </w:ins>
          </w:p>
        </w:tc>
        <w:tc>
          <w:tcPr>
            <w:tcW w:w="1914" w:type="dxa"/>
            <w:tcBorders>
              <w:left w:val="single" w:sz="6" w:space="0" w:color="auto"/>
            </w:tcBorders>
            <w:shd w:val="clear" w:color="auto" w:fill="auto"/>
            <w:tcPrChange w:id="1046" w:author="Keith W. Boone" w:date="2015-03-04T13:04:00Z">
              <w:tcPr>
                <w:tcW w:w="1945" w:type="dxa"/>
                <w:shd w:val="clear" w:color="auto" w:fill="auto"/>
              </w:tcPr>
            </w:tcPrChange>
          </w:tcPr>
          <w:p w14:paraId="48570DCE" w14:textId="77777777" w:rsidR="00170ED0" w:rsidRPr="006A1426" w:rsidRDefault="00170ED0" w:rsidP="006A1426">
            <w:pPr>
              <w:pStyle w:val="TableEntry"/>
              <w:rPr>
                <w:rFonts w:eastAsia="Arial Unicode MS"/>
                <w:i/>
                <w:rPrChange w:id="1047" w:author="Keith W. Boone" w:date="2015-03-04T13:02:00Z">
                  <w:rPr>
                    <w:rFonts w:eastAsia="Arial Unicode MS"/>
                  </w:rPr>
                </w:rPrChange>
              </w:rPr>
            </w:pPr>
            <w:del w:id="1048" w:author="Keith W. Boone" w:date="2015-03-04T13:02:00Z">
              <w:r w:rsidRPr="006A1426" w:rsidDel="006A1426">
                <w:rPr>
                  <w:rFonts w:eastAsia="Arial Unicode MS"/>
                  <w:i/>
                  <w:rPrChange w:id="1049" w:author="Keith W. Boone" w:date="2015-03-04T13:02:00Z">
                    <w:rPr>
                      <w:rFonts w:eastAsia="Arial Unicode MS"/>
                    </w:rPr>
                  </w:rPrChange>
                </w:rPr>
                <w:delText>&lt;oids&gt;</w:delText>
              </w:r>
            </w:del>
            <w:ins w:id="1050" w:author="Keith W. Boone" w:date="2015-03-04T13:02:00Z">
              <w:r w:rsidR="006A1426" w:rsidRPr="006A1426">
                <w:rPr>
                  <w:rFonts w:eastAsia="Arial Unicode MS"/>
                  <w:i/>
                  <w:rPrChange w:id="1051" w:author="Keith W. Boone" w:date="2015-03-04T13:02:00Z">
                    <w:rPr>
                      <w:rFonts w:eastAsia="Arial Unicode MS"/>
                    </w:rPr>
                  </w:rPrChange>
                </w:rPr>
                <w:t>TBD</w:t>
              </w:r>
            </w:ins>
          </w:p>
        </w:tc>
      </w:tr>
      <w:tr w:rsidR="00170ED0" w:rsidRPr="003651D9" w:rsidDel="006A1426" w14:paraId="58A0E0B1" w14:textId="77777777" w:rsidTr="006A1426">
        <w:trPr>
          <w:jc w:val="center"/>
          <w:del w:id="1052" w:author="Keith W. Boone" w:date="2015-03-04T13:04:00Z"/>
          <w:trPrChange w:id="1053" w:author="Keith W. Boone" w:date="2015-03-04T13:04:00Z">
            <w:trPr>
              <w:jc w:val="center"/>
            </w:trPr>
          </w:trPrChange>
        </w:trPr>
        <w:tc>
          <w:tcPr>
            <w:tcW w:w="3683" w:type="dxa"/>
            <w:shd w:val="clear" w:color="auto" w:fill="auto"/>
            <w:tcPrChange w:id="1054" w:author="Keith W. Boone" w:date="2015-03-04T13:04:00Z">
              <w:tcPr>
                <w:tcW w:w="3655" w:type="dxa"/>
                <w:shd w:val="clear" w:color="auto" w:fill="auto"/>
              </w:tcPr>
            </w:tcPrChange>
          </w:tcPr>
          <w:p w14:paraId="3CE8B8E6" w14:textId="77777777" w:rsidR="00170ED0" w:rsidRPr="003651D9" w:rsidDel="006A1426" w:rsidRDefault="00170ED0" w:rsidP="00701B3A">
            <w:pPr>
              <w:pStyle w:val="TableEntry"/>
              <w:rPr>
                <w:del w:id="1055" w:author="Keith W. Boone" w:date="2015-03-04T13:04:00Z"/>
                <w:rFonts w:eastAsia="Arial Unicode MS"/>
              </w:rPr>
            </w:pPr>
          </w:p>
        </w:tc>
        <w:tc>
          <w:tcPr>
            <w:tcW w:w="2224" w:type="dxa"/>
            <w:shd w:val="clear" w:color="auto" w:fill="auto"/>
            <w:tcPrChange w:id="1056" w:author="Keith W. Boone" w:date="2015-03-04T13:04:00Z">
              <w:tcPr>
                <w:tcW w:w="2075" w:type="dxa"/>
                <w:shd w:val="clear" w:color="auto" w:fill="auto"/>
              </w:tcPr>
            </w:tcPrChange>
          </w:tcPr>
          <w:p w14:paraId="470A16F6" w14:textId="77777777" w:rsidR="00170ED0" w:rsidRPr="003651D9" w:rsidDel="006A1426" w:rsidRDefault="00170ED0" w:rsidP="00701B3A">
            <w:pPr>
              <w:pStyle w:val="TableEntry"/>
              <w:rPr>
                <w:del w:id="1057" w:author="Keith W. Boone" w:date="2015-03-04T13:04:00Z"/>
                <w:rFonts w:eastAsia="Arial Unicode MS"/>
              </w:rPr>
            </w:pPr>
          </w:p>
        </w:tc>
        <w:tc>
          <w:tcPr>
            <w:tcW w:w="1859" w:type="dxa"/>
            <w:shd w:val="clear" w:color="auto" w:fill="auto"/>
            <w:tcPrChange w:id="1058" w:author="Keith W. Boone" w:date="2015-03-04T13:04:00Z">
              <w:tcPr>
                <w:tcW w:w="1888" w:type="dxa"/>
                <w:shd w:val="clear" w:color="auto" w:fill="auto"/>
              </w:tcPr>
            </w:tcPrChange>
          </w:tcPr>
          <w:p w14:paraId="691FB92D" w14:textId="77777777" w:rsidR="00170ED0" w:rsidRPr="003651D9" w:rsidDel="006A1426" w:rsidRDefault="00170ED0" w:rsidP="00701B3A">
            <w:pPr>
              <w:pStyle w:val="TableEntry"/>
              <w:rPr>
                <w:del w:id="1059" w:author="Keith W. Boone" w:date="2015-03-04T13:04:00Z"/>
                <w:rFonts w:eastAsia="Arial Unicode MS"/>
              </w:rPr>
            </w:pPr>
          </w:p>
        </w:tc>
        <w:tc>
          <w:tcPr>
            <w:tcW w:w="1914" w:type="dxa"/>
            <w:shd w:val="clear" w:color="auto" w:fill="auto"/>
            <w:tcPrChange w:id="1060" w:author="Keith W. Boone" w:date="2015-03-04T13:04:00Z">
              <w:tcPr>
                <w:tcW w:w="1945" w:type="dxa"/>
                <w:shd w:val="clear" w:color="auto" w:fill="auto"/>
              </w:tcPr>
            </w:tcPrChange>
          </w:tcPr>
          <w:p w14:paraId="010FDD13" w14:textId="77777777" w:rsidR="00170ED0" w:rsidRPr="003651D9" w:rsidDel="006A1426" w:rsidRDefault="00170ED0" w:rsidP="00701B3A">
            <w:pPr>
              <w:pStyle w:val="TableEntry"/>
              <w:rPr>
                <w:del w:id="1061" w:author="Keith W. Boone" w:date="2015-03-04T13:04:00Z"/>
                <w:rFonts w:eastAsia="Arial Unicode MS"/>
              </w:rPr>
            </w:pPr>
          </w:p>
        </w:tc>
      </w:tr>
      <w:tr w:rsidR="00170ED0" w:rsidRPr="003651D9" w:rsidDel="006A1426" w14:paraId="5CD021B3" w14:textId="77777777" w:rsidTr="006A1426">
        <w:trPr>
          <w:jc w:val="center"/>
          <w:del w:id="1062" w:author="Keith W. Boone" w:date="2015-03-04T13:04:00Z"/>
          <w:trPrChange w:id="1063" w:author="Keith W. Boone" w:date="2015-03-04T13:04:00Z">
            <w:trPr>
              <w:jc w:val="center"/>
            </w:trPr>
          </w:trPrChange>
        </w:trPr>
        <w:tc>
          <w:tcPr>
            <w:tcW w:w="3683" w:type="dxa"/>
            <w:shd w:val="clear" w:color="auto" w:fill="auto"/>
            <w:tcPrChange w:id="1064" w:author="Keith W. Boone" w:date="2015-03-04T13:04:00Z">
              <w:tcPr>
                <w:tcW w:w="3655" w:type="dxa"/>
                <w:shd w:val="clear" w:color="auto" w:fill="auto"/>
              </w:tcPr>
            </w:tcPrChange>
          </w:tcPr>
          <w:p w14:paraId="2ED8C862" w14:textId="77777777" w:rsidR="00170ED0" w:rsidRPr="003651D9" w:rsidDel="006A1426" w:rsidRDefault="00170ED0" w:rsidP="00701B3A">
            <w:pPr>
              <w:pStyle w:val="TableEntry"/>
              <w:rPr>
                <w:del w:id="1065" w:author="Keith W. Boone" w:date="2015-03-04T13:04:00Z"/>
                <w:rFonts w:eastAsia="Arial Unicode MS"/>
              </w:rPr>
            </w:pPr>
          </w:p>
        </w:tc>
        <w:tc>
          <w:tcPr>
            <w:tcW w:w="2224" w:type="dxa"/>
            <w:shd w:val="clear" w:color="auto" w:fill="auto"/>
            <w:tcPrChange w:id="1066" w:author="Keith W. Boone" w:date="2015-03-04T13:04:00Z">
              <w:tcPr>
                <w:tcW w:w="2075" w:type="dxa"/>
                <w:shd w:val="clear" w:color="auto" w:fill="auto"/>
              </w:tcPr>
            </w:tcPrChange>
          </w:tcPr>
          <w:p w14:paraId="4D8C33FD" w14:textId="77777777" w:rsidR="00170ED0" w:rsidRPr="003651D9" w:rsidDel="006A1426" w:rsidRDefault="00170ED0" w:rsidP="00701B3A">
            <w:pPr>
              <w:pStyle w:val="TableEntry"/>
              <w:rPr>
                <w:del w:id="1067" w:author="Keith W. Boone" w:date="2015-03-04T13:04:00Z"/>
                <w:rFonts w:eastAsia="Arial Unicode MS"/>
              </w:rPr>
            </w:pPr>
          </w:p>
        </w:tc>
        <w:tc>
          <w:tcPr>
            <w:tcW w:w="1859" w:type="dxa"/>
            <w:shd w:val="clear" w:color="auto" w:fill="auto"/>
            <w:tcPrChange w:id="1068" w:author="Keith W. Boone" w:date="2015-03-04T13:04:00Z">
              <w:tcPr>
                <w:tcW w:w="1888" w:type="dxa"/>
                <w:shd w:val="clear" w:color="auto" w:fill="auto"/>
              </w:tcPr>
            </w:tcPrChange>
          </w:tcPr>
          <w:p w14:paraId="16B34954" w14:textId="77777777" w:rsidR="00170ED0" w:rsidRPr="003651D9" w:rsidDel="006A1426" w:rsidRDefault="00170ED0" w:rsidP="00701B3A">
            <w:pPr>
              <w:pStyle w:val="TableEntry"/>
              <w:rPr>
                <w:del w:id="1069" w:author="Keith W. Boone" w:date="2015-03-04T13:04:00Z"/>
                <w:rFonts w:eastAsia="Arial Unicode MS"/>
              </w:rPr>
            </w:pPr>
          </w:p>
        </w:tc>
        <w:tc>
          <w:tcPr>
            <w:tcW w:w="1914" w:type="dxa"/>
            <w:shd w:val="clear" w:color="auto" w:fill="auto"/>
            <w:tcPrChange w:id="1070" w:author="Keith W. Boone" w:date="2015-03-04T13:04:00Z">
              <w:tcPr>
                <w:tcW w:w="1945" w:type="dxa"/>
                <w:shd w:val="clear" w:color="auto" w:fill="auto"/>
              </w:tcPr>
            </w:tcPrChange>
          </w:tcPr>
          <w:p w14:paraId="7710DBE0" w14:textId="77777777" w:rsidR="00170ED0" w:rsidRPr="003651D9" w:rsidDel="006A1426" w:rsidRDefault="00170ED0" w:rsidP="00701B3A">
            <w:pPr>
              <w:pStyle w:val="TableEntry"/>
              <w:rPr>
                <w:del w:id="1071" w:author="Keith W. Boone" w:date="2015-03-04T13:04:00Z"/>
                <w:rFonts w:eastAsia="Arial Unicode MS"/>
              </w:rPr>
            </w:pPr>
          </w:p>
        </w:tc>
      </w:tr>
    </w:tbl>
    <w:p w14:paraId="37A9BDA6" w14:textId="77777777" w:rsidR="00170ED0" w:rsidRPr="003651D9" w:rsidRDefault="00170ED0" w:rsidP="00170ED0">
      <w:pPr>
        <w:pStyle w:val="BodyText"/>
      </w:pPr>
    </w:p>
    <w:p w14:paraId="05DD592F" w14:textId="77777777" w:rsidR="00170ED0" w:rsidRPr="003651D9" w:rsidDel="006A1426" w:rsidRDefault="00170ED0" w:rsidP="00170ED0">
      <w:pPr>
        <w:pStyle w:val="EditorInstructions"/>
        <w:rPr>
          <w:del w:id="1072" w:author="Keith W. Boone" w:date="2015-03-04T13:02:00Z"/>
        </w:rPr>
      </w:pPr>
      <w:del w:id="1073" w:author="Keith W. Boone" w:date="2015-03-04T13:02:00Z">
        <w:r w:rsidRPr="003651D9" w:rsidDel="006A1426">
          <w:delText xml:space="preserve">Add to section </w:delText>
        </w:r>
        <w:r w:rsidR="003F3E4A" w:rsidRPr="003651D9" w:rsidDel="006A1426">
          <w:delText>5.1.2 IHE</w:delText>
        </w:r>
        <w:r w:rsidRPr="003651D9" w:rsidDel="006A1426">
          <w:delText xml:space="preserve"> ActCode Vocabulary</w:delText>
        </w:r>
      </w:del>
    </w:p>
    <w:p w14:paraId="17B30551" w14:textId="77777777" w:rsidR="00170ED0" w:rsidRPr="003651D9" w:rsidDel="006A1426" w:rsidRDefault="00170ED0" w:rsidP="00170ED0">
      <w:pPr>
        <w:pStyle w:val="BodyText"/>
        <w:rPr>
          <w:del w:id="1074" w:author="Keith W. Boone" w:date="2015-03-04T13:02:00Z"/>
        </w:rPr>
      </w:pPr>
    </w:p>
    <w:tbl>
      <w:tblPr>
        <w:tblW w:w="4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422"/>
        <w:gridCol w:w="6484"/>
      </w:tblGrid>
      <w:tr w:rsidR="00170ED0" w:rsidRPr="003651D9" w:rsidDel="006A1426" w14:paraId="7A863ED3" w14:textId="77777777" w:rsidTr="00BB76BC">
        <w:trPr>
          <w:jc w:val="center"/>
          <w:del w:id="1075" w:author="Keith W. Boone" w:date="2015-03-04T13:02:00Z"/>
        </w:trPr>
        <w:tc>
          <w:tcPr>
            <w:tcW w:w="1420" w:type="dxa"/>
            <w:shd w:val="clear" w:color="auto" w:fill="D9D9D9"/>
          </w:tcPr>
          <w:p w14:paraId="49DFB277" w14:textId="77777777" w:rsidR="00170ED0" w:rsidRPr="003651D9" w:rsidDel="006A1426" w:rsidRDefault="00170ED0" w:rsidP="00B9303B">
            <w:pPr>
              <w:pStyle w:val="TableEntryHeader"/>
              <w:rPr>
                <w:del w:id="1076" w:author="Keith W. Boone" w:date="2015-03-04T13:02:00Z"/>
                <w:rFonts w:eastAsia="Arial Unicode MS"/>
                <w:szCs w:val="24"/>
              </w:rPr>
            </w:pPr>
            <w:del w:id="1077" w:author="Keith W. Boone" w:date="2015-03-04T13:02:00Z">
              <w:r w:rsidRPr="003651D9" w:rsidDel="006A1426">
                <w:delText xml:space="preserve">Code </w:delText>
              </w:r>
            </w:del>
          </w:p>
        </w:tc>
        <w:tc>
          <w:tcPr>
            <w:tcW w:w="6474" w:type="dxa"/>
            <w:shd w:val="clear" w:color="auto" w:fill="D9D9D9"/>
          </w:tcPr>
          <w:p w14:paraId="25CE685B" w14:textId="77777777" w:rsidR="00170ED0" w:rsidRPr="003651D9" w:rsidDel="006A1426" w:rsidRDefault="00170ED0" w:rsidP="00B9303B">
            <w:pPr>
              <w:pStyle w:val="TableEntryHeader"/>
              <w:rPr>
                <w:del w:id="1078" w:author="Keith W. Boone" w:date="2015-03-04T13:02:00Z"/>
                <w:rFonts w:eastAsia="Arial Unicode MS"/>
                <w:szCs w:val="24"/>
              </w:rPr>
            </w:pPr>
            <w:del w:id="1079" w:author="Keith W. Boone" w:date="2015-03-04T13:02:00Z">
              <w:r w:rsidRPr="003651D9" w:rsidDel="006A1426">
                <w:delText xml:space="preserve">Description </w:delText>
              </w:r>
            </w:del>
          </w:p>
        </w:tc>
      </w:tr>
      <w:tr w:rsidR="00170ED0" w:rsidRPr="003651D9" w:rsidDel="006A1426" w14:paraId="270FC38A" w14:textId="77777777" w:rsidTr="00BB76BC">
        <w:trPr>
          <w:jc w:val="center"/>
          <w:del w:id="1080" w:author="Keith W. Boone" w:date="2015-03-04T13:02:00Z"/>
        </w:trPr>
        <w:tc>
          <w:tcPr>
            <w:tcW w:w="1420" w:type="dxa"/>
            <w:shd w:val="clear" w:color="auto" w:fill="auto"/>
          </w:tcPr>
          <w:p w14:paraId="0B2527B5" w14:textId="77777777" w:rsidR="00170ED0" w:rsidRPr="003651D9" w:rsidDel="006A1426" w:rsidRDefault="00170ED0" w:rsidP="00B9303B">
            <w:pPr>
              <w:pStyle w:val="TableEntry"/>
              <w:rPr>
                <w:del w:id="1081" w:author="Keith W. Boone" w:date="2015-03-04T13:02:00Z"/>
                <w:rFonts w:ascii="Arial Unicode MS" w:eastAsia="Arial Unicode MS" w:hAnsi="Arial Unicode MS" w:cs="Arial Unicode MS"/>
                <w:sz w:val="24"/>
                <w:szCs w:val="24"/>
              </w:rPr>
            </w:pPr>
            <w:del w:id="1082" w:author="Keith W. Boone" w:date="2015-03-04T13:02:00Z">
              <w:r w:rsidRPr="003651D9" w:rsidDel="006A1426">
                <w:delText>&lt;Code name&gt;</w:delText>
              </w:r>
            </w:del>
          </w:p>
        </w:tc>
        <w:tc>
          <w:tcPr>
            <w:tcW w:w="6474" w:type="dxa"/>
            <w:shd w:val="clear" w:color="auto" w:fill="auto"/>
          </w:tcPr>
          <w:p w14:paraId="2B70F264" w14:textId="77777777" w:rsidR="00170ED0" w:rsidRPr="003651D9" w:rsidDel="006A1426" w:rsidRDefault="00170ED0" w:rsidP="00B9303B">
            <w:pPr>
              <w:pStyle w:val="TableEntry"/>
              <w:rPr>
                <w:del w:id="1083" w:author="Keith W. Boone" w:date="2015-03-04T13:02:00Z"/>
                <w:rFonts w:ascii="Arial Unicode MS" w:eastAsia="Arial Unicode MS" w:hAnsi="Arial Unicode MS" w:cs="Arial Unicode MS"/>
                <w:sz w:val="24"/>
                <w:szCs w:val="24"/>
              </w:rPr>
            </w:pPr>
            <w:del w:id="1084" w:author="Keith W. Boone" w:date="2015-03-04T13:02:00Z">
              <w:r w:rsidRPr="003651D9" w:rsidDel="006A1426">
                <w:delText xml:space="preserve">&lt;short one sentence description or reference to longer description (not preferred)&gt; </w:delText>
              </w:r>
            </w:del>
          </w:p>
        </w:tc>
      </w:tr>
      <w:tr w:rsidR="00170ED0" w:rsidRPr="003651D9" w:rsidDel="006A1426" w14:paraId="6378AD90" w14:textId="77777777" w:rsidTr="00BB76BC">
        <w:trPr>
          <w:jc w:val="center"/>
          <w:del w:id="1085" w:author="Keith W. Boone" w:date="2015-03-04T13:02:00Z"/>
        </w:trPr>
        <w:tc>
          <w:tcPr>
            <w:tcW w:w="1420" w:type="dxa"/>
            <w:shd w:val="clear" w:color="auto" w:fill="auto"/>
          </w:tcPr>
          <w:p w14:paraId="22CD5D7A" w14:textId="77777777" w:rsidR="00170ED0" w:rsidRPr="003651D9" w:rsidDel="006A1426" w:rsidRDefault="00170ED0" w:rsidP="00B9303B">
            <w:pPr>
              <w:pStyle w:val="TableEntry"/>
              <w:rPr>
                <w:del w:id="1086" w:author="Keith W. Boone" w:date="2015-03-04T13:02:00Z"/>
                <w:rFonts w:ascii="Arial Unicode MS" w:eastAsia="Arial Unicode MS" w:hAnsi="Arial Unicode MS" w:cs="Arial Unicode MS"/>
                <w:sz w:val="24"/>
                <w:szCs w:val="24"/>
              </w:rPr>
            </w:pPr>
            <w:del w:id="1087" w:author="Keith W. Boone" w:date="2015-03-04T13:02:00Z">
              <w:r w:rsidRPr="003651D9" w:rsidDel="006A1426">
                <w:delText>&lt;Code name&gt;</w:delText>
              </w:r>
            </w:del>
          </w:p>
        </w:tc>
        <w:tc>
          <w:tcPr>
            <w:tcW w:w="6474" w:type="dxa"/>
            <w:shd w:val="clear" w:color="auto" w:fill="auto"/>
          </w:tcPr>
          <w:p w14:paraId="3B87CAB7" w14:textId="77777777" w:rsidR="00170ED0" w:rsidRPr="003651D9" w:rsidDel="006A1426" w:rsidRDefault="00170ED0" w:rsidP="00B9303B">
            <w:pPr>
              <w:pStyle w:val="TableEntry"/>
              <w:rPr>
                <w:del w:id="1088" w:author="Keith W. Boone" w:date="2015-03-04T13:02:00Z"/>
                <w:rFonts w:ascii="Arial Unicode MS" w:eastAsia="Arial Unicode MS" w:hAnsi="Arial Unicode MS" w:cs="Arial Unicode MS"/>
                <w:sz w:val="24"/>
                <w:szCs w:val="24"/>
              </w:rPr>
            </w:pPr>
            <w:del w:id="1089" w:author="Keith W. Boone" w:date="2015-03-04T13:02:00Z">
              <w:r w:rsidRPr="003651D9" w:rsidDel="006A1426">
                <w:delText xml:space="preserve">&lt;short one sentence description or reference to longer description (not preferred)&gt; </w:delText>
              </w:r>
            </w:del>
          </w:p>
        </w:tc>
      </w:tr>
      <w:tr w:rsidR="00170ED0" w:rsidRPr="003651D9" w:rsidDel="006A1426" w14:paraId="057C8366" w14:textId="77777777" w:rsidTr="00BB76BC">
        <w:trPr>
          <w:jc w:val="center"/>
          <w:del w:id="1090" w:author="Keith W. Boone" w:date="2015-03-04T13:02:00Z"/>
        </w:trPr>
        <w:tc>
          <w:tcPr>
            <w:tcW w:w="1420" w:type="dxa"/>
            <w:shd w:val="clear" w:color="auto" w:fill="auto"/>
          </w:tcPr>
          <w:p w14:paraId="27A75A69" w14:textId="77777777" w:rsidR="00170ED0" w:rsidRPr="003651D9" w:rsidDel="006A1426" w:rsidRDefault="00170ED0" w:rsidP="00B9303B">
            <w:pPr>
              <w:pStyle w:val="TableEntry"/>
              <w:rPr>
                <w:del w:id="1091" w:author="Keith W. Boone" w:date="2015-03-04T13:02:00Z"/>
                <w:rFonts w:ascii="Arial Unicode MS" w:eastAsia="Arial Unicode MS" w:hAnsi="Arial Unicode MS" w:cs="Arial Unicode MS"/>
                <w:sz w:val="24"/>
                <w:szCs w:val="24"/>
              </w:rPr>
            </w:pPr>
            <w:del w:id="1092" w:author="Keith W. Boone" w:date="2015-03-04T13:02:00Z">
              <w:r w:rsidRPr="003651D9" w:rsidDel="006A1426">
                <w:delText>&lt;Code name&gt;</w:delText>
              </w:r>
            </w:del>
          </w:p>
        </w:tc>
        <w:tc>
          <w:tcPr>
            <w:tcW w:w="6474" w:type="dxa"/>
            <w:shd w:val="clear" w:color="auto" w:fill="auto"/>
          </w:tcPr>
          <w:p w14:paraId="5A44339A" w14:textId="77777777" w:rsidR="00170ED0" w:rsidRPr="003651D9" w:rsidDel="006A1426" w:rsidRDefault="00170ED0" w:rsidP="00B9303B">
            <w:pPr>
              <w:pStyle w:val="TableEntry"/>
              <w:rPr>
                <w:del w:id="1093" w:author="Keith W. Boone" w:date="2015-03-04T13:02:00Z"/>
                <w:rFonts w:ascii="Arial Unicode MS" w:eastAsia="Arial Unicode MS" w:hAnsi="Arial Unicode MS" w:cs="Arial Unicode MS"/>
                <w:sz w:val="24"/>
                <w:szCs w:val="24"/>
              </w:rPr>
            </w:pPr>
            <w:del w:id="1094" w:author="Keith W. Boone" w:date="2015-03-04T13:02:00Z">
              <w:r w:rsidRPr="003651D9" w:rsidDel="006A1426">
                <w:delText xml:space="preserve">&lt;short one sentence description or reference to longer description (not preferred)&gt; </w:delText>
              </w:r>
            </w:del>
          </w:p>
        </w:tc>
      </w:tr>
    </w:tbl>
    <w:p w14:paraId="14C99B7A" w14:textId="77777777" w:rsidR="00170ED0" w:rsidRPr="003651D9" w:rsidDel="006A1426" w:rsidRDefault="00170ED0" w:rsidP="00170ED0">
      <w:pPr>
        <w:pStyle w:val="BodyText"/>
        <w:rPr>
          <w:del w:id="1095" w:author="Keith W. Boone" w:date="2015-03-04T13:02:00Z"/>
        </w:rPr>
      </w:pPr>
    </w:p>
    <w:p w14:paraId="155E4C5F" w14:textId="77777777" w:rsidR="00170ED0" w:rsidRPr="003651D9" w:rsidDel="006A1426" w:rsidRDefault="00170ED0" w:rsidP="00170ED0">
      <w:pPr>
        <w:pStyle w:val="EditorInstructions"/>
        <w:rPr>
          <w:del w:id="1096" w:author="Keith W. Boone" w:date="2015-03-04T13:02:00Z"/>
        </w:rPr>
      </w:pPr>
      <w:del w:id="1097" w:author="Keith W. Boone" w:date="2015-03-04T13:02:00Z">
        <w:r w:rsidRPr="003651D9" w:rsidDel="006A1426">
          <w:delText xml:space="preserve">Add to section </w:delText>
        </w:r>
        <w:r w:rsidR="003F3E4A" w:rsidRPr="003651D9" w:rsidDel="006A1426">
          <w:delText>5.1.3 IHE</w:delText>
        </w:r>
        <w:r w:rsidRPr="003651D9" w:rsidDel="006A1426">
          <w:delText xml:space="preserve"> RoleCode Vocabulary</w:delText>
        </w:r>
      </w:del>
    </w:p>
    <w:p w14:paraId="5DA4A310" w14:textId="77777777" w:rsidR="00170ED0" w:rsidRPr="003651D9" w:rsidDel="006A1426" w:rsidRDefault="00170ED0" w:rsidP="00170ED0">
      <w:pPr>
        <w:pStyle w:val="BodyText"/>
        <w:rPr>
          <w:del w:id="1098" w:author="Keith W. Boone" w:date="2015-03-04T13:02:00Z"/>
        </w:rPr>
      </w:pPr>
    </w:p>
    <w:tbl>
      <w:tblPr>
        <w:tblW w:w="407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17"/>
        <w:gridCol w:w="6089"/>
      </w:tblGrid>
      <w:tr w:rsidR="00170ED0" w:rsidRPr="003651D9" w:rsidDel="006A1426" w14:paraId="6D191DFE" w14:textId="77777777" w:rsidTr="00BB76BC">
        <w:trPr>
          <w:tblHeader/>
          <w:jc w:val="center"/>
          <w:del w:id="1099" w:author="Keith W. Boone" w:date="2015-03-04T13:02:00Z"/>
        </w:trPr>
        <w:tc>
          <w:tcPr>
            <w:tcW w:w="1715" w:type="dxa"/>
            <w:shd w:val="clear" w:color="auto" w:fill="D9D9D9"/>
          </w:tcPr>
          <w:p w14:paraId="101092C1" w14:textId="77777777" w:rsidR="00170ED0" w:rsidRPr="003651D9" w:rsidDel="006A1426" w:rsidRDefault="00170ED0" w:rsidP="00B9303B">
            <w:pPr>
              <w:pStyle w:val="TableEntryHeader"/>
              <w:rPr>
                <w:del w:id="1100" w:author="Keith W. Boone" w:date="2015-03-04T13:02:00Z"/>
                <w:rFonts w:eastAsia="Arial Unicode MS"/>
                <w:szCs w:val="24"/>
              </w:rPr>
            </w:pPr>
            <w:del w:id="1101" w:author="Keith W. Boone" w:date="2015-03-04T13:02:00Z">
              <w:r w:rsidRPr="003651D9" w:rsidDel="006A1426">
                <w:delText xml:space="preserve">Code </w:delText>
              </w:r>
            </w:del>
          </w:p>
        </w:tc>
        <w:tc>
          <w:tcPr>
            <w:tcW w:w="6080" w:type="dxa"/>
            <w:shd w:val="clear" w:color="auto" w:fill="D9D9D9"/>
          </w:tcPr>
          <w:p w14:paraId="66DAA5D7" w14:textId="77777777" w:rsidR="00170ED0" w:rsidRPr="003651D9" w:rsidDel="006A1426" w:rsidRDefault="00170ED0" w:rsidP="00B9303B">
            <w:pPr>
              <w:pStyle w:val="TableEntryHeader"/>
              <w:rPr>
                <w:del w:id="1102" w:author="Keith W. Boone" w:date="2015-03-04T13:02:00Z"/>
                <w:rFonts w:eastAsia="Arial Unicode MS"/>
                <w:szCs w:val="24"/>
              </w:rPr>
            </w:pPr>
            <w:del w:id="1103" w:author="Keith W. Boone" w:date="2015-03-04T13:02:00Z">
              <w:r w:rsidRPr="003651D9" w:rsidDel="006A1426">
                <w:delText xml:space="preserve">Description </w:delText>
              </w:r>
            </w:del>
          </w:p>
        </w:tc>
      </w:tr>
      <w:tr w:rsidR="00170ED0" w:rsidRPr="003651D9" w:rsidDel="006A1426" w14:paraId="6E0D5378" w14:textId="77777777" w:rsidTr="00BB76BC">
        <w:trPr>
          <w:jc w:val="center"/>
          <w:del w:id="1104" w:author="Keith W. Boone" w:date="2015-03-04T13:02:00Z"/>
        </w:trPr>
        <w:tc>
          <w:tcPr>
            <w:tcW w:w="1715" w:type="dxa"/>
            <w:shd w:val="clear" w:color="auto" w:fill="auto"/>
          </w:tcPr>
          <w:p w14:paraId="77A080E5" w14:textId="77777777" w:rsidR="00170ED0" w:rsidRPr="003651D9" w:rsidDel="006A1426" w:rsidRDefault="00170ED0" w:rsidP="00B9303B">
            <w:pPr>
              <w:pStyle w:val="TableEntry"/>
              <w:rPr>
                <w:del w:id="1105" w:author="Keith W. Boone" w:date="2015-03-04T13:02:00Z"/>
                <w:rFonts w:ascii="Arial Unicode MS" w:eastAsia="Arial Unicode MS" w:hAnsi="Arial Unicode MS" w:cs="Arial Unicode MS"/>
                <w:sz w:val="24"/>
                <w:szCs w:val="24"/>
              </w:rPr>
            </w:pPr>
            <w:del w:id="1106" w:author="Keith W. Boone" w:date="2015-03-04T13:02:00Z">
              <w:r w:rsidRPr="003651D9" w:rsidDel="006A1426">
                <w:delText>&lt;name of role&gt;</w:delText>
              </w:r>
            </w:del>
          </w:p>
        </w:tc>
        <w:tc>
          <w:tcPr>
            <w:tcW w:w="6080" w:type="dxa"/>
            <w:shd w:val="clear" w:color="auto" w:fill="auto"/>
          </w:tcPr>
          <w:p w14:paraId="637DD97C" w14:textId="77777777" w:rsidR="00170ED0" w:rsidRPr="003651D9" w:rsidDel="006A1426" w:rsidRDefault="00170ED0" w:rsidP="00B9303B">
            <w:pPr>
              <w:pStyle w:val="TableEntry"/>
              <w:rPr>
                <w:del w:id="1107" w:author="Keith W. Boone" w:date="2015-03-04T13:02:00Z"/>
                <w:rFonts w:ascii="Arial Unicode MS" w:eastAsia="Arial Unicode MS" w:hAnsi="Arial Unicode MS" w:cs="Arial Unicode MS"/>
                <w:sz w:val="24"/>
                <w:szCs w:val="24"/>
              </w:rPr>
            </w:pPr>
            <w:del w:id="1108" w:author="Keith W. Boone" w:date="2015-03-04T13:02:00Z">
              <w:r w:rsidRPr="003651D9" w:rsidDel="006A1426">
                <w:delText>&lt;Short, one sentence description of role or reference to more info.&gt;</w:delText>
              </w:r>
            </w:del>
          </w:p>
        </w:tc>
      </w:tr>
      <w:tr w:rsidR="00170ED0" w:rsidRPr="003651D9" w:rsidDel="006A1426" w14:paraId="1F98D0F4" w14:textId="77777777" w:rsidTr="00BB76BC">
        <w:trPr>
          <w:jc w:val="center"/>
          <w:del w:id="1109" w:author="Keith W. Boone" w:date="2015-03-04T13:02:00Z"/>
        </w:trPr>
        <w:tc>
          <w:tcPr>
            <w:tcW w:w="1715" w:type="dxa"/>
            <w:shd w:val="clear" w:color="auto" w:fill="auto"/>
          </w:tcPr>
          <w:p w14:paraId="1048123D" w14:textId="77777777" w:rsidR="00170ED0" w:rsidRPr="003651D9" w:rsidDel="006A1426" w:rsidRDefault="00170ED0" w:rsidP="00B9303B">
            <w:pPr>
              <w:pStyle w:val="TableEntry"/>
              <w:rPr>
                <w:del w:id="1110" w:author="Keith W. Boone" w:date="2015-03-04T13:02:00Z"/>
                <w:rFonts w:ascii="Arial Unicode MS" w:eastAsia="Arial Unicode MS" w:hAnsi="Arial Unicode MS" w:cs="Arial Unicode MS"/>
                <w:sz w:val="24"/>
                <w:szCs w:val="24"/>
              </w:rPr>
            </w:pPr>
            <w:del w:id="1111" w:author="Keith W. Boone" w:date="2015-03-04T13:02:00Z">
              <w:r w:rsidRPr="003651D9" w:rsidDel="006A1426">
                <w:delText>&lt;name of role&gt;</w:delText>
              </w:r>
            </w:del>
          </w:p>
        </w:tc>
        <w:tc>
          <w:tcPr>
            <w:tcW w:w="6080" w:type="dxa"/>
            <w:shd w:val="clear" w:color="auto" w:fill="auto"/>
          </w:tcPr>
          <w:p w14:paraId="37F07A83" w14:textId="77777777" w:rsidR="00170ED0" w:rsidRPr="003651D9" w:rsidDel="006A1426" w:rsidRDefault="00170ED0" w:rsidP="00B9303B">
            <w:pPr>
              <w:pStyle w:val="TableEntry"/>
              <w:rPr>
                <w:del w:id="1112" w:author="Keith W. Boone" w:date="2015-03-04T13:02:00Z"/>
                <w:rFonts w:ascii="Arial Unicode MS" w:eastAsia="Arial Unicode MS" w:hAnsi="Arial Unicode MS" w:cs="Arial Unicode MS"/>
                <w:sz w:val="24"/>
                <w:szCs w:val="24"/>
              </w:rPr>
            </w:pPr>
            <w:del w:id="1113" w:author="Keith W. Boone" w:date="2015-03-04T13:02:00Z">
              <w:r w:rsidRPr="003651D9" w:rsidDel="006A1426">
                <w:delText>&lt;Short, one sentence description of role or reference to more info.&gt;</w:delText>
              </w:r>
            </w:del>
          </w:p>
        </w:tc>
      </w:tr>
      <w:tr w:rsidR="00170ED0" w:rsidRPr="003651D9" w:rsidDel="006A1426" w14:paraId="6953E847" w14:textId="77777777" w:rsidTr="00BB76BC">
        <w:trPr>
          <w:jc w:val="center"/>
          <w:del w:id="1114" w:author="Keith W. Boone" w:date="2015-03-04T13:02:00Z"/>
        </w:trPr>
        <w:tc>
          <w:tcPr>
            <w:tcW w:w="1715" w:type="dxa"/>
            <w:shd w:val="clear" w:color="auto" w:fill="auto"/>
          </w:tcPr>
          <w:p w14:paraId="4494E08E" w14:textId="77777777" w:rsidR="00170ED0" w:rsidRPr="003651D9" w:rsidDel="006A1426" w:rsidRDefault="00170ED0" w:rsidP="00B9303B">
            <w:pPr>
              <w:pStyle w:val="TableEntry"/>
              <w:rPr>
                <w:del w:id="1115" w:author="Keith W. Boone" w:date="2015-03-04T13:02:00Z"/>
                <w:rFonts w:ascii="Arial Unicode MS" w:eastAsia="Arial Unicode MS" w:hAnsi="Arial Unicode MS" w:cs="Arial Unicode MS"/>
                <w:sz w:val="24"/>
                <w:szCs w:val="24"/>
              </w:rPr>
            </w:pPr>
            <w:del w:id="1116" w:author="Keith W. Boone" w:date="2015-03-04T13:02:00Z">
              <w:r w:rsidRPr="003651D9" w:rsidDel="006A1426">
                <w:delText>&lt;name of role&gt;</w:delText>
              </w:r>
            </w:del>
          </w:p>
        </w:tc>
        <w:tc>
          <w:tcPr>
            <w:tcW w:w="6080" w:type="dxa"/>
            <w:shd w:val="clear" w:color="auto" w:fill="auto"/>
          </w:tcPr>
          <w:p w14:paraId="1E777F1B" w14:textId="77777777" w:rsidR="00170ED0" w:rsidRPr="003651D9" w:rsidDel="006A1426" w:rsidRDefault="00170ED0" w:rsidP="00B9303B">
            <w:pPr>
              <w:pStyle w:val="TableEntry"/>
              <w:rPr>
                <w:del w:id="1117" w:author="Keith W. Boone" w:date="2015-03-04T13:02:00Z"/>
                <w:rFonts w:ascii="Arial Unicode MS" w:eastAsia="Arial Unicode MS" w:hAnsi="Arial Unicode MS" w:cs="Arial Unicode MS"/>
                <w:sz w:val="24"/>
                <w:szCs w:val="24"/>
              </w:rPr>
            </w:pPr>
            <w:del w:id="1118" w:author="Keith W. Boone" w:date="2015-03-04T13:02:00Z">
              <w:r w:rsidRPr="003651D9" w:rsidDel="006A1426">
                <w:delText>&lt;Short, one sentence description of role or reference to more info.&gt;</w:delText>
              </w:r>
            </w:del>
          </w:p>
        </w:tc>
      </w:tr>
    </w:tbl>
    <w:p w14:paraId="5302D1D8" w14:textId="77777777" w:rsidR="008D45BC" w:rsidRPr="003651D9" w:rsidDel="007D29E0" w:rsidRDefault="00170ED0" w:rsidP="006A1426">
      <w:pPr>
        <w:pStyle w:val="Heading1"/>
        <w:pageBreakBefore w:val="0"/>
        <w:numPr>
          <w:ilvl w:val="0"/>
          <w:numId w:val="0"/>
        </w:numPr>
        <w:ind w:left="432" w:hanging="432"/>
        <w:rPr>
          <w:del w:id="1119" w:author="Keith W. Boone" w:date="2015-03-04T13:09:00Z"/>
          <w:noProof w:val="0"/>
        </w:rPr>
      </w:pPr>
      <w:del w:id="1120" w:author="Keith W. Boone" w:date="2015-03-04T13:09:00Z">
        <w:r w:rsidRPr="003651D9" w:rsidDel="007D29E0">
          <w:rPr>
            <w:noProof w:val="0"/>
          </w:rPr>
          <w:delText>6</w:delText>
        </w:r>
        <w:r w:rsidR="008D45BC" w:rsidRPr="003651D9" w:rsidDel="007D29E0">
          <w:rPr>
            <w:noProof w:val="0"/>
          </w:rPr>
          <w:delText>.</w:delText>
        </w:r>
        <w:r w:rsidR="00291725" w:rsidDel="007D29E0">
          <w:rPr>
            <w:noProof w:val="0"/>
          </w:rPr>
          <w:delText xml:space="preserve"> </w:delText>
        </w:r>
        <w:r w:rsidR="008D45BC" w:rsidRPr="003651D9" w:rsidDel="007D29E0">
          <w:rPr>
            <w:noProof w:val="0"/>
          </w:rPr>
          <w:delText>Content Modules</w:delText>
        </w:r>
      </w:del>
    </w:p>
    <w:p w14:paraId="2E393472" w14:textId="77777777" w:rsidR="004C10B4" w:rsidRPr="003651D9" w:rsidDel="006A1426" w:rsidRDefault="003D5A68" w:rsidP="00597DB2">
      <w:pPr>
        <w:pStyle w:val="AuthorInstructions"/>
        <w:rPr>
          <w:del w:id="1121" w:author="Keith W. Boone" w:date="2015-03-04T12:56:00Z"/>
        </w:rPr>
      </w:pPr>
      <w:del w:id="1122" w:author="Keith W. Boone" w:date="2015-03-04T12:56:00Z">
        <w:r w:rsidRPr="003651D9" w:rsidDel="006A1426">
          <w:delText>&lt;</w:delText>
        </w:r>
        <w:r w:rsidR="009D125C" w:rsidRPr="003651D9" w:rsidDel="006A1426">
          <w:delText>Author</w:delText>
        </w:r>
        <w:r w:rsidRPr="003651D9" w:rsidDel="006A1426">
          <w:delText xml:space="preserve">s’ notes: This section of the </w:delText>
        </w:r>
        <w:r w:rsidR="003F3E4A" w:rsidRPr="003651D9" w:rsidDel="006A1426">
          <w:delText>s</w:delText>
        </w:r>
        <w:r w:rsidRPr="003651D9" w:rsidDel="006A1426">
          <w:delText>upplement template is only for HL7 v3 CDA Content Module definitions</w:delText>
        </w:r>
        <w:r w:rsidR="00887E40" w:rsidRPr="003651D9" w:rsidDel="006A1426">
          <w:delText xml:space="preserve">. </w:delText>
        </w:r>
        <w:r w:rsidRPr="003651D9" w:rsidDel="006A1426">
          <w:delText>Ple</w:delText>
        </w:r>
        <w:r w:rsidR="00F847E4" w:rsidRPr="003651D9" w:rsidDel="006A1426">
          <w:delText>ase delete the</w:delText>
        </w:r>
        <w:r w:rsidRPr="003651D9" w:rsidDel="006A1426">
          <w:delText xml:space="preserve"> entire section </w:delText>
        </w:r>
        <w:r w:rsidR="00F847E4" w:rsidRPr="003651D9" w:rsidDel="006A1426">
          <w:delText xml:space="preserve">6.3.1 </w:delText>
        </w:r>
        <w:r w:rsidRPr="003651D9" w:rsidDel="006A1426">
          <w:delText>if the Content Module is based on DICOM or another standard.</w:delText>
        </w:r>
      </w:del>
    </w:p>
    <w:p w14:paraId="639DBF3F" w14:textId="77777777" w:rsidR="003D5A68" w:rsidRPr="003651D9" w:rsidDel="006A1426" w:rsidRDefault="004C10B4" w:rsidP="00597DB2">
      <w:pPr>
        <w:pStyle w:val="AuthorInstructions"/>
        <w:rPr>
          <w:del w:id="1123" w:author="Keith W. Boone" w:date="2015-03-04T12:56:00Z"/>
        </w:rPr>
      </w:pPr>
      <w:del w:id="1124" w:author="Keith W. Boone" w:date="2015-03-04T12:56:00Z">
        <w:r w:rsidRPr="003651D9" w:rsidDel="006A1426">
          <w:delText>Please note that the template for DICOM or other types of content modules (other than CDA) has not yet been defined, although DICOM modules will eventually go into Volume 3 Section 7; yet another type of content module will go into Volume 3 Section 8, etc.</w:delText>
        </w:r>
        <w:r w:rsidR="003D5A68" w:rsidRPr="003651D9" w:rsidDel="006A1426">
          <w:delText>&gt;</w:delText>
        </w:r>
      </w:del>
    </w:p>
    <w:p w14:paraId="35BEB8D1" w14:textId="77777777" w:rsidR="00993FF5" w:rsidRDefault="008D45BC" w:rsidP="00993FF5">
      <w:pPr>
        <w:pStyle w:val="Heading2"/>
        <w:numPr>
          <w:ilvl w:val="0"/>
          <w:numId w:val="0"/>
        </w:numPr>
        <w:rPr>
          <w:ins w:id="1125" w:author="Keith W. Boone" w:date="2015-03-04T13:09:00Z"/>
          <w:noProof w:val="0"/>
        </w:rPr>
      </w:pPr>
      <w:bookmarkStart w:id="1126" w:name="_Toc418185447"/>
      <w:r w:rsidRPr="003651D9">
        <w:rPr>
          <w:noProof w:val="0"/>
        </w:rPr>
        <w:t>6.3.</w:t>
      </w:r>
      <w:r w:rsidR="00F847E4" w:rsidRPr="003651D9">
        <w:rPr>
          <w:noProof w:val="0"/>
        </w:rPr>
        <w:t>1</w:t>
      </w:r>
      <w:r w:rsidR="003D5A68" w:rsidRPr="003651D9">
        <w:rPr>
          <w:noProof w:val="0"/>
        </w:rPr>
        <w:t xml:space="preserve"> CDA </w:t>
      </w:r>
      <w:r w:rsidR="004225C9" w:rsidRPr="003651D9">
        <w:rPr>
          <w:noProof w:val="0"/>
        </w:rPr>
        <w:t xml:space="preserve">Document </w:t>
      </w:r>
      <w:r w:rsidR="00147A61" w:rsidRPr="003651D9">
        <w:rPr>
          <w:noProof w:val="0"/>
        </w:rPr>
        <w:t>Content Module</w:t>
      </w:r>
      <w:r w:rsidR="00F847E4" w:rsidRPr="003651D9">
        <w:rPr>
          <w:noProof w:val="0"/>
        </w:rPr>
        <w:t>s</w:t>
      </w:r>
      <w:bookmarkEnd w:id="1126"/>
    </w:p>
    <w:p w14:paraId="70C4F719" w14:textId="77777777" w:rsidR="007D29E0" w:rsidRPr="003651D9" w:rsidRDefault="007D29E0" w:rsidP="007D29E0">
      <w:pPr>
        <w:pStyle w:val="EditorInstructions"/>
        <w:rPr>
          <w:ins w:id="1127" w:author="Keith W. Boone" w:date="2015-03-04T13:09:00Z"/>
        </w:rPr>
      </w:pPr>
      <w:ins w:id="1128" w:author="Keith W. Boone" w:date="2015-03-04T13:09:00Z">
        <w:r w:rsidRPr="003651D9">
          <w:t xml:space="preserve">Add to section </w:t>
        </w:r>
        <w:r>
          <w:t>6.3.1</w:t>
        </w:r>
        <w:r w:rsidRPr="003651D9">
          <w:t xml:space="preserve"> CDA Document Content Modules</w:t>
        </w:r>
      </w:ins>
    </w:p>
    <w:p w14:paraId="4F487DBB" w14:textId="77777777" w:rsidR="007D29E0" w:rsidRPr="007D29E0" w:rsidRDefault="007D29E0">
      <w:pPr>
        <w:pStyle w:val="BodyText"/>
        <w:pPrChange w:id="1129" w:author="Keith W. Boone" w:date="2015-03-04T13:09:00Z">
          <w:pPr>
            <w:pStyle w:val="Heading2"/>
            <w:numPr>
              <w:ilvl w:val="0"/>
              <w:numId w:val="0"/>
            </w:numPr>
            <w:tabs>
              <w:tab w:val="clear" w:pos="576"/>
            </w:tabs>
            <w:ind w:left="0" w:firstLine="0"/>
          </w:pPr>
        </w:pPrChange>
      </w:pPr>
    </w:p>
    <w:p w14:paraId="2B0C4E52" w14:textId="77777777" w:rsidR="007B64E0" w:rsidRPr="003651D9" w:rsidDel="006A1426" w:rsidRDefault="007B64E0" w:rsidP="00597DB2">
      <w:pPr>
        <w:pStyle w:val="AuthorInstructions"/>
        <w:rPr>
          <w:del w:id="1130" w:author="Keith W. Boone" w:date="2015-03-04T13:00:00Z"/>
        </w:rPr>
      </w:pPr>
      <w:del w:id="1131" w:author="Keith W. Boone" w:date="2015-03-04T13:00:00Z">
        <w:r w:rsidRPr="003651D9" w:rsidDel="006A1426">
          <w:delText>&lt;</w:delText>
        </w:r>
        <w:r w:rsidR="009D125C" w:rsidRPr="003651D9" w:rsidDel="006A1426">
          <w:delText>Author</w:delText>
        </w:r>
        <w:r w:rsidR="00250A37" w:rsidRPr="003651D9" w:rsidDel="006A1426">
          <w:delText>s’ instructions:</w:delText>
        </w:r>
        <w:r w:rsidR="005F3FB5" w:rsidDel="006A1426">
          <w:delText xml:space="preserve"> </w:delText>
        </w:r>
        <w:r w:rsidRPr="003651D9" w:rsidDel="006A1426">
          <w:delText>The understanding of content module grouping, options, and bindings are critical to CDA content modules</w:delText>
        </w:r>
        <w:r w:rsidR="00887E40" w:rsidRPr="003651D9" w:rsidDel="006A1426">
          <w:delText xml:space="preserve">. </w:delText>
        </w:r>
        <w:r w:rsidRPr="003651D9" w:rsidDel="006A1426">
          <w:delText xml:space="preserve">It is strongly recommended that the </w:delText>
        </w:r>
        <w:r w:rsidR="009D125C" w:rsidRPr="003651D9" w:rsidDel="006A1426">
          <w:delText>author</w:delText>
        </w:r>
        <w:r w:rsidRPr="003651D9" w:rsidDel="006A1426">
          <w:delText xml:space="preserve"> review the IHE Technical Frameworks General Introduction section 10.3 and the Patient Care Coordination (PCC) Technical Framework Volume </w:delText>
        </w:r>
        <w:r w:rsidR="005942AE" w:rsidRPr="003651D9" w:rsidDel="006A1426">
          <w:delText xml:space="preserve">2 </w:delText>
        </w:r>
        <w:r w:rsidRPr="003651D9" w:rsidDel="006A1426">
          <w:delText>sections 3 and 4 (PCC TF-</w:delText>
        </w:r>
        <w:r w:rsidR="005942AE" w:rsidRPr="003651D9" w:rsidDel="006A1426">
          <w:delText>2</w:delText>
        </w:r>
        <w:r w:rsidRPr="003651D9" w:rsidDel="006A1426">
          <w:delText>:3 and 4) prior to continuing</w:delText>
        </w:r>
        <w:r w:rsidR="00887E40" w:rsidRPr="003651D9" w:rsidDel="006A1426">
          <w:delText xml:space="preserve">. </w:delText>
        </w:r>
        <w:r w:rsidRPr="003651D9" w:rsidDel="006A1426">
          <w:delText>A critical understanding of CDA definitions for cardinality, optionality,</w:delText>
        </w:r>
        <w:r w:rsidR="005F3FB5" w:rsidDel="006A1426">
          <w:delText xml:space="preserve"> </w:delText>
        </w:r>
        <w:r w:rsidRPr="003651D9" w:rsidDel="006A1426">
          <w:delText>coded terminology values, and CDA content module structure, as well as IHE CDA formatting conventions is also necessary</w:delText>
        </w:r>
        <w:r w:rsidR="00887E40" w:rsidRPr="003651D9" w:rsidDel="006A1426">
          <w:delText xml:space="preserve">. </w:delText>
        </w:r>
        <w:r w:rsidRPr="003651D9" w:rsidDel="006A1426">
          <w:delText xml:space="preserve">It is strongly recommended that the </w:delText>
        </w:r>
        <w:r w:rsidR="009D125C" w:rsidRPr="003651D9" w:rsidDel="006A1426">
          <w:delText>author</w:delText>
        </w:r>
        <w:r w:rsidRPr="003651D9" w:rsidDel="006A1426">
          <w:delText xml:space="preserve"> is also conversant with the IHE Technical Frameworks General Introduction Appendix E “Conventions”.&gt;</w:delText>
        </w:r>
      </w:del>
    </w:p>
    <w:p w14:paraId="12255C09" w14:textId="77777777" w:rsidR="003D5A68" w:rsidRPr="003651D9" w:rsidDel="006A1426" w:rsidRDefault="003D5A68" w:rsidP="00597DB2">
      <w:pPr>
        <w:pStyle w:val="AuthorInstructions"/>
        <w:rPr>
          <w:del w:id="1132" w:author="Keith W. Boone" w:date="2015-03-04T13:00:00Z"/>
        </w:rPr>
      </w:pPr>
      <w:del w:id="1133" w:author="Keith W. Boone" w:date="2015-03-04T13:00:00Z">
        <w:r w:rsidRPr="003651D9" w:rsidDel="006A1426">
          <w:delText>&lt;This CDA Content Module template is divided into four parts:</w:delText>
        </w:r>
        <w:r w:rsidR="005F3FB5" w:rsidDel="006A1426">
          <w:delText xml:space="preserve"> </w:delText>
        </w:r>
      </w:del>
    </w:p>
    <w:p w14:paraId="3E487A3F" w14:textId="77777777" w:rsidR="003D5A68" w:rsidRPr="003651D9" w:rsidDel="006A1426" w:rsidRDefault="003D5A68" w:rsidP="00597DB2">
      <w:pPr>
        <w:pStyle w:val="AuthorInstructions"/>
        <w:ind w:left="720"/>
        <w:rPr>
          <w:del w:id="1134" w:author="Keith W. Boone" w:date="2015-03-04T13:00:00Z"/>
        </w:rPr>
      </w:pPr>
      <w:del w:id="1135" w:author="Keith W. Boone" w:date="2015-03-04T13:00:00Z">
        <w:r w:rsidRPr="003651D9" w:rsidDel="006A1426">
          <w:delText>D – Document</w:delText>
        </w:r>
        <w:r w:rsidR="00C75E6D" w:rsidRPr="003651D9" w:rsidDel="006A1426">
          <w:delText xml:space="preserve"> –“D” </w:delText>
        </w:r>
        <w:r w:rsidR="00B9303B" w:rsidRPr="003651D9" w:rsidDel="006A1426">
          <w:delText>will be replaced with a sub-section number when added to the Technical Framework</w:delText>
        </w:r>
      </w:del>
    </w:p>
    <w:p w14:paraId="7D868678" w14:textId="77777777" w:rsidR="003D5A68" w:rsidRPr="003651D9" w:rsidDel="006A1426" w:rsidRDefault="003D5A68" w:rsidP="00597DB2">
      <w:pPr>
        <w:pStyle w:val="AuthorInstructions"/>
        <w:ind w:left="720"/>
        <w:rPr>
          <w:del w:id="1136" w:author="Keith W. Boone" w:date="2015-03-04T13:00:00Z"/>
        </w:rPr>
      </w:pPr>
      <w:del w:id="1137" w:author="Keith W. Boone" w:date="2015-03-04T13:00:00Z">
        <w:r w:rsidRPr="003651D9" w:rsidDel="006A1426">
          <w:delText>H – Header</w:delText>
        </w:r>
        <w:r w:rsidR="00B9303B" w:rsidRPr="003651D9" w:rsidDel="006A1426">
          <w:delText xml:space="preserve"> - “H” will be replaced with a sub-section number when added to the Technical Framework</w:delText>
        </w:r>
      </w:del>
    </w:p>
    <w:p w14:paraId="2CE1A3A7" w14:textId="77777777" w:rsidR="003D5A68" w:rsidRPr="003651D9" w:rsidDel="006A1426" w:rsidRDefault="003D5A68" w:rsidP="00597DB2">
      <w:pPr>
        <w:pStyle w:val="AuthorInstructions"/>
        <w:ind w:left="720"/>
        <w:rPr>
          <w:del w:id="1138" w:author="Keith W. Boone" w:date="2015-03-04T13:00:00Z"/>
        </w:rPr>
      </w:pPr>
      <w:del w:id="1139" w:author="Keith W. Boone" w:date="2015-03-04T13:00:00Z">
        <w:r w:rsidRPr="003651D9" w:rsidDel="006A1426">
          <w:delText>S – Section</w:delText>
        </w:r>
        <w:r w:rsidR="00B9303B" w:rsidRPr="003651D9" w:rsidDel="006A1426">
          <w:delText xml:space="preserve"> - “S” will be replaced with a sub-section number when added to the Technical Framework</w:delText>
        </w:r>
      </w:del>
    </w:p>
    <w:p w14:paraId="67501375" w14:textId="77777777" w:rsidR="003D5A68" w:rsidRPr="003651D9" w:rsidDel="006A1426" w:rsidRDefault="003D5A68" w:rsidP="00597DB2">
      <w:pPr>
        <w:pStyle w:val="AuthorInstructions"/>
        <w:ind w:left="720"/>
        <w:rPr>
          <w:del w:id="1140" w:author="Keith W. Boone" w:date="2015-03-04T13:00:00Z"/>
        </w:rPr>
      </w:pPr>
      <w:del w:id="1141" w:author="Keith W. Boone" w:date="2015-03-04T13:00:00Z">
        <w:r w:rsidRPr="003651D9" w:rsidDel="006A1426">
          <w:delText>E – Entry</w:delText>
        </w:r>
        <w:r w:rsidR="00B9303B" w:rsidRPr="003651D9" w:rsidDel="006A1426">
          <w:delText xml:space="preserve"> - “E” will be replaced with a sub-section number when added to the Technical Framework</w:delText>
        </w:r>
      </w:del>
    </w:p>
    <w:p w14:paraId="06076EE3" w14:textId="77777777" w:rsidR="00C3617A" w:rsidRPr="003651D9" w:rsidDel="006A1426" w:rsidRDefault="003D5A68" w:rsidP="00597DB2">
      <w:pPr>
        <w:pStyle w:val="AuthorInstructions"/>
        <w:rPr>
          <w:del w:id="1142" w:author="Keith W. Boone" w:date="2015-03-04T13:00:00Z"/>
        </w:rPr>
      </w:pPr>
      <w:del w:id="1143" w:author="Keith W. Boone" w:date="2015-03-04T13:00:00Z">
        <w:r w:rsidRPr="003651D9" w:rsidDel="006A1426">
          <w:delText xml:space="preserve">It is expected that the </w:delText>
        </w:r>
        <w:r w:rsidR="009D125C" w:rsidRPr="003651D9" w:rsidDel="006A1426">
          <w:delText>author</w:delText>
        </w:r>
        <w:r w:rsidRPr="003651D9" w:rsidDel="006A1426">
          <w:delText xml:space="preserve"> will </w:delText>
        </w:r>
        <w:r w:rsidRPr="003651D9" w:rsidDel="006A1426">
          <w:rPr>
            <w:u w:val="single"/>
          </w:rPr>
          <w:delText>replicate</w:delText>
        </w:r>
        <w:r w:rsidRPr="003651D9" w:rsidDel="006A1426">
          <w:delText xml:space="preserve"> each of these four parts as necessary within a </w:delText>
        </w:r>
        <w:r w:rsidR="0044310A" w:rsidRPr="003651D9" w:rsidDel="006A1426">
          <w:delText>su</w:delText>
        </w:r>
        <w:r w:rsidRPr="003651D9" w:rsidDel="006A1426">
          <w:delText>pplement.&gt;</w:delText>
        </w:r>
      </w:del>
    </w:p>
    <w:p w14:paraId="6635A5D9" w14:textId="77777777" w:rsidR="004F7C05" w:rsidRPr="003651D9" w:rsidDel="006A1426" w:rsidRDefault="004F7C05" w:rsidP="00597DB2">
      <w:pPr>
        <w:pStyle w:val="AuthorInstructions"/>
        <w:rPr>
          <w:del w:id="1144" w:author="Keith W. Boone" w:date="2015-03-04T13:00:00Z"/>
        </w:rPr>
      </w:pPr>
      <w:del w:id="1145" w:author="Keith W. Boone" w:date="2015-03-04T13:00:00Z">
        <w:r w:rsidRPr="003651D9" w:rsidDel="006A1426">
          <w:delText>All example</w:delText>
        </w:r>
        <w:r w:rsidR="001E206E" w:rsidRPr="003651D9" w:rsidDel="006A1426">
          <w:delText>s</w:delText>
        </w:r>
        <w:r w:rsidRPr="003651D9" w:rsidDel="006A1426">
          <w:delText xml:space="preserve"> shou</w:delText>
        </w:r>
        <w:r w:rsidR="001453CC" w:rsidRPr="003651D9" w:rsidDel="006A1426">
          <w:delText>ld be deleted after the example</w:delText>
        </w:r>
        <w:r w:rsidRPr="003651D9" w:rsidDel="006A1426">
          <w:delText xml:space="preserve"> has been read and understood.&gt;</w:delText>
        </w:r>
      </w:del>
    </w:p>
    <w:p w14:paraId="33285631" w14:textId="77777777" w:rsidR="00B9308F" w:rsidRPr="003651D9" w:rsidDel="006A1426" w:rsidRDefault="00B9308F" w:rsidP="00993FF5">
      <w:pPr>
        <w:pStyle w:val="BodyText"/>
        <w:rPr>
          <w:del w:id="1146" w:author="Keith W. Boone" w:date="2015-03-04T13:00:00Z"/>
        </w:rPr>
      </w:pPr>
    </w:p>
    <w:p w14:paraId="2D7F5FE8" w14:textId="77777777" w:rsidR="0022261E" w:rsidRPr="003651D9" w:rsidDel="006A1426" w:rsidRDefault="0022261E" w:rsidP="0022261E">
      <w:pPr>
        <w:pStyle w:val="EditorInstructions"/>
        <w:rPr>
          <w:del w:id="1147" w:author="Keith W. Boone" w:date="2015-03-04T13:00:00Z"/>
        </w:rPr>
      </w:pPr>
      <w:del w:id="1148" w:author="Keith W. Boone" w:date="2015-03-04T13:00:00Z">
        <w:r w:rsidRPr="003651D9" w:rsidDel="006A1426">
          <w:delText>Add to section 6.3.1</w:delText>
        </w:r>
        <w:r w:rsidR="00522F40" w:rsidRPr="003651D9" w:rsidDel="006A1426">
          <w:delText xml:space="preserve">.D </w:delText>
        </w:r>
        <w:r w:rsidRPr="003651D9" w:rsidDel="006A1426">
          <w:delText>Document Content Modules</w:delText>
        </w:r>
      </w:del>
    </w:p>
    <w:p w14:paraId="0A8F1369" w14:textId="77777777" w:rsidR="00B9303B" w:rsidRPr="003651D9" w:rsidDel="006A1426" w:rsidRDefault="00B9303B" w:rsidP="00597DB2">
      <w:pPr>
        <w:pStyle w:val="AuthorInstructions"/>
        <w:rPr>
          <w:del w:id="1149" w:author="Keith W. Boone" w:date="2015-03-04T13:00:00Z"/>
        </w:rPr>
      </w:pPr>
      <w:del w:id="1150" w:author="Keith W. Boone" w:date="2015-03-04T13:00:00Z">
        <w:r w:rsidRPr="003651D9" w:rsidDel="006A1426">
          <w:delText>&lt;</w:delText>
        </w:r>
        <w:r w:rsidR="009D125C" w:rsidRPr="003651D9" w:rsidDel="006A1426">
          <w:delText>Author</w:delText>
        </w:r>
        <w:r w:rsidRPr="003651D9" w:rsidDel="006A1426">
          <w:delText>s’ note: replicate section 6.3.1.D for every CDA Document defined in this profile.&gt;</w:delText>
        </w:r>
      </w:del>
    </w:p>
    <w:p w14:paraId="2DE86B9A" w14:textId="77777777" w:rsidR="0022261E" w:rsidRPr="003651D9" w:rsidDel="006A1426" w:rsidRDefault="0022261E" w:rsidP="0022261E">
      <w:pPr>
        <w:pStyle w:val="BodyText"/>
        <w:rPr>
          <w:del w:id="1151" w:author="Keith W. Boone" w:date="2015-03-04T13:00:00Z"/>
          <w:lang w:eastAsia="x-none"/>
        </w:rPr>
      </w:pPr>
    </w:p>
    <w:p w14:paraId="4874BF39" w14:textId="77777777" w:rsidR="0022261E" w:rsidRPr="003651D9" w:rsidRDefault="00774B6B" w:rsidP="000807AC">
      <w:pPr>
        <w:pStyle w:val="Heading4"/>
        <w:numPr>
          <w:ilvl w:val="0"/>
          <w:numId w:val="0"/>
        </w:numPr>
        <w:ind w:left="864" w:hanging="864"/>
        <w:rPr>
          <w:noProof w:val="0"/>
        </w:rPr>
      </w:pPr>
      <w:bookmarkStart w:id="1152" w:name="_Toc418185448"/>
      <w:r w:rsidRPr="003651D9">
        <w:rPr>
          <w:noProof w:val="0"/>
        </w:rPr>
        <w:t>6.3.1</w:t>
      </w:r>
      <w:proofErr w:type="gramStart"/>
      <w:r w:rsidRPr="003651D9">
        <w:rPr>
          <w:noProof w:val="0"/>
        </w:rPr>
        <w:t>.D</w:t>
      </w:r>
      <w:proofErr w:type="gramEnd"/>
      <w:r w:rsidR="00291725">
        <w:rPr>
          <w:noProof w:val="0"/>
        </w:rPr>
        <w:t xml:space="preserve"> </w:t>
      </w:r>
      <w:del w:id="1153" w:author="Keith W. Boone" w:date="2015-03-04T12:56:00Z">
        <w:r w:rsidR="00803E2D" w:rsidRPr="003651D9" w:rsidDel="006A1426">
          <w:rPr>
            <w:noProof w:val="0"/>
          </w:rPr>
          <w:delText>&lt;</w:delText>
        </w:r>
        <w:r w:rsidR="0022261E" w:rsidRPr="003651D9" w:rsidDel="006A1426">
          <w:rPr>
            <w:noProof w:val="0"/>
          </w:rPr>
          <w:delText>Content Module Name</w:delText>
        </w:r>
      </w:del>
      <w:ins w:id="1154" w:author="Keith W. Boone" w:date="2015-03-04T12:56:00Z">
        <w:r w:rsidR="006A1426">
          <w:rPr>
            <w:noProof w:val="0"/>
          </w:rPr>
          <w:t>Personal Health</w:t>
        </w:r>
      </w:ins>
      <w:ins w:id="1155" w:author="Brian" w:date="2015-03-11T07:45:00Z">
        <w:r w:rsidR="00715FEA">
          <w:rPr>
            <w:noProof w:val="0"/>
          </w:rPr>
          <w:t>care</w:t>
        </w:r>
      </w:ins>
      <w:ins w:id="1156" w:author="Keith W. Boone" w:date="2015-03-04T12:56:00Z">
        <w:r w:rsidR="006A1426">
          <w:rPr>
            <w:noProof w:val="0"/>
          </w:rPr>
          <w:t xml:space="preserve"> Monitoring Report</w:t>
        </w:r>
      </w:ins>
      <w:r w:rsidR="0022261E" w:rsidRPr="003651D9">
        <w:rPr>
          <w:noProof w:val="0"/>
        </w:rPr>
        <w:t xml:space="preserve"> </w:t>
      </w:r>
      <w:r w:rsidR="00BB65D8" w:rsidRPr="003651D9">
        <w:rPr>
          <w:noProof w:val="0"/>
        </w:rPr>
        <w:t>(</w:t>
      </w:r>
      <w:del w:id="1157" w:author="Keith W. Boone" w:date="2015-03-04T12:56:00Z">
        <w:r w:rsidR="00BB65D8" w:rsidRPr="003651D9" w:rsidDel="006A1426">
          <w:rPr>
            <w:noProof w:val="0"/>
          </w:rPr>
          <w:delText>Acronym</w:delText>
        </w:r>
      </w:del>
      <w:ins w:id="1158" w:author="Keith W. Boone" w:date="2015-03-04T12:56:00Z">
        <w:r w:rsidR="006A1426">
          <w:rPr>
            <w:noProof w:val="0"/>
          </w:rPr>
          <w:t>PHMR</w:t>
        </w:r>
      </w:ins>
      <w:r w:rsidR="00BB65D8" w:rsidRPr="003651D9">
        <w:rPr>
          <w:noProof w:val="0"/>
        </w:rPr>
        <w:t>)</w:t>
      </w:r>
      <w:del w:id="1159" w:author="Keith W. Boone" w:date="2015-03-04T12:56:00Z">
        <w:r w:rsidR="00803E2D" w:rsidRPr="003651D9" w:rsidDel="006A1426">
          <w:rPr>
            <w:noProof w:val="0"/>
          </w:rPr>
          <w:delText>&gt;</w:delText>
        </w:r>
      </w:del>
      <w:r w:rsidR="00BB65D8" w:rsidRPr="003651D9">
        <w:rPr>
          <w:noProof w:val="0"/>
        </w:rPr>
        <w:t xml:space="preserve"> </w:t>
      </w:r>
      <w:r w:rsidR="00803E2D" w:rsidRPr="003651D9">
        <w:rPr>
          <w:noProof w:val="0"/>
        </w:rPr>
        <w:t>Document Content Module</w:t>
      </w:r>
      <w:bookmarkEnd w:id="1152"/>
      <w:r w:rsidR="00803E2D" w:rsidRPr="003651D9">
        <w:rPr>
          <w:noProof w:val="0"/>
        </w:rPr>
        <w:t xml:space="preserve"> </w:t>
      </w:r>
    </w:p>
    <w:p w14:paraId="41D8C419" w14:textId="77777777" w:rsidR="0022261E" w:rsidRPr="003651D9" w:rsidRDefault="0022261E" w:rsidP="0097454A">
      <w:pPr>
        <w:pStyle w:val="Heading5"/>
        <w:numPr>
          <w:ilvl w:val="0"/>
          <w:numId w:val="0"/>
        </w:numPr>
        <w:rPr>
          <w:noProof w:val="0"/>
        </w:rPr>
      </w:pPr>
      <w:bookmarkStart w:id="1160" w:name="_Toc418185449"/>
      <w:r w:rsidRPr="003651D9">
        <w:rPr>
          <w:noProof w:val="0"/>
        </w:rPr>
        <w:t>6.3.1</w:t>
      </w:r>
      <w:proofErr w:type="gramStart"/>
      <w:r w:rsidRPr="003651D9">
        <w:rPr>
          <w:noProof w:val="0"/>
        </w:rPr>
        <w:t>.</w:t>
      </w:r>
      <w:r w:rsidR="008D45BC" w:rsidRPr="003651D9">
        <w:rPr>
          <w:noProof w:val="0"/>
        </w:rPr>
        <w:t>D</w:t>
      </w:r>
      <w:r w:rsidRPr="003651D9">
        <w:rPr>
          <w:noProof w:val="0"/>
        </w:rPr>
        <w:t>.1</w:t>
      </w:r>
      <w:proofErr w:type="gramEnd"/>
      <w:r w:rsidRPr="003651D9">
        <w:rPr>
          <w:noProof w:val="0"/>
        </w:rPr>
        <w:t xml:space="preserve"> Format Code</w:t>
      </w:r>
      <w:bookmarkEnd w:id="1160"/>
    </w:p>
    <w:p w14:paraId="33E7DD7B" w14:textId="77777777" w:rsidR="00665D8F" w:rsidRPr="003651D9" w:rsidRDefault="00665D8F" w:rsidP="00665D8F">
      <w:pPr>
        <w:rPr>
          <w:bCs/>
        </w:rPr>
      </w:pPr>
      <w:r w:rsidRPr="003651D9">
        <w:t xml:space="preserve">The </w:t>
      </w:r>
      <w:proofErr w:type="spellStart"/>
      <w:r w:rsidRPr="003651D9">
        <w:t>XDSDocumentEntry</w:t>
      </w:r>
      <w:proofErr w:type="spellEnd"/>
      <w:r w:rsidRPr="003651D9">
        <w:t xml:space="preserve"> format code for this content is </w:t>
      </w:r>
      <w:r w:rsidRPr="003651D9">
        <w:rPr>
          <w:b/>
          <w:bCs/>
        </w:rPr>
        <w:t>urn</w:t>
      </w:r>
      <w:proofErr w:type="gramStart"/>
      <w:r w:rsidRPr="003651D9">
        <w:rPr>
          <w:b/>
          <w:bCs/>
        </w:rPr>
        <w:t>:ihe:</w:t>
      </w:r>
      <w:ins w:id="1161" w:author="Keith W. Boone" w:date="2015-03-04T12:56:00Z">
        <w:r w:rsidR="006A1426">
          <w:rPr>
            <w:b/>
            <w:bCs/>
          </w:rPr>
          <w:t>pcc:phmr:2015</w:t>
        </w:r>
      </w:ins>
      <w:proofErr w:type="gramEnd"/>
      <w:del w:id="1162" w:author="Keith W. Boone" w:date="2015-03-04T12:57:00Z">
        <w:r w:rsidR="006C242B" w:rsidRPr="003651D9" w:rsidDel="006A1426">
          <w:rPr>
            <w:b/>
            <w:bCs/>
          </w:rPr>
          <w:delText xml:space="preserve">xxx:xxx:year </w:delText>
        </w:r>
        <w:r w:rsidR="006C242B" w:rsidRPr="003651D9" w:rsidDel="006A1426">
          <w:rPr>
            <w:bCs/>
            <w:sz w:val="22"/>
          </w:rPr>
          <w:delText>&lt;</w:delText>
        </w:r>
        <w:r w:rsidR="003651D9" w:rsidRPr="003651D9" w:rsidDel="006A1426">
          <w:rPr>
            <w:bCs/>
            <w:i/>
            <w:sz w:val="22"/>
          </w:rPr>
          <w:delText>e.</w:delText>
        </w:r>
        <w:r w:rsidR="003651D9" w:rsidRPr="003651D9" w:rsidDel="006A1426">
          <w:rPr>
            <w:bCs/>
            <w:i/>
          </w:rPr>
          <w:delText>g.</w:delText>
        </w:r>
        <w:r w:rsidR="006C242B" w:rsidRPr="003651D9" w:rsidDel="006A1426">
          <w:rPr>
            <w:bCs/>
            <w:i/>
          </w:rPr>
          <w:delText>, urn:ihe:</w:delText>
        </w:r>
      </w:del>
      <w:del w:id="1163" w:author="Keith W. Boone" w:date="2015-03-04T12:56:00Z">
        <w:r w:rsidRPr="003651D9" w:rsidDel="006A1426">
          <w:rPr>
            <w:bCs/>
            <w:i/>
          </w:rPr>
          <w:delText>card</w:delText>
        </w:r>
      </w:del>
      <w:del w:id="1164" w:author="Keith W. Boone" w:date="2015-03-04T12:57:00Z">
        <w:r w:rsidRPr="003651D9" w:rsidDel="006A1426">
          <w:rPr>
            <w:bCs/>
            <w:i/>
          </w:rPr>
          <w:delText>:</w:delText>
        </w:r>
      </w:del>
      <w:del w:id="1165" w:author="Keith W. Boone" w:date="2015-03-04T12:56:00Z">
        <w:r w:rsidRPr="003651D9" w:rsidDel="006A1426">
          <w:rPr>
            <w:bCs/>
            <w:i/>
          </w:rPr>
          <w:delText>imaging</w:delText>
        </w:r>
      </w:del>
      <w:del w:id="1166" w:author="Keith W. Boone" w:date="2015-03-04T12:57:00Z">
        <w:r w:rsidRPr="003651D9" w:rsidDel="006A1426">
          <w:rPr>
            <w:bCs/>
            <w:i/>
          </w:rPr>
          <w:delText>:</w:delText>
        </w:r>
      </w:del>
      <w:del w:id="1167" w:author="Keith W. Boone" w:date="2015-03-04T12:56:00Z">
        <w:r w:rsidRPr="003651D9" w:rsidDel="006A1426">
          <w:rPr>
            <w:bCs/>
            <w:i/>
          </w:rPr>
          <w:delText>201</w:delText>
        </w:r>
        <w:r w:rsidR="006C242B" w:rsidRPr="003651D9" w:rsidDel="006A1426">
          <w:rPr>
            <w:bCs/>
            <w:i/>
          </w:rPr>
          <w:delText>1</w:delText>
        </w:r>
      </w:del>
      <w:del w:id="1168" w:author="Keith W. Boone" w:date="2015-03-04T12:57:00Z">
        <w:r w:rsidR="006C242B" w:rsidRPr="003651D9" w:rsidDel="006A1426">
          <w:rPr>
            <w:bCs/>
            <w:i/>
          </w:rPr>
          <w:delText>&gt;</w:delText>
        </w:r>
      </w:del>
    </w:p>
    <w:p w14:paraId="61288ED3" w14:textId="77777777" w:rsidR="00BB65D8" w:rsidRPr="003651D9" w:rsidRDefault="00BB65D8" w:rsidP="00BB65D8">
      <w:pPr>
        <w:pStyle w:val="Heading5"/>
        <w:numPr>
          <w:ilvl w:val="0"/>
          <w:numId w:val="0"/>
        </w:numPr>
        <w:rPr>
          <w:noProof w:val="0"/>
        </w:rPr>
      </w:pPr>
      <w:bookmarkStart w:id="1169" w:name="_Toc418185450"/>
      <w:r w:rsidRPr="003651D9">
        <w:rPr>
          <w:noProof w:val="0"/>
        </w:rPr>
        <w:t>6.3.1</w:t>
      </w:r>
      <w:proofErr w:type="gramStart"/>
      <w:r w:rsidRPr="003651D9">
        <w:rPr>
          <w:noProof w:val="0"/>
        </w:rPr>
        <w:t>.</w:t>
      </w:r>
      <w:r w:rsidR="008D45BC" w:rsidRPr="003651D9">
        <w:rPr>
          <w:noProof w:val="0"/>
        </w:rPr>
        <w:t>D</w:t>
      </w:r>
      <w:r w:rsidRPr="003651D9">
        <w:rPr>
          <w:noProof w:val="0"/>
        </w:rPr>
        <w:t>.2</w:t>
      </w:r>
      <w:proofErr w:type="gramEnd"/>
      <w:r w:rsidRPr="003651D9">
        <w:rPr>
          <w:noProof w:val="0"/>
        </w:rPr>
        <w:t xml:space="preserve"> Parent Template</w:t>
      </w:r>
      <w:bookmarkEnd w:id="1169"/>
    </w:p>
    <w:p w14:paraId="6BFC1801" w14:textId="77777777" w:rsidR="00250A37" w:rsidRPr="003651D9" w:rsidDel="006A1426" w:rsidRDefault="00250A37" w:rsidP="00597DB2">
      <w:pPr>
        <w:pStyle w:val="AuthorInstructions"/>
        <w:rPr>
          <w:del w:id="1170" w:author="Keith W. Boone" w:date="2015-03-04T12:57:00Z"/>
        </w:rPr>
      </w:pPr>
      <w:del w:id="1171" w:author="Keith W. Boone" w:date="2015-03-04T12:57:00Z">
        <w:r w:rsidRPr="003651D9" w:rsidDel="006A1426">
          <w:delText>&lt;The following text is common, so it is left here for consistency</w:delText>
        </w:r>
        <w:r w:rsidR="00887E40" w:rsidRPr="003651D9" w:rsidDel="006A1426">
          <w:delText xml:space="preserve">. </w:delText>
        </w:r>
        <w:r w:rsidRPr="003651D9" w:rsidDel="006A1426">
          <w:delText>If it is not relevant, then change the text to the accurate information, but retain the formatting convention</w:delText>
        </w:r>
        <w:r w:rsidR="00887E40" w:rsidRPr="003651D9" w:rsidDel="006A1426">
          <w:delText xml:space="preserve">. </w:delText>
        </w:r>
        <w:r w:rsidR="0032060B" w:rsidRPr="003651D9" w:rsidDel="006A1426">
          <w:delText xml:space="preserve">Be sure to include </w:delText>
        </w:r>
        <w:r w:rsidR="0032060B" w:rsidRPr="003651D9" w:rsidDel="006A1426">
          <w:rPr>
            <w:u w:val="single"/>
          </w:rPr>
          <w:delText>all</w:delText>
        </w:r>
        <w:r w:rsidR="0032060B" w:rsidRPr="003651D9" w:rsidDel="006A1426">
          <w:delText xml:space="preserve"> parent templates.</w:delText>
        </w:r>
        <w:r w:rsidRPr="003651D9" w:rsidDel="006A1426">
          <w:delText>&gt;</w:delText>
        </w:r>
      </w:del>
    </w:p>
    <w:p w14:paraId="4131D905" w14:textId="77777777" w:rsidR="00665D8F" w:rsidRPr="003651D9" w:rsidRDefault="006C242B" w:rsidP="00BB76BC">
      <w:pPr>
        <w:pStyle w:val="BodyText"/>
      </w:pPr>
      <w:del w:id="1172" w:author="Keith W. Boone" w:date="2015-03-04T12:57:00Z">
        <w:r w:rsidRPr="003651D9" w:rsidDel="006A1426">
          <w:delText>&lt;</w:delText>
        </w:r>
        <w:r w:rsidR="00940FC7" w:rsidDel="006A1426">
          <w:delText>e.g.,</w:delText>
        </w:r>
        <w:r w:rsidR="003651D9" w:rsidRPr="003651D9" w:rsidDel="006A1426">
          <w:delText xml:space="preserve"> </w:delText>
        </w:r>
      </w:del>
      <w:r w:rsidR="00665D8F" w:rsidRPr="003651D9">
        <w:t>This document is a specialization of the IHE PCC Medical Document template (OID = 1.3.6.1.4.1.19376.1.5.3.1.1.1).</w:t>
      </w:r>
      <w:del w:id="1173" w:author="Keith W. Boone" w:date="2015-03-04T12:57:00Z">
        <w:r w:rsidRPr="003651D9" w:rsidDel="006A1426">
          <w:delText>&gt;</w:delText>
        </w:r>
      </w:del>
      <w:r w:rsidR="00665D8F" w:rsidRPr="003651D9">
        <w:t xml:space="preserve"> </w:t>
      </w:r>
    </w:p>
    <w:p w14:paraId="305F7BFE" w14:textId="77777777" w:rsidR="00665D8F" w:rsidRPr="003651D9" w:rsidDel="006A1426" w:rsidRDefault="006C242B" w:rsidP="00BB76BC">
      <w:pPr>
        <w:pStyle w:val="BodyText"/>
        <w:ind w:left="720"/>
        <w:rPr>
          <w:del w:id="1174" w:author="Keith W. Boone" w:date="2015-03-04T12:57:00Z"/>
        </w:rPr>
      </w:pPr>
      <w:del w:id="1175" w:author="Keith W. Boone" w:date="2015-03-04T12:57:00Z">
        <w:r w:rsidRPr="003651D9" w:rsidDel="006A1426">
          <w:delText>&lt;</w:delText>
        </w:r>
        <w:r w:rsidR="00940FC7" w:rsidDel="006A1426">
          <w:delText>e.g.,</w:delText>
        </w:r>
        <w:r w:rsidRPr="003651D9" w:rsidDel="006A1426">
          <w:delText xml:space="preserve"> </w:delText>
        </w:r>
        <w:r w:rsidR="00665D8F" w:rsidRPr="003651D9" w:rsidDel="006A1426">
          <w:delText>Note: The Medical Document includes requirements for various header elements; name, addr and telecom elements for identified persons and organizations; and basic participations record target, author, and legal authenticator</w:delText>
        </w:r>
        <w:r w:rsidR="00887E40" w:rsidRPr="003651D9" w:rsidDel="006A1426">
          <w:delText>.</w:delText>
        </w:r>
        <w:r w:rsidRPr="003651D9" w:rsidDel="006A1426">
          <w:delText>&gt;</w:delText>
        </w:r>
      </w:del>
    </w:p>
    <w:p w14:paraId="5A249DAF" w14:textId="77777777" w:rsidR="00665D8F" w:rsidRPr="003651D9" w:rsidDel="006A1426" w:rsidRDefault="006C242B" w:rsidP="00665D8F">
      <w:pPr>
        <w:rPr>
          <w:del w:id="1176" w:author="Keith W. Boone" w:date="2015-03-04T12:57:00Z"/>
        </w:rPr>
      </w:pPr>
      <w:del w:id="1177" w:author="Keith W. Boone" w:date="2015-03-04T12:57:00Z">
        <w:r w:rsidRPr="003651D9" w:rsidDel="006A1426">
          <w:delText>&lt;</w:delText>
        </w:r>
        <w:r w:rsidR="00940FC7" w:rsidDel="006A1426">
          <w:delText>e.g.,</w:delText>
        </w:r>
        <w:r w:rsidRPr="003651D9" w:rsidDel="006A1426">
          <w:delText xml:space="preserve"> </w:delText>
        </w:r>
        <w:r w:rsidR="00665D8F" w:rsidRPr="003651D9" w:rsidDel="006A1426">
          <w:delText>This document is a specialization of the HL7 Procedure Note template (OID = 2.16.840.1.113883.10.20.18.1).</w:delText>
        </w:r>
        <w:r w:rsidRPr="003651D9" w:rsidDel="006A1426">
          <w:delText>&gt;</w:delText>
        </w:r>
        <w:r w:rsidR="00665D8F" w:rsidRPr="003651D9" w:rsidDel="006A1426">
          <w:delText xml:space="preserve"> </w:delText>
        </w:r>
      </w:del>
    </w:p>
    <w:p w14:paraId="49C21751" w14:textId="77777777" w:rsidR="00665D8F" w:rsidRPr="003651D9" w:rsidDel="006A1426" w:rsidRDefault="006C242B" w:rsidP="00BB76BC">
      <w:pPr>
        <w:pStyle w:val="BodyText"/>
        <w:ind w:left="720"/>
        <w:rPr>
          <w:del w:id="1178" w:author="Keith W. Boone" w:date="2015-03-04T12:57:00Z"/>
        </w:rPr>
      </w:pPr>
      <w:del w:id="1179" w:author="Keith W. Boone" w:date="2015-03-04T12:57:00Z">
        <w:r w:rsidRPr="003651D9" w:rsidDel="006A1426">
          <w:delText>&lt;</w:delText>
        </w:r>
        <w:r w:rsidR="00940FC7" w:rsidDel="006A1426">
          <w:delText>e.g.,</w:delText>
        </w:r>
        <w:r w:rsidRPr="003651D9" w:rsidDel="006A1426">
          <w:delText xml:space="preserve"> </w:delText>
        </w:r>
        <w:r w:rsidR="00665D8F" w:rsidRPr="003651D9" w:rsidDel="006A1426">
          <w:delText>Note:</w:delText>
        </w:r>
        <w:r w:rsidRPr="003651D9" w:rsidDel="006A1426">
          <w:delText xml:space="preserve"> </w:delText>
        </w:r>
        <w:r w:rsidR="00665D8F" w:rsidRPr="003651D9" w:rsidDel="006A1426">
          <w:delText>This document is not a specialization of the HL7 Basic Diagnostic Imaging Report template due to conflicts with two Procedure Note requirements (format of serviceEvent/effectiveTime, and title on DICOM Catalogue section)</w:delText>
        </w:r>
        <w:r w:rsidR="00887E40" w:rsidRPr="003651D9" w:rsidDel="006A1426">
          <w:delText xml:space="preserve">. </w:delText>
        </w:r>
        <w:r w:rsidR="00665D8F" w:rsidRPr="003651D9" w:rsidDel="006A1426">
          <w:delText>When and if these are resolved, an instance may also comply to the Diagnostic Imaging Report.</w:delText>
        </w:r>
        <w:r w:rsidRPr="003651D9" w:rsidDel="006A1426">
          <w:delText>&gt;</w:delText>
        </w:r>
      </w:del>
    </w:p>
    <w:p w14:paraId="360568FA" w14:textId="77777777" w:rsidR="00BB65D8" w:rsidRPr="003651D9" w:rsidRDefault="00BB65D8" w:rsidP="00BB65D8">
      <w:pPr>
        <w:pStyle w:val="Heading5"/>
        <w:numPr>
          <w:ilvl w:val="0"/>
          <w:numId w:val="0"/>
        </w:numPr>
        <w:rPr>
          <w:noProof w:val="0"/>
        </w:rPr>
      </w:pPr>
      <w:bookmarkStart w:id="1180" w:name="_Toc418185451"/>
      <w:r w:rsidRPr="003651D9">
        <w:rPr>
          <w:noProof w:val="0"/>
        </w:rPr>
        <w:t>6.3.1</w:t>
      </w:r>
      <w:proofErr w:type="gramStart"/>
      <w:r w:rsidRPr="003651D9">
        <w:rPr>
          <w:noProof w:val="0"/>
        </w:rPr>
        <w:t>.</w:t>
      </w:r>
      <w:r w:rsidR="008D45BC" w:rsidRPr="003651D9">
        <w:rPr>
          <w:noProof w:val="0"/>
        </w:rPr>
        <w:t>D</w:t>
      </w:r>
      <w:r w:rsidRPr="003651D9">
        <w:rPr>
          <w:noProof w:val="0"/>
        </w:rPr>
        <w:t>.</w:t>
      </w:r>
      <w:r w:rsidR="00871613" w:rsidRPr="003651D9">
        <w:rPr>
          <w:noProof w:val="0"/>
        </w:rPr>
        <w:t>3</w:t>
      </w:r>
      <w:proofErr w:type="gramEnd"/>
      <w:r w:rsidRPr="003651D9">
        <w:rPr>
          <w:noProof w:val="0"/>
        </w:rPr>
        <w:t xml:space="preserve"> </w:t>
      </w:r>
      <w:r w:rsidR="00665D8F" w:rsidRPr="003651D9">
        <w:rPr>
          <w:noProof w:val="0"/>
        </w:rPr>
        <w:t xml:space="preserve">Referenced </w:t>
      </w:r>
      <w:r w:rsidRPr="003651D9">
        <w:rPr>
          <w:noProof w:val="0"/>
        </w:rPr>
        <w:t>Standard</w:t>
      </w:r>
      <w:r w:rsidR="00665D8F" w:rsidRPr="003651D9">
        <w:rPr>
          <w:noProof w:val="0"/>
        </w:rPr>
        <w:t>s</w:t>
      </w:r>
      <w:bookmarkEnd w:id="1180"/>
    </w:p>
    <w:p w14:paraId="0898FD8A" w14:textId="77777777" w:rsidR="0032060B" w:rsidRPr="003651D9" w:rsidDel="006A1426" w:rsidRDefault="0032060B" w:rsidP="00597DB2">
      <w:pPr>
        <w:pStyle w:val="AuthorInstructions"/>
        <w:rPr>
          <w:del w:id="1181" w:author="Keith W. Boone" w:date="2015-03-04T12:57:00Z"/>
        </w:rPr>
      </w:pPr>
      <w:del w:id="1182" w:author="Keith W. Boone" w:date="2015-03-04T12:57:00Z">
        <w:r w:rsidRPr="003651D9" w:rsidDel="006A1426">
          <w:delText>&lt;</w:delText>
        </w:r>
        <w:r w:rsidR="001F68C9" w:rsidRPr="003651D9" w:rsidDel="006A1426">
          <w:delText>Identify ALL standards referenced by THIS content module.&gt;</w:delText>
        </w:r>
      </w:del>
    </w:p>
    <w:p w14:paraId="70434BE1" w14:textId="77777777" w:rsidR="0032060B" w:rsidRPr="003651D9" w:rsidRDefault="001F68C9" w:rsidP="0032060B">
      <w:pPr>
        <w:pStyle w:val="BodyText"/>
      </w:pPr>
      <w:r w:rsidRPr="003651D9">
        <w:t>All standards which are reference in this document are listed below with their common abbreviation, full title, and link to the standard.</w:t>
      </w:r>
    </w:p>
    <w:p w14:paraId="60C2F225" w14:textId="77777777" w:rsidR="001F68C9" w:rsidRPr="003651D9" w:rsidRDefault="001F68C9" w:rsidP="0032060B">
      <w:pPr>
        <w:pStyle w:val="BodyText"/>
        <w:rPr>
          <w:highlight w:val="yellow"/>
        </w:rPr>
      </w:pPr>
    </w:p>
    <w:p w14:paraId="31D05593" w14:textId="77777777" w:rsidR="001F68C9" w:rsidRPr="003651D9" w:rsidRDefault="001F68C9" w:rsidP="001F68C9">
      <w:pPr>
        <w:pStyle w:val="TableTitle"/>
      </w:pPr>
      <w:r w:rsidRPr="003651D9">
        <w:lastRenderedPageBreak/>
        <w:t>Table 6.3.1.D</w:t>
      </w:r>
      <w:r w:rsidR="000D6321" w:rsidRPr="003651D9">
        <w:t>.3</w:t>
      </w:r>
      <w:r w:rsidRPr="003651D9">
        <w:t>-1</w:t>
      </w:r>
      <w:r w:rsidR="00C250ED" w:rsidRPr="003651D9">
        <w:t>:</w:t>
      </w:r>
      <w:r w:rsidRPr="003651D9">
        <w:t xml:space="preserve"> </w:t>
      </w:r>
      <w:del w:id="1183" w:author="Keith W. Boone" w:date="2015-03-04T12:58:00Z">
        <w:r w:rsidRPr="003651D9" w:rsidDel="006A1426">
          <w:delText>&lt;Document Name&gt;</w:delText>
        </w:r>
      </w:del>
      <w:ins w:id="1184" w:author="Keith W. Boone" w:date="2015-03-04T12:58:00Z">
        <w:r w:rsidR="006A1426">
          <w:t>PHMR</w:t>
        </w:r>
      </w:ins>
      <w:r w:rsidRPr="003651D9">
        <w:t xml:space="preserve">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Change w:id="1185" w:author="Keith W. Boone" w:date="2015-03-04T12:58:00Z">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PrChange>
      </w:tblPr>
      <w:tblGrid>
        <w:gridCol w:w="1368"/>
        <w:gridCol w:w="4500"/>
        <w:gridCol w:w="3708"/>
        <w:tblGridChange w:id="1186">
          <w:tblGrid>
            <w:gridCol w:w="1368"/>
            <w:gridCol w:w="4500"/>
            <w:gridCol w:w="3708"/>
          </w:tblGrid>
        </w:tblGridChange>
      </w:tblGrid>
      <w:tr w:rsidR="00665D8F" w:rsidRPr="003651D9" w14:paraId="1511AB7A" w14:textId="77777777" w:rsidTr="006A1426">
        <w:trPr>
          <w:cantSplit/>
          <w:tblHeader/>
          <w:trPrChange w:id="1187" w:author="Keith W. Boone" w:date="2015-03-04T12:58:00Z">
            <w:trPr>
              <w:cantSplit/>
              <w:tblHeader/>
            </w:trPr>
          </w:trPrChange>
        </w:trPr>
        <w:tc>
          <w:tcPr>
            <w:tcW w:w="1368" w:type="dxa"/>
            <w:tcBorders>
              <w:bottom w:val="single" w:sz="4" w:space="0" w:color="000000"/>
            </w:tcBorders>
            <w:shd w:val="clear" w:color="auto" w:fill="D9D9D9"/>
            <w:tcPrChange w:id="1188" w:author="Keith W. Boone" w:date="2015-03-04T12:58:00Z">
              <w:tcPr>
                <w:tcW w:w="1368" w:type="dxa"/>
                <w:shd w:val="clear" w:color="auto" w:fill="D9D9D9"/>
              </w:tcPr>
            </w:tcPrChange>
          </w:tcPr>
          <w:p w14:paraId="206FC3F8" w14:textId="77777777" w:rsidR="00665D8F" w:rsidRPr="003651D9" w:rsidRDefault="00665D8F" w:rsidP="00730E16">
            <w:pPr>
              <w:pStyle w:val="TableEntryHeader"/>
            </w:pPr>
            <w:r w:rsidRPr="003651D9">
              <w:t>Abbreviation</w:t>
            </w:r>
          </w:p>
        </w:tc>
        <w:tc>
          <w:tcPr>
            <w:tcW w:w="4500" w:type="dxa"/>
            <w:tcBorders>
              <w:bottom w:val="single" w:sz="4" w:space="0" w:color="000000"/>
            </w:tcBorders>
            <w:shd w:val="clear" w:color="auto" w:fill="D9D9D9"/>
            <w:tcPrChange w:id="1189" w:author="Keith W. Boone" w:date="2015-03-04T12:58:00Z">
              <w:tcPr>
                <w:tcW w:w="4500" w:type="dxa"/>
                <w:shd w:val="clear" w:color="auto" w:fill="D9D9D9"/>
              </w:tcPr>
            </w:tcPrChange>
          </w:tcPr>
          <w:p w14:paraId="7ABDB338" w14:textId="77777777" w:rsidR="00665D8F" w:rsidRPr="003651D9" w:rsidRDefault="00665D8F" w:rsidP="001F68C9">
            <w:pPr>
              <w:pStyle w:val="TableEntryHeader"/>
            </w:pPr>
            <w:r w:rsidRPr="003651D9">
              <w:t>Title</w:t>
            </w:r>
          </w:p>
        </w:tc>
        <w:tc>
          <w:tcPr>
            <w:tcW w:w="3708" w:type="dxa"/>
            <w:tcBorders>
              <w:bottom w:val="single" w:sz="4" w:space="0" w:color="000000"/>
            </w:tcBorders>
            <w:shd w:val="clear" w:color="auto" w:fill="D9D9D9"/>
            <w:tcPrChange w:id="1190" w:author="Keith W. Boone" w:date="2015-03-04T12:58:00Z">
              <w:tcPr>
                <w:tcW w:w="3708" w:type="dxa"/>
                <w:shd w:val="clear" w:color="auto" w:fill="D9D9D9"/>
              </w:tcPr>
            </w:tcPrChange>
          </w:tcPr>
          <w:p w14:paraId="5A91590A" w14:textId="77777777" w:rsidR="00665D8F" w:rsidRPr="003651D9" w:rsidRDefault="00665D8F" w:rsidP="00CF508D">
            <w:pPr>
              <w:pStyle w:val="TableEntryHeader"/>
            </w:pPr>
            <w:r w:rsidRPr="003651D9">
              <w:t>URL</w:t>
            </w:r>
          </w:p>
        </w:tc>
      </w:tr>
      <w:tr w:rsidR="00665D8F" w:rsidRPr="003651D9" w14:paraId="4B74C7B9" w14:textId="77777777" w:rsidTr="006A1426">
        <w:trPr>
          <w:cantSplit/>
          <w:trPrChange w:id="1191" w:author="Keith W. Boone" w:date="2015-03-04T12:58:00Z">
            <w:trPr>
              <w:cantSplit/>
            </w:trPr>
          </w:trPrChange>
        </w:trPr>
        <w:tc>
          <w:tcPr>
            <w:tcW w:w="1368" w:type="dxa"/>
            <w:tcBorders>
              <w:bottom w:val="single" w:sz="6" w:space="0" w:color="000000"/>
              <w:right w:val="single" w:sz="6" w:space="0" w:color="000000"/>
            </w:tcBorders>
            <w:shd w:val="clear" w:color="auto" w:fill="auto"/>
            <w:tcPrChange w:id="1192" w:author="Keith W. Boone" w:date="2015-03-04T12:58:00Z">
              <w:tcPr>
                <w:tcW w:w="1368" w:type="dxa"/>
                <w:shd w:val="clear" w:color="auto" w:fill="auto"/>
              </w:tcPr>
            </w:tcPrChange>
          </w:tcPr>
          <w:p w14:paraId="61EC2ECD" w14:textId="77777777" w:rsidR="00665D8F" w:rsidRPr="003651D9" w:rsidRDefault="0032060B" w:rsidP="00597DB2">
            <w:pPr>
              <w:pStyle w:val="TableEntry"/>
            </w:pPr>
            <w:del w:id="1193" w:author="Keith W. Boone" w:date="2015-03-04T12:57:00Z">
              <w:r w:rsidRPr="003651D9" w:rsidDel="006A1426">
                <w:delText>&lt;abbreviated name of standard&gt;</w:delText>
              </w:r>
            </w:del>
            <w:ins w:id="1194" w:author="Keith W. Boone" w:date="2015-03-04T12:57:00Z">
              <w:r w:rsidR="006A1426">
                <w:t>PHMR</w:t>
              </w:r>
            </w:ins>
          </w:p>
        </w:tc>
        <w:tc>
          <w:tcPr>
            <w:tcW w:w="4500" w:type="dxa"/>
            <w:tcBorders>
              <w:left w:val="single" w:sz="6" w:space="0" w:color="000000"/>
              <w:bottom w:val="single" w:sz="6" w:space="0" w:color="000000"/>
              <w:right w:val="single" w:sz="6" w:space="0" w:color="000000"/>
            </w:tcBorders>
            <w:shd w:val="clear" w:color="auto" w:fill="auto"/>
            <w:tcPrChange w:id="1195" w:author="Keith W. Boone" w:date="2015-03-04T12:58:00Z">
              <w:tcPr>
                <w:tcW w:w="4500" w:type="dxa"/>
                <w:shd w:val="clear" w:color="auto" w:fill="auto"/>
              </w:tcPr>
            </w:tcPrChange>
          </w:tcPr>
          <w:p w14:paraId="3CCC5340" w14:textId="77777777" w:rsidR="00665D8F" w:rsidRPr="003651D9" w:rsidRDefault="0032060B" w:rsidP="00597DB2">
            <w:pPr>
              <w:pStyle w:val="TableEntry"/>
            </w:pPr>
            <w:del w:id="1196" w:author="Keith W. Boone" w:date="2015-03-04T12:58:00Z">
              <w:r w:rsidRPr="003651D9" w:rsidDel="006A1426">
                <w:delText>&lt;full name of standard&gt;</w:delText>
              </w:r>
            </w:del>
            <w:ins w:id="1197" w:author="Keith W. Boone" w:date="2015-03-04T12:58:00Z">
              <w:r w:rsidR="006A1426">
                <w:t>Personal Health Monitoring Report</w:t>
              </w:r>
            </w:ins>
          </w:p>
        </w:tc>
        <w:tc>
          <w:tcPr>
            <w:tcW w:w="3708" w:type="dxa"/>
            <w:tcBorders>
              <w:left w:val="single" w:sz="6" w:space="0" w:color="000000"/>
              <w:bottom w:val="single" w:sz="6" w:space="0" w:color="000000"/>
            </w:tcBorders>
            <w:shd w:val="clear" w:color="auto" w:fill="auto"/>
            <w:tcPrChange w:id="1198" w:author="Keith W. Boone" w:date="2015-03-04T12:58:00Z">
              <w:tcPr>
                <w:tcW w:w="3708" w:type="dxa"/>
                <w:shd w:val="clear" w:color="auto" w:fill="auto"/>
              </w:tcPr>
            </w:tcPrChange>
          </w:tcPr>
          <w:p w14:paraId="05A2A3DB" w14:textId="77777777" w:rsidR="00665D8F" w:rsidRPr="006A1426" w:rsidRDefault="0032060B" w:rsidP="006A1426">
            <w:pPr>
              <w:pStyle w:val="TableEntry"/>
              <w:rPr>
                <w:i/>
                <w:sz w:val="20"/>
                <w:rPrChange w:id="1199" w:author="Keith W. Boone" w:date="2015-03-04T13:00:00Z">
                  <w:rPr>
                    <w:sz w:val="20"/>
                  </w:rPr>
                </w:rPrChange>
              </w:rPr>
            </w:pPr>
            <w:del w:id="1200" w:author="Keith W. Boone" w:date="2015-03-04T12:59:00Z">
              <w:r w:rsidRPr="006A1426" w:rsidDel="006A1426">
                <w:rPr>
                  <w:i/>
                  <w:sz w:val="20"/>
                  <w:rPrChange w:id="1201" w:author="Keith W. Boone" w:date="2015-03-04T13:00:00Z">
                    <w:rPr>
                      <w:sz w:val="20"/>
                    </w:rPr>
                  </w:rPrChange>
                </w:rPr>
                <w:delText>&lt;link to standard&gt;</w:delText>
              </w:r>
            </w:del>
            <w:ins w:id="1202" w:author="Keith W. Boone" w:date="2015-03-04T12:59:00Z">
              <w:r w:rsidR="006A1426" w:rsidRPr="006A1426">
                <w:rPr>
                  <w:i/>
                  <w:sz w:val="20"/>
                  <w:rPrChange w:id="1203" w:author="Keith W. Boone" w:date="2015-03-04T13:00:00Z">
                    <w:rPr>
                      <w:sz w:val="20"/>
                    </w:rPr>
                  </w:rPrChange>
                </w:rPr>
                <w:t>T</w:t>
              </w:r>
            </w:ins>
            <w:ins w:id="1204" w:author="Keith W. Boone" w:date="2015-03-04T13:00:00Z">
              <w:r w:rsidR="006A1426">
                <w:rPr>
                  <w:i/>
                  <w:sz w:val="20"/>
                </w:rPr>
                <w:t>B</w:t>
              </w:r>
            </w:ins>
            <w:ins w:id="1205" w:author="Keith W. Boone" w:date="2015-03-04T12:59:00Z">
              <w:r w:rsidR="006A1426" w:rsidRPr="006A1426">
                <w:rPr>
                  <w:i/>
                  <w:sz w:val="20"/>
                  <w:rPrChange w:id="1206" w:author="Keith W. Boone" w:date="2015-03-04T13:00:00Z">
                    <w:rPr>
                      <w:sz w:val="20"/>
                    </w:rPr>
                  </w:rPrChange>
                </w:rPr>
                <w:t>D</w:t>
              </w:r>
            </w:ins>
          </w:p>
        </w:tc>
      </w:tr>
      <w:tr w:rsidR="0032060B" w:rsidRPr="003651D9" w14:paraId="19ECAE9D" w14:textId="77777777" w:rsidTr="006A1426">
        <w:trPr>
          <w:cantSplit/>
          <w:trPrChange w:id="1207" w:author="Keith W. Boone" w:date="2015-03-04T12:58:00Z">
            <w:trPr>
              <w:cantSplit/>
            </w:trPr>
          </w:trPrChange>
        </w:trPr>
        <w:tc>
          <w:tcPr>
            <w:tcW w:w="1368" w:type="dxa"/>
            <w:tcBorders>
              <w:top w:val="single" w:sz="6" w:space="0" w:color="000000"/>
              <w:right w:val="single" w:sz="6" w:space="0" w:color="000000"/>
            </w:tcBorders>
            <w:shd w:val="clear" w:color="auto" w:fill="auto"/>
            <w:tcPrChange w:id="1208" w:author="Keith W. Boone" w:date="2015-03-04T12:58:00Z">
              <w:tcPr>
                <w:tcW w:w="1368" w:type="dxa"/>
                <w:shd w:val="clear" w:color="auto" w:fill="auto"/>
              </w:tcPr>
            </w:tcPrChange>
          </w:tcPr>
          <w:p w14:paraId="5A1EE2C4" w14:textId="77777777" w:rsidR="0032060B" w:rsidRPr="003651D9" w:rsidRDefault="0032060B" w:rsidP="00597DB2">
            <w:pPr>
              <w:pStyle w:val="TableEntry"/>
            </w:pPr>
            <w:del w:id="1209" w:author="Keith W. Boone" w:date="2015-03-04T12:58:00Z">
              <w:r w:rsidRPr="003651D9" w:rsidDel="006A1426">
                <w:delText>&lt;abbreviated name of standard&gt;</w:delText>
              </w:r>
            </w:del>
            <w:ins w:id="1210" w:author="Keith W. Boone" w:date="2015-03-04T12:58:00Z">
              <w:r w:rsidR="006A1426">
                <w:t>CDA</w:t>
              </w:r>
            </w:ins>
          </w:p>
        </w:tc>
        <w:tc>
          <w:tcPr>
            <w:tcW w:w="4500" w:type="dxa"/>
            <w:tcBorders>
              <w:top w:val="single" w:sz="6" w:space="0" w:color="000000"/>
              <w:left w:val="single" w:sz="6" w:space="0" w:color="000000"/>
              <w:right w:val="single" w:sz="6" w:space="0" w:color="000000"/>
            </w:tcBorders>
            <w:shd w:val="clear" w:color="auto" w:fill="auto"/>
            <w:tcPrChange w:id="1211" w:author="Keith W. Boone" w:date="2015-03-04T12:58:00Z">
              <w:tcPr>
                <w:tcW w:w="4500" w:type="dxa"/>
                <w:shd w:val="clear" w:color="auto" w:fill="auto"/>
              </w:tcPr>
            </w:tcPrChange>
          </w:tcPr>
          <w:p w14:paraId="6DEE5BE2" w14:textId="77777777" w:rsidR="0032060B" w:rsidRPr="003651D9" w:rsidRDefault="006A1426" w:rsidP="00597DB2">
            <w:pPr>
              <w:pStyle w:val="TableEntry"/>
            </w:pPr>
            <w:ins w:id="1212" w:author="Keith W. Boone" w:date="2015-03-04T12:58:00Z">
              <w:r>
                <w:t xml:space="preserve">HL7 </w:t>
              </w:r>
            </w:ins>
            <w:del w:id="1213" w:author="Keith W. Boone" w:date="2015-03-04T12:58:00Z">
              <w:r w:rsidR="0032060B" w:rsidRPr="003651D9" w:rsidDel="006A1426">
                <w:delText>&lt;full name of standard&gt;</w:delText>
              </w:r>
            </w:del>
            <w:ins w:id="1214" w:author="Keith W. Boone" w:date="2015-03-04T12:58:00Z">
              <w:r>
                <w:t>Clinical Document Architecture</w:t>
              </w:r>
            </w:ins>
          </w:p>
        </w:tc>
        <w:tc>
          <w:tcPr>
            <w:tcW w:w="3708" w:type="dxa"/>
            <w:tcBorders>
              <w:top w:val="single" w:sz="6" w:space="0" w:color="000000"/>
              <w:left w:val="single" w:sz="6" w:space="0" w:color="000000"/>
            </w:tcBorders>
            <w:shd w:val="clear" w:color="auto" w:fill="auto"/>
            <w:tcPrChange w:id="1215" w:author="Keith W. Boone" w:date="2015-03-04T12:58:00Z">
              <w:tcPr>
                <w:tcW w:w="3708" w:type="dxa"/>
                <w:shd w:val="clear" w:color="auto" w:fill="auto"/>
              </w:tcPr>
            </w:tcPrChange>
          </w:tcPr>
          <w:p w14:paraId="6C47CF68" w14:textId="77777777" w:rsidR="0032060B" w:rsidRPr="003651D9" w:rsidRDefault="006A1426" w:rsidP="00597DB2">
            <w:pPr>
              <w:pStyle w:val="TableEntry"/>
              <w:rPr>
                <w:sz w:val="20"/>
              </w:rPr>
            </w:pPr>
            <w:ins w:id="1216" w:author="Keith W. Boone" w:date="2015-03-04T13:00:00Z">
              <w:r w:rsidRPr="00A62763">
                <w:rPr>
                  <w:i/>
                  <w:sz w:val="20"/>
                </w:rPr>
                <w:t>T</w:t>
              </w:r>
              <w:r>
                <w:rPr>
                  <w:i/>
                  <w:sz w:val="20"/>
                </w:rPr>
                <w:t>B</w:t>
              </w:r>
              <w:r w:rsidRPr="00A62763">
                <w:rPr>
                  <w:i/>
                  <w:sz w:val="20"/>
                </w:rPr>
                <w:t>D</w:t>
              </w:r>
              <w:r w:rsidRPr="003651D9" w:rsidDel="006A1426">
                <w:rPr>
                  <w:sz w:val="20"/>
                </w:rPr>
                <w:t xml:space="preserve"> </w:t>
              </w:r>
            </w:ins>
            <w:del w:id="1217" w:author="Keith W. Boone" w:date="2015-03-04T12:58:00Z">
              <w:r w:rsidR="0032060B" w:rsidRPr="003651D9" w:rsidDel="006A1426">
                <w:rPr>
                  <w:sz w:val="20"/>
                </w:rPr>
                <w:delText>&lt;link to standard&gt;</w:delText>
              </w:r>
            </w:del>
          </w:p>
        </w:tc>
      </w:tr>
      <w:tr w:rsidR="0032060B" w:rsidRPr="003651D9" w:rsidDel="006A1426" w14:paraId="3325F6C0" w14:textId="77777777" w:rsidTr="00CF508D">
        <w:trPr>
          <w:cantSplit/>
          <w:del w:id="1218" w:author="Keith W. Boone" w:date="2015-03-04T12:58:00Z"/>
        </w:trPr>
        <w:tc>
          <w:tcPr>
            <w:tcW w:w="1368" w:type="dxa"/>
            <w:shd w:val="clear" w:color="auto" w:fill="auto"/>
          </w:tcPr>
          <w:p w14:paraId="27F36AD1" w14:textId="77777777" w:rsidR="0032060B" w:rsidRPr="003651D9" w:rsidDel="006A1426" w:rsidRDefault="00C250ED" w:rsidP="00EF1E77">
            <w:pPr>
              <w:pStyle w:val="TableEntry"/>
              <w:rPr>
                <w:del w:id="1219" w:author="Keith W. Boone" w:date="2015-03-04T12:58:00Z"/>
              </w:rPr>
            </w:pPr>
            <w:del w:id="1220" w:author="Keith W. Boone" w:date="2015-03-04T12:58:00Z">
              <w:r w:rsidRPr="003651D9" w:rsidDel="006A1426">
                <w:delText>&lt;</w:delText>
              </w:r>
              <w:r w:rsidR="0032060B" w:rsidRPr="003651D9" w:rsidDel="006A1426">
                <w:delText>e.g., CDA-PN</w:delText>
              </w:r>
              <w:r w:rsidRPr="003651D9" w:rsidDel="006A1426">
                <w:delText>&gt;</w:delText>
              </w:r>
            </w:del>
          </w:p>
        </w:tc>
        <w:tc>
          <w:tcPr>
            <w:tcW w:w="4500" w:type="dxa"/>
            <w:shd w:val="clear" w:color="auto" w:fill="auto"/>
          </w:tcPr>
          <w:p w14:paraId="4055AD17" w14:textId="77777777" w:rsidR="0032060B" w:rsidRPr="003651D9" w:rsidDel="006A1426" w:rsidRDefault="00C250ED" w:rsidP="00EF1E77">
            <w:pPr>
              <w:pStyle w:val="TableEntry"/>
              <w:rPr>
                <w:del w:id="1221" w:author="Keith W. Boone" w:date="2015-03-04T12:58:00Z"/>
              </w:rPr>
            </w:pPr>
            <w:del w:id="1222" w:author="Keith W. Boone" w:date="2015-03-04T12:58:00Z">
              <w:r w:rsidRPr="003651D9" w:rsidDel="006A1426">
                <w:delText>&lt;</w:delText>
              </w:r>
              <w:r w:rsidR="0032060B" w:rsidRPr="003651D9" w:rsidDel="006A1426">
                <w:delText>e.g., HL7 Implementation Guide for CDA Release 2: Procedure Note (Universal Realm) (DSTU)</w:delText>
              </w:r>
              <w:r w:rsidRPr="003651D9" w:rsidDel="006A1426">
                <w:delText>&gt;</w:delText>
              </w:r>
            </w:del>
          </w:p>
        </w:tc>
        <w:tc>
          <w:tcPr>
            <w:tcW w:w="3708" w:type="dxa"/>
            <w:shd w:val="clear" w:color="auto" w:fill="auto"/>
          </w:tcPr>
          <w:p w14:paraId="31DE2B0A" w14:textId="77777777" w:rsidR="0032060B" w:rsidRPr="003651D9" w:rsidDel="006A1426" w:rsidRDefault="00C250ED" w:rsidP="005D6176">
            <w:pPr>
              <w:pStyle w:val="TableEntry"/>
              <w:rPr>
                <w:del w:id="1223" w:author="Keith W. Boone" w:date="2015-03-04T12:58:00Z"/>
              </w:rPr>
            </w:pPr>
            <w:del w:id="1224" w:author="Keith W. Boone" w:date="2015-03-04T12:58:00Z">
              <w:r w:rsidRPr="003651D9" w:rsidDel="006A1426">
                <w:delText>&lt;</w:delText>
              </w:r>
              <w:r w:rsidR="0032060B" w:rsidRPr="003651D9" w:rsidDel="006A1426">
                <w:delText>e.g., http://www.hl7.org/documentcenter/public/standards/dstu/CDAR2_IG_PROCNOTE_DSTU_R1_2010JUL.zip</w:delText>
              </w:r>
              <w:r w:rsidRPr="003651D9" w:rsidDel="006A1426">
                <w:delText>&gt;</w:delText>
              </w:r>
            </w:del>
          </w:p>
        </w:tc>
      </w:tr>
    </w:tbl>
    <w:p w14:paraId="5277EE9A" w14:textId="77777777" w:rsidR="00665D8F" w:rsidRPr="003651D9" w:rsidDel="006A1426" w:rsidRDefault="00665D8F" w:rsidP="0032060B">
      <w:pPr>
        <w:pStyle w:val="BodyText"/>
        <w:rPr>
          <w:del w:id="1225" w:author="Keith W. Boone" w:date="2015-03-04T12:59:00Z"/>
          <w:lang w:eastAsia="x-none"/>
        </w:rPr>
      </w:pPr>
    </w:p>
    <w:p w14:paraId="5E097564" w14:textId="77777777" w:rsidR="00BB65D8" w:rsidRPr="003651D9" w:rsidDel="006A1426" w:rsidRDefault="00BB65D8" w:rsidP="00BB65D8">
      <w:pPr>
        <w:pStyle w:val="Heading5"/>
        <w:numPr>
          <w:ilvl w:val="0"/>
          <w:numId w:val="0"/>
        </w:numPr>
        <w:rPr>
          <w:del w:id="1226" w:author="Keith W. Boone" w:date="2015-03-04T12:59:00Z"/>
          <w:noProof w:val="0"/>
        </w:rPr>
      </w:pPr>
      <w:del w:id="1227" w:author="Keith W. Boone" w:date="2015-03-04T12:59:00Z">
        <w:r w:rsidRPr="003651D9" w:rsidDel="006A1426">
          <w:rPr>
            <w:noProof w:val="0"/>
          </w:rPr>
          <w:delText>6.3.1.</w:delText>
        </w:r>
        <w:r w:rsidR="008D45BC" w:rsidRPr="003651D9" w:rsidDel="006A1426">
          <w:rPr>
            <w:noProof w:val="0"/>
          </w:rPr>
          <w:delText>D</w:delText>
        </w:r>
        <w:r w:rsidRPr="003651D9" w:rsidDel="006A1426">
          <w:rPr>
            <w:noProof w:val="0"/>
          </w:rPr>
          <w:delText>.</w:delText>
        </w:r>
        <w:r w:rsidR="00871613" w:rsidRPr="003651D9" w:rsidDel="006A1426">
          <w:rPr>
            <w:noProof w:val="0"/>
          </w:rPr>
          <w:delText>4</w:delText>
        </w:r>
        <w:r w:rsidRPr="003651D9" w:rsidDel="006A1426">
          <w:rPr>
            <w:noProof w:val="0"/>
          </w:rPr>
          <w:delText xml:space="preserve"> Data Element Requirement</w:delText>
        </w:r>
        <w:r w:rsidR="00BB62C0" w:rsidRPr="003651D9" w:rsidDel="006A1426">
          <w:rPr>
            <w:noProof w:val="0"/>
          </w:rPr>
          <w:delText xml:space="preserve"> </w:delText>
        </w:r>
        <w:r w:rsidRPr="003651D9" w:rsidDel="006A1426">
          <w:rPr>
            <w:noProof w:val="0"/>
          </w:rPr>
          <w:delText>Mappings</w:delText>
        </w:r>
        <w:r w:rsidR="00BB62C0" w:rsidRPr="003651D9" w:rsidDel="006A1426">
          <w:rPr>
            <w:noProof w:val="0"/>
          </w:rPr>
          <w:delText xml:space="preserve"> to CDA</w:delText>
        </w:r>
      </w:del>
    </w:p>
    <w:p w14:paraId="2BE9694D" w14:textId="77777777" w:rsidR="00CD4D46" w:rsidRPr="003651D9" w:rsidDel="006A1426" w:rsidRDefault="00CD4D46" w:rsidP="00BB76BC">
      <w:pPr>
        <w:pStyle w:val="BodyText"/>
        <w:rPr>
          <w:del w:id="1228" w:author="Keith W. Boone" w:date="2015-03-04T12:59:00Z"/>
        </w:rPr>
      </w:pPr>
      <w:del w:id="1229" w:author="Keith W. Boone" w:date="2015-03-04T12:59:00Z">
        <w:r w:rsidRPr="003651D9" w:rsidDel="006A1426">
          <w:delText>This section identifies the mapping of data between referenced standards into the CDA implementation guide.</w:delText>
        </w:r>
      </w:del>
    </w:p>
    <w:p w14:paraId="34797EFF" w14:textId="77777777" w:rsidR="00CD4D46" w:rsidRPr="003651D9" w:rsidDel="006A1426" w:rsidRDefault="00CD4D46" w:rsidP="00597DB2">
      <w:pPr>
        <w:pStyle w:val="AuthorInstructions"/>
        <w:rPr>
          <w:del w:id="1230" w:author="Keith W. Boone" w:date="2015-03-04T12:59:00Z"/>
        </w:rPr>
      </w:pPr>
      <w:del w:id="1231" w:author="Keith W. Boone" w:date="2015-03-04T12:59:00Z">
        <w:r w:rsidRPr="003651D9" w:rsidDel="006A1426">
          <w:delText xml:space="preserve">&lt;Any </w:delText>
        </w:r>
        <w:r w:rsidR="001F68C9" w:rsidRPr="003651D9" w:rsidDel="006A1426">
          <w:delText xml:space="preserve">required data mappings should be listed </w:delText>
        </w:r>
        <w:r w:rsidRPr="003651D9" w:rsidDel="006A1426">
          <w:delText>in this section (mark NA if not needed).</w:delText>
        </w:r>
        <w:r w:rsidR="00875BFD" w:rsidRPr="003651D9" w:rsidDel="006A1426">
          <w:delText xml:space="preserve"> Delete SAMPLE table before publishing</w:delText>
        </w:r>
        <w:r w:rsidR="005F3FB5" w:rsidDel="006A1426">
          <w:delText>.</w:delText>
        </w:r>
        <w:r w:rsidRPr="003651D9" w:rsidDel="006A1426">
          <w:delText>&gt;</w:delText>
        </w:r>
        <w:r w:rsidR="001F68C9" w:rsidRPr="003651D9" w:rsidDel="006A1426">
          <w:delText xml:space="preserve"> </w:delText>
        </w:r>
      </w:del>
    </w:p>
    <w:p w14:paraId="3409D62D" w14:textId="77777777" w:rsidR="00875BFD" w:rsidRPr="003651D9" w:rsidDel="006A1426" w:rsidRDefault="00CD4D46" w:rsidP="003579DA">
      <w:pPr>
        <w:pStyle w:val="BodyText"/>
        <w:rPr>
          <w:del w:id="1232" w:author="Keith W. Boone" w:date="2015-03-04T12:59:00Z"/>
          <w:i/>
        </w:rPr>
      </w:pPr>
      <w:del w:id="1233" w:author="Keith W. Boone" w:date="2015-03-04T12:59:00Z">
        <w:r w:rsidRPr="003651D9" w:rsidDel="006A1426">
          <w:rPr>
            <w:i/>
          </w:rPr>
          <w:delText>&lt;To complete Table 6.3.1.D.4-1, t</w:delText>
        </w:r>
        <w:r w:rsidR="001F68C9" w:rsidRPr="003651D9" w:rsidDel="006A1426">
          <w:rPr>
            <w:i/>
          </w:rPr>
          <w:delText xml:space="preserve">he </w:delText>
        </w:r>
        <w:r w:rsidR="009D125C" w:rsidRPr="003651D9" w:rsidDel="006A1426">
          <w:rPr>
            <w:i/>
          </w:rPr>
          <w:delText>author</w:delText>
        </w:r>
        <w:r w:rsidR="001F68C9" w:rsidRPr="003651D9" w:rsidDel="006A1426">
          <w:rPr>
            <w:i/>
          </w:rPr>
          <w:delText xml:space="preserve"> should add the referenced standards abbreviations in the first row/title bar</w:delText>
        </w:r>
        <w:r w:rsidR="00887E40" w:rsidRPr="003651D9" w:rsidDel="006A1426">
          <w:rPr>
            <w:i/>
          </w:rPr>
          <w:delText xml:space="preserve">. </w:delText>
        </w:r>
        <w:r w:rsidR="001F68C9" w:rsidRPr="003651D9" w:rsidDel="006A1426">
          <w:rPr>
            <w:i/>
          </w:rPr>
          <w:delText>Add or delete columns and sub-rows as necessary. If this table is more than 8 to 10 rows long, consider putting this table into</w:delText>
        </w:r>
        <w:r w:rsidR="003F3E4A" w:rsidRPr="003651D9" w:rsidDel="006A1426">
          <w:rPr>
            <w:i/>
          </w:rPr>
          <w:delText xml:space="preserve"> </w:delText>
        </w:r>
        <w:r w:rsidR="001F68C9" w:rsidRPr="003651D9" w:rsidDel="006A1426">
          <w:rPr>
            <w:i/>
          </w:rPr>
          <w:delText xml:space="preserve">an </w:delText>
        </w:r>
        <w:r w:rsidR="001606A7" w:rsidRPr="003651D9" w:rsidDel="006A1426">
          <w:rPr>
            <w:i/>
          </w:rPr>
          <w:delText>a</w:delText>
        </w:r>
        <w:r w:rsidR="001F68C9" w:rsidRPr="003651D9" w:rsidDel="006A1426">
          <w:rPr>
            <w:i/>
          </w:rPr>
          <w:delText>ppendix of this supplement.</w:delText>
        </w:r>
        <w:r w:rsidRPr="003651D9" w:rsidDel="006A1426">
          <w:rPr>
            <w:i/>
          </w:rPr>
          <w:delText xml:space="preserve"> A brief sample follows.</w:delText>
        </w:r>
        <w:r w:rsidR="00C250ED" w:rsidRPr="003651D9" w:rsidDel="006A1426">
          <w:rPr>
            <w:i/>
          </w:rPr>
          <w:delText>&gt;</w:delText>
        </w:r>
      </w:del>
    </w:p>
    <w:p w14:paraId="786A5882" w14:textId="77777777" w:rsidR="00AD069D" w:rsidRPr="003651D9" w:rsidDel="006A1426" w:rsidRDefault="00AD069D" w:rsidP="003579DA">
      <w:pPr>
        <w:pStyle w:val="BodyText"/>
        <w:rPr>
          <w:del w:id="1234" w:author="Keith W. Boone" w:date="2015-03-04T12:59:00Z"/>
          <w:i/>
        </w:rPr>
      </w:pPr>
    </w:p>
    <w:p w14:paraId="22D25D1A" w14:textId="77777777" w:rsidR="000D6321" w:rsidRPr="003651D9" w:rsidDel="006A1426" w:rsidRDefault="00CD4D46" w:rsidP="00EF1E77">
      <w:pPr>
        <w:pStyle w:val="TableTitle"/>
        <w:rPr>
          <w:del w:id="1235" w:author="Keith W. Boone" w:date="2015-03-04T12:59:00Z"/>
        </w:rPr>
      </w:pPr>
      <w:del w:id="1236" w:author="Keith W. Boone" w:date="2015-03-04T12:59:00Z">
        <w:r w:rsidRPr="003651D9" w:rsidDel="006A1426">
          <w:delText>SAMPLE</w:delText>
        </w:r>
      </w:del>
    </w:p>
    <w:tbl>
      <w:tblPr>
        <w:tblW w:w="7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4537"/>
        <w:gridCol w:w="3111"/>
      </w:tblGrid>
      <w:tr w:rsidR="004F7C05" w:rsidRPr="003651D9" w:rsidDel="006A1426" w14:paraId="51927A37" w14:textId="77777777" w:rsidTr="00BB76BC">
        <w:trPr>
          <w:cantSplit/>
          <w:tblHeader/>
          <w:jc w:val="center"/>
          <w:del w:id="1237" w:author="Keith W. Boone" w:date="2015-03-04T12:59:00Z"/>
        </w:trPr>
        <w:tc>
          <w:tcPr>
            <w:tcW w:w="4537" w:type="dxa"/>
            <w:tcBorders>
              <w:bottom w:val="single" w:sz="4" w:space="0" w:color="000000"/>
            </w:tcBorders>
            <w:shd w:val="clear" w:color="auto" w:fill="D9D9D9"/>
          </w:tcPr>
          <w:p w14:paraId="7B4A7B3E" w14:textId="77777777" w:rsidR="004F7C05" w:rsidRPr="003651D9" w:rsidDel="006A1426" w:rsidRDefault="004F7C05" w:rsidP="005D6176">
            <w:pPr>
              <w:pStyle w:val="TableEntryHeader"/>
              <w:rPr>
                <w:del w:id="1238" w:author="Keith W. Boone" w:date="2015-03-04T12:59:00Z"/>
              </w:rPr>
            </w:pPr>
            <w:del w:id="1239" w:author="Keith W. Boone" w:date="2015-03-04T12:59:00Z">
              <w:r w:rsidRPr="003651D9" w:rsidDel="006A1426">
                <w:delText>ACC Key Data Element (KDECI)</w:delText>
              </w:r>
            </w:del>
          </w:p>
        </w:tc>
        <w:tc>
          <w:tcPr>
            <w:tcW w:w="3111" w:type="dxa"/>
            <w:tcBorders>
              <w:bottom w:val="single" w:sz="4" w:space="0" w:color="000000"/>
            </w:tcBorders>
            <w:shd w:val="clear" w:color="auto" w:fill="D9D9D9"/>
          </w:tcPr>
          <w:p w14:paraId="736700B1" w14:textId="77777777" w:rsidR="004F7C05" w:rsidRPr="003651D9" w:rsidDel="006A1426" w:rsidRDefault="004F7C05" w:rsidP="0032600B">
            <w:pPr>
              <w:pStyle w:val="TableEntryHeader"/>
              <w:rPr>
                <w:del w:id="1240" w:author="Keith W. Boone" w:date="2015-03-04T12:59:00Z"/>
              </w:rPr>
            </w:pPr>
            <w:del w:id="1241" w:author="Keith W. Boone" w:date="2015-03-04T12:59:00Z">
              <w:r w:rsidRPr="003651D9" w:rsidDel="006A1426">
                <w:delText>CDA-DIR</w:delText>
              </w:r>
            </w:del>
          </w:p>
        </w:tc>
      </w:tr>
      <w:tr w:rsidR="004F7C05" w:rsidRPr="003651D9" w:rsidDel="006A1426" w14:paraId="20D4ACE9" w14:textId="77777777" w:rsidTr="00BB76BC">
        <w:trPr>
          <w:cantSplit/>
          <w:jc w:val="center"/>
          <w:del w:id="1242" w:author="Keith W. Boone" w:date="2015-03-04T12:59:00Z"/>
        </w:trPr>
        <w:tc>
          <w:tcPr>
            <w:tcW w:w="4537" w:type="dxa"/>
            <w:shd w:val="clear" w:color="auto" w:fill="auto"/>
          </w:tcPr>
          <w:p w14:paraId="7B6769D1" w14:textId="77777777" w:rsidR="004F7C05" w:rsidRPr="003651D9" w:rsidDel="006A1426" w:rsidRDefault="004F7C05" w:rsidP="00EF1E77">
            <w:pPr>
              <w:pStyle w:val="TableEntry"/>
              <w:rPr>
                <w:del w:id="1243" w:author="Keith W. Boone" w:date="2015-03-04T12:59:00Z"/>
              </w:rPr>
            </w:pPr>
          </w:p>
        </w:tc>
        <w:tc>
          <w:tcPr>
            <w:tcW w:w="3111" w:type="dxa"/>
            <w:shd w:val="clear" w:color="auto" w:fill="auto"/>
          </w:tcPr>
          <w:p w14:paraId="49536EF6" w14:textId="77777777" w:rsidR="004F7C05" w:rsidRPr="003651D9" w:rsidDel="006A1426" w:rsidRDefault="004F7C05" w:rsidP="00EF1E77">
            <w:pPr>
              <w:pStyle w:val="TableEntry"/>
              <w:rPr>
                <w:del w:id="1244" w:author="Keith W. Boone" w:date="2015-03-04T12:59:00Z"/>
              </w:rPr>
            </w:pPr>
            <w:del w:id="1245" w:author="Keith W. Boone" w:date="2015-03-04T12:59:00Z">
              <w:r w:rsidRPr="003651D9" w:rsidDel="006A1426">
                <w:delText>DICOM Object Catalog (5)</w:delText>
              </w:r>
            </w:del>
          </w:p>
        </w:tc>
      </w:tr>
      <w:tr w:rsidR="004F7C05" w:rsidRPr="003651D9" w:rsidDel="006A1426" w14:paraId="111D0E08" w14:textId="77777777" w:rsidTr="00BB76BC">
        <w:trPr>
          <w:cantSplit/>
          <w:jc w:val="center"/>
          <w:del w:id="1246" w:author="Keith W. Boone" w:date="2015-03-04T12:59:00Z"/>
        </w:trPr>
        <w:tc>
          <w:tcPr>
            <w:tcW w:w="4537" w:type="dxa"/>
          </w:tcPr>
          <w:p w14:paraId="19FA1C72" w14:textId="77777777" w:rsidR="004F7C05" w:rsidRPr="003651D9" w:rsidDel="006A1426" w:rsidRDefault="004F7C05" w:rsidP="00EF1E77">
            <w:pPr>
              <w:pStyle w:val="TableEntry"/>
              <w:rPr>
                <w:del w:id="1247" w:author="Keith W. Boone" w:date="2015-03-04T12:59:00Z"/>
              </w:rPr>
            </w:pPr>
            <w:del w:id="1248" w:author="Keith W. Boone" w:date="2015-03-04T12:59:00Z">
              <w:r w:rsidRPr="003651D9" w:rsidDel="006A1426">
                <w:delText>Administrative</w:delText>
              </w:r>
            </w:del>
          </w:p>
          <w:p w14:paraId="2B2204ED" w14:textId="77777777" w:rsidR="004F7C05" w:rsidRPr="003651D9" w:rsidDel="006A1426" w:rsidRDefault="004F7C05" w:rsidP="00BB76BC">
            <w:pPr>
              <w:pStyle w:val="TableEntry"/>
              <w:rPr>
                <w:del w:id="1249" w:author="Keith W. Boone" w:date="2015-03-04T12:59:00Z"/>
              </w:rPr>
            </w:pPr>
            <w:del w:id="1250" w:author="Keith W. Boone" w:date="2015-03-04T12:59:00Z">
              <w:r w:rsidRPr="003651D9" w:rsidDel="006A1426">
                <w:delText>Facility (5)</w:delText>
              </w:r>
            </w:del>
          </w:p>
          <w:p w14:paraId="5323C4D3" w14:textId="77777777" w:rsidR="004F7C05" w:rsidRPr="003651D9" w:rsidDel="006A1426" w:rsidRDefault="004F7C05" w:rsidP="00BB76BC">
            <w:pPr>
              <w:pStyle w:val="TableEntry"/>
              <w:rPr>
                <w:del w:id="1251" w:author="Keith W. Boone" w:date="2015-03-04T12:59:00Z"/>
              </w:rPr>
            </w:pPr>
            <w:del w:id="1252" w:author="Keith W. Boone" w:date="2015-03-04T12:59:00Z">
              <w:r w:rsidRPr="003651D9" w:rsidDel="006A1426">
                <w:delText>Data Source (1)</w:delText>
              </w:r>
            </w:del>
          </w:p>
          <w:p w14:paraId="1E42AC7E" w14:textId="77777777" w:rsidR="004F7C05" w:rsidRPr="003651D9" w:rsidDel="006A1426" w:rsidRDefault="004F7C05" w:rsidP="00BB76BC">
            <w:pPr>
              <w:pStyle w:val="TableEntry"/>
              <w:rPr>
                <w:del w:id="1253" w:author="Keith W. Boone" w:date="2015-03-04T12:59:00Z"/>
              </w:rPr>
            </w:pPr>
            <w:del w:id="1254" w:author="Keith W. Boone" w:date="2015-03-04T12:59:00Z">
              <w:r w:rsidRPr="003651D9" w:rsidDel="006A1426">
                <w:delText>Priority (1)</w:delText>
              </w:r>
            </w:del>
          </w:p>
          <w:p w14:paraId="7EE02F71" w14:textId="77777777" w:rsidR="004F7C05" w:rsidRPr="003651D9" w:rsidDel="006A1426" w:rsidRDefault="004F7C05" w:rsidP="00BB76BC">
            <w:pPr>
              <w:pStyle w:val="TableEntry"/>
              <w:rPr>
                <w:del w:id="1255" w:author="Keith W. Boone" w:date="2015-03-04T12:59:00Z"/>
              </w:rPr>
            </w:pPr>
            <w:del w:id="1256" w:author="Keith W. Boone" w:date="2015-03-04T12:59:00Z">
              <w:r w:rsidRPr="003651D9" w:rsidDel="006A1426">
                <w:delText>Accreditation (2)</w:delText>
              </w:r>
            </w:del>
          </w:p>
          <w:p w14:paraId="798901CD" w14:textId="77777777" w:rsidR="004F7C05" w:rsidRPr="003651D9" w:rsidDel="006A1426" w:rsidRDefault="004F7C05" w:rsidP="00BB76BC">
            <w:pPr>
              <w:pStyle w:val="TableEntry"/>
              <w:rPr>
                <w:del w:id="1257" w:author="Keith W. Boone" w:date="2015-03-04T12:59:00Z"/>
              </w:rPr>
            </w:pPr>
            <w:del w:id="1258" w:author="Keith W. Boone" w:date="2015-03-04T12:59:00Z">
              <w:r w:rsidRPr="003651D9" w:rsidDel="006A1426">
                <w:delText>Insurance (1)</w:delText>
              </w:r>
            </w:del>
          </w:p>
        </w:tc>
        <w:tc>
          <w:tcPr>
            <w:tcW w:w="3111" w:type="dxa"/>
          </w:tcPr>
          <w:p w14:paraId="18170A24" w14:textId="77777777" w:rsidR="004F7C05" w:rsidRPr="003651D9" w:rsidDel="006A1426" w:rsidRDefault="004F7C05" w:rsidP="00EF1E77">
            <w:pPr>
              <w:pStyle w:val="TableEntry"/>
              <w:rPr>
                <w:del w:id="1259" w:author="Keith W. Boone" w:date="2015-03-04T12:59:00Z"/>
              </w:rPr>
            </w:pPr>
            <w:del w:id="1260" w:author="Keith W. Boone" w:date="2015-03-04T12:59:00Z">
              <w:r w:rsidRPr="003651D9" w:rsidDel="006A1426">
                <w:delText>CDA Header</w:delText>
              </w:r>
            </w:del>
          </w:p>
          <w:p w14:paraId="46ECB383" w14:textId="77777777" w:rsidR="004F7C05" w:rsidRPr="003651D9" w:rsidDel="006A1426" w:rsidRDefault="004F7C05" w:rsidP="00EF1E77">
            <w:pPr>
              <w:pStyle w:val="TableEntry"/>
              <w:rPr>
                <w:del w:id="1261" w:author="Keith W. Boone" w:date="2015-03-04T12:59:00Z"/>
              </w:rPr>
            </w:pPr>
            <w:del w:id="1262" w:author="Keith W. Boone" w:date="2015-03-04T12:59:00Z">
              <w:r w:rsidRPr="003651D9" w:rsidDel="006A1426">
                <w:delText>General (10)</w:delText>
              </w:r>
            </w:del>
          </w:p>
          <w:p w14:paraId="01AF776B" w14:textId="77777777" w:rsidR="004F7C05" w:rsidRPr="003651D9" w:rsidDel="006A1426" w:rsidRDefault="004F7C05" w:rsidP="005D6176">
            <w:pPr>
              <w:pStyle w:val="TableEntry"/>
              <w:rPr>
                <w:del w:id="1263" w:author="Keith W. Boone" w:date="2015-03-04T12:59:00Z"/>
              </w:rPr>
            </w:pPr>
            <w:del w:id="1264" w:author="Keith W. Boone" w:date="2015-03-04T12:59:00Z">
              <w:r w:rsidRPr="003651D9" w:rsidDel="006A1426">
                <w:delText>Document (19)</w:delText>
              </w:r>
            </w:del>
          </w:p>
          <w:p w14:paraId="4384FAA5" w14:textId="77777777" w:rsidR="004F7C05" w:rsidRPr="003651D9" w:rsidDel="006A1426" w:rsidRDefault="004F7C05" w:rsidP="0032600B">
            <w:pPr>
              <w:pStyle w:val="TableEntry"/>
              <w:rPr>
                <w:del w:id="1265" w:author="Keith W. Boone" w:date="2015-03-04T12:59:00Z"/>
              </w:rPr>
            </w:pPr>
            <w:del w:id="1266" w:author="Keith W. Boone" w:date="2015-03-04T12:59:00Z">
              <w:r w:rsidRPr="003651D9" w:rsidDel="006A1426">
                <w:delText>Participants (20)</w:delText>
              </w:r>
            </w:del>
          </w:p>
          <w:p w14:paraId="5F905D50" w14:textId="77777777" w:rsidR="004F7C05" w:rsidRPr="003651D9" w:rsidDel="006A1426" w:rsidRDefault="004F7C05" w:rsidP="00BB76BC">
            <w:pPr>
              <w:pStyle w:val="TableEntry"/>
              <w:rPr>
                <w:del w:id="1267" w:author="Keith W. Boone" w:date="2015-03-04T12:59:00Z"/>
              </w:rPr>
            </w:pPr>
            <w:del w:id="1268" w:author="Keith W. Boone" w:date="2015-03-04T12:59:00Z">
              <w:r w:rsidRPr="003651D9" w:rsidDel="006A1426">
                <w:delText>Order (1)</w:delText>
              </w:r>
            </w:del>
          </w:p>
          <w:p w14:paraId="4058C0F2" w14:textId="77777777" w:rsidR="004F7C05" w:rsidRPr="003651D9" w:rsidDel="006A1426" w:rsidRDefault="004F7C05" w:rsidP="00BB76BC">
            <w:pPr>
              <w:pStyle w:val="TableEntry"/>
              <w:rPr>
                <w:del w:id="1269" w:author="Keith W. Boone" w:date="2015-03-04T12:59:00Z"/>
              </w:rPr>
            </w:pPr>
            <w:del w:id="1270" w:author="Keith W. Boone" w:date="2015-03-04T12:59:00Z">
              <w:r w:rsidRPr="003651D9" w:rsidDel="006A1426">
                <w:delText>Service Event (12)</w:delText>
              </w:r>
            </w:del>
          </w:p>
          <w:p w14:paraId="27EED98F" w14:textId="77777777" w:rsidR="004F7C05" w:rsidRPr="003651D9" w:rsidDel="006A1426" w:rsidRDefault="004F7C05" w:rsidP="00BB76BC">
            <w:pPr>
              <w:pStyle w:val="TableEntry"/>
              <w:rPr>
                <w:del w:id="1271" w:author="Keith W. Boone" w:date="2015-03-04T12:59:00Z"/>
              </w:rPr>
            </w:pPr>
            <w:del w:id="1272" w:author="Keith W. Boone" w:date="2015-03-04T12:59:00Z">
              <w:r w:rsidRPr="003651D9" w:rsidDel="006A1426">
                <w:delText>Encounter (10)</w:delText>
              </w:r>
            </w:del>
          </w:p>
        </w:tc>
      </w:tr>
      <w:tr w:rsidR="004F7C05" w:rsidRPr="003651D9" w:rsidDel="006A1426" w14:paraId="1300E39B" w14:textId="77777777" w:rsidTr="00BB76BC">
        <w:trPr>
          <w:cantSplit/>
          <w:jc w:val="center"/>
          <w:del w:id="1273" w:author="Keith W. Boone" w:date="2015-03-04T12:59:00Z"/>
        </w:trPr>
        <w:tc>
          <w:tcPr>
            <w:tcW w:w="4537" w:type="dxa"/>
          </w:tcPr>
          <w:p w14:paraId="22AFFC89" w14:textId="77777777" w:rsidR="004F7C05" w:rsidRPr="003651D9" w:rsidDel="006A1426" w:rsidRDefault="004F7C05" w:rsidP="00EF1E77">
            <w:pPr>
              <w:pStyle w:val="TableEntry"/>
              <w:rPr>
                <w:del w:id="1274" w:author="Keith W. Boone" w:date="2015-03-04T12:59:00Z"/>
              </w:rPr>
            </w:pPr>
            <w:del w:id="1275" w:author="Keith W. Boone" w:date="2015-03-04T12:59:00Z">
              <w:r w:rsidRPr="003651D9" w:rsidDel="006A1426">
                <w:delText>Study Referral Data (2)</w:delText>
              </w:r>
            </w:del>
          </w:p>
        </w:tc>
        <w:tc>
          <w:tcPr>
            <w:tcW w:w="3111" w:type="dxa"/>
          </w:tcPr>
          <w:p w14:paraId="5477CD04" w14:textId="77777777" w:rsidR="004F7C05" w:rsidRPr="003651D9" w:rsidDel="006A1426" w:rsidRDefault="004F7C05" w:rsidP="005D6176">
            <w:pPr>
              <w:pStyle w:val="TableEntry"/>
              <w:rPr>
                <w:del w:id="1276" w:author="Keith W. Boone" w:date="2015-03-04T12:59:00Z"/>
              </w:rPr>
            </w:pPr>
            <w:del w:id="1277" w:author="Keith W. Boone" w:date="2015-03-04T12:59:00Z">
              <w:r w:rsidRPr="003651D9" w:rsidDel="006A1426">
                <w:delText>Request</w:delText>
              </w:r>
            </w:del>
          </w:p>
        </w:tc>
      </w:tr>
      <w:tr w:rsidR="004F7C05" w:rsidRPr="003651D9" w:rsidDel="006A1426" w14:paraId="61C2D9C1" w14:textId="77777777" w:rsidTr="00BB76BC">
        <w:trPr>
          <w:cantSplit/>
          <w:jc w:val="center"/>
          <w:del w:id="1278" w:author="Keith W. Boone" w:date="2015-03-04T12:59:00Z"/>
        </w:trPr>
        <w:tc>
          <w:tcPr>
            <w:tcW w:w="4537" w:type="dxa"/>
          </w:tcPr>
          <w:p w14:paraId="242859EC" w14:textId="77777777" w:rsidR="004F7C05" w:rsidRPr="003651D9" w:rsidDel="006A1426" w:rsidRDefault="004F7C05" w:rsidP="00EF1E77">
            <w:pPr>
              <w:pStyle w:val="TableEntry"/>
              <w:rPr>
                <w:del w:id="1279" w:author="Keith W. Boone" w:date="2015-03-04T12:59:00Z"/>
              </w:rPr>
            </w:pPr>
            <w:del w:id="1280" w:author="Keith W. Boone" w:date="2015-03-04T12:59:00Z">
              <w:r w:rsidRPr="003651D9" w:rsidDel="006A1426">
                <w:delText>History and Risk Factors</w:delText>
              </w:r>
            </w:del>
          </w:p>
          <w:p w14:paraId="3B0E7772" w14:textId="77777777" w:rsidR="004F7C05" w:rsidRPr="003651D9" w:rsidDel="006A1426" w:rsidRDefault="004F7C05" w:rsidP="00BB76BC">
            <w:pPr>
              <w:pStyle w:val="TableEntry"/>
              <w:rPr>
                <w:del w:id="1281" w:author="Keith W. Boone" w:date="2015-03-04T12:59:00Z"/>
              </w:rPr>
            </w:pPr>
            <w:del w:id="1282" w:author="Keith W. Boone" w:date="2015-03-04T12:59:00Z">
              <w:r w:rsidRPr="003651D9" w:rsidDel="006A1426">
                <w:delText>Vital Signs (4)</w:delText>
              </w:r>
            </w:del>
          </w:p>
          <w:p w14:paraId="3509198C" w14:textId="77777777" w:rsidR="004F7C05" w:rsidRPr="003651D9" w:rsidDel="006A1426" w:rsidRDefault="004F7C05" w:rsidP="00BB76BC">
            <w:pPr>
              <w:pStyle w:val="TableEntry"/>
              <w:rPr>
                <w:del w:id="1283" w:author="Keith W. Boone" w:date="2015-03-04T12:59:00Z"/>
              </w:rPr>
            </w:pPr>
            <w:del w:id="1284" w:author="Keith W. Boone" w:date="2015-03-04T12:59:00Z">
              <w:r w:rsidRPr="003651D9" w:rsidDel="006A1426">
                <w:delText>Labs (2)</w:delText>
              </w:r>
            </w:del>
          </w:p>
          <w:p w14:paraId="3925CE20" w14:textId="77777777" w:rsidR="004F7C05" w:rsidRPr="003651D9" w:rsidDel="006A1426" w:rsidRDefault="004F7C05" w:rsidP="00BB76BC">
            <w:pPr>
              <w:pStyle w:val="TableEntry"/>
              <w:rPr>
                <w:del w:id="1285" w:author="Keith W. Boone" w:date="2015-03-04T12:59:00Z"/>
              </w:rPr>
            </w:pPr>
            <w:del w:id="1286" w:author="Keith W. Boone" w:date="2015-03-04T12:59:00Z">
              <w:r w:rsidRPr="003651D9" w:rsidDel="006A1426">
                <w:delText>Problems (14)</w:delText>
              </w:r>
            </w:del>
          </w:p>
          <w:p w14:paraId="7A61794A" w14:textId="77777777" w:rsidR="004F7C05" w:rsidRPr="003651D9" w:rsidDel="006A1426" w:rsidRDefault="004F7C05" w:rsidP="00BB76BC">
            <w:pPr>
              <w:pStyle w:val="TableEntry"/>
              <w:rPr>
                <w:del w:id="1287" w:author="Keith W. Boone" w:date="2015-03-04T12:59:00Z"/>
              </w:rPr>
            </w:pPr>
            <w:del w:id="1288" w:author="Keith W. Boone" w:date="2015-03-04T12:59:00Z">
              <w:r w:rsidRPr="003651D9" w:rsidDel="006A1426">
                <w:delText>Chest Pain (5)</w:delText>
              </w:r>
            </w:del>
          </w:p>
          <w:p w14:paraId="0876F9A8" w14:textId="77777777" w:rsidR="004F7C05" w:rsidRPr="003651D9" w:rsidDel="006A1426" w:rsidRDefault="004F7C05" w:rsidP="00BB76BC">
            <w:pPr>
              <w:pStyle w:val="TableEntry"/>
              <w:rPr>
                <w:del w:id="1289" w:author="Keith W. Boone" w:date="2015-03-04T12:59:00Z"/>
              </w:rPr>
            </w:pPr>
            <w:del w:id="1290" w:author="Keith W. Boone" w:date="2015-03-04T12:59:00Z">
              <w:r w:rsidRPr="003651D9" w:rsidDel="006A1426">
                <w:delText>Family History (1)</w:delText>
              </w:r>
            </w:del>
          </w:p>
          <w:p w14:paraId="5754598D" w14:textId="77777777" w:rsidR="004F7C05" w:rsidRPr="003651D9" w:rsidDel="006A1426" w:rsidRDefault="004F7C05" w:rsidP="00BB76BC">
            <w:pPr>
              <w:pStyle w:val="TableEntry"/>
              <w:rPr>
                <w:del w:id="1291" w:author="Keith W. Boone" w:date="2015-03-04T12:59:00Z"/>
              </w:rPr>
            </w:pPr>
            <w:del w:id="1292" w:author="Keith W. Boone" w:date="2015-03-04T12:59:00Z">
              <w:r w:rsidRPr="003651D9" w:rsidDel="006A1426">
                <w:delText>Tobacco Use (1)</w:delText>
              </w:r>
            </w:del>
          </w:p>
          <w:p w14:paraId="59FC66EA" w14:textId="77777777" w:rsidR="004F7C05" w:rsidRPr="003651D9" w:rsidDel="006A1426" w:rsidRDefault="004F7C05" w:rsidP="00BB76BC">
            <w:pPr>
              <w:pStyle w:val="TableEntry"/>
              <w:rPr>
                <w:del w:id="1293" w:author="Keith W. Boone" w:date="2015-03-04T12:59:00Z"/>
              </w:rPr>
            </w:pPr>
            <w:del w:id="1294" w:author="Keith W. Boone" w:date="2015-03-04T12:59:00Z">
              <w:r w:rsidRPr="003651D9" w:rsidDel="006A1426">
                <w:delText>Risk Estimates (6)</w:delText>
              </w:r>
            </w:del>
          </w:p>
          <w:p w14:paraId="4305000A" w14:textId="77777777" w:rsidR="004F7C05" w:rsidRPr="003651D9" w:rsidDel="006A1426" w:rsidRDefault="004F7C05" w:rsidP="00BB76BC">
            <w:pPr>
              <w:pStyle w:val="TableEntry"/>
              <w:rPr>
                <w:del w:id="1295" w:author="Keith W. Boone" w:date="2015-03-04T12:59:00Z"/>
              </w:rPr>
            </w:pPr>
          </w:p>
        </w:tc>
        <w:tc>
          <w:tcPr>
            <w:tcW w:w="3111" w:type="dxa"/>
          </w:tcPr>
          <w:p w14:paraId="31DF6217" w14:textId="77777777" w:rsidR="004F7C05" w:rsidRPr="003651D9" w:rsidDel="006A1426" w:rsidRDefault="004F7C05" w:rsidP="00EF1E77">
            <w:pPr>
              <w:pStyle w:val="TableEntry"/>
              <w:rPr>
                <w:del w:id="1296" w:author="Keith W. Boone" w:date="2015-03-04T12:59:00Z"/>
              </w:rPr>
            </w:pPr>
            <w:del w:id="1297" w:author="Keith W. Boone" w:date="2015-03-04T12:59:00Z">
              <w:r w:rsidRPr="003651D9" w:rsidDel="006A1426">
                <w:delText>History</w:delText>
              </w:r>
            </w:del>
          </w:p>
        </w:tc>
      </w:tr>
    </w:tbl>
    <w:p w14:paraId="0B28B34F" w14:textId="77777777" w:rsidR="000D6321" w:rsidRPr="003651D9" w:rsidDel="006A1426" w:rsidRDefault="00CD4D46" w:rsidP="0032060B">
      <w:pPr>
        <w:pStyle w:val="BodyText"/>
        <w:rPr>
          <w:del w:id="1298" w:author="Keith W. Boone" w:date="2015-03-04T12:59:00Z"/>
          <w:i/>
        </w:rPr>
      </w:pPr>
      <w:del w:id="1299" w:author="Keith W. Boone" w:date="2015-03-04T12:59:00Z">
        <w:r w:rsidRPr="003651D9" w:rsidDel="006A1426">
          <w:rPr>
            <w:i/>
          </w:rPr>
          <w:delText>&gt;</w:delText>
        </w:r>
      </w:del>
    </w:p>
    <w:p w14:paraId="33738A48" w14:textId="77777777" w:rsidR="000D6321" w:rsidRPr="003651D9" w:rsidDel="006A1426" w:rsidRDefault="000D6321" w:rsidP="0032060B">
      <w:pPr>
        <w:pStyle w:val="BodyText"/>
        <w:rPr>
          <w:del w:id="1300" w:author="Keith W. Boone" w:date="2015-03-04T12:59:00Z"/>
          <w:i/>
        </w:rPr>
      </w:pPr>
    </w:p>
    <w:p w14:paraId="728CC8EA" w14:textId="77777777" w:rsidR="0032060B" w:rsidRPr="003651D9" w:rsidDel="006A1426" w:rsidRDefault="000D6321" w:rsidP="000807AC">
      <w:pPr>
        <w:pStyle w:val="TableTitle"/>
        <w:rPr>
          <w:del w:id="1301" w:author="Keith W. Boone" w:date="2015-03-04T12:59:00Z"/>
        </w:rPr>
      </w:pPr>
      <w:del w:id="1302" w:author="Keith W. Boone" w:date="2015-03-04T12:59:00Z">
        <w:r w:rsidRPr="003651D9" w:rsidDel="006A1426">
          <w:delText>Table 6.3.1.D.4-1</w:delText>
        </w:r>
        <w:r w:rsidR="001606A7" w:rsidRPr="003651D9" w:rsidDel="006A1426">
          <w:delText>:</w:delText>
        </w:r>
        <w:r w:rsidRPr="003651D9" w:rsidDel="006A1426">
          <w:delText xml:space="preserve"> &lt; Document Name</w:delText>
        </w:r>
        <w:r w:rsidR="0097454A" w:rsidRPr="003651D9" w:rsidDel="006A1426">
          <w:delText xml:space="preserve"> Acronym</w:delText>
        </w:r>
        <w:r w:rsidRPr="003651D9" w:rsidDel="006A1426">
          <w:delText xml:space="preserve">&gt; - </w:delText>
        </w:r>
        <w:r w:rsidR="00BB62C0" w:rsidRPr="003651D9" w:rsidDel="006A1426">
          <w:delText xml:space="preserve">Data Element Requirement </w:delText>
        </w:r>
        <w:r w:rsidRPr="003651D9" w:rsidDel="006A1426">
          <w:delText>Mappings</w:delText>
        </w:r>
        <w:r w:rsidR="00BB62C0" w:rsidRPr="003651D9" w:rsidDel="006A1426">
          <w:delText xml:space="preserve"> to CDA</w:delText>
        </w:r>
      </w:del>
    </w:p>
    <w:tbl>
      <w:tblPr>
        <w:tblW w:w="8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378"/>
        <w:gridCol w:w="4818"/>
      </w:tblGrid>
      <w:tr w:rsidR="00B82D84" w:rsidRPr="003651D9" w:rsidDel="006A1426" w14:paraId="336C695C" w14:textId="77777777" w:rsidTr="00BB76BC">
        <w:trPr>
          <w:cantSplit/>
          <w:tblHeader/>
          <w:jc w:val="center"/>
          <w:del w:id="1303" w:author="Keith W. Boone" w:date="2015-03-04T12:59:00Z"/>
        </w:trPr>
        <w:tc>
          <w:tcPr>
            <w:tcW w:w="3378" w:type="dxa"/>
            <w:tcBorders>
              <w:bottom w:val="single" w:sz="4" w:space="0" w:color="000000"/>
            </w:tcBorders>
            <w:shd w:val="clear" w:color="auto" w:fill="D9D9D9"/>
          </w:tcPr>
          <w:p w14:paraId="1E04B444" w14:textId="77777777" w:rsidR="00B82D84" w:rsidRPr="003651D9" w:rsidDel="006A1426" w:rsidRDefault="00B82D84" w:rsidP="00CF508D">
            <w:pPr>
              <w:pStyle w:val="TableEntryHeader"/>
              <w:rPr>
                <w:del w:id="1304" w:author="Keith W. Boone" w:date="2015-03-04T12:59:00Z"/>
              </w:rPr>
            </w:pPr>
            <w:del w:id="1305" w:author="Keith W. Boone" w:date="2015-03-04T12:59:00Z">
              <w:r w:rsidRPr="003651D9" w:rsidDel="006A1426">
                <w:delText>Clinical Data Element &lt;source&gt;</w:delText>
              </w:r>
            </w:del>
          </w:p>
        </w:tc>
        <w:tc>
          <w:tcPr>
            <w:tcW w:w="4818" w:type="dxa"/>
            <w:tcBorders>
              <w:bottom w:val="single" w:sz="4" w:space="0" w:color="000000"/>
            </w:tcBorders>
            <w:shd w:val="clear" w:color="auto" w:fill="D9D9D9"/>
          </w:tcPr>
          <w:p w14:paraId="358466E7" w14:textId="77777777" w:rsidR="00B82D84" w:rsidRPr="003651D9" w:rsidDel="006A1426" w:rsidRDefault="00B82D84" w:rsidP="003651D9">
            <w:pPr>
              <w:pStyle w:val="TableEntryHeader"/>
              <w:rPr>
                <w:del w:id="1306" w:author="Keith W. Boone" w:date="2015-03-04T12:59:00Z"/>
              </w:rPr>
            </w:pPr>
            <w:del w:id="1307" w:author="Keith W. Boone" w:date="2015-03-04T12:59:00Z">
              <w:r w:rsidRPr="003651D9" w:rsidDel="006A1426">
                <w:delText>&lt; this document acronym&gt;</w:delText>
              </w:r>
              <w:r w:rsidR="00C250ED" w:rsidRPr="003651D9" w:rsidDel="006A1426">
                <w:delText xml:space="preserve"> </w:delText>
              </w:r>
            </w:del>
          </w:p>
        </w:tc>
      </w:tr>
      <w:tr w:rsidR="00B82D84" w:rsidRPr="003651D9" w:rsidDel="006A1426" w14:paraId="14B6AB8B" w14:textId="77777777" w:rsidTr="00BB76BC">
        <w:trPr>
          <w:cantSplit/>
          <w:jc w:val="center"/>
          <w:del w:id="1308" w:author="Keith W. Boone" w:date="2015-03-04T12:59:00Z"/>
        </w:trPr>
        <w:tc>
          <w:tcPr>
            <w:tcW w:w="3378" w:type="dxa"/>
            <w:shd w:val="clear" w:color="auto" w:fill="auto"/>
          </w:tcPr>
          <w:p w14:paraId="6112C629" w14:textId="77777777" w:rsidR="00B82D84" w:rsidRPr="003651D9" w:rsidDel="006A1426" w:rsidRDefault="00B82D84" w:rsidP="00AD069D">
            <w:pPr>
              <w:pStyle w:val="TableEntry"/>
              <w:rPr>
                <w:del w:id="1309" w:author="Keith W. Boone" w:date="2015-03-04T12:59:00Z"/>
              </w:rPr>
            </w:pPr>
          </w:p>
        </w:tc>
        <w:tc>
          <w:tcPr>
            <w:tcW w:w="4818" w:type="dxa"/>
            <w:shd w:val="clear" w:color="auto" w:fill="auto"/>
          </w:tcPr>
          <w:p w14:paraId="284907A2" w14:textId="77777777" w:rsidR="00B82D84" w:rsidRPr="003651D9" w:rsidDel="006A1426" w:rsidRDefault="00B82D84" w:rsidP="003579DA">
            <w:pPr>
              <w:pStyle w:val="TableEntry"/>
              <w:rPr>
                <w:del w:id="1310" w:author="Keith W. Boone" w:date="2015-03-04T12:59:00Z"/>
              </w:rPr>
            </w:pPr>
          </w:p>
        </w:tc>
      </w:tr>
      <w:tr w:rsidR="00B82D84" w:rsidRPr="003651D9" w:rsidDel="006A1426" w14:paraId="3C2B3DA7" w14:textId="77777777" w:rsidTr="00BB76BC">
        <w:trPr>
          <w:cantSplit/>
          <w:jc w:val="center"/>
          <w:del w:id="1311" w:author="Keith W. Boone" w:date="2015-03-04T12:59:00Z"/>
        </w:trPr>
        <w:tc>
          <w:tcPr>
            <w:tcW w:w="3378" w:type="dxa"/>
          </w:tcPr>
          <w:p w14:paraId="3EDFB73B" w14:textId="77777777" w:rsidR="00B82D84" w:rsidRPr="003651D9" w:rsidDel="006A1426" w:rsidRDefault="00B82D84" w:rsidP="00BB76BC">
            <w:pPr>
              <w:pStyle w:val="TableEntry"/>
              <w:rPr>
                <w:del w:id="1312" w:author="Keith W. Boone" w:date="2015-03-04T12:59:00Z"/>
              </w:rPr>
            </w:pPr>
          </w:p>
        </w:tc>
        <w:tc>
          <w:tcPr>
            <w:tcW w:w="4818" w:type="dxa"/>
          </w:tcPr>
          <w:p w14:paraId="27853411" w14:textId="77777777" w:rsidR="00B82D84" w:rsidRPr="003651D9" w:rsidDel="006A1426" w:rsidRDefault="00B82D84" w:rsidP="00AD069D">
            <w:pPr>
              <w:pStyle w:val="TableEntry"/>
              <w:rPr>
                <w:del w:id="1313" w:author="Keith W. Boone" w:date="2015-03-04T12:59:00Z"/>
              </w:rPr>
            </w:pPr>
          </w:p>
        </w:tc>
      </w:tr>
      <w:tr w:rsidR="00B82D84" w:rsidRPr="003651D9" w:rsidDel="006A1426" w14:paraId="65F51C38" w14:textId="77777777" w:rsidTr="00BB76BC">
        <w:trPr>
          <w:cantSplit/>
          <w:jc w:val="center"/>
          <w:del w:id="1314" w:author="Keith W. Boone" w:date="2015-03-04T12:59:00Z"/>
        </w:trPr>
        <w:tc>
          <w:tcPr>
            <w:tcW w:w="3378" w:type="dxa"/>
          </w:tcPr>
          <w:p w14:paraId="61E90276" w14:textId="77777777" w:rsidR="00B82D84" w:rsidRPr="003651D9" w:rsidDel="006A1426" w:rsidRDefault="00B82D84" w:rsidP="00AD069D">
            <w:pPr>
              <w:pStyle w:val="TableEntry"/>
              <w:rPr>
                <w:del w:id="1315" w:author="Keith W. Boone" w:date="2015-03-04T12:59:00Z"/>
              </w:rPr>
            </w:pPr>
          </w:p>
        </w:tc>
        <w:tc>
          <w:tcPr>
            <w:tcW w:w="4818" w:type="dxa"/>
          </w:tcPr>
          <w:p w14:paraId="43105E0E" w14:textId="77777777" w:rsidR="00B82D84" w:rsidRPr="003651D9" w:rsidDel="006A1426" w:rsidRDefault="00B82D84" w:rsidP="003579DA">
            <w:pPr>
              <w:pStyle w:val="TableEntry"/>
              <w:rPr>
                <w:del w:id="1316" w:author="Keith W. Boone" w:date="2015-03-04T12:59:00Z"/>
              </w:rPr>
            </w:pPr>
          </w:p>
        </w:tc>
      </w:tr>
      <w:tr w:rsidR="00B82D84" w:rsidRPr="003651D9" w:rsidDel="006A1426" w14:paraId="07E4A928" w14:textId="77777777" w:rsidTr="00BB76BC">
        <w:trPr>
          <w:cantSplit/>
          <w:jc w:val="center"/>
          <w:del w:id="1317" w:author="Keith W. Boone" w:date="2015-03-04T12:59:00Z"/>
        </w:trPr>
        <w:tc>
          <w:tcPr>
            <w:tcW w:w="3378" w:type="dxa"/>
          </w:tcPr>
          <w:p w14:paraId="07488815" w14:textId="77777777" w:rsidR="00B82D84" w:rsidRPr="003651D9" w:rsidDel="006A1426" w:rsidRDefault="00B82D84" w:rsidP="00BB76BC">
            <w:pPr>
              <w:pStyle w:val="TableEntry"/>
              <w:rPr>
                <w:del w:id="1318" w:author="Keith W. Boone" w:date="2015-03-04T12:59:00Z"/>
              </w:rPr>
            </w:pPr>
          </w:p>
        </w:tc>
        <w:tc>
          <w:tcPr>
            <w:tcW w:w="4818" w:type="dxa"/>
          </w:tcPr>
          <w:p w14:paraId="04994B26" w14:textId="77777777" w:rsidR="00B82D84" w:rsidRPr="003651D9" w:rsidDel="006A1426" w:rsidRDefault="00B82D84" w:rsidP="00AD069D">
            <w:pPr>
              <w:pStyle w:val="TableEntry"/>
              <w:rPr>
                <w:del w:id="1319" w:author="Keith W. Boone" w:date="2015-03-04T12:59:00Z"/>
              </w:rPr>
            </w:pPr>
          </w:p>
        </w:tc>
      </w:tr>
      <w:tr w:rsidR="00B82D84" w:rsidRPr="003651D9" w:rsidDel="006A1426" w14:paraId="3BB50E30" w14:textId="77777777" w:rsidTr="00BB76BC">
        <w:trPr>
          <w:cantSplit/>
          <w:jc w:val="center"/>
          <w:del w:id="1320" w:author="Keith W. Boone" w:date="2015-03-04T12:59:00Z"/>
        </w:trPr>
        <w:tc>
          <w:tcPr>
            <w:tcW w:w="3378" w:type="dxa"/>
          </w:tcPr>
          <w:p w14:paraId="6A3A076B" w14:textId="77777777" w:rsidR="00B82D84" w:rsidRPr="003651D9" w:rsidDel="006A1426" w:rsidRDefault="00B82D84" w:rsidP="00AD069D">
            <w:pPr>
              <w:pStyle w:val="TableEntry"/>
              <w:rPr>
                <w:del w:id="1321" w:author="Keith W. Boone" w:date="2015-03-04T12:59:00Z"/>
              </w:rPr>
            </w:pPr>
          </w:p>
        </w:tc>
        <w:tc>
          <w:tcPr>
            <w:tcW w:w="4818" w:type="dxa"/>
          </w:tcPr>
          <w:p w14:paraId="4F3B944C" w14:textId="77777777" w:rsidR="00B82D84" w:rsidRPr="003651D9" w:rsidDel="006A1426" w:rsidRDefault="00B82D84" w:rsidP="003579DA">
            <w:pPr>
              <w:pStyle w:val="TableEntry"/>
              <w:rPr>
                <w:del w:id="1322" w:author="Keith W. Boone" w:date="2015-03-04T12:59:00Z"/>
              </w:rPr>
            </w:pPr>
          </w:p>
        </w:tc>
      </w:tr>
      <w:tr w:rsidR="00B82D84" w:rsidRPr="003651D9" w:rsidDel="006A1426" w14:paraId="304E5D51" w14:textId="77777777" w:rsidTr="00BB76BC">
        <w:trPr>
          <w:cantSplit/>
          <w:jc w:val="center"/>
          <w:del w:id="1323" w:author="Keith W. Boone" w:date="2015-03-04T12:59:00Z"/>
        </w:trPr>
        <w:tc>
          <w:tcPr>
            <w:tcW w:w="3378" w:type="dxa"/>
          </w:tcPr>
          <w:p w14:paraId="2BEE1477" w14:textId="77777777" w:rsidR="00B82D84" w:rsidRPr="003651D9" w:rsidDel="006A1426" w:rsidRDefault="00B82D84" w:rsidP="00BB76BC">
            <w:pPr>
              <w:pStyle w:val="TableEntry"/>
              <w:rPr>
                <w:del w:id="1324" w:author="Keith W. Boone" w:date="2015-03-04T12:59:00Z"/>
              </w:rPr>
            </w:pPr>
          </w:p>
        </w:tc>
        <w:tc>
          <w:tcPr>
            <w:tcW w:w="4818" w:type="dxa"/>
          </w:tcPr>
          <w:p w14:paraId="6793E894" w14:textId="77777777" w:rsidR="00B82D84" w:rsidRPr="003651D9" w:rsidDel="006A1426" w:rsidRDefault="00B82D84" w:rsidP="00AD069D">
            <w:pPr>
              <w:pStyle w:val="TableEntry"/>
              <w:rPr>
                <w:del w:id="1325" w:author="Keith W. Boone" w:date="2015-03-04T12:59:00Z"/>
              </w:rPr>
            </w:pPr>
          </w:p>
        </w:tc>
      </w:tr>
    </w:tbl>
    <w:p w14:paraId="495EC750" w14:textId="77777777" w:rsidR="00665D8F" w:rsidRPr="003651D9" w:rsidDel="006A1426" w:rsidRDefault="00665D8F" w:rsidP="000D6321">
      <w:pPr>
        <w:pStyle w:val="BodyText"/>
        <w:rPr>
          <w:del w:id="1326" w:author="Keith W. Boone" w:date="2015-03-04T12:59:00Z"/>
          <w:lang w:eastAsia="x-none"/>
        </w:rPr>
      </w:pPr>
    </w:p>
    <w:p w14:paraId="54112E90" w14:textId="77777777" w:rsidR="00DF683C" w:rsidRPr="003651D9" w:rsidDel="006A1426" w:rsidRDefault="00E90AC0" w:rsidP="00597DB2">
      <w:pPr>
        <w:pStyle w:val="AuthorInstructions"/>
        <w:rPr>
          <w:del w:id="1327" w:author="Keith W. Boone" w:date="2015-03-04T12:59:00Z"/>
        </w:rPr>
      </w:pPr>
      <w:del w:id="1328" w:author="Keith W. Boone" w:date="2015-03-04T12:59:00Z">
        <w:r w:rsidRPr="003651D9" w:rsidDel="006A1426">
          <w:delText>&lt;</w:delText>
        </w:r>
        <w:r w:rsidRPr="003651D9" w:rsidDel="006A1426">
          <w:rPr>
            <w:b/>
          </w:rPr>
          <w:delText>Very important note:</w:delText>
        </w:r>
        <w:r w:rsidR="005F3FB5" w:rsidDel="006A1426">
          <w:delText xml:space="preserve"> </w:delText>
        </w:r>
        <w:r w:rsidRPr="003651D9" w:rsidDel="006A1426">
          <w:delText xml:space="preserve">From this point forward, the </w:delText>
        </w:r>
        <w:r w:rsidR="009D125C" w:rsidRPr="003651D9" w:rsidDel="006A1426">
          <w:delText>author</w:delText>
        </w:r>
        <w:r w:rsidRPr="003651D9" w:rsidDel="006A1426">
          <w:delText xml:space="preserve"> may select one of two formats to represent the same data</w:delText>
        </w:r>
        <w:r w:rsidR="00887E40" w:rsidRPr="003651D9" w:rsidDel="006A1426">
          <w:delText xml:space="preserve">. </w:delText>
        </w:r>
        <w:r w:rsidRPr="003651D9" w:rsidDel="006A1426">
          <w:delText>The first format is a tabular format as was implemented in the Cardiology CIRC profile</w:delText>
        </w:r>
        <w:r w:rsidR="00887E40" w:rsidRPr="003651D9" w:rsidDel="006A1426">
          <w:delText xml:space="preserve">. </w:delText>
        </w:r>
        <w:r w:rsidRPr="003651D9" w:rsidDel="006A1426">
          <w:delText>The advantages to this format include that large amounts of data may be represented more concisely and that it is sometimes visually easier to determine if any information is missing</w:delText>
        </w:r>
        <w:r w:rsidR="00887E40" w:rsidRPr="003651D9" w:rsidDel="006A1426">
          <w:delText xml:space="preserve">. </w:delText>
        </w:r>
        <w:r w:rsidRPr="003651D9" w:rsidDel="006A1426">
          <w:delText>The second format is more similar to the</w:delText>
        </w:r>
        <w:r w:rsidR="00B82D84" w:rsidRPr="003651D9" w:rsidDel="006A1426">
          <w:delText xml:space="preserve"> current </w:delText>
        </w:r>
        <w:r w:rsidRPr="003651D9" w:rsidDel="006A1426">
          <w:delText>Consolidated CDA (C-CDA format)</w:delText>
        </w:r>
        <w:r w:rsidR="00887E40" w:rsidRPr="003651D9" w:rsidDel="006A1426">
          <w:delText xml:space="preserve">. </w:delText>
        </w:r>
        <w:r w:rsidRPr="003651D9" w:rsidDel="006A1426">
          <w:delText>This format may be more verbose but may also be more recognizable to implementers familiar with other HL7 CDA Implementation Guides</w:delText>
        </w:r>
        <w:r w:rsidR="00DF683C" w:rsidRPr="003651D9" w:rsidDel="006A1426">
          <w:delText xml:space="preserve"> and may be easier for implementers to design and test with discrete conformance assertions</w:delText>
        </w:r>
        <w:r w:rsidR="00887E40" w:rsidRPr="003651D9" w:rsidDel="006A1426">
          <w:delText xml:space="preserve">. </w:delText>
        </w:r>
      </w:del>
    </w:p>
    <w:p w14:paraId="323436BC" w14:textId="77777777" w:rsidR="00E90AC0" w:rsidRPr="003651D9" w:rsidDel="006A1426" w:rsidRDefault="00E90AC0" w:rsidP="00597DB2">
      <w:pPr>
        <w:pStyle w:val="AuthorInstructions"/>
        <w:rPr>
          <w:del w:id="1329" w:author="Keith W. Boone" w:date="2015-03-04T12:59:00Z"/>
        </w:rPr>
      </w:pPr>
      <w:del w:id="1330" w:author="Keith W. Boone" w:date="2015-03-04T12:59:00Z">
        <w:r w:rsidRPr="003651D9" w:rsidDel="006A1426">
          <w:delText>The format that you select must be consistent through this supplement (do not mix and match formats)</w:delText>
        </w:r>
        <w:r w:rsidR="00887E40" w:rsidRPr="003651D9" w:rsidDel="006A1426">
          <w:delText xml:space="preserve">. </w:delText>
        </w:r>
        <w:r w:rsidRPr="003651D9" w:rsidDel="006A1426">
          <w:delText>The format changes are identified by ###Begin Tabular format</w:delText>
        </w:r>
        <w:r w:rsidR="005F3FB5" w:rsidDel="006A1426">
          <w:delText xml:space="preserve"> </w:delText>
        </w:r>
        <w:r w:rsidRPr="003651D9" w:rsidDel="006A1426">
          <w:delText xml:space="preserve">###End CDA Tabular format and </w:delText>
        </w:r>
        <w:r w:rsidR="004F7C05" w:rsidRPr="003651D9" w:rsidDel="006A1426">
          <w:delText>###Begin Discrete Conformance format ###End Discrete Conformance</w:delText>
        </w:r>
        <w:r w:rsidRPr="003651D9" w:rsidDel="006A1426">
          <w:delText xml:space="preserve"> format</w:delText>
        </w:r>
        <w:r w:rsidR="00887E40" w:rsidRPr="003651D9" w:rsidDel="006A1426">
          <w:delText xml:space="preserve">. </w:delText>
        </w:r>
        <w:r w:rsidR="002322FF" w:rsidRPr="003651D9" w:rsidDel="006A1426">
          <w:delText>Delete all references to the format which was not selected between the hash marks</w:delText>
        </w:r>
        <w:r w:rsidR="00887E40" w:rsidRPr="003651D9" w:rsidDel="006A1426">
          <w:delText xml:space="preserve">. </w:delText>
        </w:r>
        <w:r w:rsidRPr="003651D9" w:rsidDel="006A1426">
          <w:delText>Also, a domain may decide on a single format for all new supplements within that domain.&gt;</w:delText>
        </w:r>
      </w:del>
    </w:p>
    <w:p w14:paraId="18249DC5" w14:textId="77777777" w:rsidR="00E90AC0" w:rsidRPr="003651D9" w:rsidDel="006A1426" w:rsidRDefault="00E90AC0" w:rsidP="000D6321">
      <w:pPr>
        <w:pStyle w:val="BodyText"/>
        <w:rPr>
          <w:del w:id="1331" w:author="Keith W. Boone" w:date="2015-03-04T12:59:00Z"/>
          <w:lang w:eastAsia="x-none"/>
        </w:rPr>
      </w:pPr>
    </w:p>
    <w:p w14:paraId="4FC54F61" w14:textId="77777777" w:rsidR="00BB65D8" w:rsidRPr="003651D9" w:rsidDel="006A1426" w:rsidRDefault="00774B6B" w:rsidP="00BB65D8">
      <w:pPr>
        <w:pStyle w:val="Heading5"/>
        <w:numPr>
          <w:ilvl w:val="0"/>
          <w:numId w:val="0"/>
        </w:numPr>
        <w:rPr>
          <w:del w:id="1332" w:author="Keith W. Boone" w:date="2015-03-04T12:59:00Z"/>
          <w:noProof w:val="0"/>
        </w:rPr>
      </w:pPr>
      <w:del w:id="1333" w:author="Keith W. Boone" w:date="2015-03-04T12:59:00Z">
        <w:r w:rsidRPr="003651D9" w:rsidDel="006A1426">
          <w:rPr>
            <w:noProof w:val="0"/>
          </w:rPr>
          <w:delText>6.3.1.</w:delText>
        </w:r>
        <w:r w:rsidR="008D45BC" w:rsidRPr="003651D9" w:rsidDel="006A1426">
          <w:rPr>
            <w:noProof w:val="0"/>
          </w:rPr>
          <w:delText>D</w:delText>
        </w:r>
        <w:r w:rsidR="000D6321" w:rsidRPr="003651D9" w:rsidDel="006A1426">
          <w:rPr>
            <w:noProof w:val="0"/>
          </w:rPr>
          <w:delText>.5</w:delText>
        </w:r>
        <w:r w:rsidR="00BB65D8" w:rsidRPr="003651D9" w:rsidDel="006A1426">
          <w:rPr>
            <w:noProof w:val="0"/>
          </w:rPr>
          <w:delText xml:space="preserve"> &lt;</w:delText>
        </w:r>
        <w:r w:rsidR="00C3617A" w:rsidRPr="003651D9" w:rsidDel="006A1426">
          <w:rPr>
            <w:noProof w:val="0"/>
          </w:rPr>
          <w:delText>Content Module Name (</w:delText>
        </w:r>
        <w:r w:rsidR="00BB65D8" w:rsidRPr="003651D9" w:rsidDel="006A1426">
          <w:rPr>
            <w:noProof w:val="0"/>
          </w:rPr>
          <w:delText>Acronym</w:delText>
        </w:r>
        <w:r w:rsidR="00C3617A" w:rsidRPr="003651D9" w:rsidDel="006A1426">
          <w:rPr>
            <w:noProof w:val="0"/>
          </w:rPr>
          <w:delText>, if appl</w:delText>
        </w:r>
        <w:r w:rsidR="005F3FB5" w:rsidDel="006A1426">
          <w:rPr>
            <w:noProof w:val="0"/>
          </w:rPr>
          <w:delText>icable</w:delText>
        </w:r>
        <w:r w:rsidR="00C3617A" w:rsidRPr="003651D9" w:rsidDel="006A1426">
          <w:rPr>
            <w:noProof w:val="0"/>
          </w:rPr>
          <w:delText>)</w:delText>
        </w:r>
        <w:r w:rsidR="00BB65D8" w:rsidRPr="003651D9" w:rsidDel="006A1426">
          <w:rPr>
            <w:noProof w:val="0"/>
          </w:rPr>
          <w:delText xml:space="preserve">&gt; </w:delText>
        </w:r>
        <w:r w:rsidR="00665D8F" w:rsidRPr="003651D9" w:rsidDel="006A1426">
          <w:rPr>
            <w:noProof w:val="0"/>
          </w:rPr>
          <w:delText xml:space="preserve">Document </w:delText>
        </w:r>
        <w:r w:rsidR="00C05CCE" w:rsidRPr="003651D9" w:rsidDel="006A1426">
          <w:rPr>
            <w:noProof w:val="0"/>
          </w:rPr>
          <w:delText xml:space="preserve">Content Module </w:delText>
        </w:r>
        <w:r w:rsidR="000D6321" w:rsidRPr="003651D9" w:rsidDel="006A1426">
          <w:rPr>
            <w:noProof w:val="0"/>
          </w:rPr>
          <w:delText>Specification</w:delText>
        </w:r>
      </w:del>
    </w:p>
    <w:p w14:paraId="5F831AA5" w14:textId="77777777" w:rsidR="00871613" w:rsidRPr="003651D9" w:rsidDel="006A1426" w:rsidRDefault="00871613" w:rsidP="00871613">
      <w:pPr>
        <w:pStyle w:val="BodyText"/>
        <w:rPr>
          <w:del w:id="1334" w:author="Keith W. Boone" w:date="2015-03-04T12:59:00Z"/>
        </w:rPr>
      </w:pPr>
      <w:del w:id="1335" w:author="Keith W. Boone" w:date="2015-03-04T12:59:00Z">
        <w:r w:rsidRPr="003651D9" w:rsidDel="006A1426">
          <w:delText xml:space="preserve">This section specifies </w:delText>
        </w:r>
        <w:r w:rsidR="002322FF" w:rsidRPr="003651D9" w:rsidDel="006A1426">
          <w:delText>the header, section, and entr</w:delText>
        </w:r>
        <w:r w:rsidR="00AA69C0" w:rsidRPr="003651D9" w:rsidDel="006A1426">
          <w:delText>y</w:delText>
        </w:r>
        <w:r w:rsidRPr="003651D9" w:rsidDel="006A1426">
          <w:delText xml:space="preserve"> content modules </w:delText>
        </w:r>
        <w:r w:rsidR="002322FF" w:rsidRPr="003651D9" w:rsidDel="006A1426">
          <w:delText>which comprise</w:delText>
        </w:r>
        <w:r w:rsidRPr="003651D9" w:rsidDel="006A1426">
          <w:delText xml:space="preserve"> the &lt;Content Module Name (Acronym)&gt;</w:delText>
        </w:r>
        <w:r w:rsidR="002322FF" w:rsidRPr="003651D9" w:rsidDel="006A1426">
          <w:delText xml:space="preserve"> Document Content Module</w:delText>
        </w:r>
        <w:r w:rsidRPr="003651D9" w:rsidDel="006A1426">
          <w:delText xml:space="preserve">, using the Template ID as the key identifier. </w:delText>
        </w:r>
      </w:del>
    </w:p>
    <w:p w14:paraId="43A2270C" w14:textId="77777777" w:rsidR="00871613" w:rsidRPr="003651D9" w:rsidDel="006A1426" w:rsidRDefault="00871613" w:rsidP="00871613">
      <w:pPr>
        <w:pStyle w:val="BodyText"/>
        <w:rPr>
          <w:del w:id="1336" w:author="Keith W. Boone" w:date="2015-03-04T12:59:00Z"/>
        </w:rPr>
      </w:pPr>
      <w:del w:id="1337" w:author="Keith W. Boone" w:date="2015-03-04T12:59:00Z">
        <w:r w:rsidRPr="003651D9" w:rsidDel="006A1426">
          <w:delText>Sections that are used according to the definitions in other specifications are identified with the relevant specification document. Additional constraints on vocabulary value sets, not specifically constrained within the section template, are also identified.</w:delText>
        </w:r>
      </w:del>
    </w:p>
    <w:p w14:paraId="3EC0E1E8" w14:textId="77777777" w:rsidR="007F7801" w:rsidRPr="003651D9" w:rsidDel="006A1426" w:rsidRDefault="007F7801" w:rsidP="00871613">
      <w:pPr>
        <w:pStyle w:val="BodyText"/>
        <w:rPr>
          <w:del w:id="1338" w:author="Keith W. Boone" w:date="2015-03-04T12:59:00Z"/>
          <w:i/>
        </w:rPr>
      </w:pPr>
    </w:p>
    <w:p w14:paraId="08A7665D" w14:textId="77777777" w:rsidR="007F7801" w:rsidRPr="003651D9" w:rsidDel="006A1426" w:rsidRDefault="007F7801" w:rsidP="00597DB2">
      <w:pPr>
        <w:pStyle w:val="AuthorInstructions"/>
        <w:rPr>
          <w:del w:id="1339" w:author="Keith W. Boone" w:date="2015-03-04T12:59:00Z"/>
        </w:rPr>
      </w:pPr>
      <w:del w:id="1340" w:author="Keith W. Boone" w:date="2015-03-04T12:59:00Z">
        <w:r w:rsidRPr="003651D9" w:rsidDel="006A1426">
          <w:delText>&lt;</w:delText>
        </w:r>
        <w:r w:rsidR="009D125C" w:rsidRPr="003651D9" w:rsidDel="006A1426">
          <w:delText>Author</w:delText>
        </w:r>
        <w:r w:rsidRPr="003651D9" w:rsidDel="006A1426">
          <w:delText>s’ note: A critical understanding of CDA definitions for cardinality, optionality,</w:delText>
        </w:r>
        <w:r w:rsidR="005F3FB5" w:rsidDel="006A1426">
          <w:delText xml:space="preserve"> </w:delText>
        </w:r>
        <w:r w:rsidRPr="003651D9" w:rsidDel="006A1426">
          <w:delText>coded terminology values, and CDA content module structure, as well as IHE CDA</w:delText>
        </w:r>
        <w:r w:rsidR="006C2C14" w:rsidRPr="003651D9" w:rsidDel="006A1426">
          <w:delText xml:space="preserve"> formatting conventions is </w:delText>
        </w:r>
        <w:r w:rsidRPr="003651D9" w:rsidDel="006A1426">
          <w:delText>necessary</w:delText>
        </w:r>
        <w:r w:rsidR="00887E40" w:rsidRPr="003651D9" w:rsidDel="006A1426">
          <w:delText xml:space="preserve">. </w:delText>
        </w:r>
        <w:r w:rsidRPr="003651D9" w:rsidDel="006A1426">
          <w:delText xml:space="preserve">It is strongly recommended that the </w:delText>
        </w:r>
        <w:r w:rsidR="009D125C" w:rsidRPr="003651D9" w:rsidDel="006A1426">
          <w:delText>author</w:delText>
        </w:r>
        <w:r w:rsidRPr="003651D9" w:rsidDel="006A1426">
          <w:delText xml:space="preserve"> is also conversant with the IHE Technical Frameworks General Introduction Appendix E “Conventions”. &gt;</w:delText>
        </w:r>
      </w:del>
    </w:p>
    <w:p w14:paraId="190EB28A" w14:textId="77777777" w:rsidR="00871613" w:rsidRPr="003651D9" w:rsidDel="006A1426" w:rsidRDefault="00871613" w:rsidP="00597DB2">
      <w:pPr>
        <w:pStyle w:val="BodyText"/>
        <w:rPr>
          <w:del w:id="1341" w:author="Keith W. Boone" w:date="2015-03-04T12:59:00Z"/>
        </w:rPr>
      </w:pPr>
    </w:p>
    <w:p w14:paraId="63E406D0" w14:textId="77777777" w:rsidR="002322FF" w:rsidRPr="003651D9" w:rsidDel="006A1426" w:rsidRDefault="002322FF" w:rsidP="00597DB2">
      <w:pPr>
        <w:pStyle w:val="AuthorInstructions"/>
        <w:rPr>
          <w:del w:id="1342" w:author="Keith W. Boone" w:date="2015-03-04T12:59:00Z"/>
        </w:rPr>
      </w:pPr>
      <w:del w:id="1343" w:author="Keith W. Boone" w:date="2015-03-04T12:59:00Z">
        <w:r w:rsidRPr="003651D9" w:rsidDel="006A1426">
          <w:delText>###Begin Tabular format</w:delText>
        </w:r>
        <w:r w:rsidR="00D35F24" w:rsidRPr="003651D9" w:rsidDel="006A1426">
          <w:delText xml:space="preserve"> - Document</w:delText>
        </w:r>
      </w:del>
    </w:p>
    <w:p w14:paraId="3DE6399F" w14:textId="77777777" w:rsidR="002322FF" w:rsidRPr="003651D9" w:rsidDel="006A1426" w:rsidRDefault="002322FF" w:rsidP="00597DB2">
      <w:pPr>
        <w:pStyle w:val="BodyText"/>
        <w:rPr>
          <w:del w:id="1344" w:author="Keith W. Boone" w:date="2015-03-04T12:59:00Z"/>
        </w:rPr>
      </w:pPr>
    </w:p>
    <w:p w14:paraId="443D5D5B" w14:textId="77777777" w:rsidR="00871613" w:rsidRPr="003651D9" w:rsidDel="006A1426" w:rsidRDefault="00871613" w:rsidP="00871613">
      <w:pPr>
        <w:keepNext/>
        <w:spacing w:before="60" w:after="60"/>
        <w:jc w:val="center"/>
        <w:rPr>
          <w:del w:id="1345" w:author="Keith W. Boone" w:date="2015-03-04T12:59:00Z"/>
          <w:rFonts w:ascii="Arial" w:hAnsi="Arial"/>
          <w:b/>
          <w:sz w:val="22"/>
        </w:rPr>
      </w:pPr>
      <w:del w:id="1346" w:author="Keith W. Boone" w:date="2015-03-04T12:59:00Z">
        <w:r w:rsidRPr="003651D9" w:rsidDel="006A1426">
          <w:rPr>
            <w:rFonts w:ascii="Arial" w:hAnsi="Arial"/>
            <w:b/>
            <w:sz w:val="22"/>
          </w:rPr>
          <w:delText>Table 6.</w:delText>
        </w:r>
        <w:r w:rsidR="000F13F5" w:rsidRPr="003651D9" w:rsidDel="006A1426">
          <w:rPr>
            <w:rFonts w:ascii="Arial" w:hAnsi="Arial"/>
            <w:b/>
            <w:sz w:val="22"/>
          </w:rPr>
          <w:delText>3</w:delText>
        </w:r>
        <w:r w:rsidRPr="003651D9" w:rsidDel="006A1426">
          <w:rPr>
            <w:rFonts w:ascii="Arial" w:hAnsi="Arial"/>
            <w:b/>
            <w:sz w:val="22"/>
          </w:rPr>
          <w:delText>.1.</w:delText>
        </w:r>
        <w:r w:rsidR="00774B6B" w:rsidRPr="003651D9" w:rsidDel="006A1426">
          <w:rPr>
            <w:rFonts w:ascii="Arial" w:hAnsi="Arial"/>
            <w:b/>
            <w:sz w:val="22"/>
          </w:rPr>
          <w:delText>D</w:delText>
        </w:r>
        <w:r w:rsidR="000F13F5" w:rsidRPr="003651D9" w:rsidDel="006A1426">
          <w:rPr>
            <w:rFonts w:ascii="Arial" w:hAnsi="Arial"/>
            <w:b/>
            <w:sz w:val="22"/>
          </w:rPr>
          <w:delText>.5</w:delText>
        </w:r>
        <w:r w:rsidRPr="003651D9" w:rsidDel="006A1426">
          <w:rPr>
            <w:rFonts w:ascii="Arial" w:hAnsi="Arial"/>
            <w:b/>
            <w:sz w:val="22"/>
          </w:rPr>
          <w:delText xml:space="preserve">-1 &lt;Content Module Name (Acronym)&gt; </w:delText>
        </w:r>
        <w:r w:rsidR="00665D8F" w:rsidRPr="003651D9" w:rsidDel="006A1426">
          <w:rPr>
            <w:rFonts w:ascii="Arial" w:hAnsi="Arial"/>
            <w:b/>
            <w:sz w:val="22"/>
          </w:rPr>
          <w:delText xml:space="preserve">Document </w:delText>
        </w:r>
        <w:r w:rsidRPr="003651D9" w:rsidDel="006A1426">
          <w:rPr>
            <w:rFonts w:ascii="Arial" w:hAnsi="Arial"/>
            <w:b/>
            <w:sz w:val="22"/>
          </w:rPr>
          <w:delText xml:space="preserve">Content </w:delText>
        </w:r>
        <w:r w:rsidR="00C3617A" w:rsidRPr="003651D9" w:rsidDel="006A1426">
          <w:rPr>
            <w:rFonts w:ascii="Arial" w:hAnsi="Arial"/>
            <w:b/>
            <w:sz w:val="22"/>
          </w:rPr>
          <w:delText>Module</w:delText>
        </w:r>
        <w:r w:rsidR="00712AE6" w:rsidRPr="003651D9" w:rsidDel="006A1426">
          <w:rPr>
            <w:rFonts w:ascii="Arial" w:hAnsi="Arial"/>
            <w:b/>
            <w:sz w:val="22"/>
          </w:rPr>
          <w:delText xml:space="preserve"> Specification</w:delText>
        </w:r>
        <w:r w:rsidR="00C3617A" w:rsidRPr="003651D9" w:rsidDel="006A1426">
          <w:rPr>
            <w:rFonts w:ascii="Arial" w:hAnsi="Arial"/>
            <w:b/>
            <w:sz w:val="22"/>
          </w:rPr>
          <w:delText xml:space="preserve"> </w:delText>
        </w:r>
      </w:del>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587"/>
        <w:gridCol w:w="1318"/>
        <w:gridCol w:w="2342"/>
        <w:gridCol w:w="2470"/>
        <w:gridCol w:w="1420"/>
        <w:gridCol w:w="1253"/>
      </w:tblGrid>
      <w:tr w:rsidR="008E3F6C" w:rsidRPr="003651D9" w:rsidDel="006A1426" w14:paraId="36788A6B" w14:textId="77777777" w:rsidTr="00BB76BC">
        <w:trPr>
          <w:cantSplit/>
          <w:jc w:val="center"/>
          <w:del w:id="1347" w:author="Keith W. Boone" w:date="2015-03-04T12:59:00Z"/>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13348AD" w14:textId="77777777" w:rsidR="008E3F6C" w:rsidRPr="003651D9" w:rsidDel="006A1426" w:rsidRDefault="008E3F6C" w:rsidP="00597DB2">
            <w:pPr>
              <w:pStyle w:val="TableEntryHeader"/>
              <w:rPr>
                <w:del w:id="1348" w:author="Keith W. Boone" w:date="2015-03-04T12:59:00Z"/>
                <w:sz w:val="18"/>
              </w:rPr>
            </w:pPr>
            <w:del w:id="1349" w:author="Keith W. Boone" w:date="2015-03-04T12:59:00Z">
              <w:r w:rsidRPr="003651D9" w:rsidDel="006A1426">
                <w:delText>Template Name</w:delText>
              </w:r>
            </w:del>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2777B571" w14:textId="77777777" w:rsidR="008E3F6C" w:rsidRPr="003651D9" w:rsidDel="006A1426" w:rsidRDefault="008E3F6C" w:rsidP="00597DB2">
            <w:pPr>
              <w:pStyle w:val="TableEntry"/>
              <w:rPr>
                <w:del w:id="1350" w:author="Keith W. Boone" w:date="2015-03-04T12:59:00Z"/>
              </w:rPr>
            </w:pPr>
            <w:del w:id="1351" w:author="Keith W. Boone" w:date="2015-03-04T12:59:00Z">
              <w:r w:rsidRPr="003651D9" w:rsidDel="006A1426">
                <w:delText>&lt;Template Name (Acronym, if applicable)&gt;</w:delText>
              </w:r>
            </w:del>
          </w:p>
        </w:tc>
      </w:tr>
      <w:tr w:rsidR="008E3F6C" w:rsidRPr="003651D9" w:rsidDel="006A1426" w14:paraId="1F7E2CA1" w14:textId="77777777" w:rsidTr="00BB76BC">
        <w:trPr>
          <w:cantSplit/>
          <w:jc w:val="center"/>
          <w:del w:id="1352" w:author="Keith W. Boone" w:date="2015-03-04T12:59:00Z"/>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962EC19" w14:textId="77777777" w:rsidR="008E3F6C" w:rsidRPr="003651D9" w:rsidDel="006A1426" w:rsidRDefault="008E3F6C" w:rsidP="00597DB2">
            <w:pPr>
              <w:pStyle w:val="TableEntryHeader"/>
              <w:rPr>
                <w:del w:id="1353" w:author="Keith W. Boone" w:date="2015-03-04T12:59:00Z"/>
                <w:sz w:val="18"/>
              </w:rPr>
            </w:pPr>
            <w:del w:id="1354" w:author="Keith W. Boone" w:date="2015-03-04T12:59:00Z">
              <w:r w:rsidRPr="003651D9" w:rsidDel="006A1426">
                <w:delText xml:space="preserve">Template ID </w:delText>
              </w:r>
            </w:del>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7308464F" w14:textId="77777777" w:rsidR="008E3F6C" w:rsidRPr="003651D9" w:rsidDel="006A1426" w:rsidRDefault="008E3F6C" w:rsidP="00597DB2">
            <w:pPr>
              <w:pStyle w:val="TableEntry"/>
              <w:rPr>
                <w:del w:id="1355" w:author="Keith W. Boone" w:date="2015-03-04T12:59:00Z"/>
              </w:rPr>
            </w:pPr>
            <w:del w:id="1356" w:author="Keith W. Boone" w:date="2015-03-04T12:59:00Z">
              <w:r w:rsidRPr="003651D9" w:rsidDel="006A1426">
                <w:delText>&lt;oid/uid&gt;</w:delText>
              </w:r>
            </w:del>
          </w:p>
        </w:tc>
      </w:tr>
      <w:tr w:rsidR="008E3F6C" w:rsidRPr="003651D9" w:rsidDel="006A1426" w14:paraId="7C3F3CEF" w14:textId="77777777" w:rsidTr="00BB76BC">
        <w:trPr>
          <w:cantSplit/>
          <w:jc w:val="center"/>
          <w:del w:id="1357" w:author="Keith W. Boone" w:date="2015-03-04T12:59:00Z"/>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682CD91" w14:textId="77777777" w:rsidR="008E3F6C" w:rsidRPr="003651D9" w:rsidDel="006A1426" w:rsidRDefault="008E3F6C" w:rsidP="00597DB2">
            <w:pPr>
              <w:pStyle w:val="TableEntryHeader"/>
              <w:rPr>
                <w:del w:id="1358" w:author="Keith W. Boone" w:date="2015-03-04T12:59:00Z"/>
                <w:sz w:val="18"/>
              </w:rPr>
            </w:pPr>
            <w:del w:id="1359" w:author="Keith W. Boone" w:date="2015-03-04T12:59:00Z">
              <w:r w:rsidRPr="003651D9" w:rsidDel="006A1426">
                <w:delText xml:space="preserve">Parent Template </w:delText>
              </w:r>
            </w:del>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23150C8B" w14:textId="77777777" w:rsidR="008E3F6C" w:rsidRPr="003651D9" w:rsidDel="006A1426" w:rsidRDefault="008E3F6C" w:rsidP="00597DB2">
            <w:pPr>
              <w:pStyle w:val="TableEntry"/>
              <w:rPr>
                <w:del w:id="1360" w:author="Keith W. Boone" w:date="2015-03-04T12:59:00Z"/>
              </w:rPr>
            </w:pPr>
            <w:del w:id="1361" w:author="Keith W. Boone" w:date="2015-03-04T12:59:00Z">
              <w:r w:rsidRPr="003651D9" w:rsidDel="006A1426">
                <w:delText>&lt;Parent Template Name</w:delText>
              </w:r>
              <w:r w:rsidR="005F3FB5" w:rsidDel="006A1426">
                <w:delText xml:space="preserve"> </w:delText>
              </w:r>
              <w:r w:rsidRPr="003651D9" w:rsidDel="006A1426">
                <w:delText>oid/uid [Domain Reference]&gt;</w:delText>
              </w:r>
            </w:del>
          </w:p>
          <w:p w14:paraId="798EF44E" w14:textId="77777777" w:rsidR="008E3F6C" w:rsidRPr="003651D9" w:rsidDel="006A1426" w:rsidRDefault="008E3F6C" w:rsidP="00597DB2">
            <w:pPr>
              <w:pStyle w:val="TableEntry"/>
              <w:rPr>
                <w:del w:id="1362" w:author="Keith W. Boone" w:date="2015-03-04T12:59:00Z"/>
              </w:rPr>
            </w:pPr>
            <w:del w:id="1363" w:author="Keith W. Boone" w:date="2015-03-04T12:59:00Z">
              <w:r w:rsidRPr="003651D9" w:rsidDel="006A1426">
                <w:delText>&lt;Parent Template Name</w:delText>
              </w:r>
              <w:r w:rsidR="005F3FB5" w:rsidDel="006A1426">
                <w:delText xml:space="preserve"> </w:delText>
              </w:r>
              <w:r w:rsidRPr="003651D9" w:rsidDel="006A1426">
                <w:delText>oid/uid [Domain Reference]&gt;</w:delText>
              </w:r>
              <w:r w:rsidR="005F3FB5" w:rsidDel="006A1426">
                <w:delText xml:space="preserve"> </w:delText>
              </w:r>
              <w:r w:rsidRPr="003651D9" w:rsidDel="006A1426">
                <w:delText>&lt;delete 2</w:delText>
              </w:r>
              <w:r w:rsidRPr="003651D9" w:rsidDel="006A1426">
                <w:rPr>
                  <w:vertAlign w:val="superscript"/>
                </w:rPr>
                <w:delText>nd</w:delText>
              </w:r>
              <w:r w:rsidRPr="003651D9" w:rsidDel="006A1426">
                <w:delText>/additional parent templates if not applicable&gt;</w:delText>
              </w:r>
            </w:del>
          </w:p>
        </w:tc>
      </w:tr>
      <w:tr w:rsidR="008E3F6C" w:rsidRPr="003651D9" w:rsidDel="006A1426" w14:paraId="544FE24B" w14:textId="77777777" w:rsidTr="00BB76BC">
        <w:trPr>
          <w:cantSplit/>
          <w:jc w:val="center"/>
          <w:del w:id="1364" w:author="Keith W. Boone" w:date="2015-03-04T12:59:00Z"/>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1118C8B" w14:textId="77777777" w:rsidR="008E3F6C" w:rsidRPr="003651D9" w:rsidDel="006A1426" w:rsidRDefault="008E3F6C" w:rsidP="00597DB2">
            <w:pPr>
              <w:pStyle w:val="TableEntryHeader"/>
              <w:rPr>
                <w:del w:id="1365" w:author="Keith W. Boone" w:date="2015-03-04T12:59:00Z"/>
                <w:sz w:val="18"/>
              </w:rPr>
            </w:pPr>
            <w:del w:id="1366" w:author="Keith W. Boone" w:date="2015-03-04T12:59:00Z">
              <w:r w:rsidRPr="003651D9" w:rsidDel="006A1426">
                <w:delText xml:space="preserve">General Description </w:delText>
              </w:r>
            </w:del>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394983BE" w14:textId="77777777" w:rsidR="008E3F6C" w:rsidRPr="003651D9" w:rsidDel="006A1426" w:rsidRDefault="008E3F6C" w:rsidP="00597DB2">
            <w:pPr>
              <w:pStyle w:val="TableEntry"/>
              <w:rPr>
                <w:del w:id="1367" w:author="Keith W. Boone" w:date="2015-03-04T12:59:00Z"/>
              </w:rPr>
            </w:pPr>
            <w:del w:id="1368" w:author="Keith W. Boone" w:date="2015-03-04T12:59:00Z">
              <w:r w:rsidRPr="003651D9" w:rsidDel="006A1426">
                <w:delText>&lt;short textual description&gt;</w:delText>
              </w:r>
            </w:del>
          </w:p>
        </w:tc>
      </w:tr>
      <w:tr w:rsidR="008E3F6C" w:rsidRPr="003651D9" w:rsidDel="006A1426" w14:paraId="3A7CD070" w14:textId="77777777" w:rsidTr="00BB76BC">
        <w:trPr>
          <w:cantSplit/>
          <w:jc w:val="center"/>
          <w:del w:id="1369" w:author="Keith W. Boone" w:date="2015-03-04T12:59:00Z"/>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7A94206" w14:textId="77777777" w:rsidR="008E3F6C" w:rsidRPr="003651D9" w:rsidDel="006A1426" w:rsidRDefault="008E3F6C" w:rsidP="00597DB2">
            <w:pPr>
              <w:pStyle w:val="TableEntryHeader"/>
              <w:rPr>
                <w:del w:id="1370" w:author="Keith W. Boone" w:date="2015-03-04T12:59:00Z"/>
                <w:sz w:val="18"/>
              </w:rPr>
            </w:pPr>
            <w:del w:id="1371" w:author="Keith W. Boone" w:date="2015-03-04T12:59:00Z">
              <w:r w:rsidRPr="003651D9" w:rsidDel="006A1426">
                <w:delText>Document Code</w:delText>
              </w:r>
            </w:del>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53568D6F" w14:textId="77777777" w:rsidR="008E3F6C" w:rsidRPr="003651D9" w:rsidDel="006A1426" w:rsidRDefault="008E3F6C" w:rsidP="00597DB2">
            <w:pPr>
              <w:pStyle w:val="TableEntry"/>
              <w:rPr>
                <w:del w:id="1372" w:author="Keith W. Boone" w:date="2015-03-04T12:59:00Z"/>
              </w:rPr>
            </w:pPr>
            <w:del w:id="1373" w:author="Keith W. Boone" w:date="2015-03-04T12:59:00Z">
              <w:r w:rsidRPr="003651D9" w:rsidDel="006A1426">
                <w:delText>&lt;MAY or SHALL&gt; be &lt; code/oid/uid, Code System, “Value Set name”&gt;</w:delText>
              </w:r>
            </w:del>
          </w:p>
        </w:tc>
      </w:tr>
      <w:tr w:rsidR="008E3F6C" w:rsidRPr="003651D9" w:rsidDel="006A1426" w14:paraId="2B5CDFDD" w14:textId="77777777" w:rsidTr="00BB76BC">
        <w:trPr>
          <w:cantSplit/>
          <w:jc w:val="center"/>
          <w:del w:id="1374" w:author="Keith W. Boone" w:date="2015-03-04T12:59:00Z"/>
        </w:trPr>
        <w:tc>
          <w:tcPr>
            <w:tcW w:w="313" w:type="pct"/>
            <w:tcBorders>
              <w:top w:val="single" w:sz="4" w:space="0" w:color="auto"/>
              <w:left w:val="single" w:sz="4" w:space="0" w:color="auto"/>
              <w:bottom w:val="single" w:sz="4" w:space="0" w:color="auto"/>
              <w:right w:val="single" w:sz="4" w:space="0" w:color="auto"/>
            </w:tcBorders>
            <w:shd w:val="clear" w:color="auto" w:fill="E6E6E6"/>
            <w:vAlign w:val="center"/>
          </w:tcPr>
          <w:p w14:paraId="61552EDA" w14:textId="77777777" w:rsidR="008E3F6C" w:rsidRPr="003651D9" w:rsidDel="006A1426" w:rsidRDefault="008E3F6C" w:rsidP="00597DB2">
            <w:pPr>
              <w:pStyle w:val="TableEntryHeader"/>
              <w:rPr>
                <w:del w:id="1375" w:author="Keith W. Boone" w:date="2015-03-04T12:59:00Z"/>
              </w:rPr>
            </w:pPr>
            <w:del w:id="1376" w:author="Keith W. Boone" w:date="2015-03-04T12:59:00Z">
              <w:r w:rsidRPr="003651D9" w:rsidDel="006A1426">
                <w:delText>Opt</w:delText>
              </w:r>
              <w:r w:rsidR="00AD069D" w:rsidRPr="003651D9" w:rsidDel="006A1426">
                <w:delText xml:space="preserve"> and Card</w:delText>
              </w:r>
            </w:del>
          </w:p>
        </w:tc>
        <w:tc>
          <w:tcPr>
            <w:tcW w:w="702" w:type="pct"/>
            <w:tcBorders>
              <w:top w:val="single" w:sz="4" w:space="0" w:color="auto"/>
              <w:left w:val="single" w:sz="4" w:space="0" w:color="auto"/>
              <w:bottom w:val="single" w:sz="4" w:space="0" w:color="auto"/>
              <w:right w:val="single" w:sz="4" w:space="0" w:color="auto"/>
            </w:tcBorders>
            <w:shd w:val="clear" w:color="auto" w:fill="E6E6E6"/>
            <w:vAlign w:val="center"/>
          </w:tcPr>
          <w:p w14:paraId="1BF35D0E" w14:textId="77777777" w:rsidR="008E3F6C" w:rsidRPr="003651D9" w:rsidDel="006A1426" w:rsidRDefault="00B84D95" w:rsidP="00597DB2">
            <w:pPr>
              <w:pStyle w:val="TableEntryHeader"/>
              <w:rPr>
                <w:del w:id="1377" w:author="Keith W. Boone" w:date="2015-03-04T12:59:00Z"/>
              </w:rPr>
            </w:pPr>
            <w:del w:id="1378" w:author="Keith W. Boone" w:date="2015-03-04T12:59:00Z">
              <w:r w:rsidRPr="003651D9" w:rsidDel="006A1426">
                <w:delText>Condition</w:delText>
              </w:r>
            </w:del>
          </w:p>
        </w:tc>
        <w:tc>
          <w:tcPr>
            <w:tcW w:w="1247" w:type="pct"/>
            <w:tcBorders>
              <w:top w:val="single" w:sz="4" w:space="0" w:color="auto"/>
              <w:left w:val="single" w:sz="4" w:space="0" w:color="auto"/>
              <w:bottom w:val="single" w:sz="4" w:space="0" w:color="auto"/>
              <w:right w:val="single" w:sz="4" w:space="0" w:color="auto"/>
            </w:tcBorders>
            <w:shd w:val="clear" w:color="auto" w:fill="E6E6E6"/>
          </w:tcPr>
          <w:p w14:paraId="62459F3A" w14:textId="77777777" w:rsidR="008E3F6C" w:rsidRPr="003651D9" w:rsidDel="006A1426" w:rsidRDefault="008E3F6C" w:rsidP="00597DB2">
            <w:pPr>
              <w:pStyle w:val="TableEntryHeader"/>
              <w:rPr>
                <w:del w:id="1379" w:author="Keith W. Boone" w:date="2015-03-04T12:59:00Z"/>
              </w:rPr>
            </w:pPr>
            <w:del w:id="1380" w:author="Keith W. Boone" w:date="2015-03-04T12:59:00Z">
              <w:r w:rsidRPr="003651D9" w:rsidDel="006A1426">
                <w:delText>Header Element or Section Name</w:delText>
              </w:r>
            </w:del>
          </w:p>
        </w:tc>
        <w:tc>
          <w:tcPr>
            <w:tcW w:w="1315" w:type="pct"/>
            <w:tcBorders>
              <w:top w:val="single" w:sz="4" w:space="0" w:color="auto"/>
              <w:left w:val="single" w:sz="4" w:space="0" w:color="auto"/>
              <w:bottom w:val="single" w:sz="4" w:space="0" w:color="auto"/>
              <w:right w:val="single" w:sz="4" w:space="0" w:color="auto"/>
            </w:tcBorders>
            <w:shd w:val="clear" w:color="auto" w:fill="E6E6E6"/>
            <w:vAlign w:val="center"/>
          </w:tcPr>
          <w:p w14:paraId="23FA564E" w14:textId="77777777" w:rsidR="008E3F6C" w:rsidRPr="003651D9" w:rsidDel="006A1426" w:rsidRDefault="008E3F6C" w:rsidP="00597DB2">
            <w:pPr>
              <w:pStyle w:val="TableEntryHeader"/>
              <w:rPr>
                <w:del w:id="1381" w:author="Keith W. Boone" w:date="2015-03-04T12:59:00Z"/>
              </w:rPr>
            </w:pPr>
            <w:del w:id="1382" w:author="Keith W. Boone" w:date="2015-03-04T12:59:00Z">
              <w:r w:rsidRPr="003651D9" w:rsidDel="006A1426">
                <w:delText xml:space="preserve">Template ID </w:delText>
              </w:r>
            </w:del>
          </w:p>
        </w:tc>
        <w:tc>
          <w:tcPr>
            <w:tcW w:w="756" w:type="pct"/>
            <w:tcBorders>
              <w:top w:val="single" w:sz="4" w:space="0" w:color="auto"/>
              <w:left w:val="single" w:sz="4" w:space="0" w:color="auto"/>
              <w:bottom w:val="single" w:sz="4" w:space="0" w:color="auto"/>
              <w:right w:val="single" w:sz="4" w:space="0" w:color="auto"/>
            </w:tcBorders>
            <w:shd w:val="clear" w:color="auto" w:fill="E6E6E6"/>
            <w:vAlign w:val="center"/>
          </w:tcPr>
          <w:p w14:paraId="55CDA6D5" w14:textId="77777777" w:rsidR="008E3F6C" w:rsidRPr="003651D9" w:rsidDel="006A1426" w:rsidRDefault="008E3F6C" w:rsidP="00597DB2">
            <w:pPr>
              <w:pStyle w:val="TableEntryHeader"/>
              <w:rPr>
                <w:del w:id="1383" w:author="Keith W. Boone" w:date="2015-03-04T12:59:00Z"/>
              </w:rPr>
            </w:pPr>
            <w:del w:id="1384" w:author="Keith W. Boone" w:date="2015-03-04T12:59:00Z">
              <w:r w:rsidRPr="003651D9" w:rsidDel="006A1426">
                <w:delText>Specification Document</w:delText>
              </w:r>
            </w:del>
          </w:p>
        </w:tc>
        <w:tc>
          <w:tcPr>
            <w:tcW w:w="667" w:type="pct"/>
            <w:tcBorders>
              <w:top w:val="single" w:sz="4" w:space="0" w:color="auto"/>
              <w:left w:val="single" w:sz="4" w:space="0" w:color="auto"/>
              <w:bottom w:val="single" w:sz="4" w:space="0" w:color="auto"/>
              <w:right w:val="single" w:sz="4" w:space="0" w:color="auto"/>
            </w:tcBorders>
            <w:shd w:val="clear" w:color="auto" w:fill="E6E6E6"/>
            <w:vAlign w:val="center"/>
          </w:tcPr>
          <w:p w14:paraId="4D861192" w14:textId="77777777" w:rsidR="008E3F6C" w:rsidRPr="003651D9" w:rsidDel="006A1426" w:rsidRDefault="008E3F6C" w:rsidP="00597DB2">
            <w:pPr>
              <w:pStyle w:val="TableEntryHeader"/>
              <w:rPr>
                <w:del w:id="1385" w:author="Keith W. Boone" w:date="2015-03-04T12:59:00Z"/>
              </w:rPr>
            </w:pPr>
            <w:del w:id="1386" w:author="Keith W. Boone" w:date="2015-03-04T12:59:00Z">
              <w:r w:rsidRPr="003651D9" w:rsidDel="006A1426">
                <w:delText>Vocabulary Constraint</w:delText>
              </w:r>
            </w:del>
          </w:p>
        </w:tc>
      </w:tr>
      <w:tr w:rsidR="00B84D95" w:rsidRPr="003651D9" w:rsidDel="006A1426" w14:paraId="4768773C" w14:textId="77777777" w:rsidTr="00BB76BC">
        <w:trPr>
          <w:cantSplit/>
          <w:jc w:val="center"/>
          <w:del w:id="1387" w:author="Keith W. Boone" w:date="2015-03-04T12:59:00Z"/>
        </w:trPr>
        <w:tc>
          <w:tcPr>
            <w:tcW w:w="5000" w:type="pct"/>
            <w:gridSpan w:val="6"/>
            <w:tcBorders>
              <w:top w:val="single" w:sz="4" w:space="0" w:color="auto"/>
              <w:left w:val="single" w:sz="4" w:space="0" w:color="auto"/>
              <w:bottom w:val="single" w:sz="4" w:space="0" w:color="auto"/>
              <w:right w:val="single" w:sz="4" w:space="0" w:color="auto"/>
            </w:tcBorders>
          </w:tcPr>
          <w:p w14:paraId="2504E240" w14:textId="77777777" w:rsidR="00B84D95" w:rsidRPr="003651D9" w:rsidDel="006A1426" w:rsidRDefault="00B84D95" w:rsidP="00CF508D">
            <w:pPr>
              <w:spacing w:before="40" w:after="40"/>
              <w:ind w:left="72" w:right="72"/>
              <w:jc w:val="center"/>
              <w:rPr>
                <w:del w:id="1388" w:author="Keith W. Boone" w:date="2015-03-04T12:59:00Z"/>
                <w:rFonts w:ascii="Arial" w:hAnsi="Arial"/>
                <w:b/>
                <w:sz w:val="20"/>
              </w:rPr>
            </w:pPr>
            <w:del w:id="1389" w:author="Keith W. Boone" w:date="2015-03-04T12:59:00Z">
              <w:r w:rsidRPr="003651D9" w:rsidDel="006A1426">
                <w:rPr>
                  <w:rFonts w:ascii="Arial" w:hAnsi="Arial"/>
                  <w:b/>
                  <w:sz w:val="20"/>
                </w:rPr>
                <w:delText>Header Elements</w:delText>
              </w:r>
            </w:del>
          </w:p>
        </w:tc>
      </w:tr>
      <w:tr w:rsidR="008E3F6C" w:rsidRPr="003651D9" w:rsidDel="006A1426" w14:paraId="7FB5AEAB" w14:textId="77777777" w:rsidTr="00BB76BC">
        <w:trPr>
          <w:cantSplit/>
          <w:jc w:val="center"/>
          <w:del w:id="1390" w:author="Keith W. Boone" w:date="2015-03-04T12:59:00Z"/>
        </w:trPr>
        <w:tc>
          <w:tcPr>
            <w:tcW w:w="313" w:type="pct"/>
            <w:tcBorders>
              <w:top w:val="single" w:sz="4" w:space="0" w:color="auto"/>
              <w:left w:val="single" w:sz="4" w:space="0" w:color="auto"/>
              <w:bottom w:val="single" w:sz="4" w:space="0" w:color="auto"/>
              <w:right w:val="single" w:sz="4" w:space="0" w:color="auto"/>
            </w:tcBorders>
            <w:vAlign w:val="center"/>
          </w:tcPr>
          <w:p w14:paraId="0DB3054D" w14:textId="77777777" w:rsidR="008E3F6C" w:rsidRPr="003651D9" w:rsidDel="006A1426" w:rsidRDefault="008E3F6C" w:rsidP="00EF1E77">
            <w:pPr>
              <w:pStyle w:val="TableEntry"/>
              <w:rPr>
                <w:del w:id="1391" w:author="Keith W. Boone" w:date="2015-03-04T12:59:00Z"/>
              </w:rPr>
            </w:pPr>
            <w:del w:id="1392" w:author="Keith W. Boone" w:date="2015-03-04T12:59:00Z">
              <w:r w:rsidRPr="003651D9" w:rsidDel="006A1426">
                <w:delText>x [?..?]</w:delText>
              </w:r>
            </w:del>
          </w:p>
        </w:tc>
        <w:tc>
          <w:tcPr>
            <w:tcW w:w="702" w:type="pct"/>
            <w:tcBorders>
              <w:top w:val="single" w:sz="4" w:space="0" w:color="auto"/>
              <w:left w:val="single" w:sz="4" w:space="0" w:color="auto"/>
              <w:bottom w:val="single" w:sz="4" w:space="0" w:color="auto"/>
              <w:right w:val="single" w:sz="4" w:space="0" w:color="auto"/>
            </w:tcBorders>
            <w:vAlign w:val="center"/>
          </w:tcPr>
          <w:p w14:paraId="27DF1FE9" w14:textId="77777777" w:rsidR="008E3F6C" w:rsidRPr="003651D9" w:rsidDel="006A1426" w:rsidRDefault="008E3F6C" w:rsidP="005D6176">
            <w:pPr>
              <w:pStyle w:val="TableEntry"/>
              <w:rPr>
                <w:del w:id="1393" w:author="Keith W. Boone" w:date="2015-03-04T12:59:00Z"/>
              </w:rPr>
            </w:pPr>
          </w:p>
        </w:tc>
        <w:tc>
          <w:tcPr>
            <w:tcW w:w="1247" w:type="pct"/>
            <w:tcBorders>
              <w:top w:val="single" w:sz="4" w:space="0" w:color="auto"/>
              <w:left w:val="single" w:sz="4" w:space="0" w:color="auto"/>
              <w:bottom w:val="single" w:sz="4" w:space="0" w:color="auto"/>
              <w:right w:val="single" w:sz="4" w:space="0" w:color="auto"/>
            </w:tcBorders>
            <w:vAlign w:val="center"/>
          </w:tcPr>
          <w:p w14:paraId="35D7E551" w14:textId="77777777" w:rsidR="008E3F6C" w:rsidRPr="003651D9" w:rsidDel="006A1426" w:rsidRDefault="008E3F6C" w:rsidP="0032600B">
            <w:pPr>
              <w:pStyle w:val="TableEntry"/>
              <w:rPr>
                <w:del w:id="1394" w:author="Keith W. Boone" w:date="2015-03-04T12:59:00Z"/>
              </w:rPr>
            </w:pPr>
            <w:del w:id="1395" w:author="Keith W. Boone" w:date="2015-03-04T12:59:00Z">
              <w:r w:rsidRPr="003651D9" w:rsidDel="006A1426">
                <w:delText>&lt;Header Element name&gt;</w:delText>
              </w:r>
            </w:del>
          </w:p>
        </w:tc>
        <w:tc>
          <w:tcPr>
            <w:tcW w:w="1315" w:type="pct"/>
            <w:tcBorders>
              <w:top w:val="single" w:sz="4" w:space="0" w:color="auto"/>
              <w:left w:val="single" w:sz="4" w:space="0" w:color="auto"/>
              <w:bottom w:val="single" w:sz="4" w:space="0" w:color="auto"/>
              <w:right w:val="single" w:sz="4" w:space="0" w:color="auto"/>
            </w:tcBorders>
            <w:vAlign w:val="center"/>
          </w:tcPr>
          <w:p w14:paraId="36852CB1" w14:textId="77777777" w:rsidR="008E3F6C" w:rsidRPr="003651D9" w:rsidDel="006A1426" w:rsidRDefault="008E3F6C" w:rsidP="00BB76BC">
            <w:pPr>
              <w:pStyle w:val="TableEntry"/>
              <w:rPr>
                <w:del w:id="1396" w:author="Keith W. Boone" w:date="2015-03-04T12:59:00Z"/>
              </w:rPr>
            </w:pPr>
            <w:del w:id="1397" w:author="Keith W. Boone" w:date="2015-03-04T12:59:00Z">
              <w:r w:rsidRPr="003651D9" w:rsidDel="006A1426">
                <w:delText>&lt;oid&gt;</w:delText>
              </w:r>
            </w:del>
          </w:p>
        </w:tc>
        <w:tc>
          <w:tcPr>
            <w:tcW w:w="756" w:type="pct"/>
            <w:tcBorders>
              <w:top w:val="single" w:sz="4" w:space="0" w:color="auto"/>
              <w:left w:val="single" w:sz="4" w:space="0" w:color="auto"/>
              <w:bottom w:val="single" w:sz="4" w:space="0" w:color="auto"/>
              <w:right w:val="single" w:sz="4" w:space="0" w:color="auto"/>
            </w:tcBorders>
          </w:tcPr>
          <w:p w14:paraId="2E105B18" w14:textId="77777777" w:rsidR="008E3F6C" w:rsidRPr="003651D9" w:rsidDel="006A1426" w:rsidRDefault="008E3F6C" w:rsidP="00BB76BC">
            <w:pPr>
              <w:pStyle w:val="TableEntry"/>
              <w:rPr>
                <w:del w:id="1398" w:author="Keith W. Boone" w:date="2015-03-04T12:59:00Z"/>
              </w:rPr>
            </w:pPr>
            <w:del w:id="1399" w:author="Keith W. Boone" w:date="2015-03-04T12:59:00Z">
              <w:r w:rsidRPr="003651D9" w:rsidDel="006A1426">
                <w:delText>&lt;reference to section of TF or supple</w:delText>
              </w:r>
              <w:r w:rsidR="002322FF" w:rsidRPr="003651D9" w:rsidDel="006A1426">
                <w:delText>ment document for details</w:delText>
              </w:r>
              <w:r w:rsidRPr="003651D9" w:rsidDel="006A1426">
                <w:delText>&gt;</w:delText>
              </w:r>
            </w:del>
          </w:p>
        </w:tc>
        <w:tc>
          <w:tcPr>
            <w:tcW w:w="667" w:type="pct"/>
            <w:tcBorders>
              <w:top w:val="single" w:sz="4" w:space="0" w:color="auto"/>
              <w:left w:val="single" w:sz="4" w:space="0" w:color="auto"/>
              <w:bottom w:val="single" w:sz="4" w:space="0" w:color="auto"/>
              <w:right w:val="single" w:sz="4" w:space="0" w:color="auto"/>
            </w:tcBorders>
          </w:tcPr>
          <w:p w14:paraId="44836490" w14:textId="77777777" w:rsidR="008E3F6C" w:rsidRPr="003651D9" w:rsidDel="006A1426" w:rsidRDefault="008E3F6C" w:rsidP="00BB76BC">
            <w:pPr>
              <w:pStyle w:val="TableEntry"/>
              <w:rPr>
                <w:del w:id="1400" w:author="Keith W. Boone" w:date="2015-03-04T12:59:00Z"/>
              </w:rPr>
            </w:pPr>
            <w:del w:id="1401" w:author="Keith W. Boone" w:date="2015-03-04T12:59:00Z">
              <w:r w:rsidRPr="003651D9" w:rsidDel="006A1426">
                <w:delText>&lt;reference to section of TF or supplement document for explanation, if applicable&gt;</w:delText>
              </w:r>
            </w:del>
          </w:p>
        </w:tc>
      </w:tr>
      <w:tr w:rsidR="008E3F6C" w:rsidRPr="003651D9" w:rsidDel="006A1426" w14:paraId="18C4E0C8" w14:textId="77777777" w:rsidTr="00BB76BC">
        <w:trPr>
          <w:cantSplit/>
          <w:jc w:val="center"/>
          <w:del w:id="1402" w:author="Keith W. Boone" w:date="2015-03-04T12:59:00Z"/>
        </w:trPr>
        <w:tc>
          <w:tcPr>
            <w:tcW w:w="313" w:type="pct"/>
            <w:tcBorders>
              <w:top w:val="single" w:sz="4" w:space="0" w:color="auto"/>
              <w:left w:val="single" w:sz="4" w:space="0" w:color="auto"/>
              <w:bottom w:val="single" w:sz="4" w:space="0" w:color="auto"/>
              <w:right w:val="single" w:sz="4" w:space="0" w:color="auto"/>
            </w:tcBorders>
            <w:vAlign w:val="center"/>
          </w:tcPr>
          <w:p w14:paraId="77FAC576" w14:textId="77777777" w:rsidR="008E3F6C" w:rsidRPr="003651D9" w:rsidDel="006A1426" w:rsidRDefault="00C250ED" w:rsidP="00EF1E77">
            <w:pPr>
              <w:pStyle w:val="TableEntry"/>
              <w:rPr>
                <w:del w:id="1403" w:author="Keith W. Boone" w:date="2015-03-04T12:59:00Z"/>
              </w:rPr>
            </w:pPr>
            <w:del w:id="1404" w:author="Keith W. Boone" w:date="2015-03-04T12:59:00Z">
              <w:r w:rsidRPr="003651D9" w:rsidDel="006A1426">
                <w:delText>&lt;</w:delText>
              </w:r>
              <w:r w:rsidR="008E3F6C" w:rsidRPr="003651D9" w:rsidDel="006A1426">
                <w:delText>e.g., R [0..1]</w:delText>
              </w:r>
            </w:del>
          </w:p>
        </w:tc>
        <w:tc>
          <w:tcPr>
            <w:tcW w:w="702" w:type="pct"/>
            <w:tcBorders>
              <w:top w:val="single" w:sz="4" w:space="0" w:color="auto"/>
              <w:left w:val="single" w:sz="4" w:space="0" w:color="auto"/>
              <w:bottom w:val="single" w:sz="4" w:space="0" w:color="auto"/>
              <w:right w:val="single" w:sz="4" w:space="0" w:color="auto"/>
            </w:tcBorders>
            <w:vAlign w:val="center"/>
          </w:tcPr>
          <w:p w14:paraId="6A763D12" w14:textId="77777777" w:rsidR="008E3F6C" w:rsidRPr="003651D9" w:rsidDel="006A1426" w:rsidRDefault="008E3F6C" w:rsidP="005D6176">
            <w:pPr>
              <w:pStyle w:val="TableEntry"/>
              <w:rPr>
                <w:del w:id="1405" w:author="Keith W. Boone" w:date="2015-03-04T12:59:00Z"/>
              </w:rPr>
            </w:pPr>
          </w:p>
        </w:tc>
        <w:tc>
          <w:tcPr>
            <w:tcW w:w="1247" w:type="pct"/>
            <w:tcBorders>
              <w:top w:val="single" w:sz="4" w:space="0" w:color="auto"/>
              <w:left w:val="single" w:sz="4" w:space="0" w:color="auto"/>
              <w:bottom w:val="single" w:sz="4" w:space="0" w:color="auto"/>
              <w:right w:val="single" w:sz="4" w:space="0" w:color="auto"/>
            </w:tcBorders>
            <w:vAlign w:val="center"/>
          </w:tcPr>
          <w:p w14:paraId="5511C975" w14:textId="77777777" w:rsidR="008E3F6C" w:rsidRPr="003651D9" w:rsidDel="006A1426" w:rsidRDefault="008E3F6C" w:rsidP="0032600B">
            <w:pPr>
              <w:pStyle w:val="TableEntry"/>
              <w:rPr>
                <w:del w:id="1406" w:author="Keith W. Boone" w:date="2015-03-04T12:59:00Z"/>
              </w:rPr>
            </w:pPr>
            <w:del w:id="1407" w:author="Keith W. Boone" w:date="2015-03-04T12:59:00Z">
              <w:r w:rsidRPr="003651D9" w:rsidDel="006A1426">
                <w:delText>Order</w:delText>
              </w:r>
            </w:del>
          </w:p>
        </w:tc>
        <w:tc>
          <w:tcPr>
            <w:tcW w:w="1315" w:type="pct"/>
            <w:tcBorders>
              <w:top w:val="single" w:sz="4" w:space="0" w:color="auto"/>
              <w:left w:val="single" w:sz="4" w:space="0" w:color="auto"/>
              <w:bottom w:val="single" w:sz="4" w:space="0" w:color="auto"/>
              <w:right w:val="single" w:sz="4" w:space="0" w:color="auto"/>
            </w:tcBorders>
            <w:vAlign w:val="center"/>
          </w:tcPr>
          <w:p w14:paraId="266A7941" w14:textId="77777777" w:rsidR="008E3F6C" w:rsidRPr="003651D9" w:rsidDel="006A1426" w:rsidRDefault="008E3F6C" w:rsidP="00BB76BC">
            <w:pPr>
              <w:pStyle w:val="TableEntry"/>
              <w:rPr>
                <w:del w:id="1408" w:author="Keith W. Boone" w:date="2015-03-04T12:59:00Z"/>
              </w:rPr>
            </w:pPr>
            <w:del w:id="1409" w:author="Keith W. Boone" w:date="2015-03-04T12:59:00Z">
              <w:r w:rsidRPr="003651D9" w:rsidDel="006A1426">
                <w:delText>1.3.6.1.4.1.19376.1.4.1.3.2</w:delText>
              </w:r>
            </w:del>
          </w:p>
        </w:tc>
        <w:tc>
          <w:tcPr>
            <w:tcW w:w="756" w:type="pct"/>
            <w:tcBorders>
              <w:top w:val="single" w:sz="4" w:space="0" w:color="auto"/>
              <w:left w:val="single" w:sz="4" w:space="0" w:color="auto"/>
              <w:bottom w:val="single" w:sz="4" w:space="0" w:color="auto"/>
              <w:right w:val="single" w:sz="4" w:space="0" w:color="auto"/>
            </w:tcBorders>
          </w:tcPr>
          <w:p w14:paraId="5DBA6DBB" w14:textId="77777777" w:rsidR="008E3F6C" w:rsidRPr="003651D9" w:rsidDel="006A1426" w:rsidRDefault="00AA69C0" w:rsidP="00BB76BC">
            <w:pPr>
              <w:pStyle w:val="TableEntry"/>
              <w:rPr>
                <w:del w:id="1410" w:author="Keith W. Boone" w:date="2015-03-04T12:59:00Z"/>
              </w:rPr>
            </w:pPr>
            <w:del w:id="1411" w:author="Keith W. Boone" w:date="2015-03-04T12:59:00Z">
              <w:r w:rsidRPr="003651D9" w:rsidDel="006A1426">
                <w:delText>CARD TF-3 6.3.2.H</w:delText>
              </w:r>
              <w:r w:rsidR="003F252B" w:rsidRPr="003651D9" w:rsidDel="006A1426">
                <w:delText>&gt;</w:delText>
              </w:r>
            </w:del>
          </w:p>
        </w:tc>
        <w:tc>
          <w:tcPr>
            <w:tcW w:w="667" w:type="pct"/>
            <w:tcBorders>
              <w:top w:val="single" w:sz="4" w:space="0" w:color="auto"/>
              <w:left w:val="single" w:sz="4" w:space="0" w:color="auto"/>
              <w:bottom w:val="single" w:sz="4" w:space="0" w:color="auto"/>
              <w:right w:val="single" w:sz="4" w:space="0" w:color="auto"/>
            </w:tcBorders>
          </w:tcPr>
          <w:p w14:paraId="541084D6" w14:textId="77777777" w:rsidR="008E3F6C" w:rsidRPr="003651D9" w:rsidDel="006A1426" w:rsidRDefault="008E3F6C" w:rsidP="00BB76BC">
            <w:pPr>
              <w:pStyle w:val="TableEntry"/>
              <w:rPr>
                <w:del w:id="1412" w:author="Keith W. Boone" w:date="2015-03-04T12:59:00Z"/>
              </w:rPr>
            </w:pPr>
          </w:p>
        </w:tc>
      </w:tr>
      <w:tr w:rsidR="008E3F6C" w:rsidRPr="003651D9" w:rsidDel="006A1426" w14:paraId="7B904E65" w14:textId="77777777" w:rsidTr="00BB76BC">
        <w:trPr>
          <w:cantSplit/>
          <w:jc w:val="center"/>
          <w:del w:id="1413" w:author="Keith W. Boone" w:date="2015-03-04T12:59:00Z"/>
        </w:trPr>
        <w:tc>
          <w:tcPr>
            <w:tcW w:w="313" w:type="pct"/>
            <w:tcBorders>
              <w:top w:val="single" w:sz="4" w:space="0" w:color="auto"/>
              <w:left w:val="single" w:sz="4" w:space="0" w:color="auto"/>
              <w:bottom w:val="single" w:sz="4" w:space="0" w:color="auto"/>
              <w:right w:val="single" w:sz="4" w:space="0" w:color="auto"/>
            </w:tcBorders>
            <w:vAlign w:val="center"/>
          </w:tcPr>
          <w:p w14:paraId="53F026BB" w14:textId="77777777" w:rsidR="008E3F6C" w:rsidRPr="003651D9" w:rsidDel="006A1426" w:rsidRDefault="003F252B" w:rsidP="00EF1E77">
            <w:pPr>
              <w:pStyle w:val="TableEntry"/>
              <w:rPr>
                <w:del w:id="1414" w:author="Keith W. Boone" w:date="2015-03-04T12:59:00Z"/>
              </w:rPr>
            </w:pPr>
            <w:del w:id="1415" w:author="Keith W. Boone" w:date="2015-03-04T12:59:00Z">
              <w:r w:rsidRPr="003651D9" w:rsidDel="006A1426">
                <w:delText>&lt;</w:delText>
              </w:r>
              <w:r w:rsidR="008E3F6C" w:rsidRPr="003651D9" w:rsidDel="006A1426">
                <w:delText>e.g., M [1..1]</w:delText>
              </w:r>
            </w:del>
          </w:p>
        </w:tc>
        <w:tc>
          <w:tcPr>
            <w:tcW w:w="702" w:type="pct"/>
            <w:tcBorders>
              <w:top w:val="single" w:sz="4" w:space="0" w:color="auto"/>
              <w:left w:val="single" w:sz="4" w:space="0" w:color="auto"/>
              <w:bottom w:val="single" w:sz="4" w:space="0" w:color="auto"/>
              <w:right w:val="single" w:sz="4" w:space="0" w:color="auto"/>
            </w:tcBorders>
            <w:vAlign w:val="center"/>
          </w:tcPr>
          <w:p w14:paraId="3F0AB81D" w14:textId="77777777" w:rsidR="008E3F6C" w:rsidRPr="003651D9" w:rsidDel="006A1426" w:rsidRDefault="008E3F6C" w:rsidP="005D6176">
            <w:pPr>
              <w:pStyle w:val="TableEntry"/>
              <w:rPr>
                <w:del w:id="1416" w:author="Keith W. Boone" w:date="2015-03-04T12:59:00Z"/>
              </w:rPr>
            </w:pPr>
          </w:p>
        </w:tc>
        <w:tc>
          <w:tcPr>
            <w:tcW w:w="1247" w:type="pct"/>
            <w:tcBorders>
              <w:top w:val="single" w:sz="4" w:space="0" w:color="auto"/>
              <w:left w:val="single" w:sz="4" w:space="0" w:color="auto"/>
              <w:bottom w:val="single" w:sz="4" w:space="0" w:color="auto"/>
              <w:right w:val="single" w:sz="4" w:space="0" w:color="auto"/>
            </w:tcBorders>
            <w:vAlign w:val="center"/>
          </w:tcPr>
          <w:p w14:paraId="194604C2" w14:textId="77777777" w:rsidR="008E3F6C" w:rsidRPr="003651D9" w:rsidDel="006A1426" w:rsidRDefault="008E3F6C" w:rsidP="0032600B">
            <w:pPr>
              <w:pStyle w:val="TableEntry"/>
              <w:rPr>
                <w:del w:id="1417" w:author="Keith W. Boone" w:date="2015-03-04T12:59:00Z"/>
              </w:rPr>
            </w:pPr>
            <w:del w:id="1418" w:author="Keith W. Boone" w:date="2015-03-04T12:59:00Z">
              <w:r w:rsidRPr="003651D9" w:rsidDel="006A1426">
                <w:delText>Patient Demographics</w:delText>
              </w:r>
            </w:del>
          </w:p>
        </w:tc>
        <w:tc>
          <w:tcPr>
            <w:tcW w:w="1315" w:type="pct"/>
            <w:tcBorders>
              <w:top w:val="single" w:sz="4" w:space="0" w:color="auto"/>
              <w:left w:val="single" w:sz="4" w:space="0" w:color="auto"/>
              <w:bottom w:val="single" w:sz="4" w:space="0" w:color="auto"/>
              <w:right w:val="single" w:sz="4" w:space="0" w:color="auto"/>
            </w:tcBorders>
            <w:vAlign w:val="center"/>
          </w:tcPr>
          <w:p w14:paraId="2E31403F" w14:textId="77777777" w:rsidR="008E3F6C" w:rsidRPr="003651D9" w:rsidDel="006A1426" w:rsidRDefault="008E3F6C" w:rsidP="00BB76BC">
            <w:pPr>
              <w:pStyle w:val="TableEntry"/>
              <w:rPr>
                <w:del w:id="1419" w:author="Keith W. Boone" w:date="2015-03-04T12:59:00Z"/>
              </w:rPr>
            </w:pPr>
            <w:del w:id="1420" w:author="Keith W. Boone" w:date="2015-03-04T12:59:00Z">
              <w:r w:rsidRPr="003651D9" w:rsidDel="006A1426">
                <w:delText>1.3.6.1.4.1.19376.1.4.1.3.3</w:delText>
              </w:r>
            </w:del>
          </w:p>
        </w:tc>
        <w:tc>
          <w:tcPr>
            <w:tcW w:w="756" w:type="pct"/>
            <w:tcBorders>
              <w:top w:val="single" w:sz="4" w:space="0" w:color="auto"/>
              <w:left w:val="single" w:sz="4" w:space="0" w:color="auto"/>
              <w:bottom w:val="single" w:sz="4" w:space="0" w:color="auto"/>
              <w:right w:val="single" w:sz="4" w:space="0" w:color="auto"/>
            </w:tcBorders>
          </w:tcPr>
          <w:p w14:paraId="327A8C73" w14:textId="77777777" w:rsidR="008E3F6C" w:rsidRPr="003651D9" w:rsidDel="006A1426" w:rsidRDefault="00AA69C0" w:rsidP="00BB76BC">
            <w:pPr>
              <w:pStyle w:val="TableEntry"/>
              <w:rPr>
                <w:del w:id="1421" w:author="Keith W. Boone" w:date="2015-03-04T12:59:00Z"/>
              </w:rPr>
            </w:pPr>
            <w:del w:id="1422" w:author="Keith W. Boone" w:date="2015-03-04T12:59:00Z">
              <w:r w:rsidRPr="003651D9" w:rsidDel="006A1426">
                <w:delText>CARD TF-3 6.3.2.H</w:delText>
              </w:r>
            </w:del>
          </w:p>
        </w:tc>
        <w:tc>
          <w:tcPr>
            <w:tcW w:w="667" w:type="pct"/>
            <w:tcBorders>
              <w:top w:val="single" w:sz="4" w:space="0" w:color="auto"/>
              <w:left w:val="single" w:sz="4" w:space="0" w:color="auto"/>
              <w:bottom w:val="single" w:sz="4" w:space="0" w:color="auto"/>
              <w:right w:val="single" w:sz="4" w:space="0" w:color="auto"/>
            </w:tcBorders>
          </w:tcPr>
          <w:p w14:paraId="226AF045" w14:textId="77777777" w:rsidR="008E3F6C" w:rsidRPr="003651D9" w:rsidDel="006A1426" w:rsidRDefault="00AA69C0" w:rsidP="00BB76BC">
            <w:pPr>
              <w:pStyle w:val="TableEntry"/>
              <w:rPr>
                <w:del w:id="1423" w:author="Keith W. Boone" w:date="2015-03-04T12:59:00Z"/>
              </w:rPr>
            </w:pPr>
            <w:del w:id="1424" w:author="Keith W. Boone" w:date="2015-03-04T12:59:00Z">
              <w:r w:rsidRPr="003651D9" w:rsidDel="006A1426">
                <w:delText>CARD TF-3 6.3.1.D.5.1</w:delText>
              </w:r>
              <w:r w:rsidR="00C250ED" w:rsidRPr="003651D9" w:rsidDel="006A1426">
                <w:delText>&gt;</w:delText>
              </w:r>
            </w:del>
          </w:p>
        </w:tc>
      </w:tr>
      <w:tr w:rsidR="00B84D95" w:rsidRPr="003651D9" w:rsidDel="006A1426" w14:paraId="60E3C01C" w14:textId="77777777" w:rsidTr="00BB76BC">
        <w:trPr>
          <w:cantSplit/>
          <w:jc w:val="center"/>
          <w:del w:id="1425" w:author="Keith W. Boone" w:date="2015-03-04T12:59:00Z"/>
        </w:trPr>
        <w:tc>
          <w:tcPr>
            <w:tcW w:w="5000" w:type="pct"/>
            <w:gridSpan w:val="6"/>
            <w:tcBorders>
              <w:top w:val="single" w:sz="4" w:space="0" w:color="auto"/>
              <w:left w:val="single" w:sz="4" w:space="0" w:color="auto"/>
              <w:bottom w:val="single" w:sz="4" w:space="0" w:color="auto"/>
              <w:right w:val="single" w:sz="4" w:space="0" w:color="auto"/>
            </w:tcBorders>
          </w:tcPr>
          <w:p w14:paraId="6A1C75E5" w14:textId="77777777" w:rsidR="00B84D95" w:rsidRPr="003651D9" w:rsidDel="006A1426" w:rsidRDefault="00B84D95" w:rsidP="00597DB2">
            <w:pPr>
              <w:pStyle w:val="TableEntryHeader"/>
              <w:rPr>
                <w:del w:id="1426" w:author="Keith W. Boone" w:date="2015-03-04T12:59:00Z"/>
              </w:rPr>
            </w:pPr>
            <w:del w:id="1427" w:author="Keith W. Boone" w:date="2015-03-04T12:59:00Z">
              <w:r w:rsidRPr="003651D9" w:rsidDel="006A1426">
                <w:delText>Sections</w:delText>
              </w:r>
            </w:del>
          </w:p>
        </w:tc>
      </w:tr>
      <w:tr w:rsidR="00B84D95" w:rsidRPr="003651D9" w:rsidDel="006A1426" w14:paraId="6F1CC974" w14:textId="77777777" w:rsidTr="00BB76BC">
        <w:trPr>
          <w:cantSplit/>
          <w:jc w:val="center"/>
          <w:del w:id="1428" w:author="Keith W. Boone" w:date="2015-03-04T12:59:00Z"/>
        </w:trPr>
        <w:tc>
          <w:tcPr>
            <w:tcW w:w="313" w:type="pct"/>
            <w:tcBorders>
              <w:top w:val="single" w:sz="4" w:space="0" w:color="auto"/>
              <w:left w:val="single" w:sz="4" w:space="0" w:color="auto"/>
              <w:bottom w:val="single" w:sz="4" w:space="0" w:color="auto"/>
              <w:right w:val="single" w:sz="4" w:space="0" w:color="auto"/>
            </w:tcBorders>
            <w:vAlign w:val="center"/>
          </w:tcPr>
          <w:p w14:paraId="1C4DDDEC" w14:textId="77777777" w:rsidR="00B84D95" w:rsidRPr="003651D9" w:rsidDel="006A1426" w:rsidRDefault="00B84D95" w:rsidP="00EF1E77">
            <w:pPr>
              <w:pStyle w:val="TableEntry"/>
              <w:rPr>
                <w:del w:id="1429" w:author="Keith W. Boone" w:date="2015-03-04T12:59:00Z"/>
              </w:rPr>
            </w:pPr>
            <w:del w:id="1430" w:author="Keith W. Boone" w:date="2015-03-04T12:59:00Z">
              <w:r w:rsidRPr="003651D9" w:rsidDel="006A1426">
                <w:delText>x [?..?]</w:delText>
              </w:r>
            </w:del>
          </w:p>
        </w:tc>
        <w:tc>
          <w:tcPr>
            <w:tcW w:w="702" w:type="pct"/>
            <w:tcBorders>
              <w:top w:val="single" w:sz="4" w:space="0" w:color="auto"/>
              <w:left w:val="single" w:sz="4" w:space="0" w:color="auto"/>
              <w:bottom w:val="single" w:sz="4" w:space="0" w:color="auto"/>
              <w:right w:val="single" w:sz="4" w:space="0" w:color="auto"/>
            </w:tcBorders>
            <w:vAlign w:val="center"/>
          </w:tcPr>
          <w:p w14:paraId="724761DA" w14:textId="77777777" w:rsidR="00B84D95" w:rsidRPr="003651D9" w:rsidDel="006A1426" w:rsidRDefault="00B84D95" w:rsidP="005D6176">
            <w:pPr>
              <w:pStyle w:val="TableEntry"/>
              <w:rPr>
                <w:del w:id="1431" w:author="Keith W. Boone" w:date="2015-03-04T12:59:00Z"/>
              </w:rPr>
            </w:pPr>
          </w:p>
        </w:tc>
        <w:tc>
          <w:tcPr>
            <w:tcW w:w="1247" w:type="pct"/>
            <w:tcBorders>
              <w:top w:val="single" w:sz="4" w:space="0" w:color="auto"/>
              <w:left w:val="single" w:sz="4" w:space="0" w:color="auto"/>
              <w:bottom w:val="single" w:sz="4" w:space="0" w:color="auto"/>
              <w:right w:val="single" w:sz="4" w:space="0" w:color="auto"/>
            </w:tcBorders>
            <w:vAlign w:val="center"/>
          </w:tcPr>
          <w:p w14:paraId="3781CE19" w14:textId="77777777" w:rsidR="00B84D95" w:rsidRPr="003651D9" w:rsidDel="006A1426" w:rsidRDefault="00B84D95" w:rsidP="0032600B">
            <w:pPr>
              <w:pStyle w:val="TableEntry"/>
              <w:rPr>
                <w:del w:id="1432" w:author="Keith W. Boone" w:date="2015-03-04T12:59:00Z"/>
              </w:rPr>
            </w:pPr>
            <w:del w:id="1433" w:author="Keith W. Boone" w:date="2015-03-04T12:59:00Z">
              <w:r w:rsidRPr="003651D9" w:rsidDel="006A1426">
                <w:delText>&lt;Section name&gt;</w:delText>
              </w:r>
            </w:del>
          </w:p>
        </w:tc>
        <w:tc>
          <w:tcPr>
            <w:tcW w:w="1315" w:type="pct"/>
            <w:tcBorders>
              <w:top w:val="single" w:sz="4" w:space="0" w:color="auto"/>
              <w:left w:val="single" w:sz="4" w:space="0" w:color="auto"/>
              <w:bottom w:val="single" w:sz="4" w:space="0" w:color="auto"/>
              <w:right w:val="single" w:sz="4" w:space="0" w:color="auto"/>
            </w:tcBorders>
            <w:vAlign w:val="center"/>
          </w:tcPr>
          <w:p w14:paraId="09CC7020" w14:textId="77777777" w:rsidR="00B84D95" w:rsidRPr="003651D9" w:rsidDel="006A1426" w:rsidRDefault="00B84D95" w:rsidP="00BB76BC">
            <w:pPr>
              <w:pStyle w:val="TableEntry"/>
              <w:rPr>
                <w:del w:id="1434" w:author="Keith W. Boone" w:date="2015-03-04T12:59:00Z"/>
              </w:rPr>
            </w:pPr>
            <w:del w:id="1435" w:author="Keith W. Boone" w:date="2015-03-04T12:59:00Z">
              <w:r w:rsidRPr="003651D9" w:rsidDel="006A1426">
                <w:delText>&lt;oid&gt;</w:delText>
              </w:r>
            </w:del>
          </w:p>
        </w:tc>
        <w:tc>
          <w:tcPr>
            <w:tcW w:w="756" w:type="pct"/>
            <w:tcBorders>
              <w:top w:val="single" w:sz="4" w:space="0" w:color="auto"/>
              <w:left w:val="single" w:sz="4" w:space="0" w:color="auto"/>
              <w:bottom w:val="single" w:sz="4" w:space="0" w:color="auto"/>
              <w:right w:val="single" w:sz="4" w:space="0" w:color="auto"/>
            </w:tcBorders>
          </w:tcPr>
          <w:p w14:paraId="02F62357" w14:textId="77777777" w:rsidR="00B84D95" w:rsidRPr="003651D9" w:rsidDel="006A1426" w:rsidRDefault="002322FF" w:rsidP="00BB76BC">
            <w:pPr>
              <w:pStyle w:val="TableEntry"/>
              <w:rPr>
                <w:del w:id="1436" w:author="Keith W. Boone" w:date="2015-03-04T12:59:00Z"/>
              </w:rPr>
            </w:pPr>
            <w:del w:id="1437" w:author="Keith W. Boone" w:date="2015-03-04T12:59:00Z">
              <w:r w:rsidRPr="003651D9" w:rsidDel="006A1426">
                <w:delText>&lt;reference to section of TF or supplement document for details&gt;</w:delText>
              </w:r>
            </w:del>
          </w:p>
        </w:tc>
        <w:tc>
          <w:tcPr>
            <w:tcW w:w="667" w:type="pct"/>
            <w:tcBorders>
              <w:top w:val="single" w:sz="4" w:space="0" w:color="auto"/>
              <w:left w:val="single" w:sz="4" w:space="0" w:color="auto"/>
              <w:bottom w:val="single" w:sz="4" w:space="0" w:color="auto"/>
              <w:right w:val="single" w:sz="4" w:space="0" w:color="auto"/>
            </w:tcBorders>
          </w:tcPr>
          <w:p w14:paraId="37B67E6C" w14:textId="77777777" w:rsidR="00B84D95" w:rsidRPr="003651D9" w:rsidDel="006A1426" w:rsidRDefault="00B84D95" w:rsidP="00BB76BC">
            <w:pPr>
              <w:pStyle w:val="TableEntry"/>
              <w:rPr>
                <w:del w:id="1438" w:author="Keith W. Boone" w:date="2015-03-04T12:59:00Z"/>
              </w:rPr>
            </w:pPr>
            <w:del w:id="1439" w:author="Keith W. Boone" w:date="2015-03-04T12:59:00Z">
              <w:r w:rsidRPr="003651D9" w:rsidDel="006A1426">
                <w:delText>&lt;reference to section of TF or supplement document for explanation, if applicable&gt;</w:delText>
              </w:r>
            </w:del>
          </w:p>
        </w:tc>
      </w:tr>
      <w:tr w:rsidR="00B84D95" w:rsidRPr="003651D9" w:rsidDel="006A1426" w14:paraId="23640A60" w14:textId="77777777" w:rsidTr="00BB76BC">
        <w:trPr>
          <w:cantSplit/>
          <w:jc w:val="center"/>
          <w:del w:id="1440" w:author="Keith W. Boone" w:date="2015-03-04T12:59:00Z"/>
        </w:trPr>
        <w:tc>
          <w:tcPr>
            <w:tcW w:w="313" w:type="pct"/>
            <w:tcBorders>
              <w:top w:val="single" w:sz="4" w:space="0" w:color="auto"/>
              <w:left w:val="single" w:sz="4" w:space="0" w:color="auto"/>
              <w:bottom w:val="single" w:sz="4" w:space="0" w:color="auto"/>
              <w:right w:val="single" w:sz="4" w:space="0" w:color="auto"/>
            </w:tcBorders>
            <w:vAlign w:val="center"/>
          </w:tcPr>
          <w:p w14:paraId="3E695E47" w14:textId="77777777" w:rsidR="00B84D95" w:rsidRPr="003651D9" w:rsidDel="006A1426" w:rsidRDefault="00C250ED" w:rsidP="00EF1E77">
            <w:pPr>
              <w:pStyle w:val="TableEntry"/>
              <w:rPr>
                <w:del w:id="1441" w:author="Keith W. Boone" w:date="2015-03-04T12:59:00Z"/>
              </w:rPr>
            </w:pPr>
            <w:del w:id="1442" w:author="Keith W. Boone" w:date="2015-03-04T12:59:00Z">
              <w:r w:rsidRPr="003651D9" w:rsidDel="006A1426">
                <w:delText>&lt;</w:delText>
              </w:r>
              <w:r w:rsidR="00B84D95" w:rsidRPr="003651D9" w:rsidDel="006A1426">
                <w:delText>e.g., M [1..1]</w:delText>
              </w:r>
            </w:del>
          </w:p>
        </w:tc>
        <w:tc>
          <w:tcPr>
            <w:tcW w:w="702" w:type="pct"/>
            <w:tcBorders>
              <w:top w:val="single" w:sz="4" w:space="0" w:color="auto"/>
              <w:left w:val="single" w:sz="4" w:space="0" w:color="auto"/>
              <w:bottom w:val="single" w:sz="4" w:space="0" w:color="auto"/>
              <w:right w:val="single" w:sz="4" w:space="0" w:color="auto"/>
            </w:tcBorders>
            <w:vAlign w:val="center"/>
          </w:tcPr>
          <w:p w14:paraId="6B529C70" w14:textId="77777777" w:rsidR="00B84D95" w:rsidRPr="003651D9" w:rsidDel="006A1426" w:rsidRDefault="00B84D95" w:rsidP="005D6176">
            <w:pPr>
              <w:pStyle w:val="TableEntry"/>
              <w:rPr>
                <w:del w:id="1443" w:author="Keith W. Boone" w:date="2015-03-04T12:59:00Z"/>
              </w:rPr>
            </w:pPr>
          </w:p>
        </w:tc>
        <w:tc>
          <w:tcPr>
            <w:tcW w:w="1247" w:type="pct"/>
            <w:tcBorders>
              <w:top w:val="single" w:sz="4" w:space="0" w:color="auto"/>
              <w:left w:val="single" w:sz="4" w:space="0" w:color="auto"/>
              <w:bottom w:val="single" w:sz="4" w:space="0" w:color="auto"/>
              <w:right w:val="single" w:sz="4" w:space="0" w:color="auto"/>
            </w:tcBorders>
            <w:vAlign w:val="center"/>
          </w:tcPr>
          <w:p w14:paraId="5B485BF0" w14:textId="77777777" w:rsidR="00B84D95" w:rsidRPr="003651D9" w:rsidDel="006A1426" w:rsidRDefault="00B84D95" w:rsidP="0032600B">
            <w:pPr>
              <w:pStyle w:val="TableEntry"/>
              <w:rPr>
                <w:del w:id="1444" w:author="Keith W. Boone" w:date="2015-03-04T12:59:00Z"/>
              </w:rPr>
            </w:pPr>
            <w:del w:id="1445" w:author="Keith W. Boone" w:date="2015-03-04T12:59:00Z">
              <w:r w:rsidRPr="003651D9" w:rsidDel="006A1426">
                <w:delText xml:space="preserve">Medications </w:delText>
              </w:r>
            </w:del>
          </w:p>
        </w:tc>
        <w:tc>
          <w:tcPr>
            <w:tcW w:w="1315" w:type="pct"/>
            <w:tcBorders>
              <w:top w:val="single" w:sz="4" w:space="0" w:color="auto"/>
              <w:left w:val="single" w:sz="4" w:space="0" w:color="auto"/>
              <w:bottom w:val="single" w:sz="4" w:space="0" w:color="auto"/>
              <w:right w:val="single" w:sz="4" w:space="0" w:color="auto"/>
            </w:tcBorders>
            <w:vAlign w:val="center"/>
          </w:tcPr>
          <w:p w14:paraId="01FBEBB8" w14:textId="77777777" w:rsidR="00B84D95" w:rsidRPr="003651D9" w:rsidDel="006A1426" w:rsidRDefault="00B84D95" w:rsidP="00BB76BC">
            <w:pPr>
              <w:pStyle w:val="TableEntry"/>
              <w:rPr>
                <w:del w:id="1446" w:author="Keith W. Boone" w:date="2015-03-04T12:59:00Z"/>
              </w:rPr>
            </w:pPr>
            <w:del w:id="1447" w:author="Keith W. Boone" w:date="2015-03-04T12:59:00Z">
              <w:r w:rsidRPr="003651D9" w:rsidDel="006A1426">
                <w:delText xml:space="preserve"> 1.3.6.1.4.1.19376.1.5.3.1.3.19</w:delText>
              </w:r>
            </w:del>
          </w:p>
        </w:tc>
        <w:tc>
          <w:tcPr>
            <w:tcW w:w="756" w:type="pct"/>
            <w:tcBorders>
              <w:top w:val="single" w:sz="4" w:space="0" w:color="auto"/>
              <w:left w:val="single" w:sz="4" w:space="0" w:color="auto"/>
              <w:bottom w:val="single" w:sz="4" w:space="0" w:color="auto"/>
              <w:right w:val="single" w:sz="4" w:space="0" w:color="auto"/>
            </w:tcBorders>
          </w:tcPr>
          <w:p w14:paraId="388EAA0A" w14:textId="77777777" w:rsidR="00B84D95" w:rsidRPr="003651D9" w:rsidDel="006A1426" w:rsidRDefault="00B84D95" w:rsidP="00BB76BC">
            <w:pPr>
              <w:pStyle w:val="TableEntry"/>
              <w:rPr>
                <w:del w:id="1448" w:author="Keith W. Boone" w:date="2015-03-04T12:59:00Z"/>
              </w:rPr>
            </w:pPr>
            <w:del w:id="1449" w:author="Keith W. Boone" w:date="2015-03-04T12:59:00Z">
              <w:r w:rsidRPr="003651D9" w:rsidDel="006A1426">
                <w:delText>PCC TF-2</w:delText>
              </w:r>
            </w:del>
          </w:p>
        </w:tc>
        <w:tc>
          <w:tcPr>
            <w:tcW w:w="667" w:type="pct"/>
            <w:tcBorders>
              <w:top w:val="single" w:sz="4" w:space="0" w:color="auto"/>
              <w:left w:val="single" w:sz="4" w:space="0" w:color="auto"/>
              <w:bottom w:val="single" w:sz="4" w:space="0" w:color="auto"/>
              <w:right w:val="single" w:sz="4" w:space="0" w:color="auto"/>
            </w:tcBorders>
          </w:tcPr>
          <w:p w14:paraId="541E2451" w14:textId="77777777" w:rsidR="00B84D95" w:rsidRPr="003651D9" w:rsidDel="006A1426" w:rsidRDefault="00AA69C0" w:rsidP="00BB76BC">
            <w:pPr>
              <w:pStyle w:val="TableEntry"/>
              <w:rPr>
                <w:del w:id="1450" w:author="Keith W. Boone" w:date="2015-03-04T12:59:00Z"/>
              </w:rPr>
            </w:pPr>
            <w:del w:id="1451" w:author="Keith W. Boone" w:date="2015-03-04T12:59:00Z">
              <w:r w:rsidRPr="003651D9" w:rsidDel="006A1426">
                <w:delText>CARD TF-3 6.3.1.D.5.2</w:delText>
              </w:r>
              <w:r w:rsidR="003F252B" w:rsidRPr="003651D9" w:rsidDel="006A1426">
                <w:delText>&gt;</w:delText>
              </w:r>
            </w:del>
          </w:p>
        </w:tc>
      </w:tr>
      <w:tr w:rsidR="00B84D95" w:rsidRPr="003651D9" w:rsidDel="006A1426" w14:paraId="1D1DD8F4" w14:textId="77777777" w:rsidTr="00BB76BC">
        <w:trPr>
          <w:cantSplit/>
          <w:jc w:val="center"/>
          <w:del w:id="1452" w:author="Keith W. Boone" w:date="2015-03-04T12:59:00Z"/>
        </w:trPr>
        <w:tc>
          <w:tcPr>
            <w:tcW w:w="313" w:type="pct"/>
            <w:tcBorders>
              <w:top w:val="single" w:sz="4" w:space="0" w:color="auto"/>
              <w:left w:val="single" w:sz="4" w:space="0" w:color="auto"/>
              <w:bottom w:val="single" w:sz="4" w:space="0" w:color="auto"/>
              <w:right w:val="single" w:sz="4" w:space="0" w:color="auto"/>
            </w:tcBorders>
            <w:vAlign w:val="center"/>
          </w:tcPr>
          <w:p w14:paraId="4FEEBB46" w14:textId="77777777" w:rsidR="00B84D95" w:rsidRPr="003651D9" w:rsidDel="006A1426" w:rsidRDefault="003F252B" w:rsidP="00EF1E77">
            <w:pPr>
              <w:pStyle w:val="TableEntry"/>
              <w:rPr>
                <w:del w:id="1453" w:author="Keith W. Boone" w:date="2015-03-04T12:59:00Z"/>
              </w:rPr>
            </w:pPr>
            <w:del w:id="1454" w:author="Keith W. Boone" w:date="2015-03-04T12:59:00Z">
              <w:r w:rsidRPr="003651D9" w:rsidDel="006A1426">
                <w:delText>&lt;</w:delText>
              </w:r>
              <w:r w:rsidR="00B84D95" w:rsidRPr="003651D9" w:rsidDel="006A1426">
                <w:delText>e.g., R [1..1]</w:delText>
              </w:r>
            </w:del>
          </w:p>
        </w:tc>
        <w:tc>
          <w:tcPr>
            <w:tcW w:w="702" w:type="pct"/>
            <w:tcBorders>
              <w:top w:val="single" w:sz="4" w:space="0" w:color="auto"/>
              <w:left w:val="single" w:sz="4" w:space="0" w:color="auto"/>
              <w:bottom w:val="single" w:sz="4" w:space="0" w:color="auto"/>
              <w:right w:val="single" w:sz="4" w:space="0" w:color="auto"/>
            </w:tcBorders>
            <w:vAlign w:val="center"/>
          </w:tcPr>
          <w:p w14:paraId="14934154" w14:textId="77777777" w:rsidR="00B84D95" w:rsidRPr="003651D9" w:rsidDel="006A1426" w:rsidRDefault="00B84D95" w:rsidP="005D6176">
            <w:pPr>
              <w:pStyle w:val="TableEntry"/>
              <w:rPr>
                <w:del w:id="1455" w:author="Keith W. Boone" w:date="2015-03-04T12:59:00Z"/>
              </w:rPr>
            </w:pPr>
          </w:p>
        </w:tc>
        <w:tc>
          <w:tcPr>
            <w:tcW w:w="1247" w:type="pct"/>
            <w:tcBorders>
              <w:top w:val="single" w:sz="4" w:space="0" w:color="auto"/>
              <w:left w:val="single" w:sz="4" w:space="0" w:color="auto"/>
              <w:bottom w:val="single" w:sz="4" w:space="0" w:color="auto"/>
              <w:right w:val="single" w:sz="4" w:space="0" w:color="auto"/>
            </w:tcBorders>
            <w:vAlign w:val="center"/>
          </w:tcPr>
          <w:p w14:paraId="703DDF45" w14:textId="77777777" w:rsidR="00B84D95" w:rsidRPr="003651D9" w:rsidDel="006A1426" w:rsidRDefault="00B84D95" w:rsidP="0032600B">
            <w:pPr>
              <w:pStyle w:val="TableEntry"/>
              <w:rPr>
                <w:del w:id="1456" w:author="Keith W. Boone" w:date="2015-03-04T12:59:00Z"/>
              </w:rPr>
            </w:pPr>
            <w:del w:id="1457" w:author="Keith W. Boone" w:date="2015-03-04T12:59:00Z">
              <w:r w:rsidRPr="003651D9" w:rsidDel="006A1426">
                <w:delText>Coded Social History</w:delText>
              </w:r>
            </w:del>
          </w:p>
        </w:tc>
        <w:tc>
          <w:tcPr>
            <w:tcW w:w="1315" w:type="pct"/>
            <w:tcBorders>
              <w:top w:val="single" w:sz="4" w:space="0" w:color="auto"/>
              <w:left w:val="single" w:sz="4" w:space="0" w:color="auto"/>
              <w:bottom w:val="single" w:sz="4" w:space="0" w:color="auto"/>
              <w:right w:val="single" w:sz="4" w:space="0" w:color="auto"/>
            </w:tcBorders>
            <w:vAlign w:val="center"/>
          </w:tcPr>
          <w:p w14:paraId="10AB5D45" w14:textId="77777777" w:rsidR="00B84D95" w:rsidRPr="003651D9" w:rsidDel="006A1426" w:rsidRDefault="00B84D95" w:rsidP="00BB76BC">
            <w:pPr>
              <w:pStyle w:val="TableEntry"/>
              <w:rPr>
                <w:del w:id="1458" w:author="Keith W. Boone" w:date="2015-03-04T12:59:00Z"/>
              </w:rPr>
            </w:pPr>
            <w:del w:id="1459" w:author="Keith W. Boone" w:date="2015-03-04T12:59:00Z">
              <w:r w:rsidRPr="003651D9" w:rsidDel="006A1426">
                <w:delText xml:space="preserve"> 1.3.6.1.4.1.19376.1.5.3.1.3.16.1</w:delText>
              </w:r>
            </w:del>
          </w:p>
        </w:tc>
        <w:tc>
          <w:tcPr>
            <w:tcW w:w="756" w:type="pct"/>
            <w:tcBorders>
              <w:top w:val="single" w:sz="4" w:space="0" w:color="auto"/>
              <w:left w:val="single" w:sz="4" w:space="0" w:color="auto"/>
              <w:bottom w:val="single" w:sz="4" w:space="0" w:color="auto"/>
              <w:right w:val="single" w:sz="4" w:space="0" w:color="auto"/>
            </w:tcBorders>
          </w:tcPr>
          <w:p w14:paraId="1925D5A5" w14:textId="77777777" w:rsidR="00B84D95" w:rsidRPr="003651D9" w:rsidDel="006A1426" w:rsidRDefault="00AA69C0" w:rsidP="00BB76BC">
            <w:pPr>
              <w:pStyle w:val="TableEntry"/>
              <w:rPr>
                <w:del w:id="1460" w:author="Keith W. Boone" w:date="2015-03-04T12:59:00Z"/>
              </w:rPr>
            </w:pPr>
            <w:del w:id="1461" w:author="Keith W. Boone" w:date="2015-03-04T12:59:00Z">
              <w:r w:rsidRPr="003651D9" w:rsidDel="006A1426">
                <w:delText>CARD TF-3 6.3.3.S</w:delText>
              </w:r>
            </w:del>
          </w:p>
        </w:tc>
        <w:tc>
          <w:tcPr>
            <w:tcW w:w="667" w:type="pct"/>
            <w:tcBorders>
              <w:top w:val="single" w:sz="4" w:space="0" w:color="auto"/>
              <w:left w:val="single" w:sz="4" w:space="0" w:color="auto"/>
              <w:bottom w:val="single" w:sz="4" w:space="0" w:color="auto"/>
              <w:right w:val="single" w:sz="4" w:space="0" w:color="auto"/>
            </w:tcBorders>
          </w:tcPr>
          <w:p w14:paraId="5B81C98C" w14:textId="77777777" w:rsidR="00B84D95" w:rsidRPr="003651D9" w:rsidDel="006A1426" w:rsidRDefault="00AA69C0" w:rsidP="00BB76BC">
            <w:pPr>
              <w:pStyle w:val="TableEntry"/>
              <w:rPr>
                <w:del w:id="1462" w:author="Keith W. Boone" w:date="2015-03-04T12:59:00Z"/>
              </w:rPr>
            </w:pPr>
            <w:del w:id="1463" w:author="Keith W. Boone" w:date="2015-03-04T12:59:00Z">
              <w:r w:rsidRPr="003651D9" w:rsidDel="006A1426">
                <w:delText>CARD TF-3 6.3.1.D.5.3</w:delText>
              </w:r>
              <w:r w:rsidR="003F252B" w:rsidRPr="003651D9" w:rsidDel="006A1426">
                <w:delText>&gt;</w:delText>
              </w:r>
            </w:del>
          </w:p>
        </w:tc>
      </w:tr>
      <w:tr w:rsidR="00B84D95" w:rsidRPr="003651D9" w:rsidDel="006A1426" w14:paraId="77BDCE9E" w14:textId="77777777" w:rsidTr="00BB76BC">
        <w:trPr>
          <w:cantSplit/>
          <w:jc w:val="center"/>
          <w:del w:id="1464" w:author="Keith W. Boone" w:date="2015-03-04T12:59:00Z"/>
        </w:trPr>
        <w:tc>
          <w:tcPr>
            <w:tcW w:w="313" w:type="pct"/>
            <w:tcBorders>
              <w:top w:val="single" w:sz="4" w:space="0" w:color="auto"/>
              <w:left w:val="single" w:sz="4" w:space="0" w:color="auto"/>
              <w:bottom w:val="single" w:sz="4" w:space="0" w:color="auto"/>
              <w:right w:val="single" w:sz="4" w:space="0" w:color="auto"/>
            </w:tcBorders>
            <w:vAlign w:val="center"/>
          </w:tcPr>
          <w:p w14:paraId="1D18BAFF" w14:textId="77777777" w:rsidR="00B84D95" w:rsidRPr="003651D9" w:rsidDel="006A1426" w:rsidRDefault="003F252B" w:rsidP="00EF1E77">
            <w:pPr>
              <w:pStyle w:val="TableEntry"/>
              <w:rPr>
                <w:del w:id="1465" w:author="Keith W. Boone" w:date="2015-03-04T12:59:00Z"/>
              </w:rPr>
            </w:pPr>
            <w:del w:id="1466" w:author="Keith W. Boone" w:date="2015-03-04T12:59:00Z">
              <w:r w:rsidRPr="003651D9" w:rsidDel="006A1426">
                <w:delText>&lt;</w:delText>
              </w:r>
              <w:r w:rsidR="00B84D95" w:rsidRPr="003651D9" w:rsidDel="006A1426">
                <w:delText>e.g., O [0..1]</w:delText>
              </w:r>
            </w:del>
          </w:p>
        </w:tc>
        <w:tc>
          <w:tcPr>
            <w:tcW w:w="702" w:type="pct"/>
            <w:tcBorders>
              <w:top w:val="single" w:sz="4" w:space="0" w:color="auto"/>
              <w:left w:val="single" w:sz="4" w:space="0" w:color="auto"/>
              <w:bottom w:val="single" w:sz="4" w:space="0" w:color="auto"/>
              <w:right w:val="single" w:sz="4" w:space="0" w:color="auto"/>
            </w:tcBorders>
            <w:vAlign w:val="center"/>
          </w:tcPr>
          <w:p w14:paraId="58CA7E82" w14:textId="77777777" w:rsidR="00B84D95" w:rsidRPr="003651D9" w:rsidDel="006A1426" w:rsidRDefault="00B84D95" w:rsidP="005D6176">
            <w:pPr>
              <w:pStyle w:val="TableEntry"/>
              <w:rPr>
                <w:del w:id="1467" w:author="Keith W. Boone" w:date="2015-03-04T12:59:00Z"/>
              </w:rPr>
            </w:pPr>
          </w:p>
        </w:tc>
        <w:tc>
          <w:tcPr>
            <w:tcW w:w="1247" w:type="pct"/>
            <w:tcBorders>
              <w:top w:val="single" w:sz="4" w:space="0" w:color="auto"/>
              <w:left w:val="single" w:sz="4" w:space="0" w:color="auto"/>
              <w:bottom w:val="single" w:sz="4" w:space="0" w:color="auto"/>
              <w:right w:val="single" w:sz="4" w:space="0" w:color="auto"/>
            </w:tcBorders>
            <w:vAlign w:val="center"/>
          </w:tcPr>
          <w:p w14:paraId="6B643211" w14:textId="77777777" w:rsidR="00B84D95" w:rsidRPr="003651D9" w:rsidDel="006A1426" w:rsidRDefault="00B84D95" w:rsidP="0032600B">
            <w:pPr>
              <w:pStyle w:val="TableEntry"/>
              <w:rPr>
                <w:del w:id="1468" w:author="Keith W. Boone" w:date="2015-03-04T12:59:00Z"/>
              </w:rPr>
            </w:pPr>
            <w:del w:id="1469" w:author="Keith W. Boone" w:date="2015-03-04T12:59:00Z">
              <w:r w:rsidRPr="003651D9" w:rsidDel="006A1426">
                <w:delText>Physical Examination</w:delText>
              </w:r>
            </w:del>
          </w:p>
        </w:tc>
        <w:tc>
          <w:tcPr>
            <w:tcW w:w="1315" w:type="pct"/>
            <w:tcBorders>
              <w:top w:val="single" w:sz="4" w:space="0" w:color="auto"/>
              <w:left w:val="single" w:sz="4" w:space="0" w:color="auto"/>
              <w:bottom w:val="single" w:sz="4" w:space="0" w:color="auto"/>
              <w:right w:val="single" w:sz="4" w:space="0" w:color="auto"/>
            </w:tcBorders>
            <w:vAlign w:val="center"/>
          </w:tcPr>
          <w:p w14:paraId="7DE1A524" w14:textId="77777777" w:rsidR="00B84D95" w:rsidRPr="003651D9" w:rsidDel="006A1426" w:rsidRDefault="00B84D95" w:rsidP="00BB76BC">
            <w:pPr>
              <w:pStyle w:val="TableEntry"/>
              <w:rPr>
                <w:del w:id="1470" w:author="Keith W. Boone" w:date="2015-03-04T12:59:00Z"/>
              </w:rPr>
            </w:pPr>
            <w:del w:id="1471" w:author="Keith W. Boone" w:date="2015-03-04T12:59:00Z">
              <w:r w:rsidRPr="003651D9" w:rsidDel="006A1426">
                <w:delText>2.16.840.1.113883.10.20.2.10</w:delText>
              </w:r>
            </w:del>
          </w:p>
        </w:tc>
        <w:tc>
          <w:tcPr>
            <w:tcW w:w="756" w:type="pct"/>
            <w:tcBorders>
              <w:top w:val="single" w:sz="4" w:space="0" w:color="auto"/>
              <w:left w:val="single" w:sz="4" w:space="0" w:color="auto"/>
              <w:bottom w:val="single" w:sz="4" w:space="0" w:color="auto"/>
              <w:right w:val="single" w:sz="4" w:space="0" w:color="auto"/>
            </w:tcBorders>
          </w:tcPr>
          <w:p w14:paraId="548956BB" w14:textId="77777777" w:rsidR="00B84D95" w:rsidRPr="003651D9" w:rsidDel="006A1426" w:rsidRDefault="00B84D95" w:rsidP="00BB76BC">
            <w:pPr>
              <w:pStyle w:val="TableEntry"/>
              <w:rPr>
                <w:del w:id="1472" w:author="Keith W. Boone" w:date="2015-03-04T12:59:00Z"/>
              </w:rPr>
            </w:pPr>
            <w:del w:id="1473" w:author="Keith W. Boone" w:date="2015-03-04T12:59:00Z">
              <w:r w:rsidRPr="003651D9" w:rsidDel="006A1426">
                <w:delText>CDA-PN</w:delText>
              </w:r>
              <w:r w:rsidR="003F252B" w:rsidRPr="003651D9" w:rsidDel="006A1426">
                <w:delText>&gt;</w:delText>
              </w:r>
            </w:del>
          </w:p>
        </w:tc>
        <w:tc>
          <w:tcPr>
            <w:tcW w:w="667" w:type="pct"/>
            <w:tcBorders>
              <w:top w:val="single" w:sz="4" w:space="0" w:color="auto"/>
              <w:left w:val="single" w:sz="4" w:space="0" w:color="auto"/>
              <w:bottom w:val="single" w:sz="4" w:space="0" w:color="auto"/>
              <w:right w:val="single" w:sz="4" w:space="0" w:color="auto"/>
            </w:tcBorders>
          </w:tcPr>
          <w:p w14:paraId="33D11921" w14:textId="77777777" w:rsidR="00B84D95" w:rsidRPr="003651D9" w:rsidDel="006A1426" w:rsidRDefault="00B84D95" w:rsidP="00BB76BC">
            <w:pPr>
              <w:pStyle w:val="TableEntry"/>
              <w:rPr>
                <w:del w:id="1474" w:author="Keith W. Boone" w:date="2015-03-04T12:59:00Z"/>
              </w:rPr>
            </w:pPr>
          </w:p>
        </w:tc>
      </w:tr>
      <w:tr w:rsidR="00B84D95" w:rsidRPr="003651D9" w:rsidDel="006A1426" w14:paraId="2B6A2964" w14:textId="77777777" w:rsidTr="00BB76BC">
        <w:trPr>
          <w:cantSplit/>
          <w:trHeight w:val="195"/>
          <w:jc w:val="center"/>
          <w:del w:id="1475" w:author="Keith W. Boone" w:date="2015-03-04T12:59:00Z"/>
        </w:trPr>
        <w:tc>
          <w:tcPr>
            <w:tcW w:w="313" w:type="pct"/>
            <w:tcBorders>
              <w:top w:val="single" w:sz="4" w:space="0" w:color="auto"/>
              <w:left w:val="single" w:sz="4" w:space="0" w:color="auto"/>
              <w:bottom w:val="single" w:sz="4" w:space="0" w:color="auto"/>
              <w:right w:val="single" w:sz="4" w:space="0" w:color="auto"/>
            </w:tcBorders>
            <w:vAlign w:val="center"/>
          </w:tcPr>
          <w:p w14:paraId="47AC761D" w14:textId="77777777" w:rsidR="00B84D95" w:rsidRPr="003651D9" w:rsidDel="006A1426" w:rsidRDefault="003F252B" w:rsidP="00EF1E77">
            <w:pPr>
              <w:pStyle w:val="TableEntry"/>
              <w:rPr>
                <w:del w:id="1476" w:author="Keith W. Boone" w:date="2015-03-04T12:59:00Z"/>
              </w:rPr>
            </w:pPr>
            <w:del w:id="1477" w:author="Keith W. Boone" w:date="2015-03-04T12:59:00Z">
              <w:r w:rsidRPr="003651D9" w:rsidDel="006A1426">
                <w:delText>&lt;</w:delText>
              </w:r>
              <w:r w:rsidR="00B84D95" w:rsidRPr="003651D9" w:rsidDel="006A1426">
                <w:delText>e.g., C [1..1]</w:delText>
              </w:r>
            </w:del>
          </w:p>
        </w:tc>
        <w:tc>
          <w:tcPr>
            <w:tcW w:w="702" w:type="pct"/>
            <w:tcBorders>
              <w:top w:val="single" w:sz="4" w:space="0" w:color="auto"/>
              <w:left w:val="single" w:sz="4" w:space="0" w:color="auto"/>
              <w:bottom w:val="single" w:sz="4" w:space="0" w:color="auto"/>
              <w:right w:val="single" w:sz="4" w:space="0" w:color="auto"/>
            </w:tcBorders>
            <w:vAlign w:val="center"/>
          </w:tcPr>
          <w:p w14:paraId="3E3C13F9" w14:textId="77777777" w:rsidR="00B84D95" w:rsidRPr="003651D9" w:rsidDel="006A1426" w:rsidRDefault="00AA69C0" w:rsidP="005D6176">
            <w:pPr>
              <w:pStyle w:val="TableEntry"/>
              <w:rPr>
                <w:del w:id="1478" w:author="Keith W. Boone" w:date="2015-03-04T12:59:00Z"/>
              </w:rPr>
            </w:pPr>
            <w:del w:id="1479" w:author="Keith W. Boone" w:date="2015-03-04T12:59:00Z">
              <w:r w:rsidRPr="003651D9" w:rsidDel="006A1426">
                <w:delText>CARD TF-3 6.3.1.D.5.4</w:delText>
              </w:r>
            </w:del>
          </w:p>
        </w:tc>
        <w:tc>
          <w:tcPr>
            <w:tcW w:w="1247" w:type="pct"/>
            <w:tcBorders>
              <w:top w:val="single" w:sz="4" w:space="0" w:color="auto"/>
              <w:left w:val="single" w:sz="4" w:space="0" w:color="auto"/>
              <w:bottom w:val="single" w:sz="4" w:space="0" w:color="auto"/>
              <w:right w:val="single" w:sz="4" w:space="0" w:color="auto"/>
            </w:tcBorders>
            <w:vAlign w:val="center"/>
          </w:tcPr>
          <w:p w14:paraId="21D6FE57" w14:textId="77777777" w:rsidR="00B84D95" w:rsidRPr="003651D9" w:rsidDel="006A1426" w:rsidRDefault="00B84D95" w:rsidP="0032600B">
            <w:pPr>
              <w:pStyle w:val="TableEntry"/>
              <w:rPr>
                <w:del w:id="1480" w:author="Keith W. Boone" w:date="2015-03-04T12:59:00Z"/>
              </w:rPr>
            </w:pPr>
            <w:del w:id="1481" w:author="Keith W. Boone" w:date="2015-03-04T12:59:00Z">
              <w:r w:rsidRPr="003651D9" w:rsidDel="006A1426">
                <w:delText xml:space="preserve">DICOM Object Catalog </w:delText>
              </w:r>
            </w:del>
          </w:p>
        </w:tc>
        <w:tc>
          <w:tcPr>
            <w:tcW w:w="1315" w:type="pct"/>
            <w:tcBorders>
              <w:top w:val="single" w:sz="4" w:space="0" w:color="auto"/>
              <w:left w:val="single" w:sz="4" w:space="0" w:color="auto"/>
              <w:bottom w:val="single" w:sz="4" w:space="0" w:color="auto"/>
              <w:right w:val="single" w:sz="4" w:space="0" w:color="auto"/>
            </w:tcBorders>
            <w:vAlign w:val="center"/>
          </w:tcPr>
          <w:p w14:paraId="4FE82300" w14:textId="77777777" w:rsidR="00B84D95" w:rsidRPr="003651D9" w:rsidDel="006A1426" w:rsidRDefault="00B84D95" w:rsidP="00BB76BC">
            <w:pPr>
              <w:pStyle w:val="TableEntry"/>
              <w:rPr>
                <w:del w:id="1482" w:author="Keith W. Boone" w:date="2015-03-04T12:59:00Z"/>
              </w:rPr>
            </w:pPr>
            <w:del w:id="1483" w:author="Keith W. Boone" w:date="2015-03-04T12:59:00Z">
              <w:r w:rsidRPr="003651D9" w:rsidDel="006A1426">
                <w:delText>1.3.6.1.4.1.19376.1.4.1.2.15</w:delText>
              </w:r>
            </w:del>
          </w:p>
        </w:tc>
        <w:tc>
          <w:tcPr>
            <w:tcW w:w="756" w:type="pct"/>
            <w:tcBorders>
              <w:top w:val="single" w:sz="4" w:space="0" w:color="auto"/>
              <w:left w:val="single" w:sz="4" w:space="0" w:color="auto"/>
              <w:bottom w:val="single" w:sz="4" w:space="0" w:color="auto"/>
              <w:right w:val="single" w:sz="4" w:space="0" w:color="auto"/>
            </w:tcBorders>
          </w:tcPr>
          <w:p w14:paraId="17939736" w14:textId="77777777" w:rsidR="00B84D95" w:rsidRPr="003651D9" w:rsidDel="006A1426" w:rsidRDefault="00B84D95" w:rsidP="00BB76BC">
            <w:pPr>
              <w:pStyle w:val="TableEntry"/>
              <w:rPr>
                <w:del w:id="1484" w:author="Keith W. Boone" w:date="2015-03-04T12:59:00Z"/>
              </w:rPr>
            </w:pPr>
            <w:del w:id="1485" w:author="Keith W. Boone" w:date="2015-03-04T12:59:00Z">
              <w:r w:rsidRPr="003651D9" w:rsidDel="006A1426">
                <w:delText>CDA-PN</w:delText>
              </w:r>
              <w:r w:rsidR="00C250ED" w:rsidRPr="003651D9" w:rsidDel="006A1426">
                <w:delText>&gt;</w:delText>
              </w:r>
            </w:del>
          </w:p>
        </w:tc>
        <w:tc>
          <w:tcPr>
            <w:tcW w:w="667" w:type="pct"/>
            <w:tcBorders>
              <w:top w:val="single" w:sz="4" w:space="0" w:color="auto"/>
              <w:left w:val="single" w:sz="4" w:space="0" w:color="auto"/>
              <w:bottom w:val="single" w:sz="4" w:space="0" w:color="auto"/>
              <w:right w:val="single" w:sz="4" w:space="0" w:color="auto"/>
            </w:tcBorders>
          </w:tcPr>
          <w:p w14:paraId="141CAECA" w14:textId="77777777" w:rsidR="00B84D95" w:rsidRPr="003651D9" w:rsidDel="006A1426" w:rsidRDefault="00B84D95" w:rsidP="00BB76BC">
            <w:pPr>
              <w:pStyle w:val="TableEntry"/>
              <w:rPr>
                <w:del w:id="1486" w:author="Keith W. Boone" w:date="2015-03-04T12:59:00Z"/>
              </w:rPr>
            </w:pPr>
          </w:p>
        </w:tc>
      </w:tr>
    </w:tbl>
    <w:p w14:paraId="22C2A909" w14:textId="77777777" w:rsidR="00871613" w:rsidRPr="003651D9" w:rsidDel="006A1426" w:rsidRDefault="00871613" w:rsidP="00871613">
      <w:pPr>
        <w:spacing w:before="0" w:after="200" w:line="276" w:lineRule="auto"/>
        <w:rPr>
          <w:del w:id="1487" w:author="Keith W. Boone" w:date="2015-03-04T12:59:00Z"/>
          <w:rFonts w:ascii="Calibri" w:eastAsia="Calibri" w:hAnsi="Calibri"/>
          <w:kern w:val="28"/>
          <w:sz w:val="22"/>
          <w:szCs w:val="22"/>
        </w:rPr>
      </w:pPr>
    </w:p>
    <w:p w14:paraId="20DB9198" w14:textId="77777777" w:rsidR="00B84D95" w:rsidRPr="003651D9" w:rsidDel="006A1426" w:rsidRDefault="00B84D95" w:rsidP="00597DB2">
      <w:pPr>
        <w:pStyle w:val="AuthorInstructions"/>
        <w:rPr>
          <w:del w:id="1488" w:author="Keith W. Boone" w:date="2015-03-04T12:59:00Z"/>
        </w:rPr>
      </w:pPr>
      <w:del w:id="1489" w:author="Keith W. Boone" w:date="2015-03-04T12:59:00Z">
        <w:r w:rsidRPr="003651D9" w:rsidDel="006A1426">
          <w:delText xml:space="preserve">&lt;For each </w:delText>
        </w:r>
        <w:r w:rsidR="002322FF" w:rsidRPr="003651D9" w:rsidDel="006A1426">
          <w:delText xml:space="preserve">(1:1 correspondence) </w:delText>
        </w:r>
        <w:r w:rsidRPr="003651D9" w:rsidDel="006A1426">
          <w:delText>Vocabulary Constraint or Condition listed in the table above, create an additional section/reference below</w:delText>
        </w:r>
        <w:r w:rsidR="00887E40" w:rsidRPr="003651D9" w:rsidDel="006A1426">
          <w:delText xml:space="preserve">. </w:delText>
        </w:r>
        <w:r w:rsidRPr="003651D9" w:rsidDel="006A1426">
          <w:delText>Add the Header Element or Section Name and then select either “Vocabulary Constraint” or “Condition” and delete the other word.&gt;</w:delText>
        </w:r>
      </w:del>
    </w:p>
    <w:p w14:paraId="226D2719" w14:textId="77777777" w:rsidR="00BC3E9F" w:rsidRPr="003651D9" w:rsidDel="006A1426" w:rsidRDefault="00BC3E9F" w:rsidP="00597DB2">
      <w:pPr>
        <w:pStyle w:val="AuthorInstructions"/>
        <w:rPr>
          <w:del w:id="1490" w:author="Keith W. Boone" w:date="2015-03-04T12:59:00Z"/>
        </w:rPr>
      </w:pPr>
      <w:del w:id="1491" w:author="Keith W. Boone" w:date="2015-03-04T12:59:00Z">
        <w:r w:rsidRPr="003651D9" w:rsidDel="006A1426">
          <w:delText>&lt;Note that every Conditional element MUST have an explanatory paragraph referenced below.&gt;</w:delText>
        </w:r>
      </w:del>
    </w:p>
    <w:p w14:paraId="5081AA5F" w14:textId="77777777" w:rsidR="00B84D95" w:rsidRPr="003651D9" w:rsidDel="006A1426" w:rsidRDefault="00B84D95" w:rsidP="00597DB2">
      <w:pPr>
        <w:pStyle w:val="AuthorInstructions"/>
        <w:rPr>
          <w:del w:id="1492" w:author="Keith W. Boone" w:date="2015-03-04T12:59:00Z"/>
        </w:rPr>
      </w:pPr>
      <w:del w:id="1493" w:author="Keith W. Boone" w:date="2015-03-04T12:59:00Z">
        <w:r w:rsidRPr="003651D9" w:rsidDel="006A1426">
          <w:delText>&lt;It is required to use SHALL, SHOULD, or MAY in each definition as defined in Appendix E of the Technical Frameworks General Introduction.&gt;</w:delText>
        </w:r>
      </w:del>
    </w:p>
    <w:p w14:paraId="1971D282" w14:textId="77777777" w:rsidR="00871613" w:rsidRPr="003651D9" w:rsidDel="006A1426" w:rsidRDefault="000F13F5" w:rsidP="004046B6">
      <w:pPr>
        <w:pStyle w:val="Heading6"/>
        <w:numPr>
          <w:ilvl w:val="0"/>
          <w:numId w:val="0"/>
        </w:numPr>
        <w:rPr>
          <w:del w:id="1494" w:author="Keith W. Boone" w:date="2015-03-04T12:59:00Z"/>
          <w:noProof w:val="0"/>
        </w:rPr>
      </w:pPr>
      <w:bookmarkStart w:id="1495" w:name="_6.2.1.1.6.1_Service_Event"/>
      <w:bookmarkStart w:id="1496" w:name="_Toc296340347"/>
      <w:bookmarkEnd w:id="1495"/>
      <w:del w:id="1497" w:author="Keith W. Boone" w:date="2015-03-04T12:59:00Z">
        <w:r w:rsidRPr="003651D9" w:rsidDel="006A1426">
          <w:rPr>
            <w:noProof w:val="0"/>
          </w:rPr>
          <w:delText>6.3.1.</w:delText>
        </w:r>
        <w:r w:rsidR="008D45BC" w:rsidRPr="003651D9" w:rsidDel="006A1426">
          <w:rPr>
            <w:noProof w:val="0"/>
          </w:rPr>
          <w:delText>D</w:delText>
        </w:r>
        <w:r w:rsidR="00871613" w:rsidRPr="003651D9" w:rsidDel="006A1426">
          <w:rPr>
            <w:noProof w:val="0"/>
          </w:rPr>
          <w:delText>.</w:delText>
        </w:r>
        <w:r w:rsidR="00570B52" w:rsidRPr="003651D9" w:rsidDel="006A1426">
          <w:rPr>
            <w:noProof w:val="0"/>
          </w:rPr>
          <w:delText>5</w:delText>
        </w:r>
        <w:r w:rsidR="00871613" w:rsidRPr="003651D9" w:rsidDel="006A1426">
          <w:rPr>
            <w:noProof w:val="0"/>
          </w:rPr>
          <w:delText xml:space="preserve">.1 </w:delText>
        </w:r>
        <w:r w:rsidR="00570B52" w:rsidRPr="003651D9" w:rsidDel="006A1426">
          <w:rPr>
            <w:noProof w:val="0"/>
          </w:rPr>
          <w:delText>&lt;Header Element or Section Name&gt;</w:delText>
        </w:r>
        <w:r w:rsidR="00871613" w:rsidRPr="003651D9" w:rsidDel="006A1426">
          <w:rPr>
            <w:noProof w:val="0"/>
          </w:rPr>
          <w:delText xml:space="preserve"> </w:delText>
        </w:r>
        <w:r w:rsidR="00B84D95" w:rsidRPr="003651D9" w:rsidDel="006A1426">
          <w:rPr>
            <w:noProof w:val="0"/>
          </w:rPr>
          <w:delText>&lt;</w:delText>
        </w:r>
        <w:r w:rsidR="007F7801" w:rsidRPr="003651D9" w:rsidDel="006A1426">
          <w:rPr>
            <w:noProof w:val="0"/>
          </w:rPr>
          <w:delText xml:space="preserve">Vocabulary </w:delText>
        </w:r>
        <w:r w:rsidR="00871613" w:rsidRPr="003651D9" w:rsidDel="006A1426">
          <w:rPr>
            <w:noProof w:val="0"/>
          </w:rPr>
          <w:delText>Constraint</w:delText>
        </w:r>
        <w:bookmarkEnd w:id="1496"/>
        <w:r w:rsidR="00B84D95" w:rsidRPr="003651D9" w:rsidDel="006A1426">
          <w:rPr>
            <w:noProof w:val="0"/>
          </w:rPr>
          <w:delText xml:space="preserve"> or Condition&gt;</w:delText>
        </w:r>
      </w:del>
    </w:p>
    <w:p w14:paraId="3EA59074" w14:textId="77777777" w:rsidR="00570B52" w:rsidRPr="003651D9" w:rsidDel="006A1426" w:rsidRDefault="00570B52" w:rsidP="00597DB2">
      <w:pPr>
        <w:pStyle w:val="AuthorInstructions"/>
        <w:rPr>
          <w:del w:id="1498" w:author="Keith W. Boone" w:date="2015-03-04T12:59:00Z"/>
          <w:lang w:eastAsia="x-none"/>
        </w:rPr>
      </w:pPr>
      <w:del w:id="1499" w:author="Keith W. Boone" w:date="2015-03-04T12:59:00Z">
        <w:r w:rsidRPr="003651D9" w:rsidDel="006A1426">
          <w:rPr>
            <w:lang w:eastAsia="x-none"/>
          </w:rPr>
          <w:delText>&lt;</w:delText>
        </w:r>
        <w:r w:rsidRPr="003651D9" w:rsidDel="006A1426">
          <w:delText xml:space="preserve">add vocabulary constraint </w:delText>
        </w:r>
        <w:r w:rsidR="00B84D95" w:rsidRPr="003651D9" w:rsidDel="006A1426">
          <w:delText xml:space="preserve">or condition </w:delText>
        </w:r>
        <w:r w:rsidRPr="003651D9" w:rsidDel="006A1426">
          <w:delText>definition&gt;</w:delText>
        </w:r>
      </w:del>
    </w:p>
    <w:p w14:paraId="70A39A10" w14:textId="77777777" w:rsidR="00570B52" w:rsidRPr="003651D9" w:rsidDel="006A1426" w:rsidRDefault="00570B52" w:rsidP="00597DB2">
      <w:pPr>
        <w:pStyle w:val="AuthorInstructions"/>
        <w:rPr>
          <w:del w:id="1500" w:author="Keith W. Boone" w:date="2015-03-04T12:59:00Z"/>
          <w:lang w:eastAsia="x-none"/>
        </w:rPr>
      </w:pPr>
      <w:del w:id="1501" w:author="Keith W. Boone" w:date="2015-03-04T12:59:00Z">
        <w:r w:rsidRPr="003651D9" w:rsidDel="006A1426">
          <w:rPr>
            <w:lang w:eastAsia="x-none"/>
          </w:rPr>
          <w:delText>&lt;remove example below prior to public comment:&gt;</w:delText>
        </w:r>
      </w:del>
    </w:p>
    <w:p w14:paraId="4F5A558B" w14:textId="77777777" w:rsidR="00871613" w:rsidRPr="003651D9" w:rsidDel="006A1426" w:rsidRDefault="00340176" w:rsidP="00EF1E77">
      <w:pPr>
        <w:pStyle w:val="BodyText"/>
        <w:rPr>
          <w:del w:id="1502" w:author="Keith W. Boone" w:date="2015-03-04T12:59:00Z"/>
          <w:rFonts w:eastAsia="Calibri"/>
        </w:rPr>
      </w:pPr>
      <w:del w:id="1503" w:author="Keith W. Boone" w:date="2015-03-04T12:59:00Z">
        <w:r w:rsidRPr="003651D9" w:rsidDel="006A1426">
          <w:delText>&lt;</w:delText>
        </w:r>
        <w:r w:rsidR="00570B52" w:rsidRPr="003651D9" w:rsidDel="006A1426">
          <w:delText xml:space="preserve">e.g., </w:delText>
        </w:r>
        <w:r w:rsidR="00871613" w:rsidRPr="003651D9" w:rsidDel="006A1426">
          <w:delText xml:space="preserve">The value for serviceEvent / code SHOULD be drawn from value set </w:delText>
        </w:r>
        <w:r w:rsidR="00AA69C0" w:rsidRPr="003651D9" w:rsidDel="006A1426">
          <w:rPr>
            <w:rFonts w:eastAsia="Calibri"/>
          </w:rPr>
          <w:delText>1.3.6.1.4.1.19376.1.4.1.5.2 Cardiac Imaging Procedures</w:delText>
        </w:r>
        <w:r w:rsidR="00871613" w:rsidRPr="003651D9" w:rsidDel="006A1426">
          <w:rPr>
            <w:rFonts w:eastAsia="Calibri"/>
          </w:rPr>
          <w:delText>.</w:delText>
        </w:r>
        <w:r w:rsidRPr="003651D9" w:rsidDel="006A1426">
          <w:rPr>
            <w:rFonts w:eastAsia="Calibri"/>
          </w:rPr>
          <w:delText>&gt;</w:delText>
        </w:r>
      </w:del>
    </w:p>
    <w:p w14:paraId="5790878B" w14:textId="77777777" w:rsidR="00570B52" w:rsidRPr="003651D9" w:rsidDel="006A1426" w:rsidRDefault="00570B52" w:rsidP="00871613">
      <w:pPr>
        <w:pStyle w:val="BodyText"/>
        <w:rPr>
          <w:del w:id="1504" w:author="Keith W. Boone" w:date="2015-03-04T12:59:00Z"/>
          <w:rFonts w:eastAsia="Calibri"/>
        </w:rPr>
      </w:pPr>
    </w:p>
    <w:p w14:paraId="5EACB55D" w14:textId="77777777" w:rsidR="00871613" w:rsidRPr="003651D9" w:rsidDel="006A1426" w:rsidRDefault="000F13F5" w:rsidP="004046B6">
      <w:pPr>
        <w:pStyle w:val="Heading6"/>
        <w:numPr>
          <w:ilvl w:val="0"/>
          <w:numId w:val="0"/>
        </w:numPr>
        <w:ind w:left="1152" w:hanging="1152"/>
        <w:rPr>
          <w:del w:id="1505" w:author="Keith W. Boone" w:date="2015-03-04T12:59:00Z"/>
          <w:noProof w:val="0"/>
        </w:rPr>
      </w:pPr>
      <w:bookmarkStart w:id="1506" w:name="_6.2.1.1.6.2_Medications_Section"/>
      <w:bookmarkStart w:id="1507" w:name="_Toc296340348"/>
      <w:bookmarkEnd w:id="1506"/>
      <w:del w:id="1508" w:author="Keith W. Boone" w:date="2015-03-04T12:59:00Z">
        <w:r w:rsidRPr="003651D9" w:rsidDel="006A1426">
          <w:rPr>
            <w:noProof w:val="0"/>
          </w:rPr>
          <w:delText>6.3.1.</w:delText>
        </w:r>
        <w:r w:rsidR="008D45BC" w:rsidRPr="003651D9" w:rsidDel="006A1426">
          <w:rPr>
            <w:noProof w:val="0"/>
          </w:rPr>
          <w:delText>D</w:delText>
        </w:r>
        <w:r w:rsidR="00570B52" w:rsidRPr="003651D9" w:rsidDel="006A1426">
          <w:rPr>
            <w:noProof w:val="0"/>
          </w:rPr>
          <w:delText>.5</w:delText>
        </w:r>
        <w:r w:rsidR="00871613" w:rsidRPr="003651D9" w:rsidDel="006A1426">
          <w:rPr>
            <w:noProof w:val="0"/>
          </w:rPr>
          <w:delText xml:space="preserve">.2 </w:delText>
        </w:r>
        <w:r w:rsidR="00570B52" w:rsidRPr="003651D9" w:rsidDel="006A1426">
          <w:rPr>
            <w:noProof w:val="0"/>
          </w:rPr>
          <w:delText xml:space="preserve">&lt;Header Element or Section Name&gt; </w:delText>
        </w:r>
        <w:r w:rsidR="00B84D95" w:rsidRPr="003651D9" w:rsidDel="006A1426">
          <w:rPr>
            <w:noProof w:val="0"/>
          </w:rPr>
          <w:delText>&lt;</w:delText>
        </w:r>
        <w:r w:rsidR="00570B52" w:rsidRPr="003651D9" w:rsidDel="006A1426">
          <w:rPr>
            <w:noProof w:val="0"/>
          </w:rPr>
          <w:delText xml:space="preserve">Vocabulary </w:delText>
        </w:r>
        <w:r w:rsidR="00871613" w:rsidRPr="003651D9" w:rsidDel="006A1426">
          <w:rPr>
            <w:noProof w:val="0"/>
          </w:rPr>
          <w:delText>Constraint</w:delText>
        </w:r>
        <w:bookmarkEnd w:id="1507"/>
        <w:r w:rsidR="00B84D95" w:rsidRPr="003651D9" w:rsidDel="006A1426">
          <w:rPr>
            <w:noProof w:val="0"/>
          </w:rPr>
          <w:delText xml:space="preserve"> or Condition&gt;</w:delText>
        </w:r>
      </w:del>
    </w:p>
    <w:p w14:paraId="22B690C5" w14:textId="77777777" w:rsidR="00B84D95" w:rsidRPr="003651D9" w:rsidDel="006A1426" w:rsidRDefault="00B84D95" w:rsidP="00597DB2">
      <w:pPr>
        <w:pStyle w:val="AuthorInstructions"/>
        <w:rPr>
          <w:del w:id="1509" w:author="Keith W. Boone" w:date="2015-03-04T12:59:00Z"/>
        </w:rPr>
      </w:pPr>
      <w:del w:id="1510" w:author="Keith W. Boone" w:date="2015-03-04T12:59:00Z">
        <w:r w:rsidRPr="003651D9" w:rsidDel="006A1426">
          <w:rPr>
            <w:lang w:eastAsia="x-none"/>
          </w:rPr>
          <w:delText>&lt;</w:delText>
        </w:r>
        <w:r w:rsidRPr="003651D9" w:rsidDel="006A1426">
          <w:delText>add vocabulary constraint or condition definition&gt;</w:delText>
        </w:r>
      </w:del>
    </w:p>
    <w:p w14:paraId="50DCA331" w14:textId="77777777" w:rsidR="00570B52" w:rsidRPr="003651D9" w:rsidDel="006A1426" w:rsidRDefault="00570B52" w:rsidP="00597DB2">
      <w:pPr>
        <w:pStyle w:val="AuthorInstructions"/>
        <w:rPr>
          <w:del w:id="1511" w:author="Keith W. Boone" w:date="2015-03-04T12:59:00Z"/>
        </w:rPr>
      </w:pPr>
      <w:del w:id="1512" w:author="Keith W. Boone" w:date="2015-03-04T12:59:00Z">
        <w:r w:rsidRPr="003651D9" w:rsidDel="006A1426">
          <w:delText>&lt;remove example below prior to public comment:&gt;</w:delText>
        </w:r>
      </w:del>
    </w:p>
    <w:p w14:paraId="3B6D6F89" w14:textId="77777777" w:rsidR="00871613" w:rsidRPr="003651D9" w:rsidDel="006A1426" w:rsidRDefault="00340176" w:rsidP="00EF1E77">
      <w:pPr>
        <w:pStyle w:val="BodyText"/>
        <w:rPr>
          <w:del w:id="1513" w:author="Keith W. Boone" w:date="2015-03-04T12:59:00Z"/>
          <w:rFonts w:eastAsia="Calibri"/>
        </w:rPr>
      </w:pPr>
      <w:del w:id="1514" w:author="Keith W. Boone" w:date="2015-03-04T12:59:00Z">
        <w:r w:rsidRPr="003651D9" w:rsidDel="006A1426">
          <w:delText>&lt;</w:delText>
        </w:r>
        <w:r w:rsidR="00570B52" w:rsidRPr="003651D9" w:rsidDel="006A1426">
          <w:delText xml:space="preserve">e.g., </w:delText>
        </w:r>
        <w:r w:rsidR="00871613" w:rsidRPr="003651D9" w:rsidDel="006A1426">
          <w:delText xml:space="preserve">Within the Medications section the Content Creator SHALL be able to create a Medications entry (templateID 1.3.6.1.4.1.19376.1.5.3.1.4.7 [PCC TF-2]) for each of the cardiac relevant medications identified in Value Set </w:delText>
        </w:r>
        <w:r w:rsidR="00AA69C0" w:rsidRPr="003651D9" w:rsidDel="006A1426">
          <w:rPr>
            <w:rFonts w:eastAsia="Calibri"/>
          </w:rPr>
          <w:delText>1.3.6.1.4.1.19376.1.4.1.5.14 Cardiac Drug Classes</w:delText>
        </w:r>
        <w:r w:rsidR="00871613" w:rsidRPr="003651D9" w:rsidDel="006A1426">
          <w:rPr>
            <w:rFonts w:eastAsia="Calibri"/>
          </w:rPr>
          <w:delText>, encoding the value in substanceAdministration/consumable/ManufacturedProduct/Material/code.</w:delText>
        </w:r>
        <w:r w:rsidRPr="003651D9" w:rsidDel="006A1426">
          <w:rPr>
            <w:rFonts w:eastAsia="Calibri"/>
          </w:rPr>
          <w:delText>&gt;</w:delText>
        </w:r>
      </w:del>
    </w:p>
    <w:p w14:paraId="705CA159" w14:textId="77777777" w:rsidR="00871613" w:rsidRPr="003651D9" w:rsidDel="006A1426" w:rsidRDefault="000F13F5" w:rsidP="004046B6">
      <w:pPr>
        <w:pStyle w:val="Heading6"/>
        <w:numPr>
          <w:ilvl w:val="0"/>
          <w:numId w:val="0"/>
        </w:numPr>
        <w:ind w:left="1152" w:hanging="1152"/>
        <w:rPr>
          <w:del w:id="1515" w:author="Keith W. Boone" w:date="2015-03-04T12:59:00Z"/>
          <w:noProof w:val="0"/>
        </w:rPr>
      </w:pPr>
      <w:bookmarkStart w:id="1516" w:name="_6.2.1.1.6.3_Allergies_and"/>
      <w:bookmarkStart w:id="1517" w:name="_Toc296340349"/>
      <w:bookmarkEnd w:id="1516"/>
      <w:del w:id="1518" w:author="Keith W. Boone" w:date="2015-03-04T12:59:00Z">
        <w:r w:rsidRPr="003651D9" w:rsidDel="006A1426">
          <w:rPr>
            <w:noProof w:val="0"/>
          </w:rPr>
          <w:delText>6.3.1.</w:delText>
        </w:r>
        <w:r w:rsidR="008D45BC" w:rsidRPr="003651D9" w:rsidDel="006A1426">
          <w:rPr>
            <w:noProof w:val="0"/>
          </w:rPr>
          <w:delText>D</w:delText>
        </w:r>
        <w:r w:rsidR="00871613" w:rsidRPr="003651D9" w:rsidDel="006A1426">
          <w:rPr>
            <w:noProof w:val="0"/>
          </w:rPr>
          <w:delText>.</w:delText>
        </w:r>
        <w:r w:rsidR="00570B52" w:rsidRPr="003651D9" w:rsidDel="006A1426">
          <w:rPr>
            <w:noProof w:val="0"/>
          </w:rPr>
          <w:delText>5</w:delText>
        </w:r>
        <w:r w:rsidR="00871613" w:rsidRPr="003651D9" w:rsidDel="006A1426">
          <w:rPr>
            <w:noProof w:val="0"/>
          </w:rPr>
          <w:delText xml:space="preserve">.3 </w:delText>
        </w:r>
        <w:bookmarkEnd w:id="1517"/>
        <w:r w:rsidR="00570B52" w:rsidRPr="003651D9" w:rsidDel="006A1426">
          <w:rPr>
            <w:noProof w:val="0"/>
          </w:rPr>
          <w:delText xml:space="preserve">&lt;Header Element or Section Name&gt; </w:delText>
        </w:r>
        <w:r w:rsidR="00B84D95" w:rsidRPr="003651D9" w:rsidDel="006A1426">
          <w:rPr>
            <w:noProof w:val="0"/>
          </w:rPr>
          <w:delText>&lt;</w:delText>
        </w:r>
        <w:r w:rsidR="00570B52" w:rsidRPr="003651D9" w:rsidDel="006A1426">
          <w:rPr>
            <w:noProof w:val="0"/>
          </w:rPr>
          <w:delText>Vocabulary Constraint</w:delText>
        </w:r>
        <w:r w:rsidR="00B84D95" w:rsidRPr="003651D9" w:rsidDel="006A1426">
          <w:rPr>
            <w:noProof w:val="0"/>
          </w:rPr>
          <w:delText xml:space="preserve"> or Condition&gt;</w:delText>
        </w:r>
      </w:del>
    </w:p>
    <w:p w14:paraId="2CA6D795" w14:textId="77777777" w:rsidR="00B84D95" w:rsidRPr="003651D9" w:rsidDel="006A1426" w:rsidRDefault="00B84D95" w:rsidP="00597DB2">
      <w:pPr>
        <w:pStyle w:val="AuthorInstructions"/>
        <w:rPr>
          <w:del w:id="1519" w:author="Keith W. Boone" w:date="2015-03-04T12:59:00Z"/>
        </w:rPr>
      </w:pPr>
      <w:del w:id="1520" w:author="Keith W. Boone" w:date="2015-03-04T12:59:00Z">
        <w:r w:rsidRPr="003651D9" w:rsidDel="006A1426">
          <w:delText>&lt;add vocabulary constraint or condition definition&gt;</w:delText>
        </w:r>
      </w:del>
    </w:p>
    <w:p w14:paraId="17A93989" w14:textId="77777777" w:rsidR="00570B52" w:rsidRPr="003651D9" w:rsidDel="006A1426" w:rsidRDefault="00570B52" w:rsidP="00597DB2">
      <w:pPr>
        <w:pStyle w:val="AuthorInstructions"/>
        <w:rPr>
          <w:del w:id="1521" w:author="Keith W. Boone" w:date="2015-03-04T12:59:00Z"/>
        </w:rPr>
      </w:pPr>
      <w:del w:id="1522" w:author="Keith W. Boone" w:date="2015-03-04T12:59:00Z">
        <w:r w:rsidRPr="003651D9" w:rsidDel="006A1426">
          <w:delText>&lt;remove example below prior to public comment:&gt;</w:delText>
        </w:r>
      </w:del>
    </w:p>
    <w:p w14:paraId="5210FE68" w14:textId="77777777" w:rsidR="00871613" w:rsidRPr="003651D9" w:rsidDel="006A1426" w:rsidRDefault="00340176" w:rsidP="00EF1E77">
      <w:pPr>
        <w:pStyle w:val="BodyText"/>
        <w:rPr>
          <w:del w:id="1523" w:author="Keith W. Boone" w:date="2015-03-04T12:59:00Z"/>
          <w:rFonts w:eastAsia="Calibri"/>
        </w:rPr>
      </w:pPr>
      <w:del w:id="1524" w:author="Keith W. Boone" w:date="2015-03-04T12:59:00Z">
        <w:r w:rsidRPr="003651D9" w:rsidDel="006A1426">
          <w:delText>&lt;</w:delText>
        </w:r>
        <w:r w:rsidR="00570B52" w:rsidRPr="003651D9" w:rsidDel="006A1426">
          <w:delText xml:space="preserve">e.g., </w:delText>
        </w:r>
        <w:r w:rsidR="00871613" w:rsidRPr="003651D9" w:rsidDel="006A1426">
          <w:delText xml:space="preserve">Within the Allergies and Other Adverse Reactions section the Content Creator SHALL be able to create an Allergies and Intolerances Concern Entry (templateID 1.3.6.1.4.1.19376.1.5.3.1.4.5.3 [PCC TF-2]) for each of the cardiac imaging agent classes identified in Value Set </w:delText>
        </w:r>
        <w:r w:rsidR="00AA69C0" w:rsidRPr="003651D9" w:rsidDel="006A1426">
          <w:rPr>
            <w:rFonts w:eastAsia="Calibri"/>
          </w:rPr>
          <w:delText>1.3.6.1.4.1.19376.1.4.1.5.10 Contrast Agents Classes for Adverse Reactions</w:delText>
        </w:r>
        <w:r w:rsidR="00871613" w:rsidRPr="003651D9" w:rsidDel="006A1426">
          <w:rPr>
            <w:rFonts w:eastAsia="Calibri"/>
          </w:rPr>
          <w:delText>, encoding the value in observation/participant/participantRole/playingEntity/code.</w:delText>
        </w:r>
        <w:r w:rsidRPr="003651D9" w:rsidDel="006A1426">
          <w:rPr>
            <w:rFonts w:eastAsia="Calibri"/>
          </w:rPr>
          <w:delText>&gt;</w:delText>
        </w:r>
      </w:del>
    </w:p>
    <w:p w14:paraId="70FCBA1D" w14:textId="77777777" w:rsidR="00B84D95" w:rsidRPr="003651D9" w:rsidDel="006A1426" w:rsidRDefault="00B84D95" w:rsidP="00B84D95">
      <w:pPr>
        <w:pStyle w:val="BodyText"/>
        <w:rPr>
          <w:del w:id="1525" w:author="Keith W. Boone" w:date="2015-03-04T12:59:00Z"/>
          <w:rFonts w:eastAsia="Calibri"/>
        </w:rPr>
      </w:pPr>
    </w:p>
    <w:p w14:paraId="2A7CDEAD" w14:textId="77777777" w:rsidR="00B84D95" w:rsidRPr="003651D9" w:rsidDel="006A1426" w:rsidRDefault="00B84D95" w:rsidP="00B84D95">
      <w:pPr>
        <w:pStyle w:val="Heading6"/>
        <w:numPr>
          <w:ilvl w:val="0"/>
          <w:numId w:val="0"/>
        </w:numPr>
        <w:ind w:left="1152" w:hanging="1152"/>
        <w:rPr>
          <w:del w:id="1526" w:author="Keith W. Boone" w:date="2015-03-04T12:59:00Z"/>
          <w:noProof w:val="0"/>
        </w:rPr>
      </w:pPr>
      <w:del w:id="1527" w:author="Keith W. Boone" w:date="2015-03-04T12:59:00Z">
        <w:r w:rsidRPr="003651D9" w:rsidDel="006A1426">
          <w:rPr>
            <w:noProof w:val="0"/>
          </w:rPr>
          <w:delText>6.3.1.D.5.4 &lt;Header Element or Section Name&gt; &lt;Vocabulary Constraint or Condition&gt;</w:delText>
        </w:r>
      </w:del>
    </w:p>
    <w:p w14:paraId="13775B4E" w14:textId="77777777" w:rsidR="00B84D95" w:rsidRPr="003651D9" w:rsidDel="006A1426" w:rsidRDefault="00B84D95" w:rsidP="00597DB2">
      <w:pPr>
        <w:pStyle w:val="AuthorInstructions"/>
        <w:rPr>
          <w:del w:id="1528" w:author="Keith W. Boone" w:date="2015-03-04T12:59:00Z"/>
        </w:rPr>
      </w:pPr>
      <w:del w:id="1529" w:author="Keith W. Boone" w:date="2015-03-04T12:59:00Z">
        <w:r w:rsidRPr="003651D9" w:rsidDel="006A1426">
          <w:delText>&lt;add vocabulary constraint or condition definition&gt;</w:delText>
        </w:r>
      </w:del>
    </w:p>
    <w:p w14:paraId="64F68B9C" w14:textId="77777777" w:rsidR="00B84D95" w:rsidRPr="003651D9" w:rsidDel="006A1426" w:rsidRDefault="00B84D95" w:rsidP="00597DB2">
      <w:pPr>
        <w:pStyle w:val="AuthorInstructions"/>
        <w:rPr>
          <w:del w:id="1530" w:author="Keith W. Boone" w:date="2015-03-04T12:59:00Z"/>
        </w:rPr>
      </w:pPr>
      <w:del w:id="1531" w:author="Keith W. Boone" w:date="2015-03-04T12:59:00Z">
        <w:r w:rsidRPr="003651D9" w:rsidDel="006A1426">
          <w:delText>&lt;remove example below prior to public comment:&gt;</w:delText>
        </w:r>
      </w:del>
    </w:p>
    <w:p w14:paraId="6156DC6D" w14:textId="77777777" w:rsidR="00B84D95" w:rsidRPr="003651D9" w:rsidDel="006A1426" w:rsidRDefault="00340176" w:rsidP="00BB76BC">
      <w:pPr>
        <w:pStyle w:val="BodyText"/>
        <w:rPr>
          <w:del w:id="1532" w:author="Keith W. Boone" w:date="2015-03-04T12:59:00Z"/>
          <w:lang w:eastAsia="x-none"/>
        </w:rPr>
      </w:pPr>
      <w:del w:id="1533" w:author="Keith W. Boone" w:date="2015-03-04T12:59:00Z">
        <w:r w:rsidRPr="003651D9" w:rsidDel="006A1426">
          <w:delText>&lt;</w:delText>
        </w:r>
        <w:r w:rsidR="00B84D95" w:rsidRPr="003651D9" w:rsidDel="006A1426">
          <w:delText>e.g., A DICOM Object Catalog Section SHALL be present if other document sections contain references to DICOM SOP Instances (images, structured report measurements, or other information objects), and MAY be present otherwise.</w:delText>
        </w:r>
        <w:r w:rsidRPr="003651D9" w:rsidDel="006A1426">
          <w:delText>&gt;</w:delText>
        </w:r>
      </w:del>
    </w:p>
    <w:p w14:paraId="5C532BFF" w14:textId="77777777" w:rsidR="0095594C" w:rsidRPr="003651D9" w:rsidDel="006A1426" w:rsidRDefault="0095594C" w:rsidP="00B84D95">
      <w:pPr>
        <w:pStyle w:val="BodyText"/>
        <w:rPr>
          <w:del w:id="1534" w:author="Keith W. Boone" w:date="2015-03-04T12:59:00Z"/>
          <w:rFonts w:eastAsia="Calibri"/>
        </w:rPr>
      </w:pPr>
    </w:p>
    <w:p w14:paraId="7DCBACC6" w14:textId="77777777" w:rsidR="0095594C" w:rsidRPr="003651D9" w:rsidDel="006A1426" w:rsidRDefault="0095594C" w:rsidP="00597DB2">
      <w:pPr>
        <w:pStyle w:val="AuthorInstructions"/>
        <w:rPr>
          <w:del w:id="1535" w:author="Keith W. Boone" w:date="2015-03-04T12:59:00Z"/>
          <w:rFonts w:eastAsia="Calibri"/>
        </w:rPr>
      </w:pPr>
      <w:del w:id="1536" w:author="Keith W. Boone" w:date="2015-03-04T12:59:00Z">
        <w:r w:rsidRPr="003651D9" w:rsidDel="006A1426">
          <w:rPr>
            <w:rFonts w:eastAsia="Calibri"/>
          </w:rPr>
          <w:delText>###End Tabular Format</w:delText>
        </w:r>
        <w:r w:rsidR="00D35F24" w:rsidRPr="003651D9" w:rsidDel="006A1426">
          <w:rPr>
            <w:rFonts w:eastAsia="Calibri"/>
          </w:rPr>
          <w:delText xml:space="preserve"> - Document</w:delText>
        </w:r>
      </w:del>
    </w:p>
    <w:p w14:paraId="09B031A7" w14:textId="77777777" w:rsidR="0095594C" w:rsidRPr="003651D9" w:rsidDel="006A1426" w:rsidRDefault="0095594C" w:rsidP="00597DB2">
      <w:pPr>
        <w:pStyle w:val="AuthorInstructions"/>
        <w:rPr>
          <w:del w:id="1537" w:author="Keith W. Boone" w:date="2015-03-04T12:59:00Z"/>
          <w:rFonts w:eastAsia="Calibri"/>
        </w:rPr>
      </w:pPr>
    </w:p>
    <w:p w14:paraId="476D81C0" w14:textId="77777777" w:rsidR="0095594C" w:rsidRPr="003651D9" w:rsidDel="006A1426" w:rsidRDefault="0095594C" w:rsidP="00597DB2">
      <w:pPr>
        <w:pStyle w:val="AuthorInstructions"/>
        <w:rPr>
          <w:del w:id="1538" w:author="Keith W. Boone" w:date="2015-03-04T12:59:00Z"/>
          <w:rFonts w:eastAsia="Calibri"/>
        </w:rPr>
      </w:pPr>
      <w:del w:id="1539" w:author="Keith W. Boone" w:date="2015-03-04T12:59:00Z">
        <w:r w:rsidRPr="003651D9" w:rsidDel="006A1426">
          <w:rPr>
            <w:rFonts w:eastAsia="Calibri"/>
          </w:rPr>
          <w:delText xml:space="preserve">###Begin </w:delText>
        </w:r>
        <w:r w:rsidR="00DF683C" w:rsidRPr="003651D9" w:rsidDel="006A1426">
          <w:rPr>
            <w:rFonts w:eastAsia="Calibri"/>
          </w:rPr>
          <w:delText>Discrete Conformance</w:delText>
        </w:r>
        <w:r w:rsidRPr="003651D9" w:rsidDel="006A1426">
          <w:rPr>
            <w:rFonts w:eastAsia="Calibri"/>
          </w:rPr>
          <w:delText xml:space="preserve"> Format</w:delText>
        </w:r>
        <w:r w:rsidR="00D35F24" w:rsidRPr="003651D9" w:rsidDel="006A1426">
          <w:rPr>
            <w:rFonts w:eastAsia="Calibri"/>
          </w:rPr>
          <w:delText xml:space="preserve"> - Document</w:delText>
        </w:r>
      </w:del>
    </w:p>
    <w:p w14:paraId="4F17716D" w14:textId="77777777" w:rsidR="0095594C" w:rsidRPr="003651D9" w:rsidDel="006A1426" w:rsidRDefault="00BC3E9F" w:rsidP="00B84D95">
      <w:pPr>
        <w:pStyle w:val="BodyText"/>
        <w:rPr>
          <w:del w:id="1540" w:author="Keith W. Boone" w:date="2015-03-04T12:59:00Z"/>
          <w:rFonts w:eastAsia="Calibri"/>
          <w:i/>
        </w:rPr>
      </w:pPr>
      <w:del w:id="1541" w:author="Keith W. Boone" w:date="2015-03-04T12:59:00Z">
        <w:r w:rsidRPr="003651D9" w:rsidDel="006A1426">
          <w:rPr>
            <w:rFonts w:eastAsia="Calibri"/>
            <w:i/>
          </w:rPr>
          <w:delText>&lt;</w:delText>
        </w:r>
        <w:r w:rsidR="00340176" w:rsidRPr="003651D9" w:rsidDel="006A1426">
          <w:rPr>
            <w:rFonts w:eastAsia="Calibri"/>
            <w:i/>
          </w:rPr>
          <w:delText>D</w:delText>
        </w:r>
        <w:r w:rsidRPr="003651D9" w:rsidDel="006A1426">
          <w:rPr>
            <w:rFonts w:eastAsia="Calibri"/>
            <w:i/>
          </w:rPr>
          <w:delText xml:space="preserve">elete the </w:delText>
        </w:r>
        <w:r w:rsidR="00C250ED" w:rsidRPr="003651D9" w:rsidDel="006A1426">
          <w:rPr>
            <w:rFonts w:eastAsia="Calibri"/>
            <w:i/>
          </w:rPr>
          <w:delText xml:space="preserve">example </w:delText>
        </w:r>
        <w:r w:rsidRPr="003651D9" w:rsidDel="006A1426">
          <w:rPr>
            <w:rFonts w:eastAsia="Calibri"/>
            <w:i/>
          </w:rPr>
          <w:delText>information contained in the material below (from Cardiology CRC)&gt;</w:delText>
        </w:r>
      </w:del>
    </w:p>
    <w:p w14:paraId="516731CC" w14:textId="77777777" w:rsidR="00BC3E9F" w:rsidRPr="003651D9" w:rsidDel="006A1426" w:rsidRDefault="00BC3E9F" w:rsidP="00B84D95">
      <w:pPr>
        <w:pStyle w:val="BodyText"/>
        <w:rPr>
          <w:del w:id="1542" w:author="Keith W. Boone" w:date="2015-03-04T12:59:00Z"/>
          <w:rFonts w:eastAsia="Calibri"/>
        </w:rPr>
      </w:pPr>
    </w:p>
    <w:p w14:paraId="7EEE38B8" w14:textId="77777777" w:rsidR="00BC3E9F" w:rsidRPr="003651D9" w:rsidDel="006A1426" w:rsidRDefault="00C250ED" w:rsidP="00BC3E9F">
      <w:pPr>
        <w:rPr>
          <w:del w:id="1543" w:author="Keith W. Boone" w:date="2015-03-04T12:59:00Z"/>
        </w:rPr>
      </w:pPr>
      <w:del w:id="1544" w:author="Keith W. Boone" w:date="2015-03-04T12:59:00Z">
        <w:r w:rsidRPr="003651D9" w:rsidDel="006A1426">
          <w:delText>&lt;</w:delText>
        </w:r>
        <w:r w:rsidR="00940FC7" w:rsidDel="006A1426">
          <w:delText>e.g.,</w:delText>
        </w:r>
        <w:r w:rsidRPr="003651D9" w:rsidDel="006A1426">
          <w:delText xml:space="preserve"> </w:delText>
        </w:r>
        <w:r w:rsidR="00BC3E9F" w:rsidRPr="003651D9" w:rsidDel="006A1426">
          <w:delText>The complete set of body constraints, including those from C-CDA section/entry definitions are:</w:delText>
        </w:r>
      </w:del>
    </w:p>
    <w:p w14:paraId="1402F457" w14:textId="77777777" w:rsidR="00BC3E9F" w:rsidRPr="003651D9" w:rsidDel="006A1426" w:rsidRDefault="00BC3E9F" w:rsidP="005B3030">
      <w:pPr>
        <w:numPr>
          <w:ilvl w:val="0"/>
          <w:numId w:val="13"/>
        </w:numPr>
        <w:spacing w:before="0" w:after="40" w:line="260" w:lineRule="exact"/>
        <w:rPr>
          <w:del w:id="1545" w:author="Keith W. Boone" w:date="2015-03-04T12:59:00Z"/>
        </w:rPr>
      </w:pPr>
      <w:del w:id="1546" w:author="Keith W. Boone" w:date="2015-03-04T12:59:00Z">
        <w:r w:rsidRPr="003651D9" w:rsidDel="006A1426">
          <w:rPr>
            <w:b/>
            <w:bCs/>
            <w:sz w:val="16"/>
            <w:szCs w:val="16"/>
          </w:rPr>
          <w:delText>SHALL</w:delText>
        </w:r>
        <w:r w:rsidRPr="003651D9" w:rsidDel="006A1426">
          <w:delText xml:space="preserve"> contain exactly one [1..1] </w:delText>
        </w:r>
        <w:r w:rsidRPr="003651D9" w:rsidDel="006A1426">
          <w:rPr>
            <w:rFonts w:ascii="Courier New" w:hAnsi="Courier New"/>
            <w:b/>
            <w:bCs/>
          </w:rPr>
          <w:delText>component</w:delText>
        </w:r>
        <w:r w:rsidRPr="003651D9" w:rsidDel="006A1426">
          <w:delText xml:space="preserve"> (CONF:9588). </w:delText>
        </w:r>
      </w:del>
    </w:p>
    <w:p w14:paraId="50646D12" w14:textId="77777777" w:rsidR="00BC3E9F" w:rsidRPr="003651D9" w:rsidDel="006A1426" w:rsidRDefault="00BC3E9F" w:rsidP="005B3030">
      <w:pPr>
        <w:numPr>
          <w:ilvl w:val="1"/>
          <w:numId w:val="13"/>
        </w:numPr>
        <w:spacing w:before="0" w:after="40" w:line="260" w:lineRule="exact"/>
        <w:rPr>
          <w:del w:id="1547" w:author="Keith W. Boone" w:date="2015-03-04T12:59:00Z"/>
        </w:rPr>
      </w:pPr>
      <w:del w:id="1548" w:author="Keith W. Boone" w:date="2015-03-04T12:59:00Z">
        <w:r w:rsidRPr="003651D9" w:rsidDel="006A1426">
          <w:delText>A Cath Report Content SHALL have a structuredBody (CONF:9589-CRC).</w:delText>
        </w:r>
      </w:del>
    </w:p>
    <w:p w14:paraId="37B91F9C" w14:textId="77777777" w:rsidR="00BC3E9F" w:rsidRPr="003651D9" w:rsidDel="006A1426" w:rsidRDefault="00BC3E9F" w:rsidP="005B3030">
      <w:pPr>
        <w:numPr>
          <w:ilvl w:val="2"/>
          <w:numId w:val="13"/>
        </w:numPr>
        <w:spacing w:before="0" w:after="40" w:line="260" w:lineRule="exact"/>
        <w:rPr>
          <w:del w:id="1549" w:author="Keith W. Boone" w:date="2015-03-04T12:59:00Z"/>
        </w:rPr>
      </w:pPr>
      <w:del w:id="1550" w:author="Keith W. Boone" w:date="2015-03-04T12:59:00Z">
        <w:r w:rsidRPr="003651D9" w:rsidDel="006A1426">
          <w:delText>A Cath Report Content SHALL conform to CDA Level 3 (structuredBody containing sections that contain a narrative block and coded entries). In this template (templateId 2.16.840.1.113883.10.20.22.1.6), coded entries are optional. (CONF:9590-CRC).</w:delText>
        </w:r>
      </w:del>
    </w:p>
    <w:p w14:paraId="53FE75DE" w14:textId="77777777" w:rsidR="00BC3E9F" w:rsidRPr="003651D9" w:rsidDel="006A1426" w:rsidRDefault="00BC3E9F" w:rsidP="005B3030">
      <w:pPr>
        <w:numPr>
          <w:ilvl w:val="1"/>
          <w:numId w:val="13"/>
        </w:numPr>
        <w:spacing w:before="0" w:after="40" w:line="260" w:lineRule="exact"/>
        <w:rPr>
          <w:del w:id="1551" w:author="Keith W. Boone" w:date="2015-03-04T12:59:00Z"/>
        </w:rPr>
      </w:pPr>
      <w:del w:id="1552" w:author="Keith W. Boone" w:date="2015-03-04T12:59:00Z">
        <w:r w:rsidRPr="003651D9" w:rsidDel="006A1426">
          <w:delText xml:space="preserve">The component/structuredBody </w:delText>
        </w:r>
        <w:r w:rsidRPr="003651D9" w:rsidDel="006A1426">
          <w:rPr>
            <w:rStyle w:val="keyword"/>
          </w:rPr>
          <w:delText>SHALL</w:delText>
        </w:r>
        <w:r w:rsidRPr="003651D9" w:rsidDel="006A1426">
          <w:delText xml:space="preserve"> conform to the section constraints below (CONF:9595-CRC).</w:delText>
        </w:r>
      </w:del>
    </w:p>
    <w:p w14:paraId="63FCA973" w14:textId="77777777" w:rsidR="00BC3E9F" w:rsidRPr="003651D9" w:rsidDel="006A1426" w:rsidRDefault="00BC3E9F" w:rsidP="005B3030">
      <w:pPr>
        <w:numPr>
          <w:ilvl w:val="2"/>
          <w:numId w:val="13"/>
        </w:numPr>
        <w:spacing w:before="0" w:after="40" w:line="260" w:lineRule="exact"/>
        <w:rPr>
          <w:del w:id="1553" w:author="Keith W. Boone" w:date="2015-03-04T12:59:00Z"/>
          <w:rStyle w:val="keyword"/>
          <w:rFonts w:eastAsia="?l?r ??’c"/>
          <w:b w:val="0"/>
          <w:i/>
          <w:iCs/>
          <w:caps w:val="0"/>
          <w:szCs w:val="18"/>
          <w:lang w:eastAsia="zh-CN"/>
        </w:rPr>
      </w:pPr>
      <w:del w:id="1554" w:author="Keith W. Boone" w:date="2015-03-04T12:59:00Z">
        <w:r w:rsidRPr="003651D9" w:rsidDel="006A1426">
          <w:rPr>
            <w:rStyle w:val="keyword"/>
          </w:rPr>
          <w:delText xml:space="preserve">Each </w:delText>
        </w:r>
        <w:r w:rsidRPr="003651D9" w:rsidDel="006A1426">
          <w:rPr>
            <w:rFonts w:ascii="Courier New" w:hAnsi="Courier New"/>
            <w:b/>
            <w:bCs/>
          </w:rPr>
          <w:delText>section</w:delText>
        </w:r>
        <w:r w:rsidRPr="003651D9" w:rsidDel="006A1426">
          <w:delText xml:space="preserve"> </w:delText>
        </w:r>
        <w:r w:rsidRPr="003651D9" w:rsidDel="006A1426">
          <w:rPr>
            <w:rStyle w:val="keyword"/>
          </w:rPr>
          <w:delText>SHALL</w:delText>
        </w:r>
        <w:r w:rsidRPr="003651D9" w:rsidDel="006A1426">
          <w:delText xml:space="preserve"> </w:delText>
        </w:r>
        <w:r w:rsidRPr="003651D9" w:rsidDel="006A1426">
          <w:rPr>
            <w:rStyle w:val="keyword"/>
          </w:rPr>
          <w:delText xml:space="preserve">have a </w:delText>
        </w:r>
        <w:r w:rsidRPr="003651D9" w:rsidDel="006A1426">
          <w:rPr>
            <w:rFonts w:ascii="Courier New" w:hAnsi="Courier New"/>
            <w:b/>
            <w:bCs/>
          </w:rPr>
          <w:delText>title</w:delText>
        </w:r>
        <w:r w:rsidRPr="003651D9" w:rsidDel="006A1426">
          <w:delText xml:space="preserve"> </w:delText>
        </w:r>
        <w:r w:rsidRPr="003651D9" w:rsidDel="006A1426">
          <w:rPr>
            <w:rStyle w:val="keyword"/>
          </w:rPr>
          <w:delText xml:space="preserve">and the </w:delText>
        </w:r>
        <w:r w:rsidRPr="003651D9" w:rsidDel="006A1426">
          <w:rPr>
            <w:rFonts w:ascii="Courier New" w:hAnsi="Courier New"/>
            <w:b/>
            <w:bCs/>
          </w:rPr>
          <w:delText>title</w:delText>
        </w:r>
        <w:r w:rsidRPr="003651D9" w:rsidDel="006A1426">
          <w:delText xml:space="preserve"> </w:delText>
        </w:r>
        <w:r w:rsidRPr="003651D9" w:rsidDel="006A1426">
          <w:rPr>
            <w:rStyle w:val="keyword"/>
          </w:rPr>
          <w:delText>SHALL not</w:delText>
        </w:r>
        <w:r w:rsidRPr="003651D9" w:rsidDel="006A1426">
          <w:delText xml:space="preserve"> </w:delText>
        </w:r>
        <w:r w:rsidRPr="003651D9" w:rsidDel="006A1426">
          <w:rPr>
            <w:rStyle w:val="keyword"/>
          </w:rPr>
          <w:delText xml:space="preserve">be empty </w:delText>
        </w:r>
        <w:r w:rsidRPr="003651D9" w:rsidDel="006A1426">
          <w:delText>(CONF:9937)</w:delText>
        </w:r>
        <w:r w:rsidRPr="003651D9" w:rsidDel="006A1426">
          <w:rPr>
            <w:rStyle w:val="keyword"/>
          </w:rPr>
          <w:delText>.</w:delText>
        </w:r>
        <w:r w:rsidR="003F252B" w:rsidRPr="003651D9" w:rsidDel="006A1426">
          <w:rPr>
            <w:rStyle w:val="BodyTextChar"/>
          </w:rPr>
          <w:delText>&gt;</w:delText>
        </w:r>
      </w:del>
    </w:p>
    <w:p w14:paraId="6EFD9EE1" w14:textId="77777777" w:rsidR="00BC3E9F" w:rsidRPr="003651D9" w:rsidDel="006A1426" w:rsidRDefault="003F252B" w:rsidP="00597DB2">
      <w:pPr>
        <w:pStyle w:val="BodyText"/>
        <w:rPr>
          <w:del w:id="1555" w:author="Keith W. Boone" w:date="2015-03-04T12:59:00Z"/>
        </w:rPr>
      </w:pPr>
      <w:del w:id="1556" w:author="Keith W. Boone" w:date="2015-03-04T12:59:00Z">
        <w:r w:rsidRPr="003651D9" w:rsidDel="006A1426">
          <w:delText>&lt;</w:delText>
        </w:r>
        <w:r w:rsidR="00BC3E9F" w:rsidRPr="003651D9" w:rsidDel="006A1426">
          <w:delText>The following table shows relationships among the templates in the body of a Cath Report Content document</w:delText>
        </w:r>
        <w:r w:rsidR="00887E40" w:rsidRPr="003651D9" w:rsidDel="006A1426">
          <w:delText>.</w:delText>
        </w:r>
        <w:r w:rsidR="00C250ED" w:rsidRPr="003651D9" w:rsidDel="006A1426">
          <w:delText>&gt;</w:delText>
        </w:r>
        <w:r w:rsidR="00887E40" w:rsidRPr="003651D9" w:rsidDel="006A1426">
          <w:delText xml:space="preserve"> </w:delText>
        </w:r>
      </w:del>
    </w:p>
    <w:p w14:paraId="12C5127B" w14:textId="77777777" w:rsidR="00BC3E9F" w:rsidRPr="003651D9" w:rsidDel="006A1426" w:rsidRDefault="00BC3E9F" w:rsidP="00BC3E9F">
      <w:pPr>
        <w:pStyle w:val="BodyText"/>
        <w:rPr>
          <w:del w:id="1557" w:author="Keith W. Boone" w:date="2015-03-04T12:59:00Z"/>
          <w:lang w:eastAsia="x-none"/>
        </w:rPr>
      </w:pPr>
    </w:p>
    <w:p w14:paraId="2D62AC29" w14:textId="77777777" w:rsidR="00BC3E9F" w:rsidRPr="003651D9" w:rsidDel="006A1426" w:rsidRDefault="00BC3E9F" w:rsidP="00BB76BC">
      <w:pPr>
        <w:pStyle w:val="TableTitle"/>
        <w:rPr>
          <w:del w:id="1558" w:author="Keith W. Boone" w:date="2015-03-04T12:59:00Z"/>
        </w:rPr>
      </w:pPr>
      <w:del w:id="1559" w:author="Keith W. Boone" w:date="2015-03-04T12:59:00Z">
        <w:r w:rsidRPr="003651D9" w:rsidDel="006A1426">
          <w:delText xml:space="preserve">Table 6.3.1.D.5-1 &lt;Content Module Name (Acronym)&gt; Document Content Module Specification </w:delText>
        </w:r>
      </w:del>
    </w:p>
    <w:tbl>
      <w:tblPr>
        <w:tblW w:w="5451"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90"/>
        <w:gridCol w:w="1443"/>
        <w:gridCol w:w="1167"/>
        <w:gridCol w:w="1171"/>
        <w:gridCol w:w="1800"/>
        <w:gridCol w:w="2069"/>
      </w:tblGrid>
      <w:tr w:rsidR="00270EBB" w:rsidRPr="003651D9" w:rsidDel="006A1426" w14:paraId="0B9CA237" w14:textId="77777777" w:rsidTr="00983131">
        <w:trPr>
          <w:cantSplit/>
          <w:tblHeader/>
          <w:del w:id="1560" w:author="Keith W. Boone" w:date="2015-03-04T12:59:00Z"/>
        </w:trPr>
        <w:tc>
          <w:tcPr>
            <w:tcW w:w="1336" w:type="pct"/>
            <w:shd w:val="clear" w:color="auto" w:fill="E6E6E6"/>
          </w:tcPr>
          <w:p w14:paraId="3D737291" w14:textId="77777777" w:rsidR="001263B9" w:rsidRPr="003651D9" w:rsidDel="006A1426" w:rsidRDefault="001263B9" w:rsidP="00EF1E77">
            <w:pPr>
              <w:pStyle w:val="TableEntryHeader"/>
              <w:rPr>
                <w:del w:id="1561" w:author="Keith W. Boone" w:date="2015-03-04T12:59:00Z"/>
              </w:rPr>
            </w:pPr>
            <w:del w:id="1562" w:author="Keith W. Boone" w:date="2015-03-04T12:59:00Z">
              <w:r w:rsidRPr="003651D9" w:rsidDel="006A1426">
                <w:delText>Template Title</w:delText>
              </w:r>
            </w:del>
          </w:p>
        </w:tc>
        <w:tc>
          <w:tcPr>
            <w:tcW w:w="691" w:type="pct"/>
            <w:shd w:val="clear" w:color="auto" w:fill="E6E6E6"/>
          </w:tcPr>
          <w:p w14:paraId="10FEFE12" w14:textId="77777777" w:rsidR="001263B9" w:rsidRPr="003651D9" w:rsidDel="006A1426" w:rsidRDefault="001263B9" w:rsidP="00EF1E77">
            <w:pPr>
              <w:pStyle w:val="TableEntryHeader"/>
              <w:rPr>
                <w:del w:id="1563" w:author="Keith W. Boone" w:date="2015-03-04T12:59:00Z"/>
              </w:rPr>
            </w:pPr>
            <w:del w:id="1564" w:author="Keith W. Boone" w:date="2015-03-04T12:59:00Z">
              <w:r w:rsidRPr="003651D9" w:rsidDel="006A1426">
                <w:delText>Opt</w:delText>
              </w:r>
              <w:r w:rsidR="00AD069D" w:rsidRPr="003651D9" w:rsidDel="006A1426">
                <w:delText xml:space="preserve"> and </w:delText>
              </w:r>
              <w:r w:rsidRPr="003651D9" w:rsidDel="006A1426">
                <w:delText>Card</w:delText>
              </w:r>
            </w:del>
          </w:p>
        </w:tc>
        <w:tc>
          <w:tcPr>
            <w:tcW w:w="559" w:type="pct"/>
            <w:shd w:val="clear" w:color="auto" w:fill="E6E6E6"/>
          </w:tcPr>
          <w:p w14:paraId="2165A067" w14:textId="77777777" w:rsidR="001263B9" w:rsidRPr="003651D9" w:rsidDel="006A1426" w:rsidRDefault="001263B9" w:rsidP="00730E16">
            <w:pPr>
              <w:pStyle w:val="TableEntryHeader"/>
              <w:rPr>
                <w:del w:id="1565" w:author="Keith W. Boone" w:date="2015-03-04T12:59:00Z"/>
              </w:rPr>
            </w:pPr>
            <w:del w:id="1566" w:author="Keith W. Boone" w:date="2015-03-04T12:59:00Z">
              <w:r w:rsidRPr="003651D9" w:rsidDel="006A1426">
                <w:delText>Condition</w:delText>
              </w:r>
            </w:del>
          </w:p>
        </w:tc>
        <w:tc>
          <w:tcPr>
            <w:tcW w:w="561" w:type="pct"/>
            <w:shd w:val="clear" w:color="auto" w:fill="E6E6E6"/>
          </w:tcPr>
          <w:p w14:paraId="52C75B2B" w14:textId="77777777" w:rsidR="001263B9" w:rsidRPr="003651D9" w:rsidDel="006A1426" w:rsidRDefault="001263B9" w:rsidP="0032600B">
            <w:pPr>
              <w:pStyle w:val="TableEntryHeader"/>
              <w:rPr>
                <w:del w:id="1567" w:author="Keith W. Boone" w:date="2015-03-04T12:59:00Z"/>
              </w:rPr>
            </w:pPr>
            <w:del w:id="1568" w:author="Keith W. Boone" w:date="2015-03-04T12:59:00Z">
              <w:r w:rsidRPr="003651D9" w:rsidDel="006A1426">
                <w:delText>Template Type</w:delText>
              </w:r>
            </w:del>
          </w:p>
        </w:tc>
        <w:tc>
          <w:tcPr>
            <w:tcW w:w="862" w:type="pct"/>
            <w:shd w:val="clear" w:color="auto" w:fill="E6E6E6"/>
          </w:tcPr>
          <w:p w14:paraId="450172F6" w14:textId="77777777" w:rsidR="001263B9" w:rsidRPr="003651D9" w:rsidDel="006A1426" w:rsidRDefault="001263B9" w:rsidP="00BB76BC">
            <w:pPr>
              <w:pStyle w:val="TableEntryHeader"/>
              <w:rPr>
                <w:del w:id="1569" w:author="Keith W. Boone" w:date="2015-03-04T12:59:00Z"/>
              </w:rPr>
            </w:pPr>
            <w:del w:id="1570" w:author="Keith W. Boone" w:date="2015-03-04T12:59:00Z">
              <w:r w:rsidRPr="003651D9" w:rsidDel="006A1426">
                <w:delText>templateId</w:delText>
              </w:r>
            </w:del>
          </w:p>
        </w:tc>
        <w:tc>
          <w:tcPr>
            <w:tcW w:w="991" w:type="pct"/>
            <w:shd w:val="clear" w:color="auto" w:fill="E6E6E6"/>
          </w:tcPr>
          <w:p w14:paraId="63A4283F" w14:textId="77777777" w:rsidR="00270EBB" w:rsidRPr="003651D9" w:rsidDel="006A1426" w:rsidRDefault="001263B9" w:rsidP="00BB76BC">
            <w:pPr>
              <w:pStyle w:val="TableEntryHeader"/>
              <w:rPr>
                <w:del w:id="1571" w:author="Keith W. Boone" w:date="2015-03-04T12:59:00Z"/>
              </w:rPr>
            </w:pPr>
            <w:del w:id="1572" w:author="Keith W. Boone" w:date="2015-03-04T12:59:00Z">
              <w:r w:rsidRPr="003651D9" w:rsidDel="006A1426">
                <w:delText xml:space="preserve">Vocabulary </w:delText>
              </w:r>
            </w:del>
          </w:p>
          <w:p w14:paraId="2BA8F3C5" w14:textId="77777777" w:rsidR="001263B9" w:rsidRPr="003651D9" w:rsidDel="006A1426" w:rsidRDefault="001263B9" w:rsidP="00BB76BC">
            <w:pPr>
              <w:pStyle w:val="TableEntryHeader"/>
              <w:rPr>
                <w:del w:id="1573" w:author="Keith W. Boone" w:date="2015-03-04T12:59:00Z"/>
              </w:rPr>
            </w:pPr>
            <w:del w:id="1574" w:author="Keith W. Boone" w:date="2015-03-04T12:59:00Z">
              <w:r w:rsidRPr="003651D9" w:rsidDel="006A1426">
                <w:delText>Constraints</w:delText>
              </w:r>
            </w:del>
          </w:p>
        </w:tc>
      </w:tr>
      <w:tr w:rsidR="00340176" w:rsidRPr="003651D9" w:rsidDel="006A1426" w14:paraId="15BBD7FD" w14:textId="77777777" w:rsidTr="00983131">
        <w:trPr>
          <w:cantSplit/>
          <w:del w:id="1575" w:author="Keith W. Boone" w:date="2015-03-04T12:59:00Z"/>
        </w:trPr>
        <w:tc>
          <w:tcPr>
            <w:tcW w:w="1336" w:type="pct"/>
          </w:tcPr>
          <w:p w14:paraId="1307BCB3" w14:textId="77777777" w:rsidR="00340176" w:rsidRPr="003651D9" w:rsidDel="006A1426" w:rsidRDefault="00340176" w:rsidP="00340176">
            <w:pPr>
              <w:pStyle w:val="TableEntry"/>
              <w:rPr>
                <w:del w:id="1576" w:author="Keith W. Boone" w:date="2015-03-04T12:59:00Z"/>
                <w:rStyle w:val="HyperlinkText9pt"/>
                <w:rFonts w:ascii="Times New Roman" w:hAnsi="Times New Roman"/>
                <w:color w:val="0070C0"/>
                <w:szCs w:val="18"/>
                <w:u w:val="none"/>
              </w:rPr>
            </w:pPr>
          </w:p>
        </w:tc>
        <w:tc>
          <w:tcPr>
            <w:tcW w:w="691" w:type="pct"/>
          </w:tcPr>
          <w:p w14:paraId="2ADED2A8" w14:textId="77777777" w:rsidR="00340176" w:rsidRPr="003651D9" w:rsidDel="006A1426" w:rsidRDefault="00340176" w:rsidP="003579DA">
            <w:pPr>
              <w:pStyle w:val="TableEntry"/>
              <w:rPr>
                <w:del w:id="1577" w:author="Keith W. Boone" w:date="2015-03-04T12:59:00Z"/>
                <w:color w:val="0070C0"/>
              </w:rPr>
            </w:pPr>
          </w:p>
        </w:tc>
        <w:tc>
          <w:tcPr>
            <w:tcW w:w="559" w:type="pct"/>
          </w:tcPr>
          <w:p w14:paraId="41443047" w14:textId="77777777" w:rsidR="00340176" w:rsidRPr="003651D9" w:rsidDel="006A1426" w:rsidRDefault="00340176" w:rsidP="00017E09">
            <w:pPr>
              <w:pStyle w:val="TableEntry"/>
              <w:rPr>
                <w:del w:id="1578" w:author="Keith W. Boone" w:date="2015-03-04T12:59:00Z"/>
                <w:color w:val="0070C0"/>
              </w:rPr>
            </w:pPr>
          </w:p>
        </w:tc>
        <w:tc>
          <w:tcPr>
            <w:tcW w:w="561" w:type="pct"/>
          </w:tcPr>
          <w:p w14:paraId="6FFCE4F0" w14:textId="77777777" w:rsidR="00340176" w:rsidRPr="003651D9" w:rsidDel="006A1426" w:rsidRDefault="00340176" w:rsidP="003B70A2">
            <w:pPr>
              <w:pStyle w:val="TableEntry"/>
              <w:rPr>
                <w:del w:id="1579" w:author="Keith W. Boone" w:date="2015-03-04T12:59:00Z"/>
                <w:color w:val="0070C0"/>
              </w:rPr>
            </w:pPr>
          </w:p>
        </w:tc>
        <w:tc>
          <w:tcPr>
            <w:tcW w:w="862" w:type="pct"/>
          </w:tcPr>
          <w:p w14:paraId="53E7C086" w14:textId="77777777" w:rsidR="00340176" w:rsidRPr="003651D9" w:rsidDel="006A1426" w:rsidRDefault="00340176" w:rsidP="00234BE4">
            <w:pPr>
              <w:pStyle w:val="TableEntry"/>
              <w:rPr>
                <w:del w:id="1580" w:author="Keith W. Boone" w:date="2015-03-04T12:59:00Z"/>
                <w:color w:val="0070C0"/>
              </w:rPr>
            </w:pPr>
          </w:p>
        </w:tc>
        <w:tc>
          <w:tcPr>
            <w:tcW w:w="991" w:type="pct"/>
          </w:tcPr>
          <w:p w14:paraId="7CD1BFE6" w14:textId="77777777" w:rsidR="00340176" w:rsidRPr="003651D9" w:rsidDel="006A1426" w:rsidRDefault="00340176" w:rsidP="00234BE4">
            <w:pPr>
              <w:pStyle w:val="TableEntry"/>
              <w:rPr>
                <w:del w:id="1581" w:author="Keith W. Boone" w:date="2015-03-04T12:59:00Z"/>
                <w:color w:val="0070C0"/>
              </w:rPr>
            </w:pPr>
          </w:p>
        </w:tc>
      </w:tr>
      <w:tr w:rsidR="00340176" w:rsidRPr="003651D9" w:rsidDel="006A1426" w14:paraId="276AFAFC" w14:textId="77777777" w:rsidTr="00340176">
        <w:trPr>
          <w:cantSplit/>
          <w:del w:id="1582" w:author="Keith W. Boone" w:date="2015-03-04T12:59:00Z"/>
        </w:trPr>
        <w:tc>
          <w:tcPr>
            <w:tcW w:w="5000" w:type="pct"/>
            <w:gridSpan w:val="6"/>
          </w:tcPr>
          <w:p w14:paraId="6259BB15" w14:textId="77777777" w:rsidR="00340176" w:rsidRPr="003651D9" w:rsidDel="006A1426" w:rsidRDefault="00340176" w:rsidP="00EF1E77">
            <w:pPr>
              <w:pStyle w:val="TableEntry"/>
              <w:rPr>
                <w:del w:id="1583" w:author="Keith W. Boone" w:date="2015-03-04T12:59:00Z"/>
              </w:rPr>
            </w:pPr>
            <w:del w:id="1584" w:author="Keith W. Boone" w:date="2015-03-04T12:59:00Z">
              <w:r w:rsidRPr="003651D9" w:rsidDel="006A1426">
                <w:delText>Delete this row and the example information in the rows below.</w:delText>
              </w:r>
            </w:del>
          </w:p>
        </w:tc>
      </w:tr>
      <w:tr w:rsidR="00270EBB" w:rsidRPr="003651D9" w:rsidDel="006A1426" w14:paraId="721C2D5F" w14:textId="77777777" w:rsidTr="00983131">
        <w:trPr>
          <w:cantSplit/>
          <w:del w:id="1585" w:author="Keith W. Boone" w:date="2015-03-04T12:59:00Z"/>
        </w:trPr>
        <w:tc>
          <w:tcPr>
            <w:tcW w:w="1336" w:type="pct"/>
          </w:tcPr>
          <w:p w14:paraId="4E2B4DAB" w14:textId="77777777" w:rsidR="001263B9" w:rsidRPr="003651D9" w:rsidDel="006A1426" w:rsidRDefault="00340176" w:rsidP="00EF1E77">
            <w:pPr>
              <w:pStyle w:val="TableEntry"/>
              <w:rPr>
                <w:del w:id="1586" w:author="Keith W. Boone" w:date="2015-03-04T12:59:00Z"/>
              </w:rPr>
            </w:pPr>
            <w:del w:id="1587" w:author="Keith W. Boone" w:date="2015-03-04T12:59:00Z">
              <w:r w:rsidRPr="003651D9" w:rsidDel="006A1426">
                <w:rPr>
                  <w:rStyle w:val="HyperlinkText9pt"/>
                  <w:rFonts w:ascii="Times New Roman" w:hAnsi="Times New Roman" w:cs="Times New Roman"/>
                  <w:color w:val="auto"/>
                  <w:szCs w:val="20"/>
                  <w:u w:val="none"/>
                  <w:lang w:eastAsia="en-US"/>
                </w:rPr>
                <w:delText>&lt;</w:delText>
              </w:r>
              <w:r w:rsidR="00940FC7" w:rsidDel="006A1426">
                <w:rPr>
                  <w:rStyle w:val="HyperlinkText9pt"/>
                  <w:rFonts w:ascii="Times New Roman" w:hAnsi="Times New Roman" w:cs="Times New Roman"/>
                  <w:color w:val="auto"/>
                  <w:szCs w:val="20"/>
                  <w:u w:val="none"/>
                  <w:lang w:eastAsia="en-US"/>
                </w:rPr>
                <w:delText>e.g.,</w:delText>
              </w:r>
              <w:r w:rsidRPr="003651D9" w:rsidDel="006A1426">
                <w:rPr>
                  <w:rStyle w:val="HyperlinkText9pt"/>
                  <w:rFonts w:ascii="Times New Roman" w:hAnsi="Times New Roman" w:cs="Times New Roman"/>
                  <w:color w:val="auto"/>
                  <w:szCs w:val="20"/>
                  <w:u w:val="none"/>
                  <w:lang w:eastAsia="en-US"/>
                </w:rPr>
                <w:delText xml:space="preserve"> </w:delText>
              </w:r>
              <w:r w:rsidR="00AA69C0" w:rsidRPr="003651D9" w:rsidDel="006A1426">
                <w:rPr>
                  <w:rStyle w:val="HyperlinkText9pt"/>
                  <w:rFonts w:ascii="Times New Roman" w:hAnsi="Times New Roman" w:cs="Times New Roman"/>
                  <w:color w:val="auto"/>
                  <w:szCs w:val="20"/>
                  <w:u w:val="none"/>
                  <w:lang w:eastAsia="en-US"/>
                </w:rPr>
                <w:delText>Cath Report Content</w:delText>
              </w:r>
            </w:del>
          </w:p>
        </w:tc>
        <w:tc>
          <w:tcPr>
            <w:tcW w:w="691" w:type="pct"/>
          </w:tcPr>
          <w:p w14:paraId="6E4F74D5" w14:textId="77777777" w:rsidR="001263B9" w:rsidRPr="003651D9" w:rsidDel="006A1426" w:rsidRDefault="001263B9" w:rsidP="005D6176">
            <w:pPr>
              <w:pStyle w:val="TableEntry"/>
              <w:rPr>
                <w:del w:id="1588" w:author="Keith W. Boone" w:date="2015-03-04T12:59:00Z"/>
              </w:rPr>
            </w:pPr>
            <w:del w:id="1589" w:author="Keith W. Boone" w:date="2015-03-04T12:59:00Z">
              <w:r w:rsidRPr="003651D9" w:rsidDel="006A1426">
                <w:delText>R[1..1]</w:delText>
              </w:r>
            </w:del>
          </w:p>
        </w:tc>
        <w:tc>
          <w:tcPr>
            <w:tcW w:w="559" w:type="pct"/>
          </w:tcPr>
          <w:p w14:paraId="7941F5CD" w14:textId="77777777" w:rsidR="001263B9" w:rsidRPr="003651D9" w:rsidDel="006A1426" w:rsidRDefault="001263B9" w:rsidP="0032600B">
            <w:pPr>
              <w:pStyle w:val="TableEntry"/>
              <w:rPr>
                <w:del w:id="1590" w:author="Keith W. Boone" w:date="2015-03-04T12:59:00Z"/>
              </w:rPr>
            </w:pPr>
          </w:p>
        </w:tc>
        <w:tc>
          <w:tcPr>
            <w:tcW w:w="561" w:type="pct"/>
          </w:tcPr>
          <w:p w14:paraId="727FC55C" w14:textId="77777777" w:rsidR="001263B9" w:rsidRPr="003651D9" w:rsidDel="006A1426" w:rsidRDefault="001263B9" w:rsidP="00BB76BC">
            <w:pPr>
              <w:pStyle w:val="TableEntry"/>
              <w:rPr>
                <w:del w:id="1591" w:author="Keith W. Boone" w:date="2015-03-04T12:59:00Z"/>
              </w:rPr>
            </w:pPr>
            <w:del w:id="1592" w:author="Keith W. Boone" w:date="2015-03-04T12:59:00Z">
              <w:r w:rsidRPr="003651D9" w:rsidDel="006A1426">
                <w:delText>document</w:delText>
              </w:r>
            </w:del>
          </w:p>
        </w:tc>
        <w:tc>
          <w:tcPr>
            <w:tcW w:w="862" w:type="pct"/>
          </w:tcPr>
          <w:p w14:paraId="2AC35F6C" w14:textId="77777777" w:rsidR="001263B9" w:rsidRPr="003651D9" w:rsidDel="006A1426" w:rsidRDefault="001263B9" w:rsidP="00BB76BC">
            <w:pPr>
              <w:pStyle w:val="TableEntry"/>
              <w:rPr>
                <w:del w:id="1593" w:author="Keith W. Boone" w:date="2015-03-04T12:59:00Z"/>
              </w:rPr>
            </w:pPr>
            <w:del w:id="1594" w:author="Keith W. Boone" w:date="2015-03-04T12:59:00Z">
              <w:r w:rsidRPr="003651D9" w:rsidDel="006A1426">
                <w:delText>1.3.6.1.4.1.19376.1.4.1.1.2</w:delText>
              </w:r>
            </w:del>
          </w:p>
        </w:tc>
        <w:tc>
          <w:tcPr>
            <w:tcW w:w="991" w:type="pct"/>
          </w:tcPr>
          <w:p w14:paraId="24307599" w14:textId="77777777" w:rsidR="001263B9" w:rsidRPr="003651D9" w:rsidDel="006A1426" w:rsidRDefault="00983131" w:rsidP="00BB76BC">
            <w:pPr>
              <w:pStyle w:val="TableEntry"/>
              <w:rPr>
                <w:del w:id="1595" w:author="Keith W. Boone" w:date="2015-03-04T12:59:00Z"/>
                <w:highlight w:val="yellow"/>
              </w:rPr>
            </w:pPr>
            <w:del w:id="1596" w:author="Keith W. Boone" w:date="2015-03-04T12:59:00Z">
              <w:r w:rsidRPr="003651D9" w:rsidDel="006A1426">
                <w:delText>6.3.1.D.5.1</w:delText>
              </w:r>
            </w:del>
          </w:p>
        </w:tc>
      </w:tr>
      <w:tr w:rsidR="00270EBB" w:rsidRPr="003651D9" w:rsidDel="006A1426" w14:paraId="61E6DBEE" w14:textId="77777777" w:rsidTr="00983131">
        <w:trPr>
          <w:cantSplit/>
          <w:del w:id="1597" w:author="Keith W. Boone" w:date="2015-03-04T12:59:00Z"/>
        </w:trPr>
        <w:tc>
          <w:tcPr>
            <w:tcW w:w="1336" w:type="pct"/>
          </w:tcPr>
          <w:p w14:paraId="3E057798" w14:textId="77777777" w:rsidR="001263B9" w:rsidRPr="003651D9" w:rsidDel="006A1426" w:rsidRDefault="001263B9" w:rsidP="00EF1E77">
            <w:pPr>
              <w:pStyle w:val="TableEntry"/>
              <w:rPr>
                <w:del w:id="1598" w:author="Keith W. Boone" w:date="2015-03-04T12:59:00Z"/>
              </w:rPr>
            </w:pPr>
            <w:del w:id="1599" w:author="Keith W. Boone" w:date="2015-03-04T12:59:00Z">
              <w:r w:rsidRPr="003651D9" w:rsidDel="006A1426">
                <w:delText xml:space="preserve">   </w:delText>
              </w:r>
              <w:r w:rsidR="00AA69C0" w:rsidRPr="003651D9" w:rsidDel="006A1426">
                <w:delText>Document Summary-Cardiac Section</w:delText>
              </w:r>
            </w:del>
          </w:p>
        </w:tc>
        <w:tc>
          <w:tcPr>
            <w:tcW w:w="691" w:type="pct"/>
          </w:tcPr>
          <w:p w14:paraId="72C9D337" w14:textId="77777777" w:rsidR="001263B9" w:rsidRPr="003651D9" w:rsidDel="006A1426" w:rsidRDefault="001263B9" w:rsidP="005D6176">
            <w:pPr>
              <w:pStyle w:val="TableEntry"/>
              <w:rPr>
                <w:del w:id="1600" w:author="Keith W. Boone" w:date="2015-03-04T12:59:00Z"/>
              </w:rPr>
            </w:pPr>
            <w:del w:id="1601" w:author="Keith W. Boone" w:date="2015-03-04T12:59:00Z">
              <w:r w:rsidRPr="003651D9" w:rsidDel="006A1426">
                <w:delText>O[0..1]</w:delText>
              </w:r>
            </w:del>
          </w:p>
        </w:tc>
        <w:tc>
          <w:tcPr>
            <w:tcW w:w="559" w:type="pct"/>
          </w:tcPr>
          <w:p w14:paraId="43B8CC62" w14:textId="77777777" w:rsidR="001263B9" w:rsidRPr="003651D9" w:rsidDel="006A1426" w:rsidRDefault="001263B9" w:rsidP="0032600B">
            <w:pPr>
              <w:pStyle w:val="TableEntry"/>
              <w:rPr>
                <w:del w:id="1602" w:author="Keith W. Boone" w:date="2015-03-04T12:59:00Z"/>
              </w:rPr>
            </w:pPr>
          </w:p>
        </w:tc>
        <w:tc>
          <w:tcPr>
            <w:tcW w:w="561" w:type="pct"/>
          </w:tcPr>
          <w:p w14:paraId="2385988E" w14:textId="77777777" w:rsidR="001263B9" w:rsidRPr="003651D9" w:rsidDel="006A1426" w:rsidRDefault="001263B9" w:rsidP="00BB76BC">
            <w:pPr>
              <w:pStyle w:val="TableEntry"/>
              <w:rPr>
                <w:del w:id="1603" w:author="Keith W. Boone" w:date="2015-03-04T12:59:00Z"/>
              </w:rPr>
            </w:pPr>
            <w:del w:id="1604" w:author="Keith W. Boone" w:date="2015-03-04T12:59:00Z">
              <w:r w:rsidRPr="003651D9" w:rsidDel="006A1426">
                <w:delText>section</w:delText>
              </w:r>
            </w:del>
          </w:p>
        </w:tc>
        <w:tc>
          <w:tcPr>
            <w:tcW w:w="862" w:type="pct"/>
          </w:tcPr>
          <w:p w14:paraId="573A47F7" w14:textId="77777777" w:rsidR="001263B9" w:rsidRPr="003651D9" w:rsidDel="006A1426" w:rsidRDefault="001263B9" w:rsidP="00BB76BC">
            <w:pPr>
              <w:pStyle w:val="TableEntry"/>
              <w:rPr>
                <w:del w:id="1605" w:author="Keith W. Boone" w:date="2015-03-04T12:59:00Z"/>
              </w:rPr>
            </w:pPr>
            <w:del w:id="1606" w:author="Keith W. Boone" w:date="2015-03-04T12:59:00Z">
              <w:r w:rsidRPr="003651D9" w:rsidDel="006A1426">
                <w:delText>1.3.6.1.4.1.19376.1.4.1.2.16</w:delText>
              </w:r>
            </w:del>
          </w:p>
        </w:tc>
        <w:tc>
          <w:tcPr>
            <w:tcW w:w="991" w:type="pct"/>
          </w:tcPr>
          <w:p w14:paraId="71E7BA66" w14:textId="77777777" w:rsidR="001263B9" w:rsidRPr="003651D9" w:rsidDel="006A1426" w:rsidRDefault="001263B9" w:rsidP="00BB76BC">
            <w:pPr>
              <w:pStyle w:val="TableEntry"/>
              <w:rPr>
                <w:del w:id="1607" w:author="Keith W. Boone" w:date="2015-03-04T12:59:00Z"/>
              </w:rPr>
            </w:pPr>
          </w:p>
        </w:tc>
      </w:tr>
      <w:tr w:rsidR="00270EBB" w:rsidRPr="003651D9" w:rsidDel="006A1426" w14:paraId="03584ADF" w14:textId="77777777" w:rsidTr="00983131">
        <w:trPr>
          <w:cantSplit/>
          <w:del w:id="1608" w:author="Keith W. Boone" w:date="2015-03-04T12:59:00Z"/>
        </w:trPr>
        <w:tc>
          <w:tcPr>
            <w:tcW w:w="1336" w:type="pct"/>
          </w:tcPr>
          <w:p w14:paraId="7090237B" w14:textId="77777777" w:rsidR="001263B9" w:rsidRPr="003651D9" w:rsidDel="006A1426" w:rsidRDefault="001263B9" w:rsidP="00EF1E77">
            <w:pPr>
              <w:pStyle w:val="TableEntry"/>
              <w:rPr>
                <w:del w:id="1609" w:author="Keith W. Boone" w:date="2015-03-04T12:59:00Z"/>
              </w:rPr>
            </w:pPr>
            <w:del w:id="1610" w:author="Keith W. Boone" w:date="2015-03-04T12:59:00Z">
              <w:r w:rsidRPr="003651D9" w:rsidDel="006A1426">
                <w:delText xml:space="preserve">   </w:delText>
              </w:r>
              <w:r w:rsidR="00AA69C0" w:rsidRPr="003651D9" w:rsidDel="006A1426">
                <w:delText>Medical History - Cardiac Section</w:delText>
              </w:r>
            </w:del>
          </w:p>
        </w:tc>
        <w:tc>
          <w:tcPr>
            <w:tcW w:w="691" w:type="pct"/>
          </w:tcPr>
          <w:p w14:paraId="64AE26B5" w14:textId="77777777" w:rsidR="001263B9" w:rsidRPr="003651D9" w:rsidDel="006A1426" w:rsidRDefault="001263B9" w:rsidP="005D6176">
            <w:pPr>
              <w:pStyle w:val="TableEntry"/>
              <w:rPr>
                <w:del w:id="1611" w:author="Keith W. Boone" w:date="2015-03-04T12:59:00Z"/>
              </w:rPr>
            </w:pPr>
            <w:del w:id="1612" w:author="Keith W. Boone" w:date="2015-03-04T12:59:00Z">
              <w:r w:rsidRPr="003651D9" w:rsidDel="006A1426">
                <w:delText>R[1..1]</w:delText>
              </w:r>
            </w:del>
          </w:p>
        </w:tc>
        <w:tc>
          <w:tcPr>
            <w:tcW w:w="559" w:type="pct"/>
          </w:tcPr>
          <w:p w14:paraId="080FE5DE" w14:textId="77777777" w:rsidR="001263B9" w:rsidRPr="003651D9" w:rsidDel="006A1426" w:rsidRDefault="001263B9" w:rsidP="0032600B">
            <w:pPr>
              <w:pStyle w:val="TableEntry"/>
              <w:rPr>
                <w:del w:id="1613" w:author="Keith W. Boone" w:date="2015-03-04T12:59:00Z"/>
              </w:rPr>
            </w:pPr>
          </w:p>
        </w:tc>
        <w:tc>
          <w:tcPr>
            <w:tcW w:w="561" w:type="pct"/>
          </w:tcPr>
          <w:p w14:paraId="64F22FA4" w14:textId="77777777" w:rsidR="001263B9" w:rsidRPr="003651D9" w:rsidDel="006A1426" w:rsidRDefault="001263B9" w:rsidP="00BB76BC">
            <w:pPr>
              <w:pStyle w:val="TableEntry"/>
              <w:rPr>
                <w:del w:id="1614" w:author="Keith W. Boone" w:date="2015-03-04T12:59:00Z"/>
              </w:rPr>
            </w:pPr>
            <w:del w:id="1615" w:author="Keith W. Boone" w:date="2015-03-04T12:59:00Z">
              <w:r w:rsidRPr="003651D9" w:rsidDel="006A1426">
                <w:delText>section</w:delText>
              </w:r>
            </w:del>
          </w:p>
        </w:tc>
        <w:tc>
          <w:tcPr>
            <w:tcW w:w="862" w:type="pct"/>
          </w:tcPr>
          <w:p w14:paraId="3A1A970C" w14:textId="77777777" w:rsidR="001263B9" w:rsidRPr="003651D9" w:rsidDel="006A1426" w:rsidRDefault="001263B9" w:rsidP="00BB76BC">
            <w:pPr>
              <w:pStyle w:val="TableEntry"/>
              <w:rPr>
                <w:del w:id="1616" w:author="Keith W. Boone" w:date="2015-03-04T12:59:00Z"/>
              </w:rPr>
            </w:pPr>
            <w:del w:id="1617" w:author="Keith W. Boone" w:date="2015-03-04T12:59:00Z">
              <w:r w:rsidRPr="003651D9" w:rsidDel="006A1426">
                <w:delText>1.3.6.1.4.1.19376.1.4.1.2.17</w:delText>
              </w:r>
            </w:del>
          </w:p>
        </w:tc>
        <w:tc>
          <w:tcPr>
            <w:tcW w:w="991" w:type="pct"/>
          </w:tcPr>
          <w:p w14:paraId="2921737D" w14:textId="77777777" w:rsidR="001263B9" w:rsidRPr="003651D9" w:rsidDel="006A1426" w:rsidRDefault="001263B9" w:rsidP="00BB76BC">
            <w:pPr>
              <w:pStyle w:val="TableEntry"/>
              <w:rPr>
                <w:del w:id="1618" w:author="Keith W. Boone" w:date="2015-03-04T12:59:00Z"/>
              </w:rPr>
            </w:pPr>
          </w:p>
        </w:tc>
      </w:tr>
      <w:tr w:rsidR="00270EBB" w:rsidRPr="003651D9" w:rsidDel="006A1426" w14:paraId="45139FDD" w14:textId="77777777" w:rsidTr="00983131">
        <w:trPr>
          <w:cantSplit/>
          <w:del w:id="1619" w:author="Keith W. Boone" w:date="2015-03-04T12:59:00Z"/>
        </w:trPr>
        <w:tc>
          <w:tcPr>
            <w:tcW w:w="1336" w:type="pct"/>
          </w:tcPr>
          <w:p w14:paraId="6D3CF2EC" w14:textId="77777777" w:rsidR="001263B9" w:rsidRPr="003651D9" w:rsidDel="006A1426" w:rsidRDefault="001263B9" w:rsidP="00EF1E77">
            <w:pPr>
              <w:pStyle w:val="TableEntry"/>
              <w:rPr>
                <w:del w:id="1620" w:author="Keith W. Boone" w:date="2015-03-04T12:59:00Z"/>
              </w:rPr>
            </w:pPr>
            <w:del w:id="1621" w:author="Keith W. Boone" w:date="2015-03-04T12:59:00Z">
              <w:r w:rsidRPr="003651D9" w:rsidDel="006A1426">
                <w:delText xml:space="preserve">     </w:delText>
              </w:r>
              <w:r w:rsidR="00AA69C0" w:rsidRPr="003651D9" w:rsidDel="006A1426">
                <w:delText>Procedure Activity Observation</w:delText>
              </w:r>
            </w:del>
          </w:p>
        </w:tc>
        <w:tc>
          <w:tcPr>
            <w:tcW w:w="691" w:type="pct"/>
          </w:tcPr>
          <w:p w14:paraId="5640447D" w14:textId="77777777" w:rsidR="001263B9" w:rsidRPr="003651D9" w:rsidDel="006A1426" w:rsidRDefault="001263B9" w:rsidP="005D6176">
            <w:pPr>
              <w:pStyle w:val="TableEntry"/>
              <w:rPr>
                <w:del w:id="1622" w:author="Keith W. Boone" w:date="2015-03-04T12:59:00Z"/>
              </w:rPr>
            </w:pPr>
            <w:del w:id="1623" w:author="Keith W. Boone" w:date="2015-03-04T12:59:00Z">
              <w:r w:rsidRPr="003651D9" w:rsidDel="006A1426">
                <w:delText>O[0..*]</w:delText>
              </w:r>
            </w:del>
          </w:p>
        </w:tc>
        <w:tc>
          <w:tcPr>
            <w:tcW w:w="559" w:type="pct"/>
          </w:tcPr>
          <w:p w14:paraId="7A9059E1" w14:textId="77777777" w:rsidR="001263B9" w:rsidRPr="003651D9" w:rsidDel="006A1426" w:rsidRDefault="001263B9" w:rsidP="0032600B">
            <w:pPr>
              <w:pStyle w:val="TableEntry"/>
              <w:rPr>
                <w:del w:id="1624" w:author="Keith W. Boone" w:date="2015-03-04T12:59:00Z"/>
              </w:rPr>
            </w:pPr>
          </w:p>
        </w:tc>
        <w:tc>
          <w:tcPr>
            <w:tcW w:w="561" w:type="pct"/>
          </w:tcPr>
          <w:p w14:paraId="0ED51137" w14:textId="77777777" w:rsidR="001263B9" w:rsidRPr="003651D9" w:rsidDel="006A1426" w:rsidRDefault="001263B9" w:rsidP="00BB76BC">
            <w:pPr>
              <w:pStyle w:val="TableEntry"/>
              <w:rPr>
                <w:del w:id="1625" w:author="Keith W. Boone" w:date="2015-03-04T12:59:00Z"/>
              </w:rPr>
            </w:pPr>
            <w:del w:id="1626" w:author="Keith W. Boone" w:date="2015-03-04T12:59:00Z">
              <w:r w:rsidRPr="003651D9" w:rsidDel="006A1426">
                <w:delText>entry</w:delText>
              </w:r>
            </w:del>
          </w:p>
        </w:tc>
        <w:tc>
          <w:tcPr>
            <w:tcW w:w="862" w:type="pct"/>
          </w:tcPr>
          <w:p w14:paraId="1F0223DA" w14:textId="77777777" w:rsidR="001263B9" w:rsidRPr="003651D9" w:rsidDel="006A1426" w:rsidRDefault="001263B9" w:rsidP="00BB76BC">
            <w:pPr>
              <w:pStyle w:val="TableEntry"/>
              <w:rPr>
                <w:del w:id="1627" w:author="Keith W. Boone" w:date="2015-03-04T12:59:00Z"/>
              </w:rPr>
            </w:pPr>
            <w:del w:id="1628" w:author="Keith W. Boone" w:date="2015-03-04T12:59:00Z">
              <w:r w:rsidRPr="003651D9" w:rsidDel="006A1426">
                <w:delText>2.16.840.1.113883.10.20.22.4.13</w:delText>
              </w:r>
            </w:del>
          </w:p>
        </w:tc>
        <w:tc>
          <w:tcPr>
            <w:tcW w:w="991" w:type="pct"/>
          </w:tcPr>
          <w:p w14:paraId="302636DE" w14:textId="77777777" w:rsidR="001263B9" w:rsidRPr="003651D9" w:rsidDel="006A1426" w:rsidRDefault="001263B9" w:rsidP="00BB76BC">
            <w:pPr>
              <w:pStyle w:val="TableEntry"/>
              <w:rPr>
                <w:del w:id="1629" w:author="Keith W. Boone" w:date="2015-03-04T12:59:00Z"/>
              </w:rPr>
            </w:pPr>
          </w:p>
        </w:tc>
      </w:tr>
      <w:tr w:rsidR="00270EBB" w:rsidRPr="003651D9" w:rsidDel="006A1426" w14:paraId="5DD52E08" w14:textId="77777777" w:rsidTr="00983131">
        <w:trPr>
          <w:cantSplit/>
          <w:del w:id="1630" w:author="Keith W. Boone" w:date="2015-03-04T12:59:00Z"/>
        </w:trPr>
        <w:tc>
          <w:tcPr>
            <w:tcW w:w="1336" w:type="pct"/>
          </w:tcPr>
          <w:p w14:paraId="1CE8CA7D" w14:textId="77777777" w:rsidR="001263B9" w:rsidRPr="003651D9" w:rsidDel="006A1426" w:rsidRDefault="001263B9" w:rsidP="00EF1E77">
            <w:pPr>
              <w:pStyle w:val="TableEntry"/>
              <w:rPr>
                <w:del w:id="1631" w:author="Keith W. Boone" w:date="2015-03-04T12:59:00Z"/>
              </w:rPr>
            </w:pPr>
            <w:del w:id="1632" w:author="Keith W. Boone" w:date="2015-03-04T12:59:00Z">
              <w:r w:rsidRPr="003651D9" w:rsidDel="006A1426">
                <w:delText xml:space="preserve">     </w:delText>
              </w:r>
              <w:r w:rsidR="00AA69C0" w:rsidRPr="003651D9" w:rsidDel="006A1426">
                <w:delText>Procedure Activity Procedure</w:delText>
              </w:r>
            </w:del>
          </w:p>
        </w:tc>
        <w:tc>
          <w:tcPr>
            <w:tcW w:w="691" w:type="pct"/>
          </w:tcPr>
          <w:p w14:paraId="29ACD1C9" w14:textId="77777777" w:rsidR="001263B9" w:rsidRPr="003651D9" w:rsidDel="006A1426" w:rsidRDefault="001263B9" w:rsidP="005D6176">
            <w:pPr>
              <w:pStyle w:val="TableEntry"/>
              <w:rPr>
                <w:del w:id="1633" w:author="Keith W. Boone" w:date="2015-03-04T12:59:00Z"/>
              </w:rPr>
            </w:pPr>
            <w:del w:id="1634" w:author="Keith W. Boone" w:date="2015-03-04T12:59:00Z">
              <w:r w:rsidRPr="003651D9" w:rsidDel="006A1426">
                <w:delText>O[0..*]</w:delText>
              </w:r>
            </w:del>
          </w:p>
        </w:tc>
        <w:tc>
          <w:tcPr>
            <w:tcW w:w="559" w:type="pct"/>
          </w:tcPr>
          <w:p w14:paraId="65F8E495" w14:textId="77777777" w:rsidR="001263B9" w:rsidRPr="003651D9" w:rsidDel="006A1426" w:rsidRDefault="001263B9" w:rsidP="0032600B">
            <w:pPr>
              <w:pStyle w:val="TableEntry"/>
              <w:rPr>
                <w:del w:id="1635" w:author="Keith W. Boone" w:date="2015-03-04T12:59:00Z"/>
              </w:rPr>
            </w:pPr>
          </w:p>
        </w:tc>
        <w:tc>
          <w:tcPr>
            <w:tcW w:w="561" w:type="pct"/>
          </w:tcPr>
          <w:p w14:paraId="18661CCC" w14:textId="77777777" w:rsidR="001263B9" w:rsidRPr="003651D9" w:rsidDel="006A1426" w:rsidRDefault="001263B9" w:rsidP="00BB76BC">
            <w:pPr>
              <w:pStyle w:val="TableEntry"/>
              <w:rPr>
                <w:del w:id="1636" w:author="Keith W. Boone" w:date="2015-03-04T12:59:00Z"/>
              </w:rPr>
            </w:pPr>
            <w:del w:id="1637" w:author="Keith W. Boone" w:date="2015-03-04T12:59:00Z">
              <w:r w:rsidRPr="003651D9" w:rsidDel="006A1426">
                <w:delText>entry</w:delText>
              </w:r>
            </w:del>
          </w:p>
        </w:tc>
        <w:tc>
          <w:tcPr>
            <w:tcW w:w="862" w:type="pct"/>
          </w:tcPr>
          <w:p w14:paraId="206B6A78" w14:textId="77777777" w:rsidR="001263B9" w:rsidRPr="003651D9" w:rsidDel="006A1426" w:rsidRDefault="001263B9" w:rsidP="00BB76BC">
            <w:pPr>
              <w:pStyle w:val="TableEntry"/>
              <w:rPr>
                <w:del w:id="1638" w:author="Keith W. Boone" w:date="2015-03-04T12:59:00Z"/>
              </w:rPr>
            </w:pPr>
            <w:del w:id="1639" w:author="Keith W. Boone" w:date="2015-03-04T12:59:00Z">
              <w:r w:rsidRPr="003651D9" w:rsidDel="006A1426">
                <w:delText>2.16.840.1.113883.10.20.22.4.14</w:delText>
              </w:r>
            </w:del>
          </w:p>
        </w:tc>
        <w:tc>
          <w:tcPr>
            <w:tcW w:w="991" w:type="pct"/>
          </w:tcPr>
          <w:p w14:paraId="53E04573" w14:textId="77777777" w:rsidR="001263B9" w:rsidRPr="003651D9" w:rsidDel="006A1426" w:rsidRDefault="001263B9" w:rsidP="00BB76BC">
            <w:pPr>
              <w:pStyle w:val="TableEntry"/>
              <w:rPr>
                <w:del w:id="1640" w:author="Keith W. Boone" w:date="2015-03-04T12:59:00Z"/>
              </w:rPr>
            </w:pPr>
          </w:p>
        </w:tc>
      </w:tr>
      <w:tr w:rsidR="00270EBB" w:rsidRPr="003651D9" w:rsidDel="006A1426" w14:paraId="7AB35574" w14:textId="77777777" w:rsidTr="00983131">
        <w:trPr>
          <w:cantSplit/>
          <w:del w:id="1641" w:author="Keith W. Boone" w:date="2015-03-04T12:59:00Z"/>
        </w:trPr>
        <w:tc>
          <w:tcPr>
            <w:tcW w:w="1336" w:type="pct"/>
          </w:tcPr>
          <w:p w14:paraId="5653E044" w14:textId="77777777" w:rsidR="001263B9" w:rsidRPr="003651D9" w:rsidDel="006A1426" w:rsidRDefault="001263B9" w:rsidP="00EF1E77">
            <w:pPr>
              <w:pStyle w:val="TableEntry"/>
              <w:rPr>
                <w:del w:id="1642" w:author="Keith W. Boone" w:date="2015-03-04T12:59:00Z"/>
              </w:rPr>
            </w:pPr>
            <w:del w:id="1643" w:author="Keith W. Boone" w:date="2015-03-04T12:59:00Z">
              <w:r w:rsidRPr="003651D9" w:rsidDel="006A1426">
                <w:delText xml:space="preserve">     </w:delText>
              </w:r>
              <w:r w:rsidR="00AA69C0" w:rsidRPr="003651D9" w:rsidDel="006A1426">
                <w:delText>Problem Observation - Cardiac</w:delText>
              </w:r>
            </w:del>
          </w:p>
        </w:tc>
        <w:tc>
          <w:tcPr>
            <w:tcW w:w="691" w:type="pct"/>
          </w:tcPr>
          <w:p w14:paraId="6ACF781A" w14:textId="77777777" w:rsidR="001263B9" w:rsidRPr="003651D9" w:rsidDel="006A1426" w:rsidRDefault="001263B9" w:rsidP="005D6176">
            <w:pPr>
              <w:pStyle w:val="TableEntry"/>
              <w:rPr>
                <w:del w:id="1644" w:author="Keith W. Boone" w:date="2015-03-04T12:59:00Z"/>
              </w:rPr>
            </w:pPr>
            <w:del w:id="1645" w:author="Keith W. Boone" w:date="2015-03-04T12:59:00Z">
              <w:r w:rsidRPr="003651D9" w:rsidDel="006A1426">
                <w:delText>O[0..*]</w:delText>
              </w:r>
            </w:del>
          </w:p>
        </w:tc>
        <w:tc>
          <w:tcPr>
            <w:tcW w:w="559" w:type="pct"/>
          </w:tcPr>
          <w:p w14:paraId="343F70C3" w14:textId="77777777" w:rsidR="001263B9" w:rsidRPr="003651D9" w:rsidDel="006A1426" w:rsidRDefault="001263B9" w:rsidP="0032600B">
            <w:pPr>
              <w:pStyle w:val="TableEntry"/>
              <w:rPr>
                <w:del w:id="1646" w:author="Keith W. Boone" w:date="2015-03-04T12:59:00Z"/>
              </w:rPr>
            </w:pPr>
          </w:p>
        </w:tc>
        <w:tc>
          <w:tcPr>
            <w:tcW w:w="561" w:type="pct"/>
          </w:tcPr>
          <w:p w14:paraId="00D5B14D" w14:textId="77777777" w:rsidR="001263B9" w:rsidRPr="003651D9" w:rsidDel="006A1426" w:rsidRDefault="001263B9" w:rsidP="00BB76BC">
            <w:pPr>
              <w:pStyle w:val="TableEntry"/>
              <w:rPr>
                <w:del w:id="1647" w:author="Keith W. Boone" w:date="2015-03-04T12:59:00Z"/>
              </w:rPr>
            </w:pPr>
            <w:del w:id="1648" w:author="Keith W. Boone" w:date="2015-03-04T12:59:00Z">
              <w:r w:rsidRPr="003651D9" w:rsidDel="006A1426">
                <w:delText>entry</w:delText>
              </w:r>
            </w:del>
          </w:p>
        </w:tc>
        <w:tc>
          <w:tcPr>
            <w:tcW w:w="862" w:type="pct"/>
          </w:tcPr>
          <w:p w14:paraId="20FF7CE3" w14:textId="77777777" w:rsidR="001263B9" w:rsidRPr="003651D9" w:rsidDel="006A1426" w:rsidRDefault="001263B9" w:rsidP="00BB76BC">
            <w:pPr>
              <w:pStyle w:val="TableEntry"/>
              <w:rPr>
                <w:del w:id="1649" w:author="Keith W. Boone" w:date="2015-03-04T12:59:00Z"/>
              </w:rPr>
            </w:pPr>
            <w:del w:id="1650" w:author="Keith W. Boone" w:date="2015-03-04T12:59:00Z">
              <w:r w:rsidRPr="003651D9" w:rsidDel="006A1426">
                <w:delText>2.16.840.1.113883.10.20.22.4.4</w:delText>
              </w:r>
            </w:del>
          </w:p>
        </w:tc>
        <w:tc>
          <w:tcPr>
            <w:tcW w:w="991" w:type="pct"/>
          </w:tcPr>
          <w:p w14:paraId="0466E6DD" w14:textId="77777777" w:rsidR="001263B9" w:rsidRPr="003651D9" w:rsidDel="006A1426" w:rsidRDefault="001263B9" w:rsidP="00BB76BC">
            <w:pPr>
              <w:pStyle w:val="TableEntry"/>
              <w:rPr>
                <w:del w:id="1651" w:author="Keith W. Boone" w:date="2015-03-04T12:59:00Z"/>
              </w:rPr>
            </w:pPr>
          </w:p>
        </w:tc>
      </w:tr>
      <w:tr w:rsidR="00270EBB" w:rsidRPr="003651D9" w:rsidDel="006A1426" w14:paraId="3D6238D6" w14:textId="77777777" w:rsidTr="00983131">
        <w:trPr>
          <w:cantSplit/>
          <w:del w:id="1652" w:author="Keith W. Boone" w:date="2015-03-04T12:59:00Z"/>
        </w:trPr>
        <w:tc>
          <w:tcPr>
            <w:tcW w:w="1336" w:type="pct"/>
          </w:tcPr>
          <w:p w14:paraId="4CE24F4B" w14:textId="77777777" w:rsidR="001263B9" w:rsidRPr="003651D9" w:rsidDel="006A1426" w:rsidRDefault="001263B9" w:rsidP="00EF1E77">
            <w:pPr>
              <w:pStyle w:val="TableEntry"/>
              <w:rPr>
                <w:del w:id="1653" w:author="Keith W. Boone" w:date="2015-03-04T12:59:00Z"/>
              </w:rPr>
            </w:pPr>
            <w:del w:id="1654" w:author="Keith W. Boone" w:date="2015-03-04T12:59:00Z">
              <w:r w:rsidRPr="003651D9" w:rsidDel="006A1426">
                <w:delText xml:space="preserve">        </w:delText>
              </w:r>
              <w:r w:rsidR="00115A0F" w:rsidRPr="003651D9" w:rsidDel="006A1426">
                <w:delText>Age Observation</w:delText>
              </w:r>
            </w:del>
          </w:p>
        </w:tc>
        <w:tc>
          <w:tcPr>
            <w:tcW w:w="691" w:type="pct"/>
          </w:tcPr>
          <w:p w14:paraId="2108D421" w14:textId="77777777" w:rsidR="001263B9" w:rsidRPr="003651D9" w:rsidDel="006A1426" w:rsidRDefault="001263B9" w:rsidP="00EF1E77">
            <w:pPr>
              <w:pStyle w:val="TableEntry"/>
              <w:rPr>
                <w:del w:id="1655" w:author="Keith W. Boone" w:date="2015-03-04T12:59:00Z"/>
              </w:rPr>
            </w:pPr>
            <w:del w:id="1656" w:author="Keith W. Boone" w:date="2015-03-04T12:59:00Z">
              <w:r w:rsidRPr="003651D9" w:rsidDel="006A1426">
                <w:delText>O[0..1]</w:delText>
              </w:r>
            </w:del>
          </w:p>
        </w:tc>
        <w:tc>
          <w:tcPr>
            <w:tcW w:w="559" w:type="pct"/>
          </w:tcPr>
          <w:p w14:paraId="6ABEAE55" w14:textId="77777777" w:rsidR="001263B9" w:rsidRPr="003651D9" w:rsidDel="006A1426" w:rsidRDefault="001263B9" w:rsidP="005D6176">
            <w:pPr>
              <w:pStyle w:val="TableEntry"/>
              <w:rPr>
                <w:del w:id="1657" w:author="Keith W. Boone" w:date="2015-03-04T12:59:00Z"/>
              </w:rPr>
            </w:pPr>
          </w:p>
        </w:tc>
        <w:tc>
          <w:tcPr>
            <w:tcW w:w="561" w:type="pct"/>
          </w:tcPr>
          <w:p w14:paraId="3032E37F" w14:textId="77777777" w:rsidR="001263B9" w:rsidRPr="003651D9" w:rsidDel="006A1426" w:rsidRDefault="001263B9" w:rsidP="005D6176">
            <w:pPr>
              <w:pStyle w:val="TableEntry"/>
              <w:rPr>
                <w:del w:id="1658" w:author="Keith W. Boone" w:date="2015-03-04T12:59:00Z"/>
              </w:rPr>
            </w:pPr>
            <w:del w:id="1659" w:author="Keith W. Boone" w:date="2015-03-04T12:59:00Z">
              <w:r w:rsidRPr="003651D9" w:rsidDel="006A1426">
                <w:delText>entry</w:delText>
              </w:r>
            </w:del>
          </w:p>
        </w:tc>
        <w:tc>
          <w:tcPr>
            <w:tcW w:w="862" w:type="pct"/>
          </w:tcPr>
          <w:p w14:paraId="2B4E5934" w14:textId="77777777" w:rsidR="001263B9" w:rsidRPr="003651D9" w:rsidDel="006A1426" w:rsidRDefault="001263B9" w:rsidP="0032600B">
            <w:pPr>
              <w:pStyle w:val="TableEntry"/>
              <w:rPr>
                <w:del w:id="1660" w:author="Keith W. Boone" w:date="2015-03-04T12:59:00Z"/>
              </w:rPr>
            </w:pPr>
            <w:del w:id="1661" w:author="Keith W. Boone" w:date="2015-03-04T12:59:00Z">
              <w:r w:rsidRPr="003651D9" w:rsidDel="006A1426">
                <w:delText>2.16.840.1.113883.10.20.22.4.31</w:delText>
              </w:r>
            </w:del>
          </w:p>
        </w:tc>
        <w:tc>
          <w:tcPr>
            <w:tcW w:w="991" w:type="pct"/>
          </w:tcPr>
          <w:p w14:paraId="77C0E01A" w14:textId="77777777" w:rsidR="001263B9" w:rsidRPr="003651D9" w:rsidDel="006A1426" w:rsidRDefault="001263B9" w:rsidP="00BB76BC">
            <w:pPr>
              <w:pStyle w:val="TableEntry"/>
              <w:rPr>
                <w:del w:id="1662" w:author="Keith W. Boone" w:date="2015-03-04T12:59:00Z"/>
              </w:rPr>
            </w:pPr>
          </w:p>
        </w:tc>
      </w:tr>
      <w:tr w:rsidR="00270EBB" w:rsidRPr="003651D9" w:rsidDel="006A1426" w14:paraId="094A2AC9" w14:textId="77777777" w:rsidTr="00983131">
        <w:trPr>
          <w:cantSplit/>
          <w:del w:id="1663" w:author="Keith W. Boone" w:date="2015-03-04T12:59:00Z"/>
        </w:trPr>
        <w:tc>
          <w:tcPr>
            <w:tcW w:w="1336" w:type="pct"/>
          </w:tcPr>
          <w:p w14:paraId="7C2B3917" w14:textId="77777777" w:rsidR="001263B9" w:rsidRPr="003651D9" w:rsidDel="006A1426" w:rsidRDefault="001263B9" w:rsidP="00EF1E77">
            <w:pPr>
              <w:pStyle w:val="TableEntry"/>
              <w:rPr>
                <w:del w:id="1664" w:author="Keith W. Boone" w:date="2015-03-04T12:59:00Z"/>
              </w:rPr>
            </w:pPr>
            <w:del w:id="1665" w:author="Keith W. Boone" w:date="2015-03-04T12:59:00Z">
              <w:r w:rsidRPr="003651D9" w:rsidDel="006A1426">
                <w:delText xml:space="preserve">        </w:delText>
              </w:r>
              <w:r w:rsidR="00115A0F" w:rsidRPr="003651D9" w:rsidDel="006A1426">
                <w:delText>Health Status Observation</w:delText>
              </w:r>
            </w:del>
          </w:p>
        </w:tc>
        <w:tc>
          <w:tcPr>
            <w:tcW w:w="691" w:type="pct"/>
          </w:tcPr>
          <w:p w14:paraId="213A0EE9" w14:textId="77777777" w:rsidR="001263B9" w:rsidRPr="003651D9" w:rsidDel="006A1426" w:rsidRDefault="001263B9" w:rsidP="00EF1E77">
            <w:pPr>
              <w:pStyle w:val="TableEntry"/>
              <w:rPr>
                <w:del w:id="1666" w:author="Keith W. Boone" w:date="2015-03-04T12:59:00Z"/>
              </w:rPr>
            </w:pPr>
            <w:del w:id="1667" w:author="Keith W. Boone" w:date="2015-03-04T12:59:00Z">
              <w:r w:rsidRPr="003651D9" w:rsidDel="006A1426">
                <w:delText>O[0..1]</w:delText>
              </w:r>
            </w:del>
          </w:p>
        </w:tc>
        <w:tc>
          <w:tcPr>
            <w:tcW w:w="559" w:type="pct"/>
          </w:tcPr>
          <w:p w14:paraId="4B5AB552" w14:textId="77777777" w:rsidR="001263B9" w:rsidRPr="003651D9" w:rsidDel="006A1426" w:rsidRDefault="00270EBB" w:rsidP="00BB76BC">
            <w:pPr>
              <w:pStyle w:val="TableEntry"/>
              <w:rPr>
                <w:del w:id="1668" w:author="Keith W. Boone" w:date="2015-03-04T12:59:00Z"/>
              </w:rPr>
            </w:pPr>
            <w:del w:id="1669" w:author="Keith W. Boone" w:date="2015-03-04T12:59:00Z">
              <w:r w:rsidRPr="003651D9" w:rsidDel="006A1426">
                <w:delText>6.3.1.D.5.</w:delText>
              </w:r>
              <w:r w:rsidR="00983131" w:rsidRPr="003651D9" w:rsidDel="006A1426">
                <w:delText>2</w:delText>
              </w:r>
            </w:del>
          </w:p>
        </w:tc>
        <w:tc>
          <w:tcPr>
            <w:tcW w:w="561" w:type="pct"/>
          </w:tcPr>
          <w:p w14:paraId="71EAD8DD" w14:textId="77777777" w:rsidR="001263B9" w:rsidRPr="003651D9" w:rsidDel="006A1426" w:rsidRDefault="001263B9" w:rsidP="00EF1E77">
            <w:pPr>
              <w:pStyle w:val="TableEntry"/>
              <w:rPr>
                <w:del w:id="1670" w:author="Keith W. Boone" w:date="2015-03-04T12:59:00Z"/>
              </w:rPr>
            </w:pPr>
            <w:del w:id="1671" w:author="Keith W. Boone" w:date="2015-03-04T12:59:00Z">
              <w:r w:rsidRPr="003651D9" w:rsidDel="006A1426">
                <w:delText>entry</w:delText>
              </w:r>
            </w:del>
          </w:p>
        </w:tc>
        <w:tc>
          <w:tcPr>
            <w:tcW w:w="862" w:type="pct"/>
          </w:tcPr>
          <w:p w14:paraId="598E7A77" w14:textId="77777777" w:rsidR="001263B9" w:rsidRPr="003651D9" w:rsidDel="006A1426" w:rsidRDefault="001263B9" w:rsidP="00EF1E77">
            <w:pPr>
              <w:pStyle w:val="TableEntry"/>
              <w:rPr>
                <w:del w:id="1672" w:author="Keith W. Boone" w:date="2015-03-04T12:59:00Z"/>
              </w:rPr>
            </w:pPr>
            <w:del w:id="1673" w:author="Keith W. Boone" w:date="2015-03-04T12:59:00Z">
              <w:r w:rsidRPr="003651D9" w:rsidDel="006A1426">
                <w:delText>2.16.840.1.113883.10.20.22.4.5</w:delText>
              </w:r>
            </w:del>
          </w:p>
        </w:tc>
        <w:tc>
          <w:tcPr>
            <w:tcW w:w="991" w:type="pct"/>
          </w:tcPr>
          <w:p w14:paraId="49FCFB86" w14:textId="77777777" w:rsidR="001263B9" w:rsidRPr="003651D9" w:rsidDel="006A1426" w:rsidRDefault="001263B9" w:rsidP="005D6176">
            <w:pPr>
              <w:pStyle w:val="TableEntry"/>
              <w:rPr>
                <w:del w:id="1674" w:author="Keith W. Boone" w:date="2015-03-04T12:59:00Z"/>
              </w:rPr>
            </w:pPr>
          </w:p>
        </w:tc>
      </w:tr>
      <w:tr w:rsidR="00270EBB" w:rsidRPr="003651D9" w:rsidDel="006A1426" w14:paraId="7EB8E271" w14:textId="77777777" w:rsidTr="00983131">
        <w:trPr>
          <w:cantSplit/>
          <w:del w:id="1675" w:author="Keith W. Boone" w:date="2015-03-04T12:59:00Z"/>
        </w:trPr>
        <w:tc>
          <w:tcPr>
            <w:tcW w:w="1336" w:type="pct"/>
          </w:tcPr>
          <w:p w14:paraId="7D581218" w14:textId="77777777" w:rsidR="001263B9" w:rsidRPr="003651D9" w:rsidDel="006A1426" w:rsidRDefault="001263B9" w:rsidP="00EF1E77">
            <w:pPr>
              <w:pStyle w:val="TableEntry"/>
              <w:rPr>
                <w:del w:id="1676" w:author="Keith W. Boone" w:date="2015-03-04T12:59:00Z"/>
              </w:rPr>
            </w:pPr>
            <w:del w:id="1677" w:author="Keith W. Boone" w:date="2015-03-04T12:59:00Z">
              <w:r w:rsidRPr="003651D9" w:rsidDel="006A1426">
                <w:delText xml:space="preserve">        </w:delText>
              </w:r>
              <w:r w:rsidR="00115A0F" w:rsidRPr="003651D9" w:rsidDel="006A1426">
                <w:delText>Problem Status</w:delText>
              </w:r>
              <w:r w:rsidRPr="003651D9" w:rsidDel="006A1426">
                <w:delText xml:space="preserve"> </w:delText>
              </w:r>
            </w:del>
          </w:p>
        </w:tc>
        <w:tc>
          <w:tcPr>
            <w:tcW w:w="691" w:type="pct"/>
          </w:tcPr>
          <w:p w14:paraId="36BB21F3" w14:textId="77777777" w:rsidR="001263B9" w:rsidRPr="003651D9" w:rsidDel="006A1426" w:rsidRDefault="001263B9" w:rsidP="00EF1E77">
            <w:pPr>
              <w:pStyle w:val="TableEntry"/>
              <w:rPr>
                <w:del w:id="1678" w:author="Keith W. Boone" w:date="2015-03-04T12:59:00Z"/>
              </w:rPr>
            </w:pPr>
            <w:del w:id="1679" w:author="Keith W. Boone" w:date="2015-03-04T12:59:00Z">
              <w:r w:rsidRPr="003651D9" w:rsidDel="006A1426">
                <w:delText>O[0..1]</w:delText>
              </w:r>
            </w:del>
          </w:p>
        </w:tc>
        <w:tc>
          <w:tcPr>
            <w:tcW w:w="559" w:type="pct"/>
          </w:tcPr>
          <w:p w14:paraId="44122B3D" w14:textId="77777777" w:rsidR="001263B9" w:rsidRPr="003651D9" w:rsidDel="006A1426" w:rsidRDefault="001263B9" w:rsidP="005D6176">
            <w:pPr>
              <w:pStyle w:val="TableEntry"/>
              <w:rPr>
                <w:del w:id="1680" w:author="Keith W. Boone" w:date="2015-03-04T12:59:00Z"/>
              </w:rPr>
            </w:pPr>
          </w:p>
        </w:tc>
        <w:tc>
          <w:tcPr>
            <w:tcW w:w="561" w:type="pct"/>
          </w:tcPr>
          <w:p w14:paraId="08119356" w14:textId="77777777" w:rsidR="001263B9" w:rsidRPr="003651D9" w:rsidDel="006A1426" w:rsidRDefault="001263B9" w:rsidP="005D6176">
            <w:pPr>
              <w:pStyle w:val="TableEntry"/>
              <w:rPr>
                <w:del w:id="1681" w:author="Keith W. Boone" w:date="2015-03-04T12:59:00Z"/>
              </w:rPr>
            </w:pPr>
            <w:del w:id="1682" w:author="Keith W. Boone" w:date="2015-03-04T12:59:00Z">
              <w:r w:rsidRPr="003651D9" w:rsidDel="006A1426">
                <w:delText>entry</w:delText>
              </w:r>
            </w:del>
          </w:p>
        </w:tc>
        <w:tc>
          <w:tcPr>
            <w:tcW w:w="862" w:type="pct"/>
          </w:tcPr>
          <w:p w14:paraId="254E0B5B" w14:textId="77777777" w:rsidR="001263B9" w:rsidRPr="003651D9" w:rsidDel="006A1426" w:rsidRDefault="001263B9" w:rsidP="0032600B">
            <w:pPr>
              <w:pStyle w:val="TableEntry"/>
              <w:rPr>
                <w:del w:id="1683" w:author="Keith W. Boone" w:date="2015-03-04T12:59:00Z"/>
              </w:rPr>
            </w:pPr>
            <w:del w:id="1684" w:author="Keith W. Boone" w:date="2015-03-04T12:59:00Z">
              <w:r w:rsidRPr="003651D9" w:rsidDel="006A1426">
                <w:delText>2.16.840.1.113883.10.20.22.4.6</w:delText>
              </w:r>
            </w:del>
          </w:p>
        </w:tc>
        <w:tc>
          <w:tcPr>
            <w:tcW w:w="991" w:type="pct"/>
          </w:tcPr>
          <w:p w14:paraId="3E1675FB" w14:textId="77777777" w:rsidR="001263B9" w:rsidRPr="003651D9" w:rsidDel="006A1426" w:rsidRDefault="001263B9" w:rsidP="00BB76BC">
            <w:pPr>
              <w:pStyle w:val="TableEntry"/>
              <w:rPr>
                <w:del w:id="1685" w:author="Keith W. Boone" w:date="2015-03-04T12:59:00Z"/>
              </w:rPr>
            </w:pPr>
          </w:p>
        </w:tc>
      </w:tr>
      <w:tr w:rsidR="00270EBB" w:rsidRPr="003651D9" w:rsidDel="006A1426" w14:paraId="726EBC00" w14:textId="77777777" w:rsidTr="00983131">
        <w:trPr>
          <w:cantSplit/>
          <w:del w:id="1686" w:author="Keith W. Boone" w:date="2015-03-04T12:59:00Z"/>
        </w:trPr>
        <w:tc>
          <w:tcPr>
            <w:tcW w:w="1336" w:type="pct"/>
          </w:tcPr>
          <w:p w14:paraId="15D3F51A" w14:textId="77777777" w:rsidR="001263B9" w:rsidRPr="003651D9" w:rsidDel="006A1426" w:rsidRDefault="001263B9" w:rsidP="00EF1E77">
            <w:pPr>
              <w:pStyle w:val="TableEntry"/>
              <w:rPr>
                <w:del w:id="1687" w:author="Keith W. Boone" w:date="2015-03-04T12:59:00Z"/>
              </w:rPr>
            </w:pPr>
            <w:del w:id="1688" w:author="Keith W. Boone" w:date="2015-03-04T12:59:00Z">
              <w:r w:rsidRPr="003651D9" w:rsidDel="006A1426">
                <w:delText xml:space="preserve">      </w:delText>
              </w:r>
              <w:r w:rsidR="00115A0F" w:rsidRPr="003651D9" w:rsidDel="006A1426">
                <w:delText>Severity Observation</w:delText>
              </w:r>
            </w:del>
          </w:p>
        </w:tc>
        <w:tc>
          <w:tcPr>
            <w:tcW w:w="691" w:type="pct"/>
          </w:tcPr>
          <w:p w14:paraId="7F6E9738" w14:textId="77777777" w:rsidR="001263B9" w:rsidRPr="003651D9" w:rsidDel="006A1426" w:rsidRDefault="001263B9" w:rsidP="00EF1E77">
            <w:pPr>
              <w:pStyle w:val="TableEntry"/>
              <w:rPr>
                <w:del w:id="1689" w:author="Keith W. Boone" w:date="2015-03-04T12:59:00Z"/>
              </w:rPr>
            </w:pPr>
            <w:del w:id="1690" w:author="Keith W. Boone" w:date="2015-03-04T12:59:00Z">
              <w:r w:rsidRPr="003651D9" w:rsidDel="006A1426">
                <w:delText>O[0..1]</w:delText>
              </w:r>
            </w:del>
          </w:p>
        </w:tc>
        <w:tc>
          <w:tcPr>
            <w:tcW w:w="559" w:type="pct"/>
          </w:tcPr>
          <w:p w14:paraId="50AC4910" w14:textId="77777777" w:rsidR="001263B9" w:rsidRPr="003651D9" w:rsidDel="006A1426" w:rsidRDefault="001263B9" w:rsidP="005D6176">
            <w:pPr>
              <w:pStyle w:val="TableEntry"/>
              <w:rPr>
                <w:del w:id="1691" w:author="Keith W. Boone" w:date="2015-03-04T12:59:00Z"/>
              </w:rPr>
            </w:pPr>
          </w:p>
        </w:tc>
        <w:tc>
          <w:tcPr>
            <w:tcW w:w="561" w:type="pct"/>
          </w:tcPr>
          <w:p w14:paraId="7C7BBF41" w14:textId="77777777" w:rsidR="001263B9" w:rsidRPr="003651D9" w:rsidDel="006A1426" w:rsidRDefault="001263B9" w:rsidP="005D6176">
            <w:pPr>
              <w:pStyle w:val="TableEntry"/>
              <w:rPr>
                <w:del w:id="1692" w:author="Keith W. Boone" w:date="2015-03-04T12:59:00Z"/>
              </w:rPr>
            </w:pPr>
            <w:del w:id="1693" w:author="Keith W. Boone" w:date="2015-03-04T12:59:00Z">
              <w:r w:rsidRPr="003651D9" w:rsidDel="006A1426">
                <w:delText>entry</w:delText>
              </w:r>
            </w:del>
          </w:p>
        </w:tc>
        <w:tc>
          <w:tcPr>
            <w:tcW w:w="862" w:type="pct"/>
          </w:tcPr>
          <w:p w14:paraId="326515A7" w14:textId="77777777" w:rsidR="001263B9" w:rsidRPr="003651D9" w:rsidDel="006A1426" w:rsidRDefault="001263B9" w:rsidP="0032600B">
            <w:pPr>
              <w:pStyle w:val="TableEntry"/>
              <w:rPr>
                <w:del w:id="1694" w:author="Keith W. Boone" w:date="2015-03-04T12:59:00Z"/>
              </w:rPr>
            </w:pPr>
            <w:del w:id="1695" w:author="Keith W. Boone" w:date="2015-03-04T12:59:00Z">
              <w:r w:rsidRPr="003651D9" w:rsidDel="006A1426">
                <w:delText>2.16.840.1.113883.10.20.22.4.8</w:delText>
              </w:r>
            </w:del>
          </w:p>
        </w:tc>
        <w:tc>
          <w:tcPr>
            <w:tcW w:w="991" w:type="pct"/>
          </w:tcPr>
          <w:p w14:paraId="6AFC7704" w14:textId="77777777" w:rsidR="001263B9" w:rsidRPr="003651D9" w:rsidDel="006A1426" w:rsidRDefault="001263B9" w:rsidP="00BB76BC">
            <w:pPr>
              <w:pStyle w:val="TableEntry"/>
              <w:rPr>
                <w:del w:id="1696" w:author="Keith W. Boone" w:date="2015-03-04T12:59:00Z"/>
              </w:rPr>
            </w:pPr>
          </w:p>
        </w:tc>
      </w:tr>
      <w:tr w:rsidR="00270EBB" w:rsidRPr="003651D9" w:rsidDel="006A1426" w14:paraId="62586897" w14:textId="77777777" w:rsidTr="00983131">
        <w:trPr>
          <w:cantSplit/>
          <w:del w:id="1697" w:author="Keith W. Boone" w:date="2015-03-04T12:59:00Z"/>
        </w:trPr>
        <w:tc>
          <w:tcPr>
            <w:tcW w:w="1336" w:type="pct"/>
          </w:tcPr>
          <w:p w14:paraId="1D2F4D67" w14:textId="77777777" w:rsidR="001263B9" w:rsidRPr="003651D9" w:rsidDel="006A1426" w:rsidRDefault="00115A0F" w:rsidP="00EF1E77">
            <w:pPr>
              <w:pStyle w:val="TableEntry"/>
              <w:rPr>
                <w:del w:id="1698" w:author="Keith W. Boone" w:date="2015-03-04T12:59:00Z"/>
              </w:rPr>
            </w:pPr>
            <w:del w:id="1699" w:author="Keith W. Boone" w:date="2015-03-04T12:59:00Z">
              <w:r w:rsidRPr="003651D9" w:rsidDel="006A1426">
                <w:rPr>
                  <w:rStyle w:val="HyperlinkText9pt"/>
                  <w:rFonts w:ascii="Times New Roman" w:hAnsi="Times New Roman" w:cs="Times New Roman"/>
                  <w:color w:val="auto"/>
                  <w:szCs w:val="20"/>
                  <w:u w:val="none"/>
                  <w:lang w:eastAsia="en-US"/>
                </w:rPr>
                <w:delText>Allergies Section</w:delText>
              </w:r>
            </w:del>
          </w:p>
        </w:tc>
        <w:tc>
          <w:tcPr>
            <w:tcW w:w="691" w:type="pct"/>
          </w:tcPr>
          <w:p w14:paraId="3AB93692" w14:textId="77777777" w:rsidR="001263B9" w:rsidRPr="003651D9" w:rsidDel="006A1426" w:rsidRDefault="001263B9" w:rsidP="00EF1E77">
            <w:pPr>
              <w:pStyle w:val="TableEntry"/>
              <w:rPr>
                <w:del w:id="1700" w:author="Keith W. Boone" w:date="2015-03-04T12:59:00Z"/>
              </w:rPr>
            </w:pPr>
            <w:del w:id="1701" w:author="Keith W. Boone" w:date="2015-03-04T12:59:00Z">
              <w:r w:rsidRPr="003651D9" w:rsidDel="006A1426">
                <w:delText>R[1..1]</w:delText>
              </w:r>
            </w:del>
          </w:p>
        </w:tc>
        <w:tc>
          <w:tcPr>
            <w:tcW w:w="559" w:type="pct"/>
          </w:tcPr>
          <w:p w14:paraId="6E6F43D2" w14:textId="77777777" w:rsidR="001263B9" w:rsidRPr="003651D9" w:rsidDel="006A1426" w:rsidRDefault="001263B9" w:rsidP="005D6176">
            <w:pPr>
              <w:pStyle w:val="TableEntry"/>
              <w:rPr>
                <w:del w:id="1702" w:author="Keith W. Boone" w:date="2015-03-04T12:59:00Z"/>
              </w:rPr>
            </w:pPr>
          </w:p>
        </w:tc>
        <w:tc>
          <w:tcPr>
            <w:tcW w:w="561" w:type="pct"/>
          </w:tcPr>
          <w:p w14:paraId="3D89C5C0" w14:textId="77777777" w:rsidR="001263B9" w:rsidRPr="003651D9" w:rsidDel="006A1426" w:rsidRDefault="001263B9" w:rsidP="0032600B">
            <w:pPr>
              <w:pStyle w:val="TableEntry"/>
              <w:rPr>
                <w:del w:id="1703" w:author="Keith W. Boone" w:date="2015-03-04T12:59:00Z"/>
              </w:rPr>
            </w:pPr>
            <w:del w:id="1704" w:author="Keith W. Boone" w:date="2015-03-04T12:59:00Z">
              <w:r w:rsidRPr="003651D9" w:rsidDel="006A1426">
                <w:delText>section</w:delText>
              </w:r>
            </w:del>
          </w:p>
        </w:tc>
        <w:tc>
          <w:tcPr>
            <w:tcW w:w="862" w:type="pct"/>
          </w:tcPr>
          <w:p w14:paraId="69743755" w14:textId="77777777" w:rsidR="001263B9" w:rsidRPr="003651D9" w:rsidDel="006A1426" w:rsidRDefault="001263B9" w:rsidP="00BB76BC">
            <w:pPr>
              <w:pStyle w:val="TableEntry"/>
              <w:rPr>
                <w:del w:id="1705" w:author="Keith W. Boone" w:date="2015-03-04T12:59:00Z"/>
              </w:rPr>
            </w:pPr>
            <w:del w:id="1706" w:author="Keith W. Boone" w:date="2015-03-04T12:59:00Z">
              <w:r w:rsidRPr="003651D9" w:rsidDel="006A1426">
                <w:delText>2.16.840.1.113883.10.20.22.2.6</w:delText>
              </w:r>
            </w:del>
          </w:p>
        </w:tc>
        <w:tc>
          <w:tcPr>
            <w:tcW w:w="991" w:type="pct"/>
          </w:tcPr>
          <w:p w14:paraId="2A7B96E4" w14:textId="77777777" w:rsidR="001263B9" w:rsidRPr="003651D9" w:rsidDel="006A1426" w:rsidRDefault="001263B9" w:rsidP="00BB76BC">
            <w:pPr>
              <w:pStyle w:val="TableEntry"/>
              <w:rPr>
                <w:del w:id="1707" w:author="Keith W. Boone" w:date="2015-03-04T12:59:00Z"/>
                <w:sz w:val="16"/>
              </w:rPr>
            </w:pPr>
          </w:p>
        </w:tc>
      </w:tr>
      <w:tr w:rsidR="00270EBB" w:rsidRPr="003651D9" w:rsidDel="006A1426" w14:paraId="7157708F" w14:textId="77777777" w:rsidTr="00983131">
        <w:trPr>
          <w:cantSplit/>
          <w:del w:id="1708" w:author="Keith W. Boone" w:date="2015-03-04T12:59:00Z"/>
        </w:trPr>
        <w:tc>
          <w:tcPr>
            <w:tcW w:w="1336" w:type="pct"/>
          </w:tcPr>
          <w:p w14:paraId="74B158CC" w14:textId="77777777" w:rsidR="001263B9" w:rsidRPr="003651D9" w:rsidDel="006A1426" w:rsidRDefault="00115A0F" w:rsidP="00EF1E77">
            <w:pPr>
              <w:pStyle w:val="TableEntry"/>
              <w:rPr>
                <w:del w:id="1709" w:author="Keith W. Boone" w:date="2015-03-04T12:59:00Z"/>
              </w:rPr>
            </w:pPr>
            <w:del w:id="1710" w:author="Keith W. Boone" w:date="2015-03-04T12:59:00Z">
              <w:r w:rsidRPr="003651D9" w:rsidDel="006A1426">
                <w:rPr>
                  <w:rStyle w:val="HyperlinkText9pt"/>
                  <w:rFonts w:ascii="Times New Roman" w:hAnsi="Times New Roman" w:cs="Times New Roman"/>
                  <w:color w:val="auto"/>
                  <w:szCs w:val="20"/>
                  <w:u w:val="none"/>
                  <w:lang w:eastAsia="en-US"/>
                </w:rPr>
                <w:delText>Allergy Problem Act</w:delText>
              </w:r>
            </w:del>
          </w:p>
        </w:tc>
        <w:tc>
          <w:tcPr>
            <w:tcW w:w="691" w:type="pct"/>
          </w:tcPr>
          <w:p w14:paraId="52A8722F" w14:textId="77777777" w:rsidR="001263B9" w:rsidRPr="003651D9" w:rsidDel="006A1426" w:rsidRDefault="001263B9" w:rsidP="00EF1E77">
            <w:pPr>
              <w:pStyle w:val="TableEntry"/>
              <w:rPr>
                <w:del w:id="1711" w:author="Keith W. Boone" w:date="2015-03-04T12:59:00Z"/>
              </w:rPr>
            </w:pPr>
            <w:del w:id="1712" w:author="Keith W. Boone" w:date="2015-03-04T12:59:00Z">
              <w:r w:rsidRPr="003651D9" w:rsidDel="006A1426">
                <w:delText>O[0..*]</w:delText>
              </w:r>
            </w:del>
          </w:p>
        </w:tc>
        <w:tc>
          <w:tcPr>
            <w:tcW w:w="559" w:type="pct"/>
          </w:tcPr>
          <w:p w14:paraId="23315A74" w14:textId="77777777" w:rsidR="001263B9" w:rsidRPr="003651D9" w:rsidDel="006A1426" w:rsidRDefault="001263B9" w:rsidP="005D6176">
            <w:pPr>
              <w:pStyle w:val="TableEntry"/>
              <w:rPr>
                <w:del w:id="1713" w:author="Keith W. Boone" w:date="2015-03-04T12:59:00Z"/>
              </w:rPr>
            </w:pPr>
          </w:p>
        </w:tc>
        <w:tc>
          <w:tcPr>
            <w:tcW w:w="561" w:type="pct"/>
          </w:tcPr>
          <w:p w14:paraId="3767E4C4" w14:textId="77777777" w:rsidR="001263B9" w:rsidRPr="003651D9" w:rsidDel="006A1426" w:rsidRDefault="001263B9" w:rsidP="0032600B">
            <w:pPr>
              <w:pStyle w:val="TableEntry"/>
              <w:rPr>
                <w:del w:id="1714" w:author="Keith W. Boone" w:date="2015-03-04T12:59:00Z"/>
              </w:rPr>
            </w:pPr>
            <w:del w:id="1715" w:author="Keith W. Boone" w:date="2015-03-04T12:59:00Z">
              <w:r w:rsidRPr="003651D9" w:rsidDel="006A1426">
                <w:delText>entry</w:delText>
              </w:r>
            </w:del>
          </w:p>
        </w:tc>
        <w:tc>
          <w:tcPr>
            <w:tcW w:w="862" w:type="pct"/>
          </w:tcPr>
          <w:p w14:paraId="27BFF7C4" w14:textId="77777777" w:rsidR="001263B9" w:rsidRPr="003651D9" w:rsidDel="006A1426" w:rsidRDefault="001263B9" w:rsidP="00BB76BC">
            <w:pPr>
              <w:pStyle w:val="TableEntry"/>
              <w:rPr>
                <w:del w:id="1716" w:author="Keith W. Boone" w:date="2015-03-04T12:59:00Z"/>
              </w:rPr>
            </w:pPr>
            <w:del w:id="1717" w:author="Keith W. Boone" w:date="2015-03-04T12:59:00Z">
              <w:r w:rsidRPr="003651D9" w:rsidDel="006A1426">
                <w:delText>2.16.840.1.113883.10.20.22.4.30</w:delText>
              </w:r>
            </w:del>
          </w:p>
        </w:tc>
        <w:tc>
          <w:tcPr>
            <w:tcW w:w="991" w:type="pct"/>
          </w:tcPr>
          <w:p w14:paraId="0A90D566" w14:textId="77777777" w:rsidR="001263B9" w:rsidRPr="003651D9" w:rsidDel="006A1426" w:rsidRDefault="001263B9" w:rsidP="00BB76BC">
            <w:pPr>
              <w:pStyle w:val="TableEntry"/>
              <w:rPr>
                <w:del w:id="1718" w:author="Keith W. Boone" w:date="2015-03-04T12:59:00Z"/>
                <w:sz w:val="16"/>
              </w:rPr>
            </w:pPr>
          </w:p>
        </w:tc>
      </w:tr>
      <w:tr w:rsidR="00270EBB" w:rsidRPr="003651D9" w:rsidDel="006A1426" w14:paraId="21856408" w14:textId="77777777" w:rsidTr="00983131">
        <w:trPr>
          <w:cantSplit/>
          <w:del w:id="1719" w:author="Keith W. Boone" w:date="2015-03-04T12:59:00Z"/>
        </w:trPr>
        <w:tc>
          <w:tcPr>
            <w:tcW w:w="1336" w:type="pct"/>
          </w:tcPr>
          <w:p w14:paraId="42861B3B" w14:textId="77777777" w:rsidR="001263B9" w:rsidRPr="003651D9" w:rsidDel="006A1426" w:rsidRDefault="00115A0F" w:rsidP="00EF1E77">
            <w:pPr>
              <w:pStyle w:val="TableEntry"/>
              <w:rPr>
                <w:del w:id="1720" w:author="Keith W. Boone" w:date="2015-03-04T12:59:00Z"/>
              </w:rPr>
            </w:pPr>
            <w:del w:id="1721" w:author="Keith W. Boone" w:date="2015-03-04T12:59:00Z">
              <w:r w:rsidRPr="003651D9" w:rsidDel="006A1426">
                <w:rPr>
                  <w:rStyle w:val="HyperlinkText9pt"/>
                  <w:rFonts w:ascii="Times New Roman" w:hAnsi="Times New Roman" w:cs="Times New Roman"/>
                  <w:color w:val="auto"/>
                  <w:szCs w:val="20"/>
                  <w:u w:val="none"/>
                  <w:lang w:eastAsia="en-US"/>
                </w:rPr>
                <w:delText>Allergy Observation</w:delText>
              </w:r>
            </w:del>
          </w:p>
        </w:tc>
        <w:tc>
          <w:tcPr>
            <w:tcW w:w="691" w:type="pct"/>
          </w:tcPr>
          <w:p w14:paraId="2DCF74E3" w14:textId="77777777" w:rsidR="001263B9" w:rsidRPr="003651D9" w:rsidDel="006A1426" w:rsidRDefault="001263B9" w:rsidP="00EF1E77">
            <w:pPr>
              <w:pStyle w:val="TableEntry"/>
              <w:rPr>
                <w:del w:id="1722" w:author="Keith W. Boone" w:date="2015-03-04T12:59:00Z"/>
              </w:rPr>
            </w:pPr>
            <w:del w:id="1723" w:author="Keith W. Boone" w:date="2015-03-04T12:59:00Z">
              <w:r w:rsidRPr="003651D9" w:rsidDel="006A1426">
                <w:delText>R[1..*]</w:delText>
              </w:r>
            </w:del>
          </w:p>
        </w:tc>
        <w:tc>
          <w:tcPr>
            <w:tcW w:w="559" w:type="pct"/>
          </w:tcPr>
          <w:p w14:paraId="0AC3E2C3" w14:textId="77777777" w:rsidR="001263B9" w:rsidRPr="003651D9" w:rsidDel="006A1426" w:rsidRDefault="001263B9" w:rsidP="005D6176">
            <w:pPr>
              <w:pStyle w:val="TableEntry"/>
              <w:rPr>
                <w:del w:id="1724" w:author="Keith W. Boone" w:date="2015-03-04T12:59:00Z"/>
              </w:rPr>
            </w:pPr>
          </w:p>
        </w:tc>
        <w:tc>
          <w:tcPr>
            <w:tcW w:w="561" w:type="pct"/>
          </w:tcPr>
          <w:p w14:paraId="17DF1275" w14:textId="77777777" w:rsidR="001263B9" w:rsidRPr="003651D9" w:rsidDel="006A1426" w:rsidRDefault="001263B9" w:rsidP="0032600B">
            <w:pPr>
              <w:pStyle w:val="TableEntry"/>
              <w:rPr>
                <w:del w:id="1725" w:author="Keith W. Boone" w:date="2015-03-04T12:59:00Z"/>
              </w:rPr>
            </w:pPr>
            <w:del w:id="1726" w:author="Keith W. Boone" w:date="2015-03-04T12:59:00Z">
              <w:r w:rsidRPr="003651D9" w:rsidDel="006A1426">
                <w:delText>entry</w:delText>
              </w:r>
            </w:del>
          </w:p>
        </w:tc>
        <w:tc>
          <w:tcPr>
            <w:tcW w:w="862" w:type="pct"/>
          </w:tcPr>
          <w:p w14:paraId="63D3CE25" w14:textId="77777777" w:rsidR="001263B9" w:rsidRPr="003651D9" w:rsidDel="006A1426" w:rsidRDefault="001263B9" w:rsidP="00BB76BC">
            <w:pPr>
              <w:pStyle w:val="TableEntry"/>
              <w:rPr>
                <w:del w:id="1727" w:author="Keith W. Boone" w:date="2015-03-04T12:59:00Z"/>
              </w:rPr>
            </w:pPr>
            <w:del w:id="1728" w:author="Keith W. Boone" w:date="2015-03-04T12:59:00Z">
              <w:r w:rsidRPr="003651D9" w:rsidDel="006A1426">
                <w:delText>2.16.840.1.113883.10.20.22.4.7</w:delText>
              </w:r>
            </w:del>
          </w:p>
        </w:tc>
        <w:tc>
          <w:tcPr>
            <w:tcW w:w="991" w:type="pct"/>
          </w:tcPr>
          <w:p w14:paraId="4F9851C2" w14:textId="77777777" w:rsidR="001263B9" w:rsidRPr="003651D9" w:rsidDel="006A1426" w:rsidRDefault="001263B9" w:rsidP="00BB76BC">
            <w:pPr>
              <w:pStyle w:val="TableEntry"/>
              <w:rPr>
                <w:del w:id="1729" w:author="Keith W. Boone" w:date="2015-03-04T12:59:00Z"/>
                <w:sz w:val="16"/>
              </w:rPr>
            </w:pPr>
          </w:p>
        </w:tc>
      </w:tr>
      <w:tr w:rsidR="00270EBB" w:rsidRPr="003651D9" w:rsidDel="006A1426" w14:paraId="4144D226" w14:textId="77777777" w:rsidTr="00983131">
        <w:trPr>
          <w:cantSplit/>
          <w:del w:id="1730" w:author="Keith W. Boone" w:date="2015-03-04T12:59:00Z"/>
        </w:trPr>
        <w:tc>
          <w:tcPr>
            <w:tcW w:w="1336" w:type="pct"/>
          </w:tcPr>
          <w:p w14:paraId="155B579B" w14:textId="77777777" w:rsidR="001263B9" w:rsidRPr="003651D9" w:rsidDel="006A1426" w:rsidRDefault="00115A0F" w:rsidP="00EF1E77">
            <w:pPr>
              <w:pStyle w:val="TableEntry"/>
              <w:rPr>
                <w:del w:id="1731" w:author="Keith W. Boone" w:date="2015-03-04T12:59:00Z"/>
              </w:rPr>
            </w:pPr>
            <w:del w:id="1732" w:author="Keith W. Boone" w:date="2015-03-04T12:59:00Z">
              <w:r w:rsidRPr="003651D9" w:rsidDel="006A1426">
                <w:rPr>
                  <w:rStyle w:val="HyperlinkText9pt"/>
                  <w:rFonts w:ascii="Times New Roman" w:hAnsi="Times New Roman" w:cs="Times New Roman"/>
                  <w:color w:val="auto"/>
                  <w:szCs w:val="20"/>
                  <w:u w:val="none"/>
                  <w:lang w:eastAsia="en-US"/>
                </w:rPr>
                <w:delText>Allergy Status Observation</w:delText>
              </w:r>
            </w:del>
          </w:p>
        </w:tc>
        <w:tc>
          <w:tcPr>
            <w:tcW w:w="691" w:type="pct"/>
          </w:tcPr>
          <w:p w14:paraId="6C3CA0D5" w14:textId="77777777" w:rsidR="001263B9" w:rsidRPr="003651D9" w:rsidDel="006A1426" w:rsidRDefault="001263B9" w:rsidP="00EF1E77">
            <w:pPr>
              <w:pStyle w:val="TableEntry"/>
              <w:rPr>
                <w:del w:id="1733" w:author="Keith W. Boone" w:date="2015-03-04T12:59:00Z"/>
              </w:rPr>
            </w:pPr>
            <w:del w:id="1734" w:author="Keith W. Boone" w:date="2015-03-04T12:59:00Z">
              <w:r w:rsidRPr="003651D9" w:rsidDel="006A1426">
                <w:delText>O[0..1]</w:delText>
              </w:r>
            </w:del>
          </w:p>
        </w:tc>
        <w:tc>
          <w:tcPr>
            <w:tcW w:w="559" w:type="pct"/>
          </w:tcPr>
          <w:p w14:paraId="6CF30F2D" w14:textId="77777777" w:rsidR="001263B9" w:rsidRPr="003651D9" w:rsidDel="006A1426" w:rsidRDefault="001263B9" w:rsidP="005D6176">
            <w:pPr>
              <w:pStyle w:val="TableEntry"/>
              <w:rPr>
                <w:del w:id="1735" w:author="Keith W. Boone" w:date="2015-03-04T12:59:00Z"/>
              </w:rPr>
            </w:pPr>
          </w:p>
        </w:tc>
        <w:tc>
          <w:tcPr>
            <w:tcW w:w="561" w:type="pct"/>
          </w:tcPr>
          <w:p w14:paraId="439A1EAB" w14:textId="77777777" w:rsidR="001263B9" w:rsidRPr="003651D9" w:rsidDel="006A1426" w:rsidRDefault="001263B9" w:rsidP="0032600B">
            <w:pPr>
              <w:pStyle w:val="TableEntry"/>
              <w:rPr>
                <w:del w:id="1736" w:author="Keith W. Boone" w:date="2015-03-04T12:59:00Z"/>
              </w:rPr>
            </w:pPr>
            <w:del w:id="1737" w:author="Keith W. Boone" w:date="2015-03-04T12:59:00Z">
              <w:r w:rsidRPr="003651D9" w:rsidDel="006A1426">
                <w:delText>entry</w:delText>
              </w:r>
            </w:del>
          </w:p>
        </w:tc>
        <w:tc>
          <w:tcPr>
            <w:tcW w:w="862" w:type="pct"/>
          </w:tcPr>
          <w:p w14:paraId="0A976090" w14:textId="77777777" w:rsidR="001263B9" w:rsidRPr="003651D9" w:rsidDel="006A1426" w:rsidRDefault="001263B9" w:rsidP="00BB76BC">
            <w:pPr>
              <w:pStyle w:val="TableEntry"/>
              <w:rPr>
                <w:del w:id="1738" w:author="Keith W. Boone" w:date="2015-03-04T12:59:00Z"/>
              </w:rPr>
            </w:pPr>
            <w:del w:id="1739" w:author="Keith W. Boone" w:date="2015-03-04T12:59:00Z">
              <w:r w:rsidRPr="003651D9" w:rsidDel="006A1426">
                <w:delText>2.16.840.1.113883.10.20.22.4.28</w:delText>
              </w:r>
            </w:del>
          </w:p>
        </w:tc>
        <w:tc>
          <w:tcPr>
            <w:tcW w:w="991" w:type="pct"/>
          </w:tcPr>
          <w:p w14:paraId="6C603101" w14:textId="77777777" w:rsidR="001263B9" w:rsidRPr="003651D9" w:rsidDel="006A1426" w:rsidRDefault="001263B9" w:rsidP="00BB76BC">
            <w:pPr>
              <w:pStyle w:val="TableEntry"/>
              <w:rPr>
                <w:del w:id="1740" w:author="Keith W. Boone" w:date="2015-03-04T12:59:00Z"/>
                <w:sz w:val="16"/>
              </w:rPr>
            </w:pPr>
          </w:p>
        </w:tc>
      </w:tr>
      <w:tr w:rsidR="00270EBB" w:rsidRPr="003651D9" w:rsidDel="006A1426" w14:paraId="365973B2" w14:textId="77777777" w:rsidTr="00983131">
        <w:trPr>
          <w:cantSplit/>
          <w:del w:id="1741" w:author="Keith W. Boone" w:date="2015-03-04T12:59:00Z"/>
        </w:trPr>
        <w:tc>
          <w:tcPr>
            <w:tcW w:w="1336" w:type="pct"/>
            <w:tcBorders>
              <w:bottom w:val="single" w:sz="4" w:space="0" w:color="auto"/>
            </w:tcBorders>
          </w:tcPr>
          <w:p w14:paraId="083ECD1B" w14:textId="77777777" w:rsidR="001263B9" w:rsidRPr="003651D9" w:rsidDel="006A1426" w:rsidRDefault="00115A0F" w:rsidP="00EF1E77">
            <w:pPr>
              <w:pStyle w:val="TableEntry"/>
              <w:rPr>
                <w:del w:id="1742" w:author="Keith W. Boone" w:date="2015-03-04T12:59:00Z"/>
              </w:rPr>
            </w:pPr>
            <w:del w:id="1743" w:author="Keith W. Boone" w:date="2015-03-04T12:59:00Z">
              <w:r w:rsidRPr="003651D9" w:rsidDel="006A1426">
                <w:rPr>
                  <w:rStyle w:val="HyperlinkText9pt"/>
                  <w:rFonts w:ascii="Times New Roman" w:hAnsi="Times New Roman" w:cs="Times New Roman"/>
                  <w:color w:val="auto"/>
                  <w:szCs w:val="20"/>
                  <w:u w:val="none"/>
                  <w:lang w:eastAsia="en-US"/>
                </w:rPr>
                <w:delText>Reaction Observation</w:delText>
              </w:r>
            </w:del>
          </w:p>
        </w:tc>
        <w:tc>
          <w:tcPr>
            <w:tcW w:w="691" w:type="pct"/>
          </w:tcPr>
          <w:p w14:paraId="6C4F3B5B" w14:textId="77777777" w:rsidR="001263B9" w:rsidRPr="003651D9" w:rsidDel="006A1426" w:rsidRDefault="001263B9" w:rsidP="00EF1E77">
            <w:pPr>
              <w:pStyle w:val="TableEntry"/>
              <w:rPr>
                <w:del w:id="1744" w:author="Keith W. Boone" w:date="2015-03-04T12:59:00Z"/>
              </w:rPr>
            </w:pPr>
            <w:del w:id="1745" w:author="Keith W. Boone" w:date="2015-03-04T12:59:00Z">
              <w:r w:rsidRPr="003651D9" w:rsidDel="006A1426">
                <w:delText>O[0..1]</w:delText>
              </w:r>
            </w:del>
          </w:p>
        </w:tc>
        <w:tc>
          <w:tcPr>
            <w:tcW w:w="559" w:type="pct"/>
          </w:tcPr>
          <w:p w14:paraId="36A4F4E4" w14:textId="77777777" w:rsidR="001263B9" w:rsidRPr="003651D9" w:rsidDel="006A1426" w:rsidRDefault="001263B9" w:rsidP="005D6176">
            <w:pPr>
              <w:pStyle w:val="TableEntry"/>
              <w:rPr>
                <w:del w:id="1746" w:author="Keith W. Boone" w:date="2015-03-04T12:59:00Z"/>
              </w:rPr>
            </w:pPr>
          </w:p>
        </w:tc>
        <w:tc>
          <w:tcPr>
            <w:tcW w:w="561" w:type="pct"/>
          </w:tcPr>
          <w:p w14:paraId="715398C8" w14:textId="77777777" w:rsidR="001263B9" w:rsidRPr="003651D9" w:rsidDel="006A1426" w:rsidRDefault="001263B9" w:rsidP="0032600B">
            <w:pPr>
              <w:pStyle w:val="TableEntry"/>
              <w:rPr>
                <w:del w:id="1747" w:author="Keith W. Boone" w:date="2015-03-04T12:59:00Z"/>
              </w:rPr>
            </w:pPr>
            <w:del w:id="1748" w:author="Keith W. Boone" w:date="2015-03-04T12:59:00Z">
              <w:r w:rsidRPr="003651D9" w:rsidDel="006A1426">
                <w:delText>entry</w:delText>
              </w:r>
            </w:del>
          </w:p>
        </w:tc>
        <w:tc>
          <w:tcPr>
            <w:tcW w:w="862" w:type="pct"/>
          </w:tcPr>
          <w:p w14:paraId="2F191536" w14:textId="77777777" w:rsidR="001263B9" w:rsidRPr="003651D9" w:rsidDel="006A1426" w:rsidRDefault="001263B9" w:rsidP="00BB76BC">
            <w:pPr>
              <w:pStyle w:val="TableEntry"/>
              <w:rPr>
                <w:del w:id="1749" w:author="Keith W. Boone" w:date="2015-03-04T12:59:00Z"/>
              </w:rPr>
            </w:pPr>
            <w:del w:id="1750" w:author="Keith W. Boone" w:date="2015-03-04T12:59:00Z">
              <w:r w:rsidRPr="003651D9" w:rsidDel="006A1426">
                <w:delText>2.16.840.1.113883.10.20.22.4.9</w:delText>
              </w:r>
            </w:del>
          </w:p>
        </w:tc>
        <w:tc>
          <w:tcPr>
            <w:tcW w:w="991" w:type="pct"/>
          </w:tcPr>
          <w:p w14:paraId="704F8976" w14:textId="77777777" w:rsidR="001263B9" w:rsidRPr="003651D9" w:rsidDel="006A1426" w:rsidRDefault="001263B9" w:rsidP="00BB76BC">
            <w:pPr>
              <w:pStyle w:val="TableEntry"/>
              <w:rPr>
                <w:del w:id="1751" w:author="Keith W. Boone" w:date="2015-03-04T12:59:00Z"/>
                <w:sz w:val="16"/>
              </w:rPr>
            </w:pPr>
          </w:p>
        </w:tc>
      </w:tr>
      <w:tr w:rsidR="00270EBB" w:rsidRPr="003651D9" w:rsidDel="006A1426" w14:paraId="53F360BA" w14:textId="77777777" w:rsidTr="00983131">
        <w:trPr>
          <w:cantSplit/>
          <w:del w:id="1752" w:author="Keith W. Boone" w:date="2015-03-04T12:59:00Z"/>
        </w:trPr>
        <w:tc>
          <w:tcPr>
            <w:tcW w:w="1336" w:type="pct"/>
            <w:tcBorders>
              <w:bottom w:val="single" w:sz="4" w:space="0" w:color="auto"/>
            </w:tcBorders>
          </w:tcPr>
          <w:p w14:paraId="20B84902" w14:textId="77777777" w:rsidR="001263B9" w:rsidRPr="003651D9" w:rsidDel="006A1426" w:rsidRDefault="00115A0F" w:rsidP="00EF1E77">
            <w:pPr>
              <w:pStyle w:val="TableEntry"/>
              <w:rPr>
                <w:del w:id="1753" w:author="Keith W. Boone" w:date="2015-03-04T12:59:00Z"/>
              </w:rPr>
            </w:pPr>
            <w:del w:id="1754" w:author="Keith W. Boone" w:date="2015-03-04T12:59:00Z">
              <w:r w:rsidRPr="003651D9" w:rsidDel="006A1426">
                <w:rPr>
                  <w:rStyle w:val="HyperlinkText9pt"/>
                  <w:rFonts w:ascii="Times New Roman" w:hAnsi="Times New Roman" w:cs="Times New Roman"/>
                  <w:color w:val="auto"/>
                  <w:szCs w:val="20"/>
                  <w:u w:val="none"/>
                  <w:lang w:eastAsia="en-US"/>
                </w:rPr>
                <w:delText>Severity Observation</w:delText>
              </w:r>
            </w:del>
          </w:p>
        </w:tc>
        <w:tc>
          <w:tcPr>
            <w:tcW w:w="691" w:type="pct"/>
          </w:tcPr>
          <w:p w14:paraId="58D5A74B" w14:textId="77777777" w:rsidR="001263B9" w:rsidRPr="003651D9" w:rsidDel="006A1426" w:rsidRDefault="001263B9" w:rsidP="00EF1E77">
            <w:pPr>
              <w:pStyle w:val="TableEntry"/>
              <w:rPr>
                <w:del w:id="1755" w:author="Keith W. Boone" w:date="2015-03-04T12:59:00Z"/>
              </w:rPr>
            </w:pPr>
            <w:del w:id="1756" w:author="Keith W. Boone" w:date="2015-03-04T12:59:00Z">
              <w:r w:rsidRPr="003651D9" w:rsidDel="006A1426">
                <w:delText>O[0..1]</w:delText>
              </w:r>
            </w:del>
          </w:p>
        </w:tc>
        <w:tc>
          <w:tcPr>
            <w:tcW w:w="559" w:type="pct"/>
          </w:tcPr>
          <w:p w14:paraId="177FD2B9" w14:textId="77777777" w:rsidR="001263B9" w:rsidRPr="003651D9" w:rsidDel="006A1426" w:rsidRDefault="001263B9" w:rsidP="005D6176">
            <w:pPr>
              <w:pStyle w:val="TableEntry"/>
              <w:rPr>
                <w:del w:id="1757" w:author="Keith W. Boone" w:date="2015-03-04T12:59:00Z"/>
              </w:rPr>
            </w:pPr>
          </w:p>
        </w:tc>
        <w:tc>
          <w:tcPr>
            <w:tcW w:w="561" w:type="pct"/>
          </w:tcPr>
          <w:p w14:paraId="1DC3BAF5" w14:textId="77777777" w:rsidR="001263B9" w:rsidRPr="003651D9" w:rsidDel="006A1426" w:rsidRDefault="001263B9" w:rsidP="0032600B">
            <w:pPr>
              <w:pStyle w:val="TableEntry"/>
              <w:rPr>
                <w:del w:id="1758" w:author="Keith W. Boone" w:date="2015-03-04T12:59:00Z"/>
              </w:rPr>
            </w:pPr>
            <w:del w:id="1759" w:author="Keith W. Boone" w:date="2015-03-04T12:59:00Z">
              <w:r w:rsidRPr="003651D9" w:rsidDel="006A1426">
                <w:delText>entry</w:delText>
              </w:r>
            </w:del>
          </w:p>
        </w:tc>
        <w:tc>
          <w:tcPr>
            <w:tcW w:w="862" w:type="pct"/>
          </w:tcPr>
          <w:p w14:paraId="78E801DF" w14:textId="77777777" w:rsidR="001263B9" w:rsidRPr="003651D9" w:rsidDel="006A1426" w:rsidRDefault="001263B9" w:rsidP="00BB76BC">
            <w:pPr>
              <w:pStyle w:val="TableEntry"/>
              <w:rPr>
                <w:del w:id="1760" w:author="Keith W. Boone" w:date="2015-03-04T12:59:00Z"/>
              </w:rPr>
            </w:pPr>
            <w:del w:id="1761" w:author="Keith W. Boone" w:date="2015-03-04T12:59:00Z">
              <w:r w:rsidRPr="003651D9" w:rsidDel="006A1426">
                <w:delText>2.16.840.1.113883.10.20.22.4.8</w:delText>
              </w:r>
            </w:del>
          </w:p>
        </w:tc>
        <w:tc>
          <w:tcPr>
            <w:tcW w:w="991" w:type="pct"/>
          </w:tcPr>
          <w:p w14:paraId="779CC30A" w14:textId="77777777" w:rsidR="001263B9" w:rsidRPr="003651D9" w:rsidDel="006A1426" w:rsidRDefault="001263B9" w:rsidP="00BB76BC">
            <w:pPr>
              <w:pStyle w:val="TableEntry"/>
              <w:rPr>
                <w:del w:id="1762" w:author="Keith W. Boone" w:date="2015-03-04T12:59:00Z"/>
                <w:sz w:val="16"/>
              </w:rPr>
            </w:pPr>
          </w:p>
        </w:tc>
      </w:tr>
      <w:tr w:rsidR="00270EBB" w:rsidRPr="003651D9" w:rsidDel="006A1426" w14:paraId="34DC40F8" w14:textId="77777777" w:rsidTr="00983131">
        <w:trPr>
          <w:cantSplit/>
          <w:trHeight w:val="332"/>
          <w:del w:id="1763" w:author="Keith W. Boone" w:date="2015-03-04T12:59:00Z"/>
        </w:trPr>
        <w:tc>
          <w:tcPr>
            <w:tcW w:w="1336" w:type="pct"/>
            <w:shd w:val="clear" w:color="auto" w:fill="auto"/>
          </w:tcPr>
          <w:p w14:paraId="3AD2906B" w14:textId="77777777" w:rsidR="001263B9" w:rsidRPr="003651D9" w:rsidDel="006A1426" w:rsidRDefault="00115A0F" w:rsidP="00EF1E77">
            <w:pPr>
              <w:pStyle w:val="TableEntry"/>
              <w:rPr>
                <w:del w:id="1764" w:author="Keith W. Boone" w:date="2015-03-04T12:59:00Z"/>
              </w:rPr>
            </w:pPr>
            <w:del w:id="1765" w:author="Keith W. Boone" w:date="2015-03-04T12:59:00Z">
              <w:r w:rsidRPr="003651D9" w:rsidDel="006A1426">
                <w:rPr>
                  <w:rStyle w:val="HyperlinkText9pt"/>
                  <w:rFonts w:ascii="Times New Roman" w:hAnsi="Times New Roman" w:cs="Times New Roman"/>
                  <w:color w:val="auto"/>
                  <w:szCs w:val="20"/>
                  <w:u w:val="none"/>
                  <w:lang w:eastAsia="en-US"/>
                </w:rPr>
                <w:delText>Family History – Cardiac Section</w:delText>
              </w:r>
            </w:del>
          </w:p>
        </w:tc>
        <w:tc>
          <w:tcPr>
            <w:tcW w:w="691" w:type="pct"/>
          </w:tcPr>
          <w:p w14:paraId="3AFB3256" w14:textId="77777777" w:rsidR="001263B9" w:rsidRPr="003651D9" w:rsidDel="006A1426" w:rsidRDefault="001263B9" w:rsidP="00EF1E77">
            <w:pPr>
              <w:pStyle w:val="TableEntry"/>
              <w:rPr>
                <w:del w:id="1766" w:author="Keith W. Boone" w:date="2015-03-04T12:59:00Z"/>
              </w:rPr>
            </w:pPr>
            <w:del w:id="1767" w:author="Keith W. Boone" w:date="2015-03-04T12:59:00Z">
              <w:r w:rsidRPr="003651D9" w:rsidDel="006A1426">
                <w:delText>O[0..1]</w:delText>
              </w:r>
            </w:del>
          </w:p>
        </w:tc>
        <w:tc>
          <w:tcPr>
            <w:tcW w:w="559" w:type="pct"/>
          </w:tcPr>
          <w:p w14:paraId="51C6E26F" w14:textId="77777777" w:rsidR="001263B9" w:rsidRPr="003651D9" w:rsidDel="006A1426" w:rsidRDefault="001263B9" w:rsidP="005D6176">
            <w:pPr>
              <w:pStyle w:val="TableEntry"/>
              <w:rPr>
                <w:del w:id="1768" w:author="Keith W. Boone" w:date="2015-03-04T12:59:00Z"/>
              </w:rPr>
            </w:pPr>
          </w:p>
        </w:tc>
        <w:tc>
          <w:tcPr>
            <w:tcW w:w="561" w:type="pct"/>
          </w:tcPr>
          <w:p w14:paraId="55E9AA51" w14:textId="77777777" w:rsidR="001263B9" w:rsidRPr="003651D9" w:rsidDel="006A1426" w:rsidRDefault="001263B9" w:rsidP="0032600B">
            <w:pPr>
              <w:pStyle w:val="TableEntry"/>
              <w:rPr>
                <w:del w:id="1769" w:author="Keith W. Boone" w:date="2015-03-04T12:59:00Z"/>
              </w:rPr>
            </w:pPr>
            <w:del w:id="1770" w:author="Keith W. Boone" w:date="2015-03-04T12:59:00Z">
              <w:r w:rsidRPr="003651D9" w:rsidDel="006A1426">
                <w:delText>section</w:delText>
              </w:r>
            </w:del>
          </w:p>
        </w:tc>
        <w:tc>
          <w:tcPr>
            <w:tcW w:w="862" w:type="pct"/>
          </w:tcPr>
          <w:p w14:paraId="0037D825" w14:textId="77777777" w:rsidR="001263B9" w:rsidRPr="003651D9" w:rsidDel="006A1426" w:rsidRDefault="001263B9" w:rsidP="00BB76BC">
            <w:pPr>
              <w:pStyle w:val="TableEntry"/>
              <w:rPr>
                <w:del w:id="1771" w:author="Keith W. Boone" w:date="2015-03-04T12:59:00Z"/>
              </w:rPr>
            </w:pPr>
            <w:del w:id="1772" w:author="Keith W. Boone" w:date="2015-03-04T12:59:00Z">
              <w:r w:rsidRPr="003651D9" w:rsidDel="006A1426">
                <w:delText>1.3.6.1.4.1.19376.1.4.1.2.18</w:delText>
              </w:r>
            </w:del>
          </w:p>
        </w:tc>
        <w:tc>
          <w:tcPr>
            <w:tcW w:w="991" w:type="pct"/>
          </w:tcPr>
          <w:p w14:paraId="796BBA70" w14:textId="77777777" w:rsidR="001263B9" w:rsidRPr="003651D9" w:rsidDel="006A1426" w:rsidRDefault="001263B9" w:rsidP="00BB76BC">
            <w:pPr>
              <w:pStyle w:val="TableEntry"/>
              <w:rPr>
                <w:del w:id="1773" w:author="Keith W. Boone" w:date="2015-03-04T12:59:00Z"/>
                <w:sz w:val="16"/>
                <w:highlight w:val="yellow"/>
              </w:rPr>
            </w:pPr>
          </w:p>
        </w:tc>
      </w:tr>
      <w:tr w:rsidR="00270EBB" w:rsidRPr="003651D9" w:rsidDel="006A1426" w14:paraId="7621139F" w14:textId="77777777" w:rsidTr="00983131">
        <w:trPr>
          <w:cantSplit/>
          <w:del w:id="1774" w:author="Keith W. Boone" w:date="2015-03-04T12:59:00Z"/>
        </w:trPr>
        <w:tc>
          <w:tcPr>
            <w:tcW w:w="1336" w:type="pct"/>
          </w:tcPr>
          <w:p w14:paraId="00B529B6" w14:textId="77777777" w:rsidR="001263B9" w:rsidRPr="003651D9" w:rsidDel="006A1426" w:rsidRDefault="001263B9" w:rsidP="00EF1E77">
            <w:pPr>
              <w:pStyle w:val="TableEntry"/>
              <w:rPr>
                <w:del w:id="1775" w:author="Keith W. Boone" w:date="2015-03-04T12:59:00Z"/>
              </w:rPr>
            </w:pPr>
            <w:del w:id="1776" w:author="Keith W. Boone" w:date="2015-03-04T12:59:00Z">
              <w:r w:rsidRPr="003651D9" w:rsidDel="006A1426">
                <w:delText xml:space="preserve">     </w:delText>
              </w:r>
              <w:r w:rsidR="00115A0F" w:rsidRPr="003651D9" w:rsidDel="006A1426">
                <w:delText>Problem Observation - Cardiac</w:delText>
              </w:r>
            </w:del>
          </w:p>
        </w:tc>
        <w:tc>
          <w:tcPr>
            <w:tcW w:w="691" w:type="pct"/>
          </w:tcPr>
          <w:p w14:paraId="410DE6C3" w14:textId="77777777" w:rsidR="001263B9" w:rsidRPr="003651D9" w:rsidDel="006A1426" w:rsidRDefault="001263B9" w:rsidP="00EF1E77">
            <w:pPr>
              <w:pStyle w:val="TableEntry"/>
              <w:rPr>
                <w:del w:id="1777" w:author="Keith W. Boone" w:date="2015-03-04T12:59:00Z"/>
              </w:rPr>
            </w:pPr>
            <w:del w:id="1778" w:author="Keith W. Boone" w:date="2015-03-04T12:59:00Z">
              <w:r w:rsidRPr="003651D9" w:rsidDel="006A1426">
                <w:delText>O[0..*]</w:delText>
              </w:r>
            </w:del>
          </w:p>
        </w:tc>
        <w:tc>
          <w:tcPr>
            <w:tcW w:w="559" w:type="pct"/>
          </w:tcPr>
          <w:p w14:paraId="4D5A90CB" w14:textId="77777777" w:rsidR="001263B9" w:rsidRPr="003651D9" w:rsidDel="006A1426" w:rsidRDefault="001263B9" w:rsidP="005D6176">
            <w:pPr>
              <w:pStyle w:val="TableEntry"/>
              <w:rPr>
                <w:del w:id="1779" w:author="Keith W. Boone" w:date="2015-03-04T12:59:00Z"/>
              </w:rPr>
            </w:pPr>
          </w:p>
        </w:tc>
        <w:tc>
          <w:tcPr>
            <w:tcW w:w="561" w:type="pct"/>
          </w:tcPr>
          <w:p w14:paraId="2671ABC4" w14:textId="77777777" w:rsidR="001263B9" w:rsidRPr="003651D9" w:rsidDel="006A1426" w:rsidRDefault="001263B9" w:rsidP="0032600B">
            <w:pPr>
              <w:pStyle w:val="TableEntry"/>
              <w:rPr>
                <w:del w:id="1780" w:author="Keith W. Boone" w:date="2015-03-04T12:59:00Z"/>
              </w:rPr>
            </w:pPr>
            <w:del w:id="1781" w:author="Keith W. Boone" w:date="2015-03-04T12:59:00Z">
              <w:r w:rsidRPr="003651D9" w:rsidDel="006A1426">
                <w:delText>entry</w:delText>
              </w:r>
            </w:del>
          </w:p>
        </w:tc>
        <w:tc>
          <w:tcPr>
            <w:tcW w:w="862" w:type="pct"/>
          </w:tcPr>
          <w:p w14:paraId="71D746E1" w14:textId="77777777" w:rsidR="001263B9" w:rsidRPr="003651D9" w:rsidDel="006A1426" w:rsidRDefault="001263B9" w:rsidP="00BB76BC">
            <w:pPr>
              <w:pStyle w:val="TableEntry"/>
              <w:rPr>
                <w:del w:id="1782" w:author="Keith W. Boone" w:date="2015-03-04T12:59:00Z"/>
              </w:rPr>
            </w:pPr>
            <w:del w:id="1783" w:author="Keith W. Boone" w:date="2015-03-04T12:59:00Z">
              <w:r w:rsidRPr="003651D9" w:rsidDel="006A1426">
                <w:delText>2.16.840.1.113883.10.20.22.4.4</w:delText>
              </w:r>
            </w:del>
          </w:p>
        </w:tc>
        <w:tc>
          <w:tcPr>
            <w:tcW w:w="991" w:type="pct"/>
          </w:tcPr>
          <w:p w14:paraId="6AC72D48" w14:textId="77777777" w:rsidR="001263B9" w:rsidRPr="003651D9" w:rsidDel="006A1426" w:rsidRDefault="001263B9" w:rsidP="00BB76BC">
            <w:pPr>
              <w:pStyle w:val="TableEntry"/>
              <w:rPr>
                <w:del w:id="1784" w:author="Keith W. Boone" w:date="2015-03-04T12:59:00Z"/>
                <w:sz w:val="16"/>
              </w:rPr>
            </w:pPr>
          </w:p>
        </w:tc>
      </w:tr>
      <w:tr w:rsidR="00270EBB" w:rsidRPr="003651D9" w:rsidDel="006A1426" w14:paraId="65D17887" w14:textId="77777777" w:rsidTr="00983131">
        <w:trPr>
          <w:cantSplit/>
          <w:del w:id="1785" w:author="Keith W. Boone" w:date="2015-03-04T12:59:00Z"/>
        </w:trPr>
        <w:tc>
          <w:tcPr>
            <w:tcW w:w="1336" w:type="pct"/>
            <w:tcBorders>
              <w:bottom w:val="single" w:sz="4" w:space="0" w:color="auto"/>
            </w:tcBorders>
          </w:tcPr>
          <w:p w14:paraId="6DFAAD53" w14:textId="77777777" w:rsidR="001263B9" w:rsidRPr="003651D9" w:rsidDel="006A1426" w:rsidRDefault="00115A0F" w:rsidP="00EF1E77">
            <w:pPr>
              <w:pStyle w:val="TableEntry"/>
              <w:rPr>
                <w:del w:id="1786" w:author="Keith W. Boone" w:date="2015-03-04T12:59:00Z"/>
              </w:rPr>
            </w:pPr>
            <w:del w:id="1787" w:author="Keith W. Boone" w:date="2015-03-04T12:59:00Z">
              <w:r w:rsidRPr="003651D9" w:rsidDel="006A1426">
                <w:rPr>
                  <w:rStyle w:val="HyperlinkText9pt"/>
                  <w:rFonts w:ascii="Times New Roman" w:hAnsi="Times New Roman" w:cs="Times New Roman"/>
                  <w:color w:val="auto"/>
                  <w:szCs w:val="20"/>
                  <w:u w:val="none"/>
                  <w:lang w:eastAsia="en-US"/>
                </w:rPr>
                <w:delText>Social History Section</w:delText>
              </w:r>
            </w:del>
          </w:p>
        </w:tc>
        <w:tc>
          <w:tcPr>
            <w:tcW w:w="691" w:type="pct"/>
            <w:tcBorders>
              <w:bottom w:val="single" w:sz="4" w:space="0" w:color="auto"/>
            </w:tcBorders>
          </w:tcPr>
          <w:p w14:paraId="44D83F04" w14:textId="77777777" w:rsidR="001263B9" w:rsidRPr="003651D9" w:rsidDel="006A1426" w:rsidRDefault="001263B9" w:rsidP="00EF1E77">
            <w:pPr>
              <w:pStyle w:val="TableEntry"/>
              <w:rPr>
                <w:del w:id="1788" w:author="Keith W. Boone" w:date="2015-03-04T12:59:00Z"/>
              </w:rPr>
            </w:pPr>
            <w:del w:id="1789" w:author="Keith W. Boone" w:date="2015-03-04T12:59:00Z">
              <w:r w:rsidRPr="003651D9" w:rsidDel="006A1426">
                <w:delText>O[0..1]</w:delText>
              </w:r>
            </w:del>
          </w:p>
        </w:tc>
        <w:tc>
          <w:tcPr>
            <w:tcW w:w="559" w:type="pct"/>
          </w:tcPr>
          <w:p w14:paraId="36F64BA7" w14:textId="77777777" w:rsidR="001263B9" w:rsidRPr="003651D9" w:rsidDel="006A1426" w:rsidRDefault="001263B9" w:rsidP="005D6176">
            <w:pPr>
              <w:pStyle w:val="TableEntry"/>
              <w:rPr>
                <w:del w:id="1790" w:author="Keith W. Boone" w:date="2015-03-04T12:59:00Z"/>
              </w:rPr>
            </w:pPr>
          </w:p>
        </w:tc>
        <w:tc>
          <w:tcPr>
            <w:tcW w:w="561" w:type="pct"/>
          </w:tcPr>
          <w:p w14:paraId="21C11F49" w14:textId="77777777" w:rsidR="001263B9" w:rsidRPr="003651D9" w:rsidDel="006A1426" w:rsidRDefault="001263B9" w:rsidP="0032600B">
            <w:pPr>
              <w:pStyle w:val="TableEntry"/>
              <w:rPr>
                <w:del w:id="1791" w:author="Keith W. Boone" w:date="2015-03-04T12:59:00Z"/>
              </w:rPr>
            </w:pPr>
            <w:del w:id="1792" w:author="Keith W. Boone" w:date="2015-03-04T12:59:00Z">
              <w:r w:rsidRPr="003651D9" w:rsidDel="006A1426">
                <w:delText>section</w:delText>
              </w:r>
            </w:del>
          </w:p>
        </w:tc>
        <w:tc>
          <w:tcPr>
            <w:tcW w:w="862" w:type="pct"/>
          </w:tcPr>
          <w:p w14:paraId="08D9F04A" w14:textId="77777777" w:rsidR="001263B9" w:rsidRPr="003651D9" w:rsidDel="006A1426" w:rsidRDefault="001263B9" w:rsidP="00BB76BC">
            <w:pPr>
              <w:pStyle w:val="TableEntry"/>
              <w:rPr>
                <w:del w:id="1793" w:author="Keith W. Boone" w:date="2015-03-04T12:59:00Z"/>
              </w:rPr>
            </w:pPr>
            <w:del w:id="1794" w:author="Keith W. Boone" w:date="2015-03-04T12:59:00Z">
              <w:r w:rsidRPr="003651D9" w:rsidDel="006A1426">
                <w:delText>2.16.840.1.113883.10.20.22.2.17</w:delText>
              </w:r>
            </w:del>
          </w:p>
        </w:tc>
        <w:tc>
          <w:tcPr>
            <w:tcW w:w="991" w:type="pct"/>
          </w:tcPr>
          <w:p w14:paraId="2BE40646" w14:textId="77777777" w:rsidR="001263B9" w:rsidRPr="003651D9" w:rsidDel="006A1426" w:rsidRDefault="001263B9" w:rsidP="00BB76BC">
            <w:pPr>
              <w:pStyle w:val="TableEntry"/>
              <w:rPr>
                <w:del w:id="1795" w:author="Keith W. Boone" w:date="2015-03-04T12:59:00Z"/>
                <w:sz w:val="16"/>
              </w:rPr>
            </w:pPr>
          </w:p>
        </w:tc>
      </w:tr>
      <w:tr w:rsidR="00270EBB" w:rsidRPr="003651D9" w:rsidDel="006A1426" w14:paraId="33579224" w14:textId="77777777" w:rsidTr="00983131">
        <w:trPr>
          <w:cantSplit/>
          <w:del w:id="1796" w:author="Keith W. Boone" w:date="2015-03-04T12:59:00Z"/>
        </w:trPr>
        <w:tc>
          <w:tcPr>
            <w:tcW w:w="1336" w:type="pct"/>
            <w:tcBorders>
              <w:bottom w:val="single" w:sz="4" w:space="0" w:color="auto"/>
            </w:tcBorders>
          </w:tcPr>
          <w:p w14:paraId="3009CFBA" w14:textId="77777777" w:rsidR="001263B9" w:rsidRPr="003651D9" w:rsidDel="006A1426" w:rsidRDefault="00115A0F" w:rsidP="00EF1E77">
            <w:pPr>
              <w:pStyle w:val="TableEntry"/>
              <w:rPr>
                <w:del w:id="1797" w:author="Keith W. Boone" w:date="2015-03-04T12:59:00Z"/>
              </w:rPr>
            </w:pPr>
            <w:del w:id="1798" w:author="Keith W. Boone" w:date="2015-03-04T12:59:00Z">
              <w:r w:rsidRPr="003651D9" w:rsidDel="006A1426">
                <w:rPr>
                  <w:rStyle w:val="HyperlinkText9pt"/>
                  <w:rFonts w:ascii="Times New Roman" w:hAnsi="Times New Roman" w:cs="Times New Roman"/>
                  <w:color w:val="auto"/>
                  <w:szCs w:val="20"/>
                  <w:u w:val="none"/>
                  <w:lang w:eastAsia="en-US"/>
                </w:rPr>
                <w:delText>Physical Exam Section</w:delText>
              </w:r>
            </w:del>
          </w:p>
        </w:tc>
        <w:tc>
          <w:tcPr>
            <w:tcW w:w="691" w:type="pct"/>
            <w:tcBorders>
              <w:bottom w:val="single" w:sz="4" w:space="0" w:color="auto"/>
            </w:tcBorders>
          </w:tcPr>
          <w:p w14:paraId="0372CFA4" w14:textId="77777777" w:rsidR="001263B9" w:rsidRPr="003651D9" w:rsidDel="006A1426" w:rsidRDefault="001263B9" w:rsidP="00EF1E77">
            <w:pPr>
              <w:pStyle w:val="TableEntry"/>
              <w:rPr>
                <w:del w:id="1799" w:author="Keith W. Boone" w:date="2015-03-04T12:59:00Z"/>
              </w:rPr>
            </w:pPr>
            <w:del w:id="1800" w:author="Keith W. Boone" w:date="2015-03-04T12:59:00Z">
              <w:r w:rsidRPr="003651D9" w:rsidDel="006A1426">
                <w:delText>R[1..1]</w:delText>
              </w:r>
            </w:del>
          </w:p>
        </w:tc>
        <w:tc>
          <w:tcPr>
            <w:tcW w:w="559" w:type="pct"/>
          </w:tcPr>
          <w:p w14:paraId="66947B7A" w14:textId="77777777" w:rsidR="001263B9" w:rsidRPr="003651D9" w:rsidDel="006A1426" w:rsidRDefault="001263B9" w:rsidP="005D6176">
            <w:pPr>
              <w:pStyle w:val="TableEntry"/>
              <w:rPr>
                <w:del w:id="1801" w:author="Keith W. Boone" w:date="2015-03-04T12:59:00Z"/>
              </w:rPr>
            </w:pPr>
          </w:p>
        </w:tc>
        <w:tc>
          <w:tcPr>
            <w:tcW w:w="561" w:type="pct"/>
          </w:tcPr>
          <w:p w14:paraId="6951DA4C" w14:textId="77777777" w:rsidR="001263B9" w:rsidRPr="003651D9" w:rsidDel="006A1426" w:rsidRDefault="001263B9" w:rsidP="0032600B">
            <w:pPr>
              <w:pStyle w:val="TableEntry"/>
              <w:rPr>
                <w:del w:id="1802" w:author="Keith W. Boone" w:date="2015-03-04T12:59:00Z"/>
              </w:rPr>
            </w:pPr>
            <w:del w:id="1803" w:author="Keith W. Boone" w:date="2015-03-04T12:59:00Z">
              <w:r w:rsidRPr="003651D9" w:rsidDel="006A1426">
                <w:delText>section</w:delText>
              </w:r>
            </w:del>
          </w:p>
        </w:tc>
        <w:tc>
          <w:tcPr>
            <w:tcW w:w="862" w:type="pct"/>
          </w:tcPr>
          <w:p w14:paraId="043093CB" w14:textId="77777777" w:rsidR="001263B9" w:rsidRPr="003651D9" w:rsidDel="006A1426" w:rsidRDefault="001263B9" w:rsidP="00BB76BC">
            <w:pPr>
              <w:pStyle w:val="TableEntry"/>
              <w:rPr>
                <w:del w:id="1804" w:author="Keith W. Boone" w:date="2015-03-04T12:59:00Z"/>
              </w:rPr>
            </w:pPr>
            <w:del w:id="1805" w:author="Keith W. Boone" w:date="2015-03-04T12:59:00Z">
              <w:r w:rsidRPr="003651D9" w:rsidDel="006A1426">
                <w:delText>2.16.840.1.113883.10.20.2.10</w:delText>
              </w:r>
            </w:del>
          </w:p>
        </w:tc>
        <w:tc>
          <w:tcPr>
            <w:tcW w:w="991" w:type="pct"/>
          </w:tcPr>
          <w:p w14:paraId="56A281BA" w14:textId="77777777" w:rsidR="001263B9" w:rsidRPr="003651D9" w:rsidDel="006A1426" w:rsidRDefault="001263B9" w:rsidP="00BB76BC">
            <w:pPr>
              <w:pStyle w:val="TableEntry"/>
              <w:rPr>
                <w:del w:id="1806" w:author="Keith W. Boone" w:date="2015-03-04T12:59:00Z"/>
                <w:sz w:val="16"/>
              </w:rPr>
            </w:pPr>
          </w:p>
        </w:tc>
      </w:tr>
      <w:tr w:rsidR="00270EBB" w:rsidRPr="003651D9" w:rsidDel="006A1426" w14:paraId="43193E55" w14:textId="77777777" w:rsidTr="00983131">
        <w:trPr>
          <w:cantSplit/>
          <w:del w:id="1807" w:author="Keith W. Boone" w:date="2015-03-04T12:59:00Z"/>
        </w:trPr>
        <w:tc>
          <w:tcPr>
            <w:tcW w:w="1336" w:type="pct"/>
            <w:shd w:val="clear" w:color="auto" w:fill="auto"/>
          </w:tcPr>
          <w:p w14:paraId="418E3330" w14:textId="77777777" w:rsidR="001263B9" w:rsidRPr="003651D9" w:rsidDel="006A1426" w:rsidRDefault="001263B9" w:rsidP="00EF1E77">
            <w:pPr>
              <w:pStyle w:val="TableEntry"/>
              <w:rPr>
                <w:del w:id="1808" w:author="Keith W. Boone" w:date="2015-03-04T12:59:00Z"/>
                <w:szCs w:val="18"/>
              </w:rPr>
            </w:pPr>
            <w:del w:id="1809" w:author="Keith W. Boone" w:date="2015-03-04T12:59:00Z">
              <w:r w:rsidRPr="003651D9" w:rsidDel="006A1426">
                <w:rPr>
                  <w:szCs w:val="18"/>
                </w:rPr>
                <w:delText xml:space="preserve">   </w:delText>
              </w:r>
              <w:r w:rsidR="00115A0F" w:rsidRPr="003651D9" w:rsidDel="006A1426">
                <w:rPr>
                  <w:szCs w:val="18"/>
                </w:rPr>
                <w:delText>Vital Signs</w:delText>
              </w:r>
            </w:del>
          </w:p>
        </w:tc>
        <w:tc>
          <w:tcPr>
            <w:tcW w:w="691" w:type="pct"/>
          </w:tcPr>
          <w:p w14:paraId="074E968D" w14:textId="77777777" w:rsidR="001263B9" w:rsidRPr="003651D9" w:rsidDel="006A1426" w:rsidRDefault="001263B9" w:rsidP="00EF1E77">
            <w:pPr>
              <w:pStyle w:val="TableEntry"/>
              <w:rPr>
                <w:del w:id="1810" w:author="Keith W. Boone" w:date="2015-03-04T12:59:00Z"/>
              </w:rPr>
            </w:pPr>
            <w:del w:id="1811" w:author="Keith W. Boone" w:date="2015-03-04T12:59:00Z">
              <w:r w:rsidRPr="003651D9" w:rsidDel="006A1426">
                <w:delText>R[1..1]</w:delText>
              </w:r>
            </w:del>
          </w:p>
        </w:tc>
        <w:tc>
          <w:tcPr>
            <w:tcW w:w="559" w:type="pct"/>
          </w:tcPr>
          <w:p w14:paraId="6CF25817" w14:textId="77777777" w:rsidR="001263B9" w:rsidRPr="003651D9" w:rsidDel="006A1426" w:rsidRDefault="001263B9" w:rsidP="005D6176">
            <w:pPr>
              <w:pStyle w:val="TableEntry"/>
              <w:rPr>
                <w:del w:id="1812" w:author="Keith W. Boone" w:date="2015-03-04T12:59:00Z"/>
              </w:rPr>
            </w:pPr>
          </w:p>
        </w:tc>
        <w:tc>
          <w:tcPr>
            <w:tcW w:w="561" w:type="pct"/>
          </w:tcPr>
          <w:p w14:paraId="282A6564" w14:textId="77777777" w:rsidR="001263B9" w:rsidRPr="003651D9" w:rsidDel="006A1426" w:rsidRDefault="001263B9" w:rsidP="0032600B">
            <w:pPr>
              <w:pStyle w:val="TableEntry"/>
              <w:rPr>
                <w:del w:id="1813" w:author="Keith W. Boone" w:date="2015-03-04T12:59:00Z"/>
              </w:rPr>
            </w:pPr>
            <w:del w:id="1814" w:author="Keith W. Boone" w:date="2015-03-04T12:59:00Z">
              <w:r w:rsidRPr="003651D9" w:rsidDel="006A1426">
                <w:delText>section</w:delText>
              </w:r>
            </w:del>
          </w:p>
        </w:tc>
        <w:tc>
          <w:tcPr>
            <w:tcW w:w="862" w:type="pct"/>
          </w:tcPr>
          <w:p w14:paraId="7D806AB1" w14:textId="77777777" w:rsidR="001263B9" w:rsidRPr="003651D9" w:rsidDel="006A1426" w:rsidRDefault="001263B9" w:rsidP="00BB76BC">
            <w:pPr>
              <w:pStyle w:val="TableEntry"/>
              <w:rPr>
                <w:del w:id="1815" w:author="Keith W. Boone" w:date="2015-03-04T12:59:00Z"/>
              </w:rPr>
            </w:pPr>
            <w:del w:id="1816" w:author="Keith W. Boone" w:date="2015-03-04T12:59:00Z">
              <w:r w:rsidRPr="003651D9" w:rsidDel="006A1426">
                <w:delText>2.16.840.1.113883.10.20.22.2.4.1</w:delText>
              </w:r>
            </w:del>
          </w:p>
        </w:tc>
        <w:tc>
          <w:tcPr>
            <w:tcW w:w="991" w:type="pct"/>
          </w:tcPr>
          <w:p w14:paraId="4289FF70" w14:textId="77777777" w:rsidR="001263B9" w:rsidRPr="003651D9" w:rsidDel="006A1426" w:rsidRDefault="001263B9" w:rsidP="00BB76BC">
            <w:pPr>
              <w:pStyle w:val="TableEntry"/>
              <w:rPr>
                <w:del w:id="1817" w:author="Keith W. Boone" w:date="2015-03-04T12:59:00Z"/>
                <w:sz w:val="16"/>
              </w:rPr>
            </w:pPr>
          </w:p>
        </w:tc>
      </w:tr>
      <w:tr w:rsidR="00270EBB" w:rsidRPr="003651D9" w:rsidDel="006A1426" w14:paraId="6416B1EF" w14:textId="77777777" w:rsidTr="00983131">
        <w:trPr>
          <w:cantSplit/>
          <w:del w:id="1818" w:author="Keith W. Boone" w:date="2015-03-04T12:59:00Z"/>
        </w:trPr>
        <w:tc>
          <w:tcPr>
            <w:tcW w:w="1336" w:type="pct"/>
            <w:shd w:val="clear" w:color="auto" w:fill="auto"/>
          </w:tcPr>
          <w:p w14:paraId="3A792A21" w14:textId="77777777" w:rsidR="001263B9" w:rsidRPr="003651D9" w:rsidDel="006A1426" w:rsidRDefault="001263B9" w:rsidP="00EF1E77">
            <w:pPr>
              <w:pStyle w:val="TableEntry"/>
              <w:rPr>
                <w:del w:id="1819" w:author="Keith W. Boone" w:date="2015-03-04T12:59:00Z"/>
                <w:szCs w:val="18"/>
              </w:rPr>
            </w:pPr>
            <w:del w:id="1820" w:author="Keith W. Boone" w:date="2015-03-04T12:59:00Z">
              <w:r w:rsidRPr="003651D9" w:rsidDel="006A1426">
                <w:rPr>
                  <w:szCs w:val="18"/>
                </w:rPr>
                <w:delText xml:space="preserve">      </w:delText>
              </w:r>
              <w:r w:rsidR="00115A0F" w:rsidRPr="003651D9" w:rsidDel="006A1426">
                <w:rPr>
                  <w:szCs w:val="18"/>
                </w:rPr>
                <w:delText>Vital Signs Organizer</w:delText>
              </w:r>
            </w:del>
          </w:p>
        </w:tc>
        <w:tc>
          <w:tcPr>
            <w:tcW w:w="691" w:type="pct"/>
          </w:tcPr>
          <w:p w14:paraId="5552195E" w14:textId="77777777" w:rsidR="001263B9" w:rsidRPr="003651D9" w:rsidDel="006A1426" w:rsidRDefault="001263B9" w:rsidP="00EF1E77">
            <w:pPr>
              <w:pStyle w:val="TableEntry"/>
              <w:rPr>
                <w:del w:id="1821" w:author="Keith W. Boone" w:date="2015-03-04T12:59:00Z"/>
              </w:rPr>
            </w:pPr>
            <w:del w:id="1822" w:author="Keith W. Boone" w:date="2015-03-04T12:59:00Z">
              <w:r w:rsidRPr="003651D9" w:rsidDel="006A1426">
                <w:delText>R[1..*]</w:delText>
              </w:r>
            </w:del>
          </w:p>
        </w:tc>
        <w:tc>
          <w:tcPr>
            <w:tcW w:w="559" w:type="pct"/>
          </w:tcPr>
          <w:p w14:paraId="49A3FBC5" w14:textId="77777777" w:rsidR="001263B9" w:rsidRPr="003651D9" w:rsidDel="006A1426" w:rsidRDefault="001263B9" w:rsidP="005D6176">
            <w:pPr>
              <w:pStyle w:val="TableEntry"/>
              <w:rPr>
                <w:del w:id="1823" w:author="Keith W. Boone" w:date="2015-03-04T12:59:00Z"/>
              </w:rPr>
            </w:pPr>
          </w:p>
        </w:tc>
        <w:tc>
          <w:tcPr>
            <w:tcW w:w="561" w:type="pct"/>
          </w:tcPr>
          <w:p w14:paraId="32FE9F7D" w14:textId="77777777" w:rsidR="001263B9" w:rsidRPr="003651D9" w:rsidDel="006A1426" w:rsidRDefault="001263B9" w:rsidP="0032600B">
            <w:pPr>
              <w:pStyle w:val="TableEntry"/>
              <w:rPr>
                <w:del w:id="1824" w:author="Keith W. Boone" w:date="2015-03-04T12:59:00Z"/>
              </w:rPr>
            </w:pPr>
            <w:del w:id="1825" w:author="Keith W. Boone" w:date="2015-03-04T12:59:00Z">
              <w:r w:rsidRPr="003651D9" w:rsidDel="006A1426">
                <w:delText>entry</w:delText>
              </w:r>
            </w:del>
          </w:p>
        </w:tc>
        <w:tc>
          <w:tcPr>
            <w:tcW w:w="862" w:type="pct"/>
          </w:tcPr>
          <w:p w14:paraId="6D395FF7" w14:textId="77777777" w:rsidR="001263B9" w:rsidRPr="003651D9" w:rsidDel="006A1426" w:rsidRDefault="001263B9" w:rsidP="00BB76BC">
            <w:pPr>
              <w:pStyle w:val="TableEntry"/>
              <w:rPr>
                <w:del w:id="1826" w:author="Keith W. Boone" w:date="2015-03-04T12:59:00Z"/>
              </w:rPr>
            </w:pPr>
            <w:del w:id="1827" w:author="Keith W. Boone" w:date="2015-03-04T12:59:00Z">
              <w:r w:rsidRPr="003651D9" w:rsidDel="006A1426">
                <w:delText>2.16.840.1.113883.10.20.22.4.26</w:delText>
              </w:r>
            </w:del>
          </w:p>
        </w:tc>
        <w:tc>
          <w:tcPr>
            <w:tcW w:w="991" w:type="pct"/>
          </w:tcPr>
          <w:p w14:paraId="4D23739A" w14:textId="77777777" w:rsidR="001263B9" w:rsidRPr="003651D9" w:rsidDel="006A1426" w:rsidRDefault="001263B9" w:rsidP="00BB76BC">
            <w:pPr>
              <w:pStyle w:val="TableEntry"/>
              <w:rPr>
                <w:del w:id="1828" w:author="Keith W. Boone" w:date="2015-03-04T12:59:00Z"/>
                <w:sz w:val="16"/>
              </w:rPr>
            </w:pPr>
          </w:p>
        </w:tc>
      </w:tr>
      <w:tr w:rsidR="00270EBB" w:rsidRPr="003651D9" w:rsidDel="006A1426" w14:paraId="7109C7B4" w14:textId="77777777" w:rsidTr="00983131">
        <w:trPr>
          <w:cantSplit/>
          <w:del w:id="1829" w:author="Keith W. Boone" w:date="2015-03-04T12:59:00Z"/>
        </w:trPr>
        <w:tc>
          <w:tcPr>
            <w:tcW w:w="1336" w:type="pct"/>
            <w:shd w:val="clear" w:color="auto" w:fill="auto"/>
          </w:tcPr>
          <w:p w14:paraId="55B5199B" w14:textId="77777777" w:rsidR="001263B9" w:rsidRPr="003651D9" w:rsidDel="006A1426" w:rsidRDefault="001263B9" w:rsidP="00EF1E77">
            <w:pPr>
              <w:pStyle w:val="TableEntry"/>
              <w:rPr>
                <w:del w:id="1830" w:author="Keith W. Boone" w:date="2015-03-04T12:59:00Z"/>
                <w:szCs w:val="18"/>
              </w:rPr>
            </w:pPr>
            <w:del w:id="1831" w:author="Keith W. Boone" w:date="2015-03-04T12:59:00Z">
              <w:r w:rsidRPr="003651D9" w:rsidDel="006A1426">
                <w:rPr>
                  <w:szCs w:val="18"/>
                </w:rPr>
                <w:delText xml:space="preserve">          </w:delText>
              </w:r>
              <w:r w:rsidR="00115A0F" w:rsidRPr="003651D9" w:rsidDel="006A1426">
                <w:rPr>
                  <w:szCs w:val="18"/>
                </w:rPr>
                <w:delText>Vital Sign Observation</w:delText>
              </w:r>
            </w:del>
          </w:p>
        </w:tc>
        <w:tc>
          <w:tcPr>
            <w:tcW w:w="691" w:type="pct"/>
          </w:tcPr>
          <w:p w14:paraId="1FA42BD9" w14:textId="77777777" w:rsidR="001263B9" w:rsidRPr="003651D9" w:rsidDel="006A1426" w:rsidRDefault="001263B9" w:rsidP="00EF1E77">
            <w:pPr>
              <w:pStyle w:val="TableEntry"/>
              <w:rPr>
                <w:del w:id="1832" w:author="Keith W. Boone" w:date="2015-03-04T12:59:00Z"/>
              </w:rPr>
            </w:pPr>
            <w:del w:id="1833" w:author="Keith W. Boone" w:date="2015-03-04T12:59:00Z">
              <w:r w:rsidRPr="003651D9" w:rsidDel="006A1426">
                <w:delText>R[2..*]</w:delText>
              </w:r>
            </w:del>
          </w:p>
        </w:tc>
        <w:tc>
          <w:tcPr>
            <w:tcW w:w="559" w:type="pct"/>
          </w:tcPr>
          <w:p w14:paraId="7832E3D1" w14:textId="77777777" w:rsidR="001263B9" w:rsidRPr="003651D9" w:rsidDel="006A1426" w:rsidRDefault="001263B9" w:rsidP="005D6176">
            <w:pPr>
              <w:pStyle w:val="TableEntry"/>
              <w:rPr>
                <w:del w:id="1834" w:author="Keith W. Boone" w:date="2015-03-04T12:59:00Z"/>
              </w:rPr>
            </w:pPr>
          </w:p>
        </w:tc>
        <w:tc>
          <w:tcPr>
            <w:tcW w:w="561" w:type="pct"/>
          </w:tcPr>
          <w:p w14:paraId="535ACDC6" w14:textId="77777777" w:rsidR="001263B9" w:rsidRPr="003651D9" w:rsidDel="006A1426" w:rsidRDefault="001263B9" w:rsidP="0032600B">
            <w:pPr>
              <w:pStyle w:val="TableEntry"/>
              <w:rPr>
                <w:del w:id="1835" w:author="Keith W. Boone" w:date="2015-03-04T12:59:00Z"/>
              </w:rPr>
            </w:pPr>
            <w:del w:id="1836" w:author="Keith W. Boone" w:date="2015-03-04T12:59:00Z">
              <w:r w:rsidRPr="003651D9" w:rsidDel="006A1426">
                <w:delText>entry</w:delText>
              </w:r>
            </w:del>
          </w:p>
        </w:tc>
        <w:tc>
          <w:tcPr>
            <w:tcW w:w="862" w:type="pct"/>
          </w:tcPr>
          <w:p w14:paraId="5D9500B7" w14:textId="77777777" w:rsidR="001263B9" w:rsidRPr="003651D9" w:rsidDel="006A1426" w:rsidRDefault="001263B9" w:rsidP="00BB76BC">
            <w:pPr>
              <w:pStyle w:val="TableEntry"/>
              <w:rPr>
                <w:del w:id="1837" w:author="Keith W. Boone" w:date="2015-03-04T12:59:00Z"/>
              </w:rPr>
            </w:pPr>
            <w:del w:id="1838" w:author="Keith W. Boone" w:date="2015-03-04T12:59:00Z">
              <w:r w:rsidRPr="003651D9" w:rsidDel="006A1426">
                <w:delText>2.16.840.1.113883.10.20.22.4.27</w:delText>
              </w:r>
              <w:r w:rsidR="00340176" w:rsidRPr="003651D9" w:rsidDel="006A1426">
                <w:delText>&gt;</w:delText>
              </w:r>
            </w:del>
          </w:p>
        </w:tc>
        <w:tc>
          <w:tcPr>
            <w:tcW w:w="991" w:type="pct"/>
          </w:tcPr>
          <w:p w14:paraId="384959E0" w14:textId="77777777" w:rsidR="001263B9" w:rsidRPr="003651D9" w:rsidDel="006A1426" w:rsidRDefault="001263B9" w:rsidP="00BB76BC">
            <w:pPr>
              <w:pStyle w:val="TableEntry"/>
              <w:rPr>
                <w:del w:id="1839" w:author="Keith W. Boone" w:date="2015-03-04T12:59:00Z"/>
                <w:sz w:val="16"/>
              </w:rPr>
            </w:pPr>
          </w:p>
        </w:tc>
      </w:tr>
    </w:tbl>
    <w:p w14:paraId="1F3F42B9" w14:textId="77777777" w:rsidR="00BC3E9F" w:rsidRPr="003651D9" w:rsidDel="006A1426" w:rsidRDefault="00BC3E9F" w:rsidP="00BC3E9F">
      <w:pPr>
        <w:rPr>
          <w:del w:id="1840" w:author="Keith W. Boone" w:date="2015-03-04T12:59:00Z"/>
          <w:lang w:eastAsia="x-none"/>
        </w:rPr>
      </w:pPr>
    </w:p>
    <w:p w14:paraId="58EF7046" w14:textId="77777777" w:rsidR="001E206E" w:rsidRPr="003651D9" w:rsidDel="006A1426" w:rsidRDefault="001E206E" w:rsidP="00597DB2">
      <w:pPr>
        <w:pStyle w:val="AuthorInstructions"/>
        <w:rPr>
          <w:del w:id="1841" w:author="Keith W. Boone" w:date="2015-03-04T12:59:00Z"/>
        </w:rPr>
      </w:pPr>
      <w:del w:id="1842" w:author="Keith W. Boone" w:date="2015-03-04T12:59:00Z">
        <w:r w:rsidRPr="003651D9" w:rsidDel="006A1426">
          <w:delText>&lt;For each (1:1 correspondence) Vocabulary Constraint or Condition listed in the table above, create an additional section/reference below</w:delText>
        </w:r>
        <w:r w:rsidR="00887E40" w:rsidRPr="003651D9" w:rsidDel="006A1426">
          <w:delText xml:space="preserve">. </w:delText>
        </w:r>
        <w:r w:rsidRPr="003651D9" w:rsidDel="006A1426">
          <w:delText>Add the Header Element or Section Name and then select either “Vocabulary Constraint” or “Condition” and delete the other word.&gt;</w:delText>
        </w:r>
      </w:del>
    </w:p>
    <w:p w14:paraId="74B308B1" w14:textId="77777777" w:rsidR="001E206E" w:rsidRPr="003651D9" w:rsidDel="006A1426" w:rsidRDefault="001E206E" w:rsidP="00597DB2">
      <w:pPr>
        <w:pStyle w:val="AuthorInstructions"/>
        <w:rPr>
          <w:del w:id="1843" w:author="Keith W. Boone" w:date="2015-03-04T12:59:00Z"/>
        </w:rPr>
      </w:pPr>
      <w:del w:id="1844" w:author="Keith W. Boone" w:date="2015-03-04T12:59:00Z">
        <w:r w:rsidRPr="003651D9" w:rsidDel="006A1426">
          <w:delText>&lt;Note that every Conditional element MUST have an explanatory paragraph referenced below.&gt;</w:delText>
        </w:r>
      </w:del>
    </w:p>
    <w:p w14:paraId="13615149" w14:textId="77777777" w:rsidR="00270EBB" w:rsidRPr="003651D9" w:rsidDel="006A1426" w:rsidRDefault="00270EBB" w:rsidP="00597DB2">
      <w:pPr>
        <w:pStyle w:val="AuthorInstructions"/>
        <w:rPr>
          <w:del w:id="1845" w:author="Keith W. Boone" w:date="2015-03-04T12:59:00Z"/>
        </w:rPr>
      </w:pPr>
      <w:del w:id="1846" w:author="Keith W. Boone" w:date="2015-03-04T12:59:00Z">
        <w:r w:rsidRPr="003651D9" w:rsidDel="006A1426">
          <w:delText>&lt;It is required to use SHALL, SHOULD, or MAY in each definition as defined in Appendix E of the Technical Frameworks General Introduction.&gt;</w:delText>
        </w:r>
      </w:del>
    </w:p>
    <w:p w14:paraId="17780F0D" w14:textId="77777777" w:rsidR="00270EBB" w:rsidRPr="003651D9" w:rsidDel="006A1426" w:rsidRDefault="00270EBB" w:rsidP="00270EBB">
      <w:pPr>
        <w:pStyle w:val="Heading6"/>
        <w:numPr>
          <w:ilvl w:val="0"/>
          <w:numId w:val="0"/>
        </w:numPr>
        <w:rPr>
          <w:del w:id="1847" w:author="Keith W. Boone" w:date="2015-03-04T12:59:00Z"/>
          <w:noProof w:val="0"/>
        </w:rPr>
      </w:pPr>
      <w:del w:id="1848" w:author="Keith W. Boone" w:date="2015-03-04T12:59:00Z">
        <w:r w:rsidRPr="003651D9" w:rsidDel="006A1426">
          <w:rPr>
            <w:noProof w:val="0"/>
          </w:rPr>
          <w:delText>6.3.1.D.5.1 &lt;</w:delText>
        </w:r>
        <w:r w:rsidR="00983131" w:rsidRPr="003651D9" w:rsidDel="006A1426">
          <w:rPr>
            <w:noProof w:val="0"/>
          </w:rPr>
          <w:delText>Template Title name</w:delText>
        </w:r>
        <w:r w:rsidRPr="003651D9" w:rsidDel="006A1426">
          <w:rPr>
            <w:noProof w:val="0"/>
          </w:rPr>
          <w:delText>&gt; &lt;Vocabulary Constraint or Condition&gt;</w:delText>
        </w:r>
      </w:del>
    </w:p>
    <w:p w14:paraId="73E61BAB" w14:textId="77777777" w:rsidR="00270EBB" w:rsidRPr="003651D9" w:rsidDel="006A1426" w:rsidRDefault="00270EBB" w:rsidP="00597DB2">
      <w:pPr>
        <w:pStyle w:val="AuthorInstructions"/>
        <w:rPr>
          <w:del w:id="1849" w:author="Keith W. Boone" w:date="2015-03-04T12:59:00Z"/>
        </w:rPr>
      </w:pPr>
      <w:del w:id="1850" w:author="Keith W. Boone" w:date="2015-03-04T12:59:00Z">
        <w:r w:rsidRPr="003651D9" w:rsidDel="006A1426">
          <w:delText>&lt;add vocabulary constraint or condition definition&gt;</w:delText>
        </w:r>
      </w:del>
    </w:p>
    <w:p w14:paraId="5DC066EE" w14:textId="77777777" w:rsidR="00270EBB" w:rsidRPr="003651D9" w:rsidDel="006A1426" w:rsidRDefault="00270EBB" w:rsidP="00597DB2">
      <w:pPr>
        <w:pStyle w:val="AuthorInstructions"/>
        <w:rPr>
          <w:del w:id="1851" w:author="Keith W. Boone" w:date="2015-03-04T12:59:00Z"/>
        </w:rPr>
      </w:pPr>
      <w:del w:id="1852" w:author="Keith W. Boone" w:date="2015-03-04T12:59:00Z">
        <w:r w:rsidRPr="003651D9" w:rsidDel="006A1426">
          <w:delText>&lt;remove example below prior to public comment:&gt;</w:delText>
        </w:r>
      </w:del>
    </w:p>
    <w:p w14:paraId="3939A362" w14:textId="77777777" w:rsidR="00270EBB" w:rsidRPr="003651D9" w:rsidDel="006A1426" w:rsidRDefault="003F252B" w:rsidP="00EF1E77">
      <w:pPr>
        <w:pStyle w:val="BodyText"/>
        <w:rPr>
          <w:del w:id="1853" w:author="Keith W. Boone" w:date="2015-03-04T12:59:00Z"/>
          <w:rFonts w:eastAsia="Calibri"/>
        </w:rPr>
      </w:pPr>
      <w:del w:id="1854" w:author="Keith W. Boone" w:date="2015-03-04T12:59:00Z">
        <w:r w:rsidRPr="003651D9" w:rsidDel="006A1426">
          <w:delText>&lt;</w:delText>
        </w:r>
        <w:r w:rsidR="00270EBB" w:rsidRPr="003651D9" w:rsidDel="006A1426">
          <w:delText xml:space="preserve">e.g., The value for serviceEvent / code SHOULD be drawn from value set </w:delText>
        </w:r>
        <w:r w:rsidR="00115A0F" w:rsidRPr="003651D9" w:rsidDel="006A1426">
          <w:rPr>
            <w:rFonts w:eastAsia="Calibri"/>
          </w:rPr>
          <w:delText>1.3.6.1.4.1.19376.1.4.1.5.2</w:delText>
        </w:r>
        <w:r w:rsidR="00115A0F" w:rsidRPr="003651D9" w:rsidDel="006A1426">
          <w:rPr>
            <w:rFonts w:eastAsia="Calibri"/>
          </w:rPr>
          <w:tab/>
          <w:delText xml:space="preserve"> Cardiac Imaging Procedures</w:delText>
        </w:r>
        <w:r w:rsidR="00270EBB" w:rsidRPr="003651D9" w:rsidDel="006A1426">
          <w:rPr>
            <w:rFonts w:eastAsia="Calibri"/>
          </w:rPr>
          <w:delText>.</w:delText>
        </w:r>
        <w:r w:rsidRPr="003651D9" w:rsidDel="006A1426">
          <w:rPr>
            <w:rFonts w:eastAsia="Calibri"/>
          </w:rPr>
          <w:delText>&gt;</w:delText>
        </w:r>
      </w:del>
    </w:p>
    <w:p w14:paraId="733DC828" w14:textId="77777777" w:rsidR="00270EBB" w:rsidRPr="003651D9" w:rsidDel="006A1426" w:rsidRDefault="00270EBB" w:rsidP="00270EBB">
      <w:pPr>
        <w:pStyle w:val="Heading6"/>
        <w:numPr>
          <w:ilvl w:val="0"/>
          <w:numId w:val="0"/>
        </w:numPr>
        <w:ind w:left="1152" w:hanging="1152"/>
        <w:rPr>
          <w:del w:id="1855" w:author="Keith W. Boone" w:date="2015-03-04T12:59:00Z"/>
          <w:noProof w:val="0"/>
        </w:rPr>
      </w:pPr>
      <w:del w:id="1856" w:author="Keith W. Boone" w:date="2015-03-04T12:59:00Z">
        <w:r w:rsidRPr="003651D9" w:rsidDel="006A1426">
          <w:rPr>
            <w:noProof w:val="0"/>
          </w:rPr>
          <w:delText>6.3.1.D.5.2 &lt;</w:delText>
        </w:r>
        <w:r w:rsidR="00983131" w:rsidRPr="003651D9" w:rsidDel="006A1426">
          <w:rPr>
            <w:noProof w:val="0"/>
          </w:rPr>
          <w:delText>Template Title name</w:delText>
        </w:r>
        <w:r w:rsidRPr="003651D9" w:rsidDel="006A1426">
          <w:rPr>
            <w:noProof w:val="0"/>
          </w:rPr>
          <w:delText>&gt; &lt;Vocabulary Constraint or Condition&gt;</w:delText>
        </w:r>
      </w:del>
    </w:p>
    <w:p w14:paraId="24349367" w14:textId="77777777" w:rsidR="00270EBB" w:rsidRPr="003651D9" w:rsidDel="006A1426" w:rsidRDefault="00270EBB" w:rsidP="00597DB2">
      <w:pPr>
        <w:pStyle w:val="AuthorInstructions"/>
        <w:rPr>
          <w:del w:id="1857" w:author="Keith W. Boone" w:date="2015-03-04T12:59:00Z"/>
        </w:rPr>
      </w:pPr>
      <w:del w:id="1858" w:author="Keith W. Boone" w:date="2015-03-04T12:59:00Z">
        <w:r w:rsidRPr="003651D9" w:rsidDel="006A1426">
          <w:delText>&lt;add vocabulary constraint or condition definition&gt;</w:delText>
        </w:r>
      </w:del>
    </w:p>
    <w:p w14:paraId="1007AD6A" w14:textId="77777777" w:rsidR="00270EBB" w:rsidRPr="003651D9" w:rsidDel="006A1426" w:rsidRDefault="00270EBB" w:rsidP="00597DB2">
      <w:pPr>
        <w:pStyle w:val="AuthorInstructions"/>
        <w:rPr>
          <w:del w:id="1859" w:author="Keith W. Boone" w:date="2015-03-04T12:59:00Z"/>
        </w:rPr>
      </w:pPr>
      <w:del w:id="1860" w:author="Keith W. Boone" w:date="2015-03-04T12:59:00Z">
        <w:r w:rsidRPr="003651D9" w:rsidDel="006A1426">
          <w:delText>&lt;remove example below prior to public comment:&gt;</w:delText>
        </w:r>
      </w:del>
    </w:p>
    <w:p w14:paraId="11946A91" w14:textId="77777777" w:rsidR="00270EBB" w:rsidRPr="003651D9" w:rsidDel="006A1426" w:rsidRDefault="003F252B" w:rsidP="00EF1E77">
      <w:pPr>
        <w:pStyle w:val="BodyText"/>
        <w:rPr>
          <w:del w:id="1861" w:author="Keith W. Boone" w:date="2015-03-04T12:59:00Z"/>
          <w:rFonts w:eastAsia="Calibri"/>
        </w:rPr>
      </w:pPr>
      <w:del w:id="1862" w:author="Keith W. Boone" w:date="2015-03-04T12:59:00Z">
        <w:r w:rsidRPr="003651D9" w:rsidDel="006A1426">
          <w:delText>&lt;</w:delText>
        </w:r>
        <w:r w:rsidR="00270EBB" w:rsidRPr="003651D9" w:rsidDel="006A1426">
          <w:delText xml:space="preserve">e.g., Within the Medications section the Content Creator SHALL be able to create a Medications entry (templateID 1.3.6.1.4.1.19376.1.5.3.1.4.7 [PCC TF-2]) for each of the cardiac relevant medications identified in Value Set </w:delText>
        </w:r>
        <w:r w:rsidR="00115A0F" w:rsidRPr="003651D9" w:rsidDel="006A1426">
          <w:rPr>
            <w:rFonts w:eastAsia="Calibri"/>
          </w:rPr>
          <w:delText>1.3.6.1.4.1.19376.1.4.1.5.14 Cardiac Drug Classes</w:delText>
        </w:r>
        <w:r w:rsidR="00270EBB" w:rsidRPr="003651D9" w:rsidDel="006A1426">
          <w:rPr>
            <w:rFonts w:eastAsia="Calibri"/>
          </w:rPr>
          <w:delText>, encoding the value in substanceAdministration/consumable/ManufacturedProduct/Material/code.</w:delText>
        </w:r>
        <w:r w:rsidRPr="003651D9" w:rsidDel="006A1426">
          <w:rPr>
            <w:rFonts w:eastAsia="Calibri"/>
          </w:rPr>
          <w:delText>&gt;</w:delText>
        </w:r>
      </w:del>
    </w:p>
    <w:p w14:paraId="05C8F2DA" w14:textId="77777777" w:rsidR="00BC3E9F" w:rsidRPr="003651D9" w:rsidDel="006A1426" w:rsidRDefault="00270EBB" w:rsidP="00BC3E9F">
      <w:pPr>
        <w:pStyle w:val="BodyText"/>
        <w:rPr>
          <w:del w:id="1863" w:author="Keith W. Boone" w:date="2015-03-04T12:59:00Z"/>
          <w:rFonts w:eastAsia="Calibri"/>
        </w:rPr>
      </w:pPr>
      <w:del w:id="1864" w:author="Keith W. Boone" w:date="2015-03-04T12:59:00Z">
        <w:r w:rsidRPr="003651D9" w:rsidDel="006A1426">
          <w:rPr>
            <w:rFonts w:eastAsia="Calibri"/>
          </w:rPr>
          <w:delText>###End Discrete Conformance</w:delText>
        </w:r>
        <w:r w:rsidR="00BC3E9F" w:rsidRPr="003651D9" w:rsidDel="006A1426">
          <w:rPr>
            <w:rFonts w:eastAsia="Calibri"/>
          </w:rPr>
          <w:delText xml:space="preserve"> Format</w:delText>
        </w:r>
        <w:r w:rsidR="00D35F24" w:rsidRPr="003651D9" w:rsidDel="006A1426">
          <w:rPr>
            <w:rFonts w:eastAsia="Calibri"/>
          </w:rPr>
          <w:delText xml:space="preserve"> - Document</w:delText>
        </w:r>
      </w:del>
    </w:p>
    <w:p w14:paraId="09195530" w14:textId="77777777" w:rsidR="00570B52" w:rsidRPr="003651D9" w:rsidDel="006A1426" w:rsidRDefault="00570B52" w:rsidP="004046B6">
      <w:pPr>
        <w:pStyle w:val="BodyText"/>
        <w:rPr>
          <w:del w:id="1865" w:author="Keith W. Boone" w:date="2015-03-04T12:59:00Z"/>
          <w:lang w:eastAsia="x-none"/>
        </w:rPr>
      </w:pPr>
    </w:p>
    <w:p w14:paraId="2BE5CA8F" w14:textId="77777777" w:rsidR="005D6104" w:rsidRPr="003651D9" w:rsidDel="006A1426" w:rsidRDefault="005D6104" w:rsidP="004046B6">
      <w:pPr>
        <w:pStyle w:val="Heading5"/>
        <w:numPr>
          <w:ilvl w:val="0"/>
          <w:numId w:val="0"/>
        </w:numPr>
        <w:rPr>
          <w:del w:id="1866" w:author="Keith W. Boone" w:date="2015-03-04T12:59:00Z"/>
          <w:noProof w:val="0"/>
        </w:rPr>
      </w:pPr>
      <w:del w:id="1867" w:author="Keith W. Boone" w:date="2015-03-04T12:59:00Z">
        <w:r w:rsidRPr="003651D9" w:rsidDel="006A1426">
          <w:rPr>
            <w:noProof w:val="0"/>
          </w:rPr>
          <w:delText>6.3.1.</w:delText>
        </w:r>
        <w:r w:rsidR="008D45BC" w:rsidRPr="003651D9" w:rsidDel="006A1426">
          <w:rPr>
            <w:noProof w:val="0"/>
          </w:rPr>
          <w:delText>D</w:delText>
        </w:r>
        <w:r w:rsidRPr="003651D9" w:rsidDel="006A1426">
          <w:rPr>
            <w:noProof w:val="0"/>
          </w:rPr>
          <w:delText>.</w:delText>
        </w:r>
        <w:r w:rsidR="00570B52" w:rsidRPr="003651D9" w:rsidDel="006A1426">
          <w:rPr>
            <w:noProof w:val="0"/>
          </w:rPr>
          <w:delText>6</w:delText>
        </w:r>
        <w:r w:rsidRPr="003651D9" w:rsidDel="006A1426">
          <w:rPr>
            <w:noProof w:val="0"/>
          </w:rPr>
          <w:delText xml:space="preserve"> &lt;</w:delText>
        </w:r>
        <w:r w:rsidR="0095298A" w:rsidRPr="003651D9" w:rsidDel="006A1426">
          <w:rPr>
            <w:noProof w:val="0"/>
          </w:rPr>
          <w:delText xml:space="preserve">Document and </w:delText>
        </w:r>
        <w:r w:rsidRPr="003651D9" w:rsidDel="006A1426">
          <w:rPr>
            <w:noProof w:val="0"/>
          </w:rPr>
          <w:delText xml:space="preserve">Acronym Name&gt; Conformance </w:delText>
        </w:r>
        <w:r w:rsidR="0095298A" w:rsidRPr="003651D9" w:rsidDel="006A1426">
          <w:rPr>
            <w:noProof w:val="0"/>
          </w:rPr>
          <w:delText>and Example</w:delText>
        </w:r>
      </w:del>
    </w:p>
    <w:p w14:paraId="2998ABAA" w14:textId="77777777" w:rsidR="00270EBB" w:rsidRPr="003651D9" w:rsidDel="006A1426" w:rsidRDefault="00BC3E9F" w:rsidP="00597DB2">
      <w:pPr>
        <w:pStyle w:val="AuthorInstructions"/>
        <w:rPr>
          <w:del w:id="1868" w:author="Keith W. Boone" w:date="2015-03-04T12:59:00Z"/>
        </w:rPr>
      </w:pPr>
      <w:del w:id="1869" w:author="Keith W. Boone" w:date="2015-03-04T12:59:00Z">
        <w:r w:rsidRPr="003651D9" w:rsidDel="006A1426">
          <w:delText xml:space="preserve">&lt;This section is the same, independent of whether the tabular </w:delText>
        </w:r>
        <w:r w:rsidR="00270EBB" w:rsidRPr="003651D9" w:rsidDel="006A1426">
          <w:delText>or discrete conformance</w:delText>
        </w:r>
        <w:r w:rsidRPr="003651D9" w:rsidDel="006A1426">
          <w:delText xml:space="preserve"> formats were chosen.&gt;</w:delText>
        </w:r>
      </w:del>
    </w:p>
    <w:p w14:paraId="60FE58D2" w14:textId="77777777" w:rsidR="0095298A" w:rsidRPr="003651D9" w:rsidDel="006A1426" w:rsidRDefault="0095298A" w:rsidP="00597DB2">
      <w:pPr>
        <w:pStyle w:val="AuthorInstructions"/>
        <w:rPr>
          <w:del w:id="1870" w:author="Keith W. Boone" w:date="2015-03-04T12:59:00Z"/>
        </w:rPr>
      </w:pPr>
      <w:del w:id="1871" w:author="Keith W. Boone" w:date="2015-03-04T12:59:00Z">
        <w:r w:rsidRPr="003651D9" w:rsidDel="006A1426">
          <w:delText>&lt;Describe the conformance of this Document in terms of inheritance from other template(s)</w:delText>
        </w:r>
        <w:r w:rsidR="00887E40" w:rsidRPr="003651D9" w:rsidDel="006A1426">
          <w:delText xml:space="preserve">. </w:delText>
        </w:r>
        <w:r w:rsidRPr="003651D9" w:rsidDel="006A1426">
          <w:delText xml:space="preserve">Use the </w:delText>
        </w:r>
        <w:r w:rsidR="00115A0F" w:rsidRPr="003651D9" w:rsidDel="006A1426">
          <w:delText xml:space="preserve">OIDs </w:delText>
        </w:r>
        <w:r w:rsidRPr="003651D9" w:rsidDel="006A1426">
          <w:delText>of those templates for clarity</w:delText>
        </w:r>
        <w:r w:rsidR="00887E40" w:rsidRPr="003651D9" w:rsidDel="006A1426">
          <w:delText xml:space="preserve">. </w:delText>
        </w:r>
        <w:r w:rsidRPr="003651D9" w:rsidDel="006A1426">
          <w:delText xml:space="preserve">A </w:delText>
        </w:r>
        <w:r w:rsidR="00115A0F" w:rsidRPr="003651D9" w:rsidDel="006A1426">
          <w:delText xml:space="preserve">complete </w:delText>
        </w:r>
        <w:r w:rsidRPr="003651D9" w:rsidDel="006A1426">
          <w:delText xml:space="preserve">example of this document MUST be placed on the </w:delText>
        </w:r>
        <w:r w:rsidR="00115A0F" w:rsidRPr="003651D9" w:rsidDel="006A1426">
          <w:delText>IHE</w:delText>
        </w:r>
        <w:r w:rsidRPr="003651D9" w:rsidDel="006A1426">
          <w:delText xml:space="preserve"> ftp server as part of the Public Comment process of a Content Module supplement</w:delText>
        </w:r>
        <w:r w:rsidR="00887E40" w:rsidRPr="003651D9" w:rsidDel="006A1426">
          <w:delText xml:space="preserve">. </w:delText>
        </w:r>
        <w:r w:rsidR="00270EBB" w:rsidRPr="00207571" w:rsidDel="006A1426">
          <w:rPr>
            <w:highlight w:val="yellow"/>
          </w:rPr>
          <w:delText>WHERE ON THE FTP SERVER?</w:delText>
        </w:r>
        <w:r w:rsidR="005F3FB5" w:rsidRPr="00207571" w:rsidDel="006A1426">
          <w:rPr>
            <w:highlight w:val="yellow"/>
          </w:rPr>
          <w:delText xml:space="preserve"> </w:delText>
        </w:r>
        <w:r w:rsidR="00270EBB" w:rsidRPr="00207571" w:rsidDel="006A1426">
          <w:rPr>
            <w:highlight w:val="yellow"/>
          </w:rPr>
          <w:delText>The file naming convention for these files should be &lt;</w:delText>
        </w:r>
        <w:r w:rsidR="001558DD" w:rsidRPr="00207571" w:rsidDel="006A1426">
          <w:rPr>
            <w:highlight w:val="yellow"/>
          </w:rPr>
          <w:delText>Domain Acronym</w:delText>
        </w:r>
        <w:r w:rsidR="00270EBB" w:rsidRPr="00207571" w:rsidDel="006A1426">
          <w:rPr>
            <w:highlight w:val="yellow"/>
          </w:rPr>
          <w:delText>&gt;</w:delText>
        </w:r>
        <w:r w:rsidR="00115A0F" w:rsidRPr="00207571" w:rsidDel="006A1426">
          <w:rPr>
            <w:highlight w:val="yellow"/>
          </w:rPr>
          <w:delText>_</w:delText>
        </w:r>
        <w:r w:rsidR="00270EBB" w:rsidRPr="00207571" w:rsidDel="006A1426">
          <w:rPr>
            <w:highlight w:val="yellow"/>
          </w:rPr>
          <w:delText>&lt;Profile Acronym&gt;</w:delText>
        </w:r>
        <w:r w:rsidR="00115A0F" w:rsidRPr="00207571" w:rsidDel="006A1426">
          <w:rPr>
            <w:highlight w:val="yellow"/>
          </w:rPr>
          <w:delText>_</w:delText>
        </w:r>
        <w:r w:rsidR="00270EBB" w:rsidRPr="00207571" w:rsidDel="006A1426">
          <w:rPr>
            <w:highlight w:val="yellow"/>
          </w:rPr>
          <w:delText>CDA-sample</w:delText>
        </w:r>
        <w:r w:rsidR="00115A0F" w:rsidRPr="00207571" w:rsidDel="006A1426">
          <w:rPr>
            <w:highlight w:val="yellow"/>
          </w:rPr>
          <w:delText>_</w:delText>
        </w:r>
        <w:r w:rsidR="00270EBB" w:rsidRPr="00207571" w:rsidDel="006A1426">
          <w:rPr>
            <w:highlight w:val="yellow"/>
          </w:rPr>
          <w:delText>&lt;version</w:delText>
        </w:r>
        <w:r w:rsidR="00115A0F" w:rsidRPr="00207571" w:rsidDel="006A1426">
          <w:rPr>
            <w:highlight w:val="yellow"/>
          </w:rPr>
          <w:delText xml:space="preserve"> </w:delText>
        </w:r>
        <w:r w:rsidR="00270EBB" w:rsidRPr="00207571" w:rsidDel="006A1426">
          <w:rPr>
            <w:highlight w:val="yellow"/>
          </w:rPr>
          <w:delText>number&gt;.</w:delText>
        </w:r>
        <w:r w:rsidR="00115A0F" w:rsidRPr="00207571" w:rsidDel="006A1426">
          <w:rPr>
            <w:highlight w:val="yellow"/>
          </w:rPr>
          <w:delText>xml&gt;.</w:delText>
        </w:r>
      </w:del>
    </w:p>
    <w:p w14:paraId="18A255BF" w14:textId="77777777" w:rsidR="00A81A7C" w:rsidRPr="003651D9" w:rsidDel="006A1426" w:rsidRDefault="00A81A7C" w:rsidP="00A81A7C">
      <w:pPr>
        <w:pStyle w:val="BodyText"/>
        <w:rPr>
          <w:del w:id="1872" w:author="Keith W. Boone" w:date="2015-03-04T12:59:00Z"/>
        </w:rPr>
      </w:pPr>
      <w:del w:id="1873" w:author="Keith W. Boone" w:date="2015-03-04T12:59:00Z">
        <w:r w:rsidRPr="003651D9" w:rsidDel="006A1426">
          <w:delText>CDA Release 2.0 documents that conform to the requirements of this document content module shall indicate their conformance by the inclusion of the &lt;templateId&gt; XML elements in the header of the document</w:delText>
        </w:r>
        <w:r w:rsidR="00887E40" w:rsidRPr="003651D9" w:rsidDel="006A1426">
          <w:delText xml:space="preserve">. </w:delText>
        </w:r>
      </w:del>
    </w:p>
    <w:p w14:paraId="26C0319E" w14:textId="77777777" w:rsidR="0095298A" w:rsidRPr="003651D9" w:rsidDel="006A1426" w:rsidRDefault="00A81A7C" w:rsidP="004046B6">
      <w:pPr>
        <w:pStyle w:val="BodyText"/>
        <w:rPr>
          <w:del w:id="1874" w:author="Keith W. Boone" w:date="2015-03-04T12:59:00Z"/>
          <w:lang w:eastAsia="x-none"/>
        </w:rPr>
      </w:pPr>
      <w:del w:id="1875" w:author="Keith W. Boone" w:date="2015-03-04T12:59:00Z">
        <w:r w:rsidRPr="003651D9" w:rsidDel="006A1426">
          <w:delText xml:space="preserve">A CDA Document may conform to more than one template. This content module inherits from the </w:delText>
        </w:r>
        <w:r w:rsidRPr="003651D9" w:rsidDel="006A1426">
          <w:rPr>
            <w:i/>
          </w:rPr>
          <w:delText>&lt;template name(s) and template ID(s)&gt;</w:delText>
        </w:r>
        <w:r w:rsidR="005F3FB5" w:rsidDel="006A1426">
          <w:delText xml:space="preserve"> </w:delText>
        </w:r>
        <w:r w:rsidRPr="003651D9" w:rsidDel="006A1426">
          <w:delText>&lt;</w:delText>
        </w:r>
        <w:r w:rsidR="00115A0F" w:rsidRPr="003651D9" w:rsidDel="006A1426">
          <w:delText>e.g.</w:delText>
        </w:r>
        <w:r w:rsidRPr="003651D9" w:rsidDel="006A1426">
          <w:delText>, CDA-PN, 2.16.840.1.113883.10.20.18.1, and the PCC TF Medical Document, 1.3.6.1.4.1.19376.1.5.3.1.1.1,</w:delText>
        </w:r>
        <w:r w:rsidR="005F3FB5" w:rsidDel="006A1426">
          <w:delText xml:space="preserve"> </w:delText>
        </w:r>
        <w:r w:rsidRPr="003651D9" w:rsidDel="006A1426">
          <w:delText>content modules&gt;</w:delText>
        </w:r>
        <w:r w:rsidR="005F3FB5" w:rsidDel="006A1426">
          <w:delText xml:space="preserve"> </w:delText>
        </w:r>
        <w:r w:rsidRPr="003651D9" w:rsidDel="006A1426">
          <w:delText xml:space="preserve">and so must conform to the requirements of those templates as well this document specification, </w:delText>
        </w:r>
        <w:r w:rsidRPr="003651D9" w:rsidDel="006A1426">
          <w:rPr>
            <w:i/>
          </w:rPr>
          <w:delText>&lt;templateName and templateID&gt;</w:delText>
        </w:r>
        <w:r w:rsidRPr="003651D9" w:rsidDel="006A1426">
          <w:delText xml:space="preserve"> &lt;e.g., Cardiac Imaging Report template, </w:delText>
        </w:r>
        <w:r w:rsidRPr="003651D9" w:rsidDel="006A1426">
          <w:rPr>
            <w:szCs w:val="24"/>
          </w:rPr>
          <w:delText>1.3.6.1.4.1.19376.1.4.1.1.1</w:delText>
        </w:r>
        <w:r w:rsidRPr="003651D9" w:rsidDel="006A1426">
          <w:delText xml:space="preserve">&gt;. </w:delText>
        </w:r>
      </w:del>
    </w:p>
    <w:p w14:paraId="363C3AD6" w14:textId="77777777" w:rsidR="00B84D95" w:rsidRPr="003651D9" w:rsidDel="006A1426" w:rsidRDefault="00A81A7C" w:rsidP="005D6104">
      <w:pPr>
        <w:pStyle w:val="BodyText"/>
        <w:rPr>
          <w:del w:id="1876" w:author="Keith W. Boone" w:date="2015-03-04T12:59:00Z"/>
          <w:lang w:eastAsia="x-none"/>
        </w:rPr>
      </w:pPr>
      <w:del w:id="1877" w:author="Keith W. Boone" w:date="2015-03-04T12:59:00Z">
        <w:r w:rsidRPr="003651D9" w:rsidDel="006A1426">
          <w:delText>A complete example</w:delText>
        </w:r>
        <w:r w:rsidRPr="003651D9" w:rsidDel="006A1426">
          <w:rPr>
            <w:lang w:eastAsia="x-none"/>
          </w:rPr>
          <w:delText xml:space="preserve"> of the &lt;Content Module Name and Acronym&gt; Document Content Module is available on the IHE ftp server at: </w:delText>
        </w:r>
        <w:r w:rsidR="003651D9" w:rsidRPr="003651D9" w:rsidDel="006A1426">
          <w:rPr>
            <w:lang w:eastAsia="x-none"/>
          </w:rPr>
          <w:delText>&lt;indicate location here&gt;.</w:delText>
        </w:r>
      </w:del>
    </w:p>
    <w:p w14:paraId="3FAA05AC" w14:textId="77777777" w:rsidR="00A81A7C" w:rsidRPr="003651D9" w:rsidDel="006A1426" w:rsidRDefault="00A81A7C" w:rsidP="005D6104">
      <w:pPr>
        <w:pStyle w:val="BodyText"/>
        <w:rPr>
          <w:del w:id="1878" w:author="Keith W. Boone" w:date="2015-03-04T12:59:00Z"/>
        </w:rPr>
      </w:pPr>
      <w:del w:id="1879" w:author="Keith W. Boone" w:date="2015-03-04T12:59:00Z">
        <w:r w:rsidRPr="003651D9" w:rsidDel="006A1426">
          <w:delText>Note th</w:delText>
        </w:r>
        <w:r w:rsidR="008E3F6C" w:rsidRPr="003651D9" w:rsidDel="006A1426">
          <w:delText>at this is an example and is meant to be informative and not normative</w:delText>
        </w:r>
        <w:r w:rsidR="00887E40" w:rsidRPr="003651D9" w:rsidDel="006A1426">
          <w:delText xml:space="preserve">. </w:delText>
        </w:r>
        <w:r w:rsidRPr="003651D9" w:rsidDel="006A1426">
          <w:delText xml:space="preserve">This </w:delText>
        </w:r>
        <w:r w:rsidR="008E3F6C" w:rsidRPr="003651D9" w:rsidDel="006A1426">
          <w:delText xml:space="preserve">example shows the </w:delText>
        </w:r>
        <w:r w:rsidRPr="003651D9" w:rsidDel="006A1426">
          <w:delText>&lt;templateId</w:delText>
        </w:r>
        <w:r w:rsidR="008E3F6C" w:rsidRPr="003651D9" w:rsidDel="006A1426">
          <w:delText xml:space="preserve"> (OIDs)</w:delText>
        </w:r>
        <w:r w:rsidRPr="003651D9" w:rsidDel="006A1426">
          <w:delText>&gt;</w:delText>
        </w:r>
        <w:r w:rsidR="008E3F6C" w:rsidRPr="003651D9" w:rsidDel="006A1426">
          <w:delText xml:space="preserve"> elements for all of the specified</w:delText>
        </w:r>
        <w:r w:rsidRPr="003651D9" w:rsidDel="006A1426">
          <w:delText xml:space="preserve"> templates.</w:delText>
        </w:r>
      </w:del>
    </w:p>
    <w:p w14:paraId="78A880D5" w14:textId="77777777" w:rsidR="005D6104" w:rsidRPr="003651D9" w:rsidDel="006A1426" w:rsidRDefault="005D6104" w:rsidP="00870306">
      <w:pPr>
        <w:pStyle w:val="BodyText"/>
        <w:rPr>
          <w:del w:id="1880" w:author="Keith W. Boone" w:date="2015-03-04T12:59:00Z"/>
        </w:rPr>
      </w:pPr>
    </w:p>
    <w:p w14:paraId="7363540D" w14:textId="77777777" w:rsidR="00951F63" w:rsidRPr="003651D9" w:rsidDel="006A1426" w:rsidRDefault="00951F63" w:rsidP="00951F63">
      <w:pPr>
        <w:pStyle w:val="EditorInstructions"/>
        <w:rPr>
          <w:del w:id="1881" w:author="Keith W. Boone" w:date="2015-03-04T12:59:00Z"/>
        </w:rPr>
      </w:pPr>
      <w:del w:id="1882" w:author="Keith W. Boone" w:date="2015-03-04T12:59:00Z">
        <w:r w:rsidRPr="003651D9" w:rsidDel="006A1426">
          <w:delText>Add to section 6.3.2 Header Content Modules</w:delText>
        </w:r>
      </w:del>
    </w:p>
    <w:p w14:paraId="449C6D7C" w14:textId="77777777" w:rsidR="00B9303B" w:rsidRPr="003651D9" w:rsidDel="006A1426" w:rsidRDefault="00B9303B" w:rsidP="00B9303B">
      <w:pPr>
        <w:pStyle w:val="Heading2"/>
        <w:numPr>
          <w:ilvl w:val="0"/>
          <w:numId w:val="0"/>
        </w:numPr>
        <w:rPr>
          <w:del w:id="1883" w:author="Keith W. Boone" w:date="2015-03-04T12:59:00Z"/>
          <w:noProof w:val="0"/>
        </w:rPr>
      </w:pPr>
      <w:del w:id="1884" w:author="Keith W. Boone" w:date="2015-03-04T12:59:00Z">
        <w:r w:rsidRPr="003651D9" w:rsidDel="006A1426">
          <w:rPr>
            <w:noProof w:val="0"/>
          </w:rPr>
          <w:delText>6.3.2</w:delText>
        </w:r>
        <w:r w:rsidR="00291725" w:rsidDel="006A1426">
          <w:rPr>
            <w:noProof w:val="0"/>
          </w:rPr>
          <w:delText xml:space="preserve"> </w:delText>
        </w:r>
        <w:r w:rsidRPr="003651D9" w:rsidDel="006A1426">
          <w:rPr>
            <w:noProof w:val="0"/>
          </w:rPr>
          <w:delText>CDA Header Content Modules</w:delText>
        </w:r>
      </w:del>
    </w:p>
    <w:p w14:paraId="40210424" w14:textId="77777777" w:rsidR="00951F63" w:rsidRPr="003651D9" w:rsidDel="006A1426" w:rsidRDefault="00951F63" w:rsidP="00951F63">
      <w:pPr>
        <w:pStyle w:val="Heading4"/>
        <w:numPr>
          <w:ilvl w:val="0"/>
          <w:numId w:val="0"/>
        </w:numPr>
        <w:ind w:left="864" w:hanging="864"/>
        <w:rPr>
          <w:del w:id="1885" w:author="Keith W. Boone" w:date="2015-03-04T12:59:00Z"/>
          <w:noProof w:val="0"/>
        </w:rPr>
      </w:pPr>
      <w:del w:id="1886" w:author="Keith W. Boone" w:date="2015-03-04T12:59:00Z">
        <w:r w:rsidRPr="003651D9" w:rsidDel="006A1426">
          <w:rPr>
            <w:noProof w:val="0"/>
          </w:rPr>
          <w:delText>6.3.2</w:delText>
        </w:r>
        <w:r w:rsidR="00EA7E83" w:rsidRPr="003651D9" w:rsidDel="006A1426">
          <w:rPr>
            <w:noProof w:val="0"/>
          </w:rPr>
          <w:delText>.</w:delText>
        </w:r>
        <w:r w:rsidR="00774B6B" w:rsidRPr="003651D9" w:rsidDel="006A1426">
          <w:rPr>
            <w:noProof w:val="0"/>
          </w:rPr>
          <w:delText>H</w:delText>
        </w:r>
        <w:r w:rsidR="00291725" w:rsidDel="006A1426">
          <w:rPr>
            <w:noProof w:val="0"/>
          </w:rPr>
          <w:delText xml:space="preserve"> </w:delText>
        </w:r>
        <w:r w:rsidRPr="003651D9" w:rsidDel="006A1426">
          <w:rPr>
            <w:noProof w:val="0"/>
          </w:rPr>
          <w:delText xml:space="preserve">&lt;Header Element </w:delText>
        </w:r>
        <w:r w:rsidR="00774B6B" w:rsidRPr="003651D9" w:rsidDel="006A1426">
          <w:rPr>
            <w:noProof w:val="0"/>
          </w:rPr>
          <w:delText>Module Name</w:delText>
        </w:r>
        <w:r w:rsidRPr="003651D9" w:rsidDel="006A1426">
          <w:rPr>
            <w:noProof w:val="0"/>
          </w:rPr>
          <w:delText xml:space="preserve">&gt; Header </w:delText>
        </w:r>
        <w:r w:rsidR="00774B6B" w:rsidRPr="003651D9" w:rsidDel="006A1426">
          <w:rPr>
            <w:noProof w:val="0"/>
          </w:rPr>
          <w:delText xml:space="preserve">Content </w:delText>
        </w:r>
        <w:r w:rsidR="00EA7E83" w:rsidRPr="003651D9" w:rsidDel="006A1426">
          <w:rPr>
            <w:noProof w:val="0"/>
          </w:rPr>
          <w:delText xml:space="preserve">Module </w:delText>
        </w:r>
      </w:del>
    </w:p>
    <w:p w14:paraId="4DA8A79A" w14:textId="77777777" w:rsidR="00D34E63" w:rsidRPr="003651D9" w:rsidDel="006A1426" w:rsidRDefault="00D34E63" w:rsidP="00597DB2">
      <w:pPr>
        <w:pStyle w:val="AuthorInstructions"/>
        <w:rPr>
          <w:del w:id="1887" w:author="Keith W. Boone" w:date="2015-03-04T12:59:00Z"/>
        </w:rPr>
      </w:pPr>
      <w:del w:id="1888" w:author="Keith W. Boone" w:date="2015-03-04T12:59:00Z">
        <w:r w:rsidRPr="003651D9" w:rsidDel="006A1426">
          <w:delText>&lt;Replicate this section/table for as many new Header Elements are added in this supplement.&gt;</w:delText>
        </w:r>
      </w:del>
    </w:p>
    <w:p w14:paraId="5A32A692" w14:textId="77777777" w:rsidR="00D35F24" w:rsidRPr="003651D9" w:rsidDel="006A1426" w:rsidRDefault="00D35F24" w:rsidP="00597DB2">
      <w:pPr>
        <w:pStyle w:val="AuthorInstructions"/>
        <w:rPr>
          <w:del w:id="1889" w:author="Keith W. Boone" w:date="2015-03-04T12:59:00Z"/>
        </w:rPr>
      </w:pPr>
      <w:del w:id="1890" w:author="Keith W. Boone" w:date="2015-03-04T12:59:00Z">
        <w:r w:rsidRPr="003651D9" w:rsidDel="006A1426">
          <w:delText>###Begin Tabular Format - Header</w:delText>
        </w:r>
      </w:del>
    </w:p>
    <w:p w14:paraId="642D10E5" w14:textId="77777777" w:rsidR="00E25761" w:rsidRPr="003651D9" w:rsidDel="006A1426" w:rsidRDefault="008A3FD2" w:rsidP="00597DB2">
      <w:pPr>
        <w:pStyle w:val="AuthorInstructions"/>
        <w:rPr>
          <w:del w:id="1891" w:author="Keith W. Boone" w:date="2015-03-04T12:59:00Z"/>
        </w:rPr>
      </w:pPr>
      <w:del w:id="1892" w:author="Keith W. Boone" w:date="2015-03-04T12:59:00Z">
        <w:r w:rsidRPr="003651D9" w:rsidDel="006A1426">
          <w:delText xml:space="preserve">&lt;Either the </w:delText>
        </w:r>
        <w:r w:rsidR="00E25761" w:rsidRPr="003651D9" w:rsidDel="006A1426">
          <w:delText xml:space="preserve">Parent Template </w:delText>
        </w:r>
        <w:r w:rsidRPr="003651D9" w:rsidDel="006A1426">
          <w:delText xml:space="preserve">OR </w:delText>
        </w:r>
        <w:r w:rsidR="001055CB" w:rsidRPr="003651D9" w:rsidDel="006A1426">
          <w:delText>the Header</w:delText>
        </w:r>
        <w:r w:rsidRPr="003651D9" w:rsidDel="006A1426">
          <w:delText xml:space="preserve"> Element may constrain this</w:delText>
        </w:r>
        <w:r w:rsidR="00E25761" w:rsidRPr="003651D9" w:rsidDel="006A1426">
          <w:delText xml:space="preserve"> Header Element</w:delText>
        </w:r>
        <w:r w:rsidRPr="003651D9" w:rsidDel="006A1426">
          <w:delText>, not both</w:delText>
        </w:r>
        <w:r w:rsidR="00887E40" w:rsidRPr="003651D9" w:rsidDel="006A1426">
          <w:delText xml:space="preserve">. </w:delText>
        </w:r>
        <w:r w:rsidRPr="003651D9" w:rsidDel="006A1426">
          <w:delText>One should be “N/A”.</w:delText>
        </w:r>
        <w:r w:rsidR="00E25761" w:rsidRPr="003651D9" w:rsidDel="006A1426">
          <w:delText>&gt;</w:delText>
        </w:r>
      </w:del>
    </w:p>
    <w:p w14:paraId="2FEE0393" w14:textId="77777777" w:rsidR="00E25761" w:rsidRPr="003651D9" w:rsidDel="006A1426" w:rsidRDefault="00E25761" w:rsidP="00597DB2">
      <w:pPr>
        <w:pStyle w:val="AuthorInstructions"/>
        <w:rPr>
          <w:del w:id="1893" w:author="Keith W. Boone" w:date="2015-03-04T12:59:00Z"/>
        </w:rPr>
      </w:pPr>
      <w:del w:id="1894" w:author="Keith W. Boone" w:date="2015-03-04T12:59:00Z">
        <w:r w:rsidRPr="003651D9" w:rsidDel="006A1426">
          <w:delText>&lt;</w:delText>
        </w:r>
        <w:r w:rsidR="008341AE" w:rsidRPr="003651D9" w:rsidDel="006A1426">
          <w:delText xml:space="preserve">The values in the </w:delText>
        </w:r>
        <w:r w:rsidR="001055CB" w:rsidRPr="003651D9" w:rsidDel="006A1426">
          <w:delText>column “</w:delText>
        </w:r>
        <w:r w:rsidR="008341AE" w:rsidRPr="003651D9" w:rsidDel="006A1426">
          <w:delText xml:space="preserve">Participations and Act Relationships” </w:delText>
        </w:r>
        <w:r w:rsidRPr="003651D9" w:rsidDel="006A1426">
          <w:delText>must come from the defined terms in the CDA schema.</w:delText>
        </w:r>
        <w:r w:rsidR="008A3FD2" w:rsidRPr="003651D9" w:rsidDel="006A1426">
          <w:delText xml:space="preserve"> See the IHE Technical Frameworks General Introduction, Appendix E, CDA Conventions.</w:delText>
        </w:r>
        <w:r w:rsidRPr="003651D9" w:rsidDel="006A1426">
          <w:delText>&gt;</w:delText>
        </w:r>
      </w:del>
    </w:p>
    <w:p w14:paraId="590BE4D5" w14:textId="77777777" w:rsidR="008A3FD2" w:rsidRPr="003651D9" w:rsidDel="006A1426" w:rsidRDefault="008A3FD2" w:rsidP="008A3FD2">
      <w:pPr>
        <w:pStyle w:val="BodyText"/>
        <w:rPr>
          <w:del w:id="1895" w:author="Keith W. Boone" w:date="2015-03-04T12:59:00Z"/>
          <w:i/>
          <w:lang w:eastAsia="x-none"/>
        </w:rPr>
      </w:pPr>
    </w:p>
    <w:p w14:paraId="3856B5B1" w14:textId="77777777" w:rsidR="00951F63" w:rsidRPr="003651D9" w:rsidDel="006A1426" w:rsidRDefault="00712AE6" w:rsidP="00712AE6">
      <w:pPr>
        <w:keepNext/>
        <w:spacing w:before="60" w:after="60"/>
        <w:jc w:val="center"/>
        <w:rPr>
          <w:del w:id="1896" w:author="Keith W. Boone" w:date="2015-03-04T12:59:00Z"/>
          <w:rFonts w:ascii="Arial" w:hAnsi="Arial"/>
          <w:b/>
          <w:sz w:val="22"/>
        </w:rPr>
      </w:pPr>
      <w:del w:id="1897" w:author="Keith W. Boone" w:date="2015-03-04T12:59:00Z">
        <w:r w:rsidRPr="003651D9" w:rsidDel="006A1426">
          <w:rPr>
            <w:rFonts w:ascii="Arial" w:hAnsi="Arial"/>
            <w:b/>
            <w:sz w:val="22"/>
          </w:rPr>
          <w:delText>Table 6.3.2.H-1 &lt;Content Module Name (Acronym)&gt; Header</w:delText>
        </w:r>
        <w:r w:rsidR="005F3FB5" w:rsidDel="006A1426">
          <w:rPr>
            <w:rFonts w:ascii="Arial" w:hAnsi="Arial"/>
            <w:b/>
            <w:sz w:val="22"/>
          </w:rPr>
          <w:delText xml:space="preserve"> </w:delText>
        </w:r>
      </w:del>
    </w:p>
    <w:tbl>
      <w:tblPr>
        <w:tblW w:w="5001" w:type="pct"/>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822"/>
        <w:gridCol w:w="1533"/>
        <w:gridCol w:w="2431"/>
        <w:gridCol w:w="2431"/>
        <w:gridCol w:w="1170"/>
        <w:gridCol w:w="990"/>
        <w:gridCol w:w="15"/>
      </w:tblGrid>
      <w:tr w:rsidR="00774B6B" w:rsidRPr="003651D9" w:rsidDel="006A1426" w14:paraId="660106D1" w14:textId="77777777" w:rsidTr="00597DB2">
        <w:trPr>
          <w:del w:id="1898" w:author="Keith W. Boone" w:date="2015-03-04T12:59:00Z"/>
        </w:trPr>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18519DE" w14:textId="77777777" w:rsidR="00774B6B" w:rsidRPr="003651D9" w:rsidDel="006A1426" w:rsidRDefault="00774B6B" w:rsidP="00CF508D">
            <w:pPr>
              <w:pStyle w:val="TableEntryHeader"/>
              <w:rPr>
                <w:del w:id="1899" w:author="Keith W. Boone" w:date="2015-03-04T12:59:00Z"/>
              </w:rPr>
            </w:pPr>
            <w:del w:id="1900" w:author="Keith W. Boone" w:date="2015-03-04T12:59:00Z">
              <w:r w:rsidRPr="003651D9" w:rsidDel="006A1426">
                <w:delText>Template Name</w:delText>
              </w:r>
            </w:del>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1A3E604C" w14:textId="77777777" w:rsidR="00774B6B" w:rsidRPr="003651D9" w:rsidDel="006A1426" w:rsidRDefault="00774B6B" w:rsidP="00AD069D">
            <w:pPr>
              <w:pStyle w:val="TableEntry"/>
              <w:rPr>
                <w:del w:id="1901" w:author="Keith W. Boone" w:date="2015-03-04T12:59:00Z"/>
              </w:rPr>
            </w:pPr>
            <w:del w:id="1902" w:author="Keith W. Boone" w:date="2015-03-04T12:59:00Z">
              <w:r w:rsidRPr="003651D9" w:rsidDel="006A1426">
                <w:delText>&lt;Template Name&gt;</w:delText>
              </w:r>
            </w:del>
          </w:p>
        </w:tc>
      </w:tr>
      <w:tr w:rsidR="00951F63" w:rsidRPr="003651D9" w:rsidDel="006A1426" w14:paraId="78F7099C" w14:textId="77777777" w:rsidTr="00597DB2">
        <w:trPr>
          <w:del w:id="1903" w:author="Keith W. Boone" w:date="2015-03-04T12:59:00Z"/>
        </w:trPr>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06F7D81" w14:textId="77777777" w:rsidR="00951F63" w:rsidRPr="003651D9" w:rsidDel="006A1426" w:rsidRDefault="00951F63" w:rsidP="00CF508D">
            <w:pPr>
              <w:pStyle w:val="TableEntryHeader"/>
              <w:rPr>
                <w:del w:id="1904" w:author="Keith W. Boone" w:date="2015-03-04T12:59:00Z"/>
              </w:rPr>
            </w:pPr>
            <w:del w:id="1905" w:author="Keith W. Boone" w:date="2015-03-04T12:59:00Z">
              <w:r w:rsidRPr="003651D9" w:rsidDel="006A1426">
                <w:delText xml:space="preserve">Template ID </w:delText>
              </w:r>
            </w:del>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602EA82F" w14:textId="77777777" w:rsidR="00951F63" w:rsidRPr="003651D9" w:rsidDel="006A1426" w:rsidRDefault="00774B6B" w:rsidP="00AD069D">
            <w:pPr>
              <w:pStyle w:val="TableEntry"/>
              <w:rPr>
                <w:del w:id="1906" w:author="Keith W. Boone" w:date="2015-03-04T12:59:00Z"/>
              </w:rPr>
            </w:pPr>
            <w:del w:id="1907" w:author="Keith W. Boone" w:date="2015-03-04T12:59:00Z">
              <w:r w:rsidRPr="003651D9" w:rsidDel="006A1426">
                <w:delText>&lt;oid&gt;</w:delText>
              </w:r>
            </w:del>
          </w:p>
        </w:tc>
      </w:tr>
      <w:tr w:rsidR="00951F63" w:rsidRPr="003651D9" w:rsidDel="006A1426" w14:paraId="482389B3" w14:textId="77777777" w:rsidTr="00597DB2">
        <w:trPr>
          <w:del w:id="1908" w:author="Keith W. Boone" w:date="2015-03-04T12:59:00Z"/>
        </w:trPr>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8388D26" w14:textId="77777777" w:rsidR="00951F63" w:rsidRPr="003651D9" w:rsidDel="006A1426" w:rsidRDefault="00951F63" w:rsidP="00CF508D">
            <w:pPr>
              <w:pStyle w:val="TableEntryHeader"/>
              <w:rPr>
                <w:del w:id="1909" w:author="Keith W. Boone" w:date="2015-03-04T12:59:00Z"/>
              </w:rPr>
            </w:pPr>
            <w:del w:id="1910" w:author="Keith W. Boone" w:date="2015-03-04T12:59:00Z">
              <w:r w:rsidRPr="003651D9" w:rsidDel="006A1426">
                <w:delText xml:space="preserve">Parent Template </w:delText>
              </w:r>
            </w:del>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6C8BBECC" w14:textId="77777777" w:rsidR="00951F63" w:rsidRPr="003651D9" w:rsidDel="006A1426" w:rsidRDefault="00774B6B" w:rsidP="00AD069D">
            <w:pPr>
              <w:pStyle w:val="TableEntry"/>
              <w:rPr>
                <w:del w:id="1911" w:author="Keith W. Boone" w:date="2015-03-04T12:59:00Z"/>
              </w:rPr>
            </w:pPr>
            <w:del w:id="1912" w:author="Keith W. Boone" w:date="2015-03-04T12:59:00Z">
              <w:r w:rsidRPr="003651D9" w:rsidDel="006A1426">
                <w:delText>&lt;Name and oid of parent template</w:delText>
              </w:r>
              <w:r w:rsidR="005F3FB5" w:rsidDel="006A1426">
                <w:delText xml:space="preserve"> </w:delText>
              </w:r>
              <w:r w:rsidR="008A3FD2" w:rsidRPr="003651D9" w:rsidDel="006A1426">
                <w:delText>or N/A&gt;</w:delText>
              </w:r>
              <w:r w:rsidR="00291725" w:rsidDel="006A1426">
                <w:delText xml:space="preserve"> </w:delText>
              </w:r>
            </w:del>
          </w:p>
        </w:tc>
      </w:tr>
      <w:tr w:rsidR="00E25761" w:rsidRPr="003651D9" w:rsidDel="006A1426" w14:paraId="7D27CB21" w14:textId="77777777" w:rsidTr="00597DB2">
        <w:trPr>
          <w:del w:id="1913" w:author="Keith W. Boone" w:date="2015-03-04T12:59:00Z"/>
        </w:trPr>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6667FF5" w14:textId="77777777" w:rsidR="00E25761" w:rsidRPr="003651D9" w:rsidDel="006A1426" w:rsidRDefault="00E25761" w:rsidP="00CF508D">
            <w:pPr>
              <w:pStyle w:val="TableEntryHeader"/>
              <w:rPr>
                <w:del w:id="1914" w:author="Keith W. Boone" w:date="2015-03-04T12:59:00Z"/>
              </w:rPr>
            </w:pPr>
            <w:del w:id="1915" w:author="Keith W. Boone" w:date="2015-03-04T12:59:00Z">
              <w:r w:rsidRPr="003651D9" w:rsidDel="006A1426">
                <w:delText>Header Element</w:delText>
              </w:r>
            </w:del>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75478B01" w14:textId="77777777" w:rsidR="00E25761" w:rsidRPr="003651D9" w:rsidDel="006A1426" w:rsidRDefault="00E25761" w:rsidP="00AD069D">
            <w:pPr>
              <w:pStyle w:val="TableEntry"/>
              <w:rPr>
                <w:del w:id="1916" w:author="Keith W. Boone" w:date="2015-03-04T12:59:00Z"/>
              </w:rPr>
            </w:pPr>
            <w:del w:id="1917" w:author="Keith W. Boone" w:date="2015-03-04T12:59:00Z">
              <w:r w:rsidRPr="003651D9" w:rsidDel="006A1426">
                <w:delText>&lt;CDA Header Elements participant or componentOf</w:delText>
              </w:r>
              <w:r w:rsidR="008A3FD2" w:rsidRPr="003651D9" w:rsidDel="006A1426">
                <w:delText xml:space="preserve"> or N/A</w:delText>
              </w:r>
              <w:r w:rsidRPr="003651D9" w:rsidDel="006A1426">
                <w:delText>&gt;</w:delText>
              </w:r>
            </w:del>
          </w:p>
          <w:p w14:paraId="54AC9D9F" w14:textId="77777777" w:rsidR="00E25761" w:rsidRPr="003651D9" w:rsidDel="006A1426" w:rsidRDefault="00E25761" w:rsidP="003579DA">
            <w:pPr>
              <w:pStyle w:val="TableEntry"/>
              <w:rPr>
                <w:del w:id="1918" w:author="Keith W. Boone" w:date="2015-03-04T12:59:00Z"/>
              </w:rPr>
            </w:pPr>
            <w:del w:id="1919" w:author="Keith W. Boone" w:date="2015-03-04T12:59:00Z">
              <w:r w:rsidRPr="003651D9" w:rsidDel="006A1426">
                <w:delText>e.g., componentOf / encompassingEncounter</w:delText>
              </w:r>
              <w:r w:rsidR="005F3FB5" w:rsidDel="006A1426">
                <w:delText xml:space="preserve"> </w:delText>
              </w:r>
            </w:del>
          </w:p>
        </w:tc>
      </w:tr>
      <w:tr w:rsidR="00E25761" w:rsidRPr="003651D9" w:rsidDel="006A1426" w14:paraId="0F37F43F" w14:textId="77777777" w:rsidTr="00597DB2">
        <w:trPr>
          <w:del w:id="1920" w:author="Keith W. Boone" w:date="2015-03-04T12:59:00Z"/>
        </w:trPr>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AA8A02E" w14:textId="77777777" w:rsidR="00E25761" w:rsidRPr="003651D9" w:rsidDel="006A1426" w:rsidRDefault="00E25761" w:rsidP="00CF508D">
            <w:pPr>
              <w:pStyle w:val="TableEntryHeader"/>
              <w:rPr>
                <w:del w:id="1921" w:author="Keith W. Boone" w:date="2015-03-04T12:59:00Z"/>
              </w:rPr>
            </w:pPr>
            <w:del w:id="1922" w:author="Keith W. Boone" w:date="2015-03-04T12:59:00Z">
              <w:r w:rsidRPr="003651D9" w:rsidDel="006A1426">
                <w:delText xml:space="preserve">General Description </w:delText>
              </w:r>
            </w:del>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215F3D5" w14:textId="77777777" w:rsidR="00E25761" w:rsidRPr="003651D9" w:rsidDel="006A1426" w:rsidRDefault="008A3FD2" w:rsidP="00AD069D">
            <w:pPr>
              <w:pStyle w:val="TableEntry"/>
              <w:rPr>
                <w:del w:id="1923" w:author="Keith W. Boone" w:date="2015-03-04T12:59:00Z"/>
              </w:rPr>
            </w:pPr>
            <w:del w:id="1924" w:author="Keith W. Boone" w:date="2015-03-04T12:59:00Z">
              <w:r w:rsidRPr="003651D9" w:rsidDel="006A1426">
                <w:delText>&lt;short textual description</w:delText>
              </w:r>
              <w:r w:rsidR="00887E40" w:rsidRPr="003651D9" w:rsidDel="006A1426">
                <w:delText xml:space="preserve">. </w:delText>
              </w:r>
              <w:r w:rsidRPr="003651D9" w:rsidDel="006A1426">
                <w:delText>Short paragraph at most.&gt;</w:delText>
              </w:r>
            </w:del>
          </w:p>
        </w:tc>
      </w:tr>
      <w:tr w:rsidR="00E25761" w:rsidRPr="003651D9" w:rsidDel="006A1426" w14:paraId="2C5725FA" w14:textId="77777777" w:rsidTr="00597DB2">
        <w:trPr>
          <w:gridAfter w:val="1"/>
          <w:wAfter w:w="8" w:type="pct"/>
          <w:del w:id="1925" w:author="Keith W. Boone" w:date="2015-03-04T12:59:00Z"/>
        </w:trPr>
        <w:tc>
          <w:tcPr>
            <w:tcW w:w="438" w:type="pct"/>
            <w:tcBorders>
              <w:top w:val="single" w:sz="4" w:space="0" w:color="auto"/>
              <w:left w:val="single" w:sz="4" w:space="0" w:color="auto"/>
              <w:bottom w:val="single" w:sz="4" w:space="0" w:color="auto"/>
              <w:right w:val="single" w:sz="4" w:space="0" w:color="auto"/>
            </w:tcBorders>
            <w:shd w:val="clear" w:color="auto" w:fill="E6E6E6"/>
            <w:vAlign w:val="center"/>
          </w:tcPr>
          <w:p w14:paraId="70A1BB66" w14:textId="77777777" w:rsidR="00E25761" w:rsidRPr="003651D9" w:rsidDel="006A1426" w:rsidRDefault="00E25761" w:rsidP="00CF508D">
            <w:pPr>
              <w:pStyle w:val="TableEntryHeader"/>
              <w:rPr>
                <w:del w:id="1926" w:author="Keith W. Boone" w:date="2015-03-04T12:59:00Z"/>
              </w:rPr>
            </w:pPr>
            <w:del w:id="1927" w:author="Keith W. Boone" w:date="2015-03-04T12:59:00Z">
              <w:r w:rsidRPr="003651D9" w:rsidDel="006A1426">
                <w:delText xml:space="preserve">Opt </w:delText>
              </w:r>
              <w:r w:rsidR="00FD3F02" w:rsidRPr="003651D9" w:rsidDel="006A1426">
                <w:delText>and Card</w:delText>
              </w:r>
            </w:del>
          </w:p>
        </w:tc>
        <w:tc>
          <w:tcPr>
            <w:tcW w:w="816" w:type="pct"/>
            <w:tcBorders>
              <w:top w:val="single" w:sz="4" w:space="0" w:color="auto"/>
              <w:left w:val="single" w:sz="4" w:space="0" w:color="auto"/>
              <w:bottom w:val="single" w:sz="4" w:space="0" w:color="auto"/>
              <w:right w:val="single" w:sz="4" w:space="0" w:color="auto"/>
            </w:tcBorders>
            <w:shd w:val="clear" w:color="auto" w:fill="E6E6E6"/>
            <w:vAlign w:val="center"/>
          </w:tcPr>
          <w:p w14:paraId="079F1FD6" w14:textId="77777777" w:rsidR="00E25761" w:rsidRPr="003651D9" w:rsidDel="006A1426" w:rsidRDefault="00E25761" w:rsidP="00CF508D">
            <w:pPr>
              <w:pStyle w:val="TableEntryHeader"/>
              <w:rPr>
                <w:del w:id="1928" w:author="Keith W. Boone" w:date="2015-03-04T12:59:00Z"/>
              </w:rPr>
            </w:pPr>
            <w:del w:id="1929" w:author="Keith W. Boone" w:date="2015-03-04T12:59:00Z">
              <w:r w:rsidRPr="003651D9" w:rsidDel="006A1426">
                <w:delText>Participation</w:delText>
              </w:r>
              <w:r w:rsidR="008341AE" w:rsidRPr="003651D9" w:rsidDel="006A1426">
                <w:delText>/ Act Relationship</w:delText>
              </w:r>
            </w:del>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7E94F7E1" w14:textId="77777777" w:rsidR="00E25761" w:rsidRPr="003651D9" w:rsidDel="006A1426" w:rsidRDefault="00E25761" w:rsidP="00CF508D">
            <w:pPr>
              <w:pStyle w:val="TableEntryHeader"/>
              <w:rPr>
                <w:del w:id="1930" w:author="Keith W. Boone" w:date="2015-03-04T12:59:00Z"/>
              </w:rPr>
            </w:pPr>
            <w:del w:id="1931" w:author="Keith W. Boone" w:date="2015-03-04T12:59:00Z">
              <w:r w:rsidRPr="003651D9" w:rsidDel="006A1426">
                <w:delText xml:space="preserve">Description </w:delText>
              </w:r>
            </w:del>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33F67A36" w14:textId="77777777" w:rsidR="00E25761" w:rsidRPr="003651D9" w:rsidDel="006A1426" w:rsidRDefault="00E25761" w:rsidP="00CF508D">
            <w:pPr>
              <w:pStyle w:val="TableEntryHeader"/>
              <w:rPr>
                <w:del w:id="1932" w:author="Keith W. Boone" w:date="2015-03-04T12:59:00Z"/>
              </w:rPr>
            </w:pPr>
            <w:del w:id="1933" w:author="Keith W. Boone" w:date="2015-03-04T12:59:00Z">
              <w:r w:rsidRPr="003651D9" w:rsidDel="006A1426">
                <w:delText xml:space="preserve">Template </w:delText>
              </w:r>
            </w:del>
          </w:p>
        </w:tc>
        <w:tc>
          <w:tcPr>
            <w:tcW w:w="623" w:type="pct"/>
            <w:tcBorders>
              <w:top w:val="single" w:sz="4" w:space="0" w:color="auto"/>
              <w:left w:val="single" w:sz="4" w:space="0" w:color="auto"/>
              <w:bottom w:val="single" w:sz="4" w:space="0" w:color="auto"/>
              <w:right w:val="single" w:sz="4" w:space="0" w:color="auto"/>
            </w:tcBorders>
            <w:shd w:val="clear" w:color="auto" w:fill="E6E6E6"/>
            <w:vAlign w:val="center"/>
          </w:tcPr>
          <w:p w14:paraId="11BB2CAE" w14:textId="77777777" w:rsidR="00E25761" w:rsidRPr="003651D9" w:rsidDel="006A1426" w:rsidRDefault="00E25761" w:rsidP="00CF508D">
            <w:pPr>
              <w:pStyle w:val="TableEntryHeader"/>
              <w:rPr>
                <w:del w:id="1934" w:author="Keith W. Boone" w:date="2015-03-04T12:59:00Z"/>
              </w:rPr>
            </w:pPr>
            <w:del w:id="1935" w:author="Keith W. Boone" w:date="2015-03-04T12:59:00Z">
              <w:r w:rsidRPr="003651D9" w:rsidDel="006A1426">
                <w:delText>Spec</w:delText>
              </w:r>
              <w:r w:rsidR="00363069" w:rsidRPr="003651D9" w:rsidDel="006A1426">
                <w:delText>ification</w:delText>
              </w:r>
              <w:r w:rsidRPr="003651D9" w:rsidDel="006A1426">
                <w:delText xml:space="preserve"> Document</w:delText>
              </w:r>
            </w:del>
          </w:p>
        </w:tc>
        <w:tc>
          <w:tcPr>
            <w:tcW w:w="527" w:type="pct"/>
            <w:tcBorders>
              <w:top w:val="single" w:sz="4" w:space="0" w:color="auto"/>
              <w:left w:val="single" w:sz="4" w:space="0" w:color="auto"/>
              <w:bottom w:val="single" w:sz="4" w:space="0" w:color="auto"/>
              <w:right w:val="single" w:sz="4" w:space="0" w:color="auto"/>
            </w:tcBorders>
            <w:shd w:val="clear" w:color="auto" w:fill="E4E4E4"/>
            <w:vAlign w:val="center"/>
          </w:tcPr>
          <w:p w14:paraId="54ADD87D" w14:textId="77777777" w:rsidR="00E25761" w:rsidRPr="003651D9" w:rsidDel="006A1426" w:rsidRDefault="003601D3" w:rsidP="00CF508D">
            <w:pPr>
              <w:pStyle w:val="TableEntryHeader"/>
              <w:rPr>
                <w:del w:id="1936" w:author="Keith W. Boone" w:date="2015-03-04T12:59:00Z"/>
              </w:rPr>
            </w:pPr>
            <w:del w:id="1937" w:author="Keith W. Boone" w:date="2015-03-04T12:59:00Z">
              <w:r w:rsidRPr="003651D9" w:rsidDel="006A1426">
                <w:delText xml:space="preserve">Vocabulary </w:delText>
              </w:r>
              <w:r w:rsidR="00E25761" w:rsidRPr="003651D9" w:rsidDel="006A1426">
                <w:delText>Con-straint</w:delText>
              </w:r>
            </w:del>
          </w:p>
        </w:tc>
      </w:tr>
      <w:tr w:rsidR="00E25761" w:rsidRPr="003651D9" w:rsidDel="006A1426" w14:paraId="7C5FEC5A" w14:textId="77777777" w:rsidTr="00597DB2">
        <w:trPr>
          <w:gridAfter w:val="1"/>
          <w:wAfter w:w="8" w:type="pct"/>
          <w:del w:id="1938" w:author="Keith W. Boone" w:date="2015-03-04T12:59:00Z"/>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2658B73F" w14:textId="77777777" w:rsidR="00E25761" w:rsidRPr="003651D9" w:rsidDel="006A1426" w:rsidRDefault="00286433" w:rsidP="00AD069D">
            <w:pPr>
              <w:pStyle w:val="TableEntry"/>
              <w:rPr>
                <w:del w:id="1939" w:author="Keith W. Boone" w:date="2015-03-04T12:59:00Z"/>
              </w:rPr>
            </w:pPr>
            <w:del w:id="1940" w:author="Keith W. Boone" w:date="2015-03-04T12:59:00Z">
              <w:r w:rsidRPr="003651D9" w:rsidDel="006A1426">
                <w:delText>x [?..?]</w:delText>
              </w:r>
            </w:del>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347AB40B" w14:textId="77777777" w:rsidR="00E25761" w:rsidRPr="003651D9" w:rsidDel="006A1426" w:rsidRDefault="00286433" w:rsidP="003579DA">
            <w:pPr>
              <w:pStyle w:val="TableEntry"/>
              <w:rPr>
                <w:del w:id="1941" w:author="Keith W. Boone" w:date="2015-03-04T12:59:00Z"/>
              </w:rPr>
            </w:pPr>
            <w:del w:id="1942" w:author="Keith W. Boone" w:date="2015-03-04T12:59:00Z">
              <w:r w:rsidRPr="003651D9" w:rsidDel="006A1426">
                <w:delText>&lt;select from defined part /act relationship terms; App E&gt;</w:delText>
              </w:r>
            </w:del>
          </w:p>
        </w:tc>
        <w:tc>
          <w:tcPr>
            <w:tcW w:w="1294" w:type="pct"/>
            <w:tcBorders>
              <w:top w:val="single" w:sz="4" w:space="0" w:color="auto"/>
              <w:left w:val="single" w:sz="4" w:space="0" w:color="auto"/>
              <w:bottom w:val="single" w:sz="4" w:space="0" w:color="auto"/>
              <w:right w:val="single" w:sz="4" w:space="0" w:color="auto"/>
            </w:tcBorders>
            <w:vAlign w:val="center"/>
          </w:tcPr>
          <w:p w14:paraId="6259E0C3" w14:textId="77777777" w:rsidR="00E25761" w:rsidRPr="003651D9" w:rsidDel="006A1426" w:rsidRDefault="00286433" w:rsidP="00017E09">
            <w:pPr>
              <w:pStyle w:val="TableEntry"/>
              <w:rPr>
                <w:del w:id="1943" w:author="Keith W. Boone" w:date="2015-03-04T12:59:00Z"/>
              </w:rPr>
            </w:pPr>
            <w:del w:id="1944" w:author="Keith W. Boone" w:date="2015-03-04T12:59:00Z">
              <w:r w:rsidRPr="003651D9" w:rsidDel="006A1426">
                <w:delText>&lt;Header Content description name&gt;</w:delText>
              </w:r>
            </w:del>
          </w:p>
        </w:tc>
        <w:tc>
          <w:tcPr>
            <w:tcW w:w="1294" w:type="pct"/>
            <w:tcBorders>
              <w:top w:val="single" w:sz="4" w:space="0" w:color="auto"/>
              <w:left w:val="single" w:sz="4" w:space="0" w:color="auto"/>
              <w:bottom w:val="single" w:sz="4" w:space="0" w:color="auto"/>
              <w:right w:val="single" w:sz="4" w:space="0" w:color="auto"/>
            </w:tcBorders>
            <w:vAlign w:val="center"/>
          </w:tcPr>
          <w:p w14:paraId="2D107FB8" w14:textId="77777777" w:rsidR="00E25761" w:rsidRPr="003651D9" w:rsidDel="006A1426" w:rsidRDefault="00286433" w:rsidP="003B70A2">
            <w:pPr>
              <w:pStyle w:val="TableEntry"/>
              <w:rPr>
                <w:del w:id="1945" w:author="Keith W. Boone" w:date="2015-03-04T12:59:00Z"/>
              </w:rPr>
            </w:pPr>
            <w:del w:id="1946" w:author="Keith W. Boone" w:date="2015-03-04T12:59:00Z">
              <w:r w:rsidRPr="003651D9" w:rsidDel="006A1426">
                <w:delText>&lt;oid&gt;</w:delText>
              </w:r>
            </w:del>
          </w:p>
        </w:tc>
        <w:tc>
          <w:tcPr>
            <w:tcW w:w="623" w:type="pct"/>
            <w:tcBorders>
              <w:top w:val="single" w:sz="4" w:space="0" w:color="auto"/>
              <w:left w:val="single" w:sz="4" w:space="0" w:color="auto"/>
              <w:bottom w:val="single" w:sz="4" w:space="0" w:color="auto"/>
              <w:right w:val="single" w:sz="4" w:space="0" w:color="auto"/>
            </w:tcBorders>
            <w:vAlign w:val="center"/>
          </w:tcPr>
          <w:p w14:paraId="6D007861" w14:textId="77777777" w:rsidR="00E25761" w:rsidRPr="003651D9" w:rsidDel="006A1426" w:rsidRDefault="00286433" w:rsidP="00EF1E77">
            <w:pPr>
              <w:pStyle w:val="TableEntry"/>
              <w:rPr>
                <w:del w:id="1947" w:author="Keith W. Boone" w:date="2015-03-04T12:59:00Z"/>
              </w:rPr>
            </w:pPr>
            <w:del w:id="1948" w:author="Keith W. Boone" w:date="2015-03-04T12:59:00Z">
              <w:r w:rsidRPr="003651D9" w:rsidDel="006A1426">
                <w:delText>&lt;document reference, if applicable&gt;</w:delText>
              </w:r>
            </w:del>
          </w:p>
        </w:tc>
        <w:tc>
          <w:tcPr>
            <w:tcW w:w="527" w:type="pct"/>
            <w:tcBorders>
              <w:top w:val="single" w:sz="4" w:space="0" w:color="auto"/>
              <w:left w:val="single" w:sz="4" w:space="0" w:color="auto"/>
              <w:bottom w:val="single" w:sz="4" w:space="0" w:color="auto"/>
              <w:right w:val="single" w:sz="4" w:space="0" w:color="auto"/>
            </w:tcBorders>
            <w:vAlign w:val="center"/>
          </w:tcPr>
          <w:p w14:paraId="46170677" w14:textId="77777777" w:rsidR="00E25761" w:rsidRPr="003651D9" w:rsidDel="006A1426" w:rsidRDefault="00286433" w:rsidP="00BB76BC">
            <w:pPr>
              <w:pStyle w:val="TableEntry"/>
              <w:rPr>
                <w:del w:id="1949" w:author="Keith W. Boone" w:date="2015-03-04T12:59:00Z"/>
              </w:rPr>
            </w:pPr>
            <w:del w:id="1950" w:author="Keith W. Boone" w:date="2015-03-04T12:59:00Z">
              <w:r w:rsidRPr="003651D9" w:rsidDel="006A1426">
                <w:delText>&lt;Vocab constraint, if applicable&gt;</w:delText>
              </w:r>
            </w:del>
          </w:p>
        </w:tc>
      </w:tr>
      <w:tr w:rsidR="003F252B" w:rsidRPr="003651D9" w:rsidDel="006A1426" w14:paraId="75E8D07C" w14:textId="77777777" w:rsidTr="00597DB2">
        <w:trPr>
          <w:gridAfter w:val="1"/>
          <w:wAfter w:w="8" w:type="pct"/>
          <w:del w:id="1951" w:author="Keith W. Boone" w:date="2015-03-04T12:59:00Z"/>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06FB32D5" w14:textId="77777777" w:rsidR="003F252B" w:rsidRPr="003651D9" w:rsidDel="006A1426" w:rsidRDefault="003F252B" w:rsidP="003F252B">
            <w:pPr>
              <w:pStyle w:val="TableEntry"/>
              <w:rPr>
                <w:del w:id="1952" w:author="Keith W. Boone" w:date="2015-03-04T12:59:00Z"/>
              </w:rPr>
            </w:pP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6DD9CBD9" w14:textId="77777777" w:rsidR="003F252B" w:rsidRPr="003651D9" w:rsidDel="006A1426" w:rsidRDefault="003F252B" w:rsidP="003F252B">
            <w:pPr>
              <w:pStyle w:val="TableEntry"/>
              <w:rPr>
                <w:del w:id="1953" w:author="Keith W. Boone" w:date="2015-03-04T12:59:00Z"/>
              </w:rPr>
            </w:pPr>
          </w:p>
        </w:tc>
        <w:tc>
          <w:tcPr>
            <w:tcW w:w="1294" w:type="pct"/>
            <w:tcBorders>
              <w:top w:val="single" w:sz="4" w:space="0" w:color="auto"/>
              <w:left w:val="single" w:sz="4" w:space="0" w:color="auto"/>
              <w:bottom w:val="single" w:sz="4" w:space="0" w:color="auto"/>
              <w:right w:val="single" w:sz="4" w:space="0" w:color="auto"/>
            </w:tcBorders>
            <w:vAlign w:val="center"/>
          </w:tcPr>
          <w:p w14:paraId="576E460E" w14:textId="77777777" w:rsidR="003F252B" w:rsidRPr="003651D9" w:rsidDel="006A1426" w:rsidRDefault="003F252B" w:rsidP="003F252B">
            <w:pPr>
              <w:pStyle w:val="TableEntry"/>
              <w:rPr>
                <w:del w:id="1954" w:author="Keith W. Boone" w:date="2015-03-04T12:59:00Z"/>
              </w:rPr>
            </w:pPr>
          </w:p>
        </w:tc>
        <w:tc>
          <w:tcPr>
            <w:tcW w:w="1294" w:type="pct"/>
            <w:tcBorders>
              <w:top w:val="single" w:sz="4" w:space="0" w:color="auto"/>
              <w:left w:val="single" w:sz="4" w:space="0" w:color="auto"/>
              <w:bottom w:val="single" w:sz="4" w:space="0" w:color="auto"/>
              <w:right w:val="single" w:sz="4" w:space="0" w:color="auto"/>
            </w:tcBorders>
            <w:vAlign w:val="center"/>
          </w:tcPr>
          <w:p w14:paraId="3C827B9A" w14:textId="77777777" w:rsidR="003F252B" w:rsidRPr="003651D9" w:rsidDel="006A1426" w:rsidRDefault="003F252B" w:rsidP="003F252B">
            <w:pPr>
              <w:pStyle w:val="TableEntry"/>
              <w:rPr>
                <w:del w:id="1955" w:author="Keith W. Boone" w:date="2015-03-04T12:59:00Z"/>
              </w:rPr>
            </w:pPr>
          </w:p>
        </w:tc>
        <w:tc>
          <w:tcPr>
            <w:tcW w:w="623" w:type="pct"/>
            <w:tcBorders>
              <w:top w:val="single" w:sz="4" w:space="0" w:color="auto"/>
              <w:left w:val="single" w:sz="4" w:space="0" w:color="auto"/>
              <w:bottom w:val="single" w:sz="4" w:space="0" w:color="auto"/>
              <w:right w:val="single" w:sz="4" w:space="0" w:color="auto"/>
            </w:tcBorders>
            <w:vAlign w:val="center"/>
          </w:tcPr>
          <w:p w14:paraId="74CC87BA" w14:textId="77777777" w:rsidR="003F252B" w:rsidRPr="003651D9" w:rsidDel="006A1426" w:rsidRDefault="003F252B" w:rsidP="003F252B">
            <w:pPr>
              <w:pStyle w:val="TableEntry"/>
              <w:rPr>
                <w:del w:id="1956" w:author="Keith W. Boone" w:date="2015-03-04T12:59:00Z"/>
              </w:rPr>
            </w:pPr>
          </w:p>
        </w:tc>
        <w:tc>
          <w:tcPr>
            <w:tcW w:w="527" w:type="pct"/>
            <w:tcBorders>
              <w:top w:val="single" w:sz="4" w:space="0" w:color="auto"/>
              <w:left w:val="single" w:sz="4" w:space="0" w:color="auto"/>
              <w:bottom w:val="single" w:sz="4" w:space="0" w:color="auto"/>
              <w:right w:val="single" w:sz="4" w:space="0" w:color="auto"/>
            </w:tcBorders>
            <w:vAlign w:val="center"/>
          </w:tcPr>
          <w:p w14:paraId="657FE108" w14:textId="77777777" w:rsidR="003F252B" w:rsidRPr="003651D9" w:rsidDel="006A1426" w:rsidRDefault="003F252B" w:rsidP="003F252B">
            <w:pPr>
              <w:pStyle w:val="TableEntry"/>
              <w:rPr>
                <w:del w:id="1957" w:author="Keith W. Boone" w:date="2015-03-04T12:59:00Z"/>
              </w:rPr>
            </w:pPr>
          </w:p>
        </w:tc>
      </w:tr>
      <w:tr w:rsidR="00286433" w:rsidRPr="003651D9" w:rsidDel="006A1426" w14:paraId="3CEE4D86" w14:textId="77777777" w:rsidTr="00597DB2">
        <w:trPr>
          <w:gridAfter w:val="1"/>
          <w:wAfter w:w="8" w:type="pct"/>
          <w:del w:id="1958" w:author="Keith W. Boone" w:date="2015-03-04T12:59:00Z"/>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7F932A6A" w14:textId="77777777" w:rsidR="00286433" w:rsidRPr="003651D9" w:rsidDel="006A1426" w:rsidRDefault="003F252B" w:rsidP="00EF1E77">
            <w:pPr>
              <w:pStyle w:val="TableEntry"/>
              <w:rPr>
                <w:del w:id="1959" w:author="Keith W. Boone" w:date="2015-03-04T12:59:00Z"/>
              </w:rPr>
            </w:pPr>
            <w:del w:id="1960" w:author="Keith W. Boone" w:date="2015-03-04T12:59:00Z">
              <w:r w:rsidRPr="003651D9" w:rsidDel="006A1426">
                <w:delText>&lt;</w:delText>
              </w:r>
              <w:r w:rsidR="00286433" w:rsidRPr="003651D9" w:rsidDel="006A1426">
                <w:delText>e.g., R [1..1]</w:delText>
              </w:r>
            </w:del>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4BCF30FF" w14:textId="77777777" w:rsidR="00286433" w:rsidRPr="003651D9" w:rsidDel="006A1426" w:rsidRDefault="00286433" w:rsidP="005D6176">
            <w:pPr>
              <w:pStyle w:val="TableEntry"/>
              <w:rPr>
                <w:del w:id="1961" w:author="Keith W. Boone" w:date="2015-03-04T12:59:00Z"/>
              </w:rPr>
            </w:pPr>
            <w:del w:id="1962" w:author="Keith W. Boone" w:date="2015-03-04T12:59:00Z">
              <w:r w:rsidRPr="003651D9" w:rsidDel="006A1426">
                <w:delText>RESP</w:delText>
              </w:r>
            </w:del>
          </w:p>
        </w:tc>
        <w:tc>
          <w:tcPr>
            <w:tcW w:w="1294" w:type="pct"/>
            <w:tcBorders>
              <w:top w:val="single" w:sz="4" w:space="0" w:color="auto"/>
              <w:left w:val="single" w:sz="4" w:space="0" w:color="auto"/>
              <w:bottom w:val="single" w:sz="4" w:space="0" w:color="auto"/>
              <w:right w:val="single" w:sz="4" w:space="0" w:color="auto"/>
            </w:tcBorders>
            <w:vAlign w:val="center"/>
          </w:tcPr>
          <w:p w14:paraId="669796A7" w14:textId="77777777" w:rsidR="00286433" w:rsidRPr="003651D9" w:rsidDel="006A1426" w:rsidRDefault="00286433" w:rsidP="0032600B">
            <w:pPr>
              <w:pStyle w:val="TableEntry"/>
              <w:rPr>
                <w:del w:id="1963" w:author="Keith W. Boone" w:date="2015-03-04T12:59:00Z"/>
              </w:rPr>
            </w:pPr>
            <w:del w:id="1964" w:author="Keith W. Boone" w:date="2015-03-04T12:59:00Z">
              <w:r w:rsidRPr="003651D9" w:rsidDel="006A1426">
                <w:delText>Responsible Party</w:delText>
              </w:r>
            </w:del>
          </w:p>
        </w:tc>
        <w:tc>
          <w:tcPr>
            <w:tcW w:w="1294" w:type="pct"/>
            <w:tcBorders>
              <w:top w:val="single" w:sz="4" w:space="0" w:color="auto"/>
              <w:left w:val="single" w:sz="4" w:space="0" w:color="auto"/>
              <w:bottom w:val="single" w:sz="4" w:space="0" w:color="auto"/>
              <w:right w:val="single" w:sz="4" w:space="0" w:color="auto"/>
            </w:tcBorders>
            <w:vAlign w:val="center"/>
          </w:tcPr>
          <w:p w14:paraId="607B73B6" w14:textId="77777777" w:rsidR="00286433" w:rsidRPr="003651D9" w:rsidDel="006A1426" w:rsidRDefault="00286433" w:rsidP="00BB76BC">
            <w:pPr>
              <w:pStyle w:val="TableEntry"/>
              <w:rPr>
                <w:del w:id="1965" w:author="Keith W. Boone" w:date="2015-03-04T12:59:00Z"/>
              </w:rPr>
            </w:pPr>
          </w:p>
        </w:tc>
        <w:tc>
          <w:tcPr>
            <w:tcW w:w="623" w:type="pct"/>
            <w:tcBorders>
              <w:top w:val="single" w:sz="4" w:space="0" w:color="auto"/>
              <w:left w:val="single" w:sz="4" w:space="0" w:color="auto"/>
              <w:bottom w:val="single" w:sz="4" w:space="0" w:color="auto"/>
              <w:right w:val="single" w:sz="4" w:space="0" w:color="auto"/>
            </w:tcBorders>
            <w:vAlign w:val="center"/>
          </w:tcPr>
          <w:p w14:paraId="7B12EE4C" w14:textId="77777777" w:rsidR="00286433" w:rsidRPr="003651D9" w:rsidDel="006A1426" w:rsidRDefault="00115A0F" w:rsidP="00BB76BC">
            <w:pPr>
              <w:pStyle w:val="TableEntry"/>
              <w:rPr>
                <w:del w:id="1966" w:author="Keith W. Boone" w:date="2015-03-04T12:59:00Z"/>
              </w:rPr>
            </w:pPr>
            <w:del w:id="1967" w:author="Keith W. Boone" w:date="2015-03-04T12:59:00Z">
              <w:r w:rsidRPr="003651D9" w:rsidDel="006A1426">
                <w:delText>CARD TF-3: 6.3.2.H.1</w:delText>
              </w:r>
              <w:r w:rsidR="003F252B" w:rsidRPr="003651D9" w:rsidDel="006A1426">
                <w:delText>&gt;</w:delText>
              </w:r>
            </w:del>
          </w:p>
        </w:tc>
        <w:tc>
          <w:tcPr>
            <w:tcW w:w="527" w:type="pct"/>
            <w:tcBorders>
              <w:top w:val="single" w:sz="4" w:space="0" w:color="auto"/>
              <w:left w:val="single" w:sz="4" w:space="0" w:color="auto"/>
              <w:bottom w:val="single" w:sz="4" w:space="0" w:color="auto"/>
              <w:right w:val="single" w:sz="4" w:space="0" w:color="auto"/>
            </w:tcBorders>
            <w:vAlign w:val="center"/>
          </w:tcPr>
          <w:p w14:paraId="204CCA01" w14:textId="77777777" w:rsidR="00286433" w:rsidRPr="003651D9" w:rsidDel="006A1426" w:rsidRDefault="00286433" w:rsidP="00BB76BC">
            <w:pPr>
              <w:pStyle w:val="TableEntry"/>
              <w:rPr>
                <w:del w:id="1968" w:author="Keith W. Boone" w:date="2015-03-04T12:59:00Z"/>
              </w:rPr>
            </w:pPr>
          </w:p>
        </w:tc>
      </w:tr>
      <w:tr w:rsidR="00286433" w:rsidRPr="003651D9" w:rsidDel="006A1426" w14:paraId="6AE5D8E5" w14:textId="77777777" w:rsidTr="00597DB2">
        <w:trPr>
          <w:gridAfter w:val="1"/>
          <w:wAfter w:w="8" w:type="pct"/>
          <w:del w:id="1969" w:author="Keith W. Boone" w:date="2015-03-04T12:59:00Z"/>
        </w:trPr>
        <w:tc>
          <w:tcPr>
            <w:tcW w:w="438" w:type="pct"/>
            <w:tcBorders>
              <w:top w:val="single" w:sz="4" w:space="0" w:color="auto"/>
              <w:left w:val="single" w:sz="6" w:space="0" w:color="000000"/>
              <w:bottom w:val="single" w:sz="6" w:space="0" w:color="000000"/>
              <w:right w:val="single" w:sz="6" w:space="0" w:color="000000"/>
            </w:tcBorders>
            <w:shd w:val="clear" w:color="auto" w:fill="auto"/>
            <w:vAlign w:val="center"/>
          </w:tcPr>
          <w:p w14:paraId="1D20DA42" w14:textId="77777777" w:rsidR="00286433" w:rsidRPr="003651D9" w:rsidDel="006A1426" w:rsidRDefault="003F252B" w:rsidP="00EF1E77">
            <w:pPr>
              <w:pStyle w:val="TableEntry"/>
              <w:rPr>
                <w:del w:id="1970" w:author="Keith W. Boone" w:date="2015-03-04T12:59:00Z"/>
              </w:rPr>
            </w:pPr>
            <w:del w:id="1971" w:author="Keith W. Boone" w:date="2015-03-04T12:59:00Z">
              <w:r w:rsidRPr="003651D9" w:rsidDel="006A1426">
                <w:delText>&lt;</w:delText>
              </w:r>
              <w:r w:rsidR="00286433" w:rsidRPr="003651D9" w:rsidDel="006A1426">
                <w:delText>e.g., R [1..1]</w:delText>
              </w:r>
            </w:del>
          </w:p>
        </w:tc>
        <w:tc>
          <w:tcPr>
            <w:tcW w:w="816" w:type="pct"/>
            <w:tcBorders>
              <w:top w:val="single" w:sz="4" w:space="0" w:color="auto"/>
              <w:left w:val="single" w:sz="6" w:space="0" w:color="000000"/>
              <w:bottom w:val="single" w:sz="6" w:space="0" w:color="000000"/>
              <w:right w:val="single" w:sz="6" w:space="0" w:color="000000"/>
            </w:tcBorders>
            <w:shd w:val="clear" w:color="auto" w:fill="auto"/>
            <w:vAlign w:val="center"/>
          </w:tcPr>
          <w:p w14:paraId="1061E1E2" w14:textId="77777777" w:rsidR="00286433" w:rsidRPr="003651D9" w:rsidDel="006A1426" w:rsidRDefault="00286433" w:rsidP="005D6176">
            <w:pPr>
              <w:pStyle w:val="TableEntry"/>
              <w:rPr>
                <w:del w:id="1972" w:author="Keith W. Boone" w:date="2015-03-04T12:59:00Z"/>
              </w:rPr>
            </w:pPr>
            <w:del w:id="1973" w:author="Keith W. Boone" w:date="2015-03-04T12:59:00Z">
              <w:r w:rsidRPr="003651D9" w:rsidDel="006A1426">
                <w:delText>LOC</w:delText>
              </w:r>
            </w:del>
          </w:p>
        </w:tc>
        <w:tc>
          <w:tcPr>
            <w:tcW w:w="1294" w:type="pct"/>
            <w:tcBorders>
              <w:top w:val="single" w:sz="4" w:space="0" w:color="auto"/>
              <w:left w:val="single" w:sz="6" w:space="0" w:color="000000"/>
              <w:bottom w:val="single" w:sz="6" w:space="0" w:color="000000"/>
              <w:right w:val="single" w:sz="6" w:space="0" w:color="000000"/>
            </w:tcBorders>
            <w:vAlign w:val="center"/>
          </w:tcPr>
          <w:p w14:paraId="16234EA8" w14:textId="77777777" w:rsidR="00286433" w:rsidRPr="003651D9" w:rsidDel="006A1426" w:rsidRDefault="00286433" w:rsidP="0032600B">
            <w:pPr>
              <w:pStyle w:val="TableEntry"/>
              <w:rPr>
                <w:del w:id="1974" w:author="Keith W. Boone" w:date="2015-03-04T12:59:00Z"/>
              </w:rPr>
            </w:pPr>
            <w:del w:id="1975" w:author="Keith W. Boone" w:date="2015-03-04T12:59:00Z">
              <w:r w:rsidRPr="003651D9" w:rsidDel="006A1426">
                <w:delText xml:space="preserve"> Health Care Facility</w:delText>
              </w:r>
            </w:del>
          </w:p>
        </w:tc>
        <w:tc>
          <w:tcPr>
            <w:tcW w:w="1294" w:type="pct"/>
            <w:tcBorders>
              <w:top w:val="single" w:sz="4" w:space="0" w:color="auto"/>
              <w:left w:val="single" w:sz="6" w:space="0" w:color="000000"/>
              <w:bottom w:val="single" w:sz="6" w:space="0" w:color="000000"/>
              <w:right w:val="single" w:sz="6" w:space="0" w:color="000000"/>
            </w:tcBorders>
            <w:vAlign w:val="center"/>
          </w:tcPr>
          <w:p w14:paraId="638D354E" w14:textId="77777777" w:rsidR="00286433" w:rsidRPr="003651D9" w:rsidDel="006A1426" w:rsidRDefault="00286433" w:rsidP="00BB76BC">
            <w:pPr>
              <w:pStyle w:val="TableEntry"/>
              <w:rPr>
                <w:del w:id="1976" w:author="Keith W. Boone" w:date="2015-03-04T12:59:00Z"/>
              </w:rPr>
            </w:pPr>
          </w:p>
        </w:tc>
        <w:tc>
          <w:tcPr>
            <w:tcW w:w="623" w:type="pct"/>
            <w:tcBorders>
              <w:top w:val="single" w:sz="4" w:space="0" w:color="auto"/>
              <w:left w:val="single" w:sz="6" w:space="0" w:color="000000"/>
              <w:bottom w:val="single" w:sz="6" w:space="0" w:color="000000"/>
              <w:right w:val="single" w:sz="6" w:space="0" w:color="000000"/>
            </w:tcBorders>
            <w:vAlign w:val="center"/>
          </w:tcPr>
          <w:p w14:paraId="3B42ECF8" w14:textId="77777777" w:rsidR="00286433" w:rsidRPr="003651D9" w:rsidDel="006A1426" w:rsidRDefault="00115A0F" w:rsidP="00BB76BC">
            <w:pPr>
              <w:pStyle w:val="TableEntry"/>
              <w:rPr>
                <w:del w:id="1977" w:author="Keith W. Boone" w:date="2015-03-04T12:59:00Z"/>
              </w:rPr>
            </w:pPr>
            <w:del w:id="1978" w:author="Keith W. Boone" w:date="2015-03-04T12:59:00Z">
              <w:r w:rsidRPr="003651D9" w:rsidDel="006A1426">
                <w:delText>CARD TF-3: 6.3.2.H.2</w:delText>
              </w:r>
              <w:r w:rsidR="003F252B" w:rsidRPr="003651D9" w:rsidDel="006A1426">
                <w:delText>&gt;</w:delText>
              </w:r>
            </w:del>
          </w:p>
        </w:tc>
        <w:tc>
          <w:tcPr>
            <w:tcW w:w="527" w:type="pct"/>
            <w:tcBorders>
              <w:top w:val="single" w:sz="4" w:space="0" w:color="auto"/>
              <w:left w:val="single" w:sz="6" w:space="0" w:color="000000"/>
              <w:bottom w:val="single" w:sz="6" w:space="0" w:color="000000"/>
              <w:right w:val="single" w:sz="6" w:space="0" w:color="000000"/>
            </w:tcBorders>
            <w:vAlign w:val="center"/>
          </w:tcPr>
          <w:p w14:paraId="1189B4B2" w14:textId="77777777" w:rsidR="00286433" w:rsidRPr="003651D9" w:rsidDel="006A1426" w:rsidRDefault="00286433" w:rsidP="00BB76BC">
            <w:pPr>
              <w:pStyle w:val="TableEntry"/>
              <w:rPr>
                <w:del w:id="1979" w:author="Keith W. Boone" w:date="2015-03-04T12:59:00Z"/>
              </w:rPr>
            </w:pPr>
          </w:p>
        </w:tc>
      </w:tr>
      <w:tr w:rsidR="00286433" w:rsidRPr="003651D9" w:rsidDel="006A1426" w14:paraId="5CACBEF7" w14:textId="77777777" w:rsidTr="00363069">
        <w:trPr>
          <w:gridAfter w:val="1"/>
          <w:wAfter w:w="8" w:type="pct"/>
          <w:del w:id="1980" w:author="Keith W. Boone" w:date="2015-03-04T12:59:00Z"/>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EBEA6EE" w14:textId="77777777" w:rsidR="00286433" w:rsidRPr="003651D9" w:rsidDel="006A1426" w:rsidRDefault="003F252B" w:rsidP="00EF1E77">
            <w:pPr>
              <w:pStyle w:val="TableEntry"/>
              <w:rPr>
                <w:del w:id="1981" w:author="Keith W. Boone" w:date="2015-03-04T12:59:00Z"/>
              </w:rPr>
            </w:pPr>
            <w:del w:id="1982" w:author="Keith W. Boone" w:date="2015-03-04T12:59:00Z">
              <w:r w:rsidRPr="003651D9" w:rsidDel="006A1426">
                <w:delText>&lt;</w:delText>
              </w:r>
              <w:r w:rsidR="00286433" w:rsidRPr="003651D9" w:rsidDel="006A1426">
                <w:delText>e.g., O [0..1]</w:delText>
              </w:r>
            </w:del>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4316B4EE" w14:textId="77777777" w:rsidR="00286433" w:rsidRPr="003651D9" w:rsidDel="006A1426" w:rsidRDefault="00286433" w:rsidP="005D6176">
            <w:pPr>
              <w:pStyle w:val="TableEntry"/>
              <w:rPr>
                <w:del w:id="1983" w:author="Keith W. Boone" w:date="2015-03-04T12:59:00Z"/>
              </w:rPr>
            </w:pPr>
            <w:del w:id="1984" w:author="Keith W. Boone" w:date="2015-03-04T12:59:00Z">
              <w:r w:rsidRPr="003651D9" w:rsidDel="006A1426">
                <w:delText>REF</w:delText>
              </w:r>
            </w:del>
          </w:p>
        </w:tc>
        <w:tc>
          <w:tcPr>
            <w:tcW w:w="1294" w:type="pct"/>
            <w:tcBorders>
              <w:top w:val="single" w:sz="6" w:space="0" w:color="000000"/>
              <w:left w:val="single" w:sz="6" w:space="0" w:color="000000"/>
              <w:bottom w:val="single" w:sz="6" w:space="0" w:color="000000"/>
              <w:right w:val="single" w:sz="6" w:space="0" w:color="000000"/>
            </w:tcBorders>
            <w:vAlign w:val="center"/>
          </w:tcPr>
          <w:p w14:paraId="5927D857" w14:textId="77777777" w:rsidR="00286433" w:rsidRPr="003651D9" w:rsidDel="006A1426" w:rsidRDefault="00286433" w:rsidP="0032600B">
            <w:pPr>
              <w:pStyle w:val="TableEntry"/>
              <w:rPr>
                <w:del w:id="1985" w:author="Keith W. Boone" w:date="2015-03-04T12:59:00Z"/>
              </w:rPr>
            </w:pPr>
            <w:del w:id="1986" w:author="Keith W. Boone" w:date="2015-03-04T12:59:00Z">
              <w:r w:rsidRPr="003651D9" w:rsidDel="006A1426">
                <w:delText>Referring Provider</w:delText>
              </w:r>
            </w:del>
          </w:p>
        </w:tc>
        <w:tc>
          <w:tcPr>
            <w:tcW w:w="1294" w:type="pct"/>
            <w:tcBorders>
              <w:top w:val="single" w:sz="6" w:space="0" w:color="000000"/>
              <w:left w:val="single" w:sz="6" w:space="0" w:color="000000"/>
              <w:bottom w:val="single" w:sz="6" w:space="0" w:color="000000"/>
              <w:right w:val="single" w:sz="6" w:space="0" w:color="000000"/>
            </w:tcBorders>
            <w:vAlign w:val="center"/>
          </w:tcPr>
          <w:p w14:paraId="68A35F30" w14:textId="77777777" w:rsidR="00286433" w:rsidRPr="003651D9" w:rsidDel="006A1426" w:rsidRDefault="00286433" w:rsidP="00BB76BC">
            <w:pPr>
              <w:pStyle w:val="TableEntry"/>
              <w:rPr>
                <w:del w:id="1987" w:author="Keith W. Boone" w:date="2015-03-04T12:59:00Z"/>
              </w:rPr>
            </w:pPr>
          </w:p>
        </w:tc>
        <w:tc>
          <w:tcPr>
            <w:tcW w:w="623" w:type="pct"/>
            <w:tcBorders>
              <w:top w:val="single" w:sz="6" w:space="0" w:color="000000"/>
              <w:left w:val="single" w:sz="6" w:space="0" w:color="000000"/>
              <w:bottom w:val="single" w:sz="6" w:space="0" w:color="000000"/>
              <w:right w:val="single" w:sz="6" w:space="0" w:color="000000"/>
            </w:tcBorders>
            <w:vAlign w:val="center"/>
          </w:tcPr>
          <w:p w14:paraId="5E87AF9E" w14:textId="77777777" w:rsidR="00286433" w:rsidRPr="003651D9" w:rsidDel="006A1426" w:rsidRDefault="00115A0F" w:rsidP="00BB76BC">
            <w:pPr>
              <w:pStyle w:val="TableEntry"/>
              <w:rPr>
                <w:del w:id="1988" w:author="Keith W. Boone" w:date="2015-03-04T12:59:00Z"/>
              </w:rPr>
            </w:pPr>
            <w:del w:id="1989" w:author="Keith W. Boone" w:date="2015-03-04T12:59:00Z">
              <w:r w:rsidRPr="003651D9" w:rsidDel="006A1426">
                <w:delText>CARD TF-3: 6.3.2.H.3</w:delText>
              </w:r>
              <w:r w:rsidR="003F252B" w:rsidRPr="003651D9" w:rsidDel="006A1426">
                <w:delText>&gt;</w:delText>
              </w:r>
            </w:del>
          </w:p>
        </w:tc>
        <w:tc>
          <w:tcPr>
            <w:tcW w:w="527" w:type="pct"/>
            <w:tcBorders>
              <w:top w:val="single" w:sz="6" w:space="0" w:color="000000"/>
              <w:left w:val="single" w:sz="6" w:space="0" w:color="000000"/>
              <w:bottom w:val="single" w:sz="6" w:space="0" w:color="000000"/>
              <w:right w:val="single" w:sz="6" w:space="0" w:color="000000"/>
            </w:tcBorders>
            <w:vAlign w:val="center"/>
          </w:tcPr>
          <w:p w14:paraId="166931EB" w14:textId="77777777" w:rsidR="00286433" w:rsidRPr="003651D9" w:rsidDel="006A1426" w:rsidRDefault="00286433" w:rsidP="00BB76BC">
            <w:pPr>
              <w:pStyle w:val="TableEntry"/>
              <w:rPr>
                <w:del w:id="1990" w:author="Keith W. Boone" w:date="2015-03-04T12:59:00Z"/>
              </w:rPr>
            </w:pPr>
          </w:p>
        </w:tc>
      </w:tr>
      <w:tr w:rsidR="00286433" w:rsidRPr="003651D9" w:rsidDel="006A1426" w14:paraId="4FEA0D59" w14:textId="77777777" w:rsidTr="00363069">
        <w:trPr>
          <w:gridAfter w:val="1"/>
          <w:wAfter w:w="8" w:type="pct"/>
          <w:del w:id="1991" w:author="Keith W. Boone" w:date="2015-03-04T12:59:00Z"/>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6A26E537" w14:textId="77777777" w:rsidR="00286433" w:rsidRPr="003651D9" w:rsidDel="006A1426" w:rsidRDefault="003F252B" w:rsidP="00EF1E77">
            <w:pPr>
              <w:pStyle w:val="TableEntry"/>
              <w:rPr>
                <w:del w:id="1992" w:author="Keith W. Boone" w:date="2015-03-04T12:59:00Z"/>
              </w:rPr>
            </w:pPr>
            <w:del w:id="1993" w:author="Keith W. Boone" w:date="2015-03-04T12:59:00Z">
              <w:r w:rsidRPr="003651D9" w:rsidDel="006A1426">
                <w:delText>&lt;</w:delText>
              </w:r>
              <w:r w:rsidR="00286433" w:rsidRPr="003651D9" w:rsidDel="006A1426">
                <w:delText>e.g., C [0..1]</w:delText>
              </w:r>
            </w:del>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713466DD" w14:textId="77777777" w:rsidR="00286433" w:rsidRPr="003651D9" w:rsidDel="006A1426" w:rsidRDefault="00286433" w:rsidP="005D6176">
            <w:pPr>
              <w:pStyle w:val="TableEntry"/>
              <w:rPr>
                <w:del w:id="1994" w:author="Keith W. Boone" w:date="2015-03-04T12:59:00Z"/>
              </w:rPr>
            </w:pPr>
            <w:del w:id="1995" w:author="Keith W. Boone" w:date="2015-03-04T12:59:00Z">
              <w:r w:rsidRPr="003651D9" w:rsidDel="006A1426">
                <w:delText>ATND</w:delText>
              </w:r>
            </w:del>
          </w:p>
        </w:tc>
        <w:tc>
          <w:tcPr>
            <w:tcW w:w="1294" w:type="pct"/>
            <w:tcBorders>
              <w:top w:val="single" w:sz="6" w:space="0" w:color="000000"/>
              <w:left w:val="single" w:sz="6" w:space="0" w:color="000000"/>
              <w:bottom w:val="single" w:sz="6" w:space="0" w:color="000000"/>
              <w:right w:val="single" w:sz="6" w:space="0" w:color="000000"/>
            </w:tcBorders>
            <w:vAlign w:val="center"/>
          </w:tcPr>
          <w:p w14:paraId="025B1E1B" w14:textId="77777777" w:rsidR="00286433" w:rsidRPr="003651D9" w:rsidDel="006A1426" w:rsidRDefault="00286433" w:rsidP="0032600B">
            <w:pPr>
              <w:pStyle w:val="TableEntry"/>
              <w:rPr>
                <w:del w:id="1996" w:author="Keith W. Boone" w:date="2015-03-04T12:59:00Z"/>
              </w:rPr>
            </w:pPr>
            <w:del w:id="1997" w:author="Keith W. Boone" w:date="2015-03-04T12:59:00Z">
              <w:r w:rsidRPr="003651D9" w:rsidDel="006A1426">
                <w:delText>Physician of Record</w:delText>
              </w:r>
            </w:del>
          </w:p>
        </w:tc>
        <w:tc>
          <w:tcPr>
            <w:tcW w:w="1294" w:type="pct"/>
            <w:tcBorders>
              <w:top w:val="single" w:sz="6" w:space="0" w:color="000000"/>
              <w:left w:val="single" w:sz="6" w:space="0" w:color="000000"/>
              <w:bottom w:val="single" w:sz="6" w:space="0" w:color="000000"/>
              <w:right w:val="single" w:sz="6" w:space="0" w:color="000000"/>
            </w:tcBorders>
            <w:vAlign w:val="center"/>
          </w:tcPr>
          <w:p w14:paraId="7C9EA1FC" w14:textId="77777777" w:rsidR="00286433" w:rsidRPr="003651D9" w:rsidDel="006A1426" w:rsidRDefault="00286433" w:rsidP="00BB76BC">
            <w:pPr>
              <w:pStyle w:val="TableEntry"/>
              <w:rPr>
                <w:del w:id="1998" w:author="Keith W. Boone" w:date="2015-03-04T12:59:00Z"/>
              </w:rPr>
            </w:pPr>
            <w:del w:id="1999" w:author="Keith W. Boone" w:date="2015-03-04T12:59:00Z">
              <w:r w:rsidRPr="003651D9" w:rsidDel="006A1426">
                <w:delText>2.16.840.1.113883.10.20.6.2.2</w:delText>
              </w:r>
            </w:del>
          </w:p>
        </w:tc>
        <w:tc>
          <w:tcPr>
            <w:tcW w:w="623" w:type="pct"/>
            <w:tcBorders>
              <w:top w:val="single" w:sz="6" w:space="0" w:color="000000"/>
              <w:left w:val="single" w:sz="6" w:space="0" w:color="000000"/>
              <w:bottom w:val="single" w:sz="6" w:space="0" w:color="000000"/>
              <w:right w:val="single" w:sz="6" w:space="0" w:color="000000"/>
            </w:tcBorders>
            <w:vAlign w:val="center"/>
          </w:tcPr>
          <w:p w14:paraId="6CB938E2" w14:textId="77777777" w:rsidR="00286433" w:rsidRPr="003651D9" w:rsidDel="006A1426" w:rsidRDefault="00286433" w:rsidP="00BB76BC">
            <w:pPr>
              <w:pStyle w:val="TableEntry"/>
              <w:rPr>
                <w:del w:id="2000" w:author="Keith W. Boone" w:date="2015-03-04T12:59:00Z"/>
              </w:rPr>
            </w:pPr>
            <w:del w:id="2001" w:author="Keith W. Boone" w:date="2015-03-04T12:59:00Z">
              <w:r w:rsidRPr="003651D9" w:rsidDel="006A1426">
                <w:delText>CDA-DIR</w:delText>
              </w:r>
            </w:del>
          </w:p>
        </w:tc>
        <w:tc>
          <w:tcPr>
            <w:tcW w:w="527" w:type="pct"/>
            <w:tcBorders>
              <w:top w:val="single" w:sz="6" w:space="0" w:color="000000"/>
              <w:left w:val="single" w:sz="6" w:space="0" w:color="000000"/>
              <w:bottom w:val="single" w:sz="6" w:space="0" w:color="000000"/>
              <w:right w:val="single" w:sz="6" w:space="0" w:color="000000"/>
            </w:tcBorders>
            <w:vAlign w:val="center"/>
          </w:tcPr>
          <w:p w14:paraId="18C81C15" w14:textId="77777777" w:rsidR="00286433" w:rsidRPr="003651D9" w:rsidDel="006A1426" w:rsidRDefault="00115A0F" w:rsidP="00BB76BC">
            <w:pPr>
              <w:pStyle w:val="TableEntry"/>
              <w:rPr>
                <w:del w:id="2002" w:author="Keith W. Boone" w:date="2015-03-04T12:59:00Z"/>
              </w:rPr>
            </w:pPr>
            <w:del w:id="2003" w:author="Keith W. Boone" w:date="2015-03-04T12:59:00Z">
              <w:r w:rsidRPr="003651D9" w:rsidDel="006A1426">
                <w:delText>CARD TF-3: 6.3.2.H.4</w:delText>
              </w:r>
              <w:r w:rsidR="003F252B" w:rsidRPr="003651D9" w:rsidDel="006A1426">
                <w:delText>&gt;</w:delText>
              </w:r>
            </w:del>
          </w:p>
        </w:tc>
      </w:tr>
    </w:tbl>
    <w:p w14:paraId="610EE041" w14:textId="77777777" w:rsidR="003602DC" w:rsidRPr="003651D9" w:rsidDel="006A1426" w:rsidRDefault="003602DC" w:rsidP="00597DB2">
      <w:pPr>
        <w:pStyle w:val="BodyText"/>
        <w:rPr>
          <w:del w:id="2004" w:author="Keith W. Boone" w:date="2015-03-04T12:59:00Z"/>
        </w:rPr>
      </w:pPr>
      <w:bookmarkStart w:id="2005" w:name="_Toc291167520"/>
      <w:bookmarkStart w:id="2006" w:name="_Toc291231459"/>
      <w:bookmarkStart w:id="2007" w:name="_Toc296340389"/>
    </w:p>
    <w:p w14:paraId="12BDFE0D" w14:textId="77777777" w:rsidR="00C20EFF" w:rsidRPr="003651D9" w:rsidDel="006A1426" w:rsidRDefault="00C20EFF" w:rsidP="00C20EFF">
      <w:pPr>
        <w:pStyle w:val="BodyText"/>
        <w:rPr>
          <w:del w:id="2008" w:author="Keith W. Boone" w:date="2015-03-04T12:59:00Z"/>
          <w:i/>
          <w:lang w:eastAsia="x-none"/>
        </w:rPr>
      </w:pPr>
      <w:del w:id="2009" w:author="Keith W. Boone" w:date="2015-03-04T12:59:00Z">
        <w:r w:rsidRPr="003651D9" w:rsidDel="006A1426">
          <w:rPr>
            <w:i/>
            <w:lang w:eastAsia="x-none"/>
          </w:rPr>
          <w:delText>&lt;For each Vocabulary Constraint or Spec</w:delText>
        </w:r>
        <w:r w:rsidR="00363069" w:rsidRPr="003651D9" w:rsidDel="006A1426">
          <w:rPr>
            <w:i/>
            <w:lang w:eastAsia="x-none"/>
          </w:rPr>
          <w:delText>ification</w:delText>
        </w:r>
        <w:r w:rsidRPr="003651D9" w:rsidDel="006A1426">
          <w:rPr>
            <w:i/>
            <w:lang w:eastAsia="x-none"/>
          </w:rPr>
          <w:delText xml:space="preserve"> Document listed in the table above, create an additional section/reference below</w:delText>
        </w:r>
        <w:r w:rsidR="00887E40" w:rsidRPr="003651D9" w:rsidDel="006A1426">
          <w:rPr>
            <w:i/>
            <w:lang w:eastAsia="x-none"/>
          </w:rPr>
          <w:delText xml:space="preserve">. </w:delText>
        </w:r>
        <w:r w:rsidRPr="003651D9" w:rsidDel="006A1426">
          <w:rPr>
            <w:i/>
            <w:lang w:eastAsia="x-none"/>
          </w:rPr>
          <w:delText>Add the Description Name and then select either “Vocabulary Constraint” or “Spec Document” and delete the other word.&gt;</w:delText>
        </w:r>
      </w:del>
    </w:p>
    <w:p w14:paraId="1DC7E36F" w14:textId="77777777" w:rsidR="00C20EFF" w:rsidRPr="003651D9" w:rsidDel="006A1426" w:rsidRDefault="00C20EFF" w:rsidP="00C20EFF">
      <w:pPr>
        <w:pStyle w:val="BodyText"/>
        <w:rPr>
          <w:del w:id="2010" w:author="Keith W. Boone" w:date="2015-03-04T12:59:00Z"/>
          <w:i/>
          <w:lang w:eastAsia="x-none"/>
        </w:rPr>
      </w:pPr>
      <w:del w:id="2011" w:author="Keith W. Boone" w:date="2015-03-04T12:59:00Z">
        <w:r w:rsidRPr="003651D9" w:rsidDel="006A1426">
          <w:rPr>
            <w:i/>
            <w:lang w:eastAsia="x-none"/>
          </w:rPr>
          <w:delText>&lt;It is required to use SHALL, SHOULD, or MAY in each definition as defined in Appendix E of the Technical Frameworks General Introduction.&gt;</w:delText>
        </w:r>
      </w:del>
    </w:p>
    <w:p w14:paraId="186CE155" w14:textId="77777777" w:rsidR="00C20EFF" w:rsidRPr="003651D9" w:rsidDel="006A1426" w:rsidRDefault="00C20EFF" w:rsidP="00C20EFF">
      <w:pPr>
        <w:pStyle w:val="BodyText"/>
        <w:rPr>
          <w:del w:id="2012" w:author="Keith W. Boone" w:date="2015-03-04T12:59:00Z"/>
          <w:i/>
          <w:lang w:eastAsia="x-none"/>
        </w:rPr>
      </w:pPr>
      <w:del w:id="2013" w:author="Keith W. Boone" w:date="2015-03-04T12:59:00Z">
        <w:r w:rsidRPr="003651D9" w:rsidDel="006A1426">
          <w:rPr>
            <w:i/>
            <w:lang w:eastAsia="x-none"/>
          </w:rPr>
          <w:delText>&lt;Also note that the Spec Document link can be a link to an outside document/reference</w:delText>
        </w:r>
        <w:r w:rsidR="00887E40" w:rsidRPr="003651D9" w:rsidDel="006A1426">
          <w:rPr>
            <w:i/>
            <w:lang w:eastAsia="x-none"/>
          </w:rPr>
          <w:delText xml:space="preserve">. </w:delText>
        </w:r>
        <w:r w:rsidRPr="003651D9" w:rsidDel="006A1426">
          <w:rPr>
            <w:i/>
            <w:lang w:eastAsia="x-none"/>
          </w:rPr>
          <w:delText>Do not replicate (cut and paste) sections of other documents into this document since they could become out of sync.&gt;</w:delText>
        </w:r>
      </w:del>
    </w:p>
    <w:p w14:paraId="240D42B6" w14:textId="77777777" w:rsidR="00951F63" w:rsidRPr="003651D9" w:rsidDel="006A1426" w:rsidRDefault="00951F63" w:rsidP="008A3FD2">
      <w:pPr>
        <w:pStyle w:val="Heading5"/>
        <w:numPr>
          <w:ilvl w:val="0"/>
          <w:numId w:val="0"/>
        </w:numPr>
        <w:rPr>
          <w:del w:id="2014" w:author="Keith W. Boone" w:date="2015-03-04T12:59:00Z"/>
          <w:noProof w:val="0"/>
        </w:rPr>
      </w:pPr>
      <w:del w:id="2015" w:author="Keith W. Boone" w:date="2015-03-04T12:59:00Z">
        <w:r w:rsidRPr="003651D9" w:rsidDel="006A1426">
          <w:rPr>
            <w:noProof w:val="0"/>
          </w:rPr>
          <w:delText>6.3.2.</w:delText>
        </w:r>
        <w:r w:rsidR="008A3FD2" w:rsidRPr="003651D9" w:rsidDel="006A1426">
          <w:rPr>
            <w:noProof w:val="0"/>
          </w:rPr>
          <w:delText>H</w:delText>
        </w:r>
        <w:r w:rsidRPr="003651D9" w:rsidDel="006A1426">
          <w:rPr>
            <w:noProof w:val="0"/>
          </w:rPr>
          <w:delText xml:space="preserve">.1 </w:delText>
        </w:r>
        <w:r w:rsidR="00C20EFF" w:rsidRPr="003651D9" w:rsidDel="006A1426">
          <w:rPr>
            <w:noProof w:val="0"/>
          </w:rPr>
          <w:delText xml:space="preserve">&lt;Description Name&gt; &lt;e.g., </w:delText>
        </w:r>
        <w:r w:rsidRPr="003651D9" w:rsidDel="006A1426">
          <w:rPr>
            <w:rFonts w:eastAsia="Calibri"/>
            <w:noProof w:val="0"/>
          </w:rPr>
          <w:delText>Responsible Party</w:delText>
        </w:r>
        <w:bookmarkEnd w:id="2005"/>
        <w:bookmarkEnd w:id="2006"/>
        <w:bookmarkEnd w:id="2007"/>
        <w:r w:rsidR="00C20EFF" w:rsidRPr="003651D9" w:rsidDel="006A1426">
          <w:rPr>
            <w:rFonts w:eastAsia="Calibri"/>
            <w:noProof w:val="0"/>
          </w:rPr>
          <w:delText>&gt; &lt;Spec</w:delText>
        </w:r>
        <w:r w:rsidR="00363069" w:rsidRPr="003651D9" w:rsidDel="006A1426">
          <w:rPr>
            <w:rFonts w:eastAsia="Calibri"/>
            <w:noProof w:val="0"/>
          </w:rPr>
          <w:delText>ification</w:delText>
        </w:r>
        <w:r w:rsidR="00C20EFF" w:rsidRPr="003651D9" w:rsidDel="006A1426">
          <w:rPr>
            <w:rFonts w:eastAsia="Calibri"/>
            <w:noProof w:val="0"/>
          </w:rPr>
          <w:delText xml:space="preserve"> Document </w:delText>
        </w:r>
        <w:r w:rsidR="00154B7B" w:rsidRPr="003651D9" w:rsidDel="006A1426">
          <w:rPr>
            <w:rFonts w:eastAsia="Calibri"/>
            <w:i/>
            <w:noProof w:val="0"/>
          </w:rPr>
          <w:delText>or</w:delText>
        </w:r>
        <w:r w:rsidR="00154B7B" w:rsidRPr="003651D9" w:rsidDel="006A1426">
          <w:rPr>
            <w:rFonts w:eastAsia="Calibri"/>
            <w:noProof w:val="0"/>
          </w:rPr>
          <w:delText xml:space="preserve"> </w:delText>
        </w:r>
        <w:r w:rsidR="00C20EFF" w:rsidRPr="003651D9" w:rsidDel="006A1426">
          <w:rPr>
            <w:rFonts w:eastAsia="Calibri"/>
            <w:noProof w:val="0"/>
          </w:rPr>
          <w:delText>Vocabulary Constraint&gt;</w:delText>
        </w:r>
      </w:del>
    </w:p>
    <w:p w14:paraId="2BC508E0" w14:textId="77777777" w:rsidR="00C20EFF" w:rsidRPr="003651D9" w:rsidDel="006A1426" w:rsidRDefault="00C20EFF" w:rsidP="00597DB2">
      <w:pPr>
        <w:pStyle w:val="AuthorInstructions"/>
        <w:rPr>
          <w:del w:id="2016" w:author="Keith W. Boone" w:date="2015-03-04T12:59:00Z"/>
          <w:rFonts w:eastAsia="Calibri"/>
        </w:rPr>
      </w:pPr>
      <w:del w:id="2017" w:author="Keith W. Boone" w:date="2015-03-04T12:59:00Z">
        <w:r w:rsidRPr="003651D9" w:rsidDel="006A1426">
          <w:rPr>
            <w:rFonts w:eastAsia="Calibri"/>
          </w:rPr>
          <w:delText>&lt;</w:delText>
        </w:r>
        <w:r w:rsidR="00154B7B" w:rsidRPr="003651D9" w:rsidDel="006A1426">
          <w:rPr>
            <w:rFonts w:eastAsia="Calibri"/>
          </w:rPr>
          <w:delText>D</w:delText>
        </w:r>
        <w:r w:rsidRPr="003651D9" w:rsidDel="006A1426">
          <w:rPr>
            <w:rFonts w:eastAsia="Calibri"/>
          </w:rPr>
          <w:delText>escribe constraints or other info</w:delText>
        </w:r>
        <w:r w:rsidR="00887E40" w:rsidRPr="003651D9" w:rsidDel="006A1426">
          <w:rPr>
            <w:rFonts w:eastAsia="Calibri"/>
          </w:rPr>
          <w:delText xml:space="preserve">. </w:delText>
        </w:r>
        <w:r w:rsidRPr="003651D9" w:rsidDel="006A1426">
          <w:rPr>
            <w:rFonts w:eastAsia="Calibri"/>
          </w:rPr>
          <w:delText>This specification may include more information on conditions or cardinality, additions elements, data mappings, or data types, or other information.&gt;</w:delText>
        </w:r>
      </w:del>
    </w:p>
    <w:p w14:paraId="40F23B2A" w14:textId="77777777" w:rsidR="00C20EFF" w:rsidRPr="003651D9" w:rsidDel="006A1426" w:rsidRDefault="00C20EFF" w:rsidP="00597DB2">
      <w:pPr>
        <w:pStyle w:val="AuthorInstructions"/>
        <w:rPr>
          <w:del w:id="2018" w:author="Keith W. Boone" w:date="2015-03-04T12:59:00Z"/>
          <w:rFonts w:eastAsia="Calibri"/>
        </w:rPr>
      </w:pPr>
      <w:del w:id="2019" w:author="Keith W. Boone" w:date="2015-03-04T12:59:00Z">
        <w:r w:rsidRPr="003651D9" w:rsidDel="006A1426">
          <w:rPr>
            <w:rFonts w:eastAsia="Calibri"/>
          </w:rPr>
          <w:delText>&lt;</w:delText>
        </w:r>
        <w:r w:rsidR="00154B7B" w:rsidRPr="003651D9" w:rsidDel="006A1426">
          <w:rPr>
            <w:rFonts w:eastAsia="Calibri"/>
          </w:rPr>
          <w:delText>D</w:delText>
        </w:r>
        <w:r w:rsidRPr="003651D9" w:rsidDel="006A1426">
          <w:rPr>
            <w:rFonts w:eastAsia="Calibri"/>
          </w:rPr>
          <w:delText>elete the example below prior to publishing for Public Comment.&gt;</w:delText>
        </w:r>
      </w:del>
    </w:p>
    <w:p w14:paraId="27D4802B" w14:textId="77777777" w:rsidR="00951F63" w:rsidRPr="003651D9" w:rsidDel="006A1426" w:rsidRDefault="003F252B" w:rsidP="00951F63">
      <w:pPr>
        <w:rPr>
          <w:del w:id="2020" w:author="Keith W. Boone" w:date="2015-03-04T12:59:00Z"/>
          <w:rFonts w:eastAsia="Calibri"/>
        </w:rPr>
      </w:pPr>
      <w:del w:id="2021" w:author="Keith W. Boone" w:date="2015-03-04T12:59:00Z">
        <w:r w:rsidRPr="003651D9" w:rsidDel="006A1426">
          <w:rPr>
            <w:rFonts w:eastAsia="Calibri"/>
          </w:rPr>
          <w:delText>&lt;</w:delText>
        </w:r>
        <w:r w:rsidR="00C20EFF" w:rsidRPr="003651D9" w:rsidDel="006A1426">
          <w:rPr>
            <w:rFonts w:eastAsia="Calibri"/>
          </w:rPr>
          <w:delText xml:space="preserve">e.g., </w:delText>
        </w:r>
        <w:r w:rsidR="00951F63" w:rsidRPr="003651D9" w:rsidDel="006A1426">
          <w:rPr>
            <w:rFonts w:eastAsia="Calibri"/>
          </w:rPr>
          <w:delText>The responsible party element represents only the party responsible for the encounter, not necessarily the entire episode of care</w:delText>
        </w:r>
        <w:r w:rsidR="00887E40" w:rsidRPr="003651D9" w:rsidDel="006A1426">
          <w:rPr>
            <w:rFonts w:eastAsia="Calibri"/>
          </w:rPr>
          <w:delText>.</w:delText>
        </w:r>
        <w:r w:rsidRPr="003651D9" w:rsidDel="006A1426">
          <w:rPr>
            <w:rFonts w:eastAsia="Calibri"/>
          </w:rPr>
          <w:delText>&gt;</w:delText>
        </w:r>
        <w:r w:rsidR="00887E40" w:rsidRPr="003651D9" w:rsidDel="006A1426">
          <w:rPr>
            <w:rFonts w:eastAsia="Calibri"/>
          </w:rPr>
          <w:delText xml:space="preserve"> </w:delText>
        </w:r>
      </w:del>
    </w:p>
    <w:p w14:paraId="1E45B728" w14:textId="77777777" w:rsidR="00951F63" w:rsidRPr="003651D9" w:rsidDel="006A1426" w:rsidRDefault="003F252B" w:rsidP="00951F63">
      <w:pPr>
        <w:rPr>
          <w:del w:id="2022" w:author="Keith W. Boone" w:date="2015-03-04T12:59:00Z"/>
          <w:rFonts w:eastAsia="Calibri"/>
        </w:rPr>
      </w:pPr>
      <w:del w:id="2023" w:author="Keith W. Boone" w:date="2015-03-04T12:59:00Z">
        <w:r w:rsidRPr="003651D9" w:rsidDel="006A1426">
          <w:rPr>
            <w:rFonts w:eastAsia="Calibri"/>
          </w:rPr>
          <w:delText>&lt;</w:delText>
        </w:r>
        <w:r w:rsidR="00940FC7" w:rsidDel="006A1426">
          <w:rPr>
            <w:rFonts w:eastAsia="Calibri"/>
          </w:rPr>
          <w:delText>e.g.,</w:delText>
        </w:r>
        <w:r w:rsidRPr="003651D9" w:rsidDel="006A1426">
          <w:rPr>
            <w:rFonts w:eastAsia="Calibri"/>
          </w:rPr>
          <w:delText xml:space="preserve"> </w:delText>
        </w:r>
        <w:r w:rsidR="00951F63" w:rsidRPr="003651D9" w:rsidDel="006A1426">
          <w:rPr>
            <w:rFonts w:eastAsia="Calibri"/>
          </w:rPr>
          <w:delText xml:space="preserve">The </w:delText>
        </w:r>
        <w:r w:rsidR="00951F63" w:rsidRPr="003651D9" w:rsidDel="006A1426">
          <w:rPr>
            <w:rFonts w:ascii="Courier New" w:eastAsia="Calibri" w:hAnsi="Courier New" w:cs="Courier New"/>
            <w:sz w:val="22"/>
          </w:rPr>
          <w:delText>responsibleParty</w:delText>
        </w:r>
        <w:r w:rsidR="00951F63" w:rsidRPr="003651D9" w:rsidDel="006A1426">
          <w:rPr>
            <w:rFonts w:eastAsia="Calibri"/>
          </w:rPr>
          <w:delText xml:space="preserve"> element MAY be present. If present, </w:delText>
        </w:r>
        <w:r w:rsidR="00951F63" w:rsidRPr="003651D9" w:rsidDel="006A1426">
          <w:rPr>
            <w:rFonts w:ascii="Courier New" w:eastAsia="Calibri" w:hAnsi="Courier New" w:cs="Courier New"/>
            <w:sz w:val="22"/>
          </w:rPr>
          <w:delText>responsibleParty/ assignedEntity</w:delText>
        </w:r>
        <w:r w:rsidR="00951F63" w:rsidRPr="003651D9" w:rsidDel="006A1426">
          <w:rPr>
            <w:rFonts w:eastAsia="Calibri"/>
          </w:rPr>
          <w:delText xml:space="preserve"> SHALL have at least one </w:delText>
        </w:r>
        <w:r w:rsidR="00951F63" w:rsidRPr="003651D9" w:rsidDel="006A1426">
          <w:rPr>
            <w:rFonts w:ascii="Courier New" w:eastAsia="Calibri" w:hAnsi="Courier New" w:cs="Courier New"/>
            <w:sz w:val="22"/>
          </w:rPr>
          <w:delText>assignedPerson</w:delText>
        </w:r>
        <w:r w:rsidR="00951F63" w:rsidRPr="003651D9" w:rsidDel="006A1426">
          <w:rPr>
            <w:rFonts w:eastAsia="Calibri"/>
          </w:rPr>
          <w:delText xml:space="preserve"> or </w:delText>
        </w:r>
        <w:r w:rsidR="00951F63" w:rsidRPr="003651D9" w:rsidDel="006A1426">
          <w:rPr>
            <w:rFonts w:ascii="Courier New" w:eastAsia="Calibri" w:hAnsi="Courier New" w:cs="Courier New"/>
            <w:sz w:val="22"/>
          </w:rPr>
          <w:delText>representedOrganization</w:delText>
        </w:r>
        <w:r w:rsidR="00951F63" w:rsidRPr="003651D9" w:rsidDel="006A1426">
          <w:rPr>
            <w:rFonts w:eastAsia="Calibri"/>
          </w:rPr>
          <w:delText xml:space="preserve"> element present.</w:delText>
        </w:r>
        <w:r w:rsidRPr="003651D9" w:rsidDel="006A1426">
          <w:rPr>
            <w:rFonts w:eastAsia="Calibri"/>
          </w:rPr>
          <w:delText>&gt;</w:delText>
        </w:r>
      </w:del>
    </w:p>
    <w:p w14:paraId="73904295" w14:textId="77777777" w:rsidR="00951F63" w:rsidRPr="003651D9" w:rsidDel="006A1426" w:rsidRDefault="003F252B" w:rsidP="00951F63">
      <w:pPr>
        <w:pStyle w:val="BodyTextFirstIndent"/>
        <w:rPr>
          <w:del w:id="2024" w:author="Keith W. Boone" w:date="2015-03-04T12:59:00Z"/>
          <w:rFonts w:eastAsia="Calibri"/>
        </w:rPr>
      </w:pPr>
      <w:del w:id="2025" w:author="Keith W. Boone" w:date="2015-03-04T12:59:00Z">
        <w:r w:rsidRPr="003651D9" w:rsidDel="006A1426">
          <w:rPr>
            <w:rFonts w:eastAsia="Calibri"/>
          </w:rPr>
          <w:delText>&lt;</w:delText>
        </w:r>
        <w:r w:rsidR="00940FC7" w:rsidDel="006A1426">
          <w:rPr>
            <w:rFonts w:eastAsia="Calibri"/>
          </w:rPr>
          <w:delText>e.g.,</w:delText>
        </w:r>
        <w:r w:rsidRPr="003651D9" w:rsidDel="006A1426">
          <w:rPr>
            <w:rFonts w:eastAsia="Calibri"/>
          </w:rPr>
          <w:delText xml:space="preserve"> </w:delText>
        </w:r>
        <w:r w:rsidR="00951F63" w:rsidRPr="003651D9" w:rsidDel="006A1426">
          <w:rPr>
            <w:rFonts w:eastAsia="Calibri"/>
          </w:rPr>
          <w:delText xml:space="preserve">Note: </w:delText>
        </w:r>
        <w:r w:rsidR="00951F63" w:rsidRPr="003651D9" w:rsidDel="006A1426">
          <w:rPr>
            <w:rFonts w:eastAsia="Calibri"/>
          </w:rPr>
          <w:tab/>
          <w:delText>This is identical to CDA-DIR CONF-DIR-67</w:delText>
        </w:r>
        <w:r w:rsidRPr="003651D9" w:rsidDel="006A1426">
          <w:rPr>
            <w:rFonts w:eastAsia="Calibri"/>
          </w:rPr>
          <w:delText>&gt;</w:delText>
        </w:r>
      </w:del>
    </w:p>
    <w:p w14:paraId="00575228" w14:textId="77777777" w:rsidR="00951F63" w:rsidRPr="003651D9" w:rsidDel="006A1426" w:rsidRDefault="003F252B" w:rsidP="00951F63">
      <w:pPr>
        <w:rPr>
          <w:del w:id="2026" w:author="Keith W. Boone" w:date="2015-03-04T12:59:00Z"/>
          <w:rFonts w:eastAsia="Calibri"/>
        </w:rPr>
      </w:pPr>
      <w:del w:id="2027" w:author="Keith W. Boone" w:date="2015-03-04T12:59:00Z">
        <w:r w:rsidRPr="003651D9" w:rsidDel="006A1426">
          <w:rPr>
            <w:rFonts w:ascii="Courier New" w:eastAsia="Calibri" w:hAnsi="Courier New" w:cs="Courier New"/>
            <w:sz w:val="22"/>
          </w:rPr>
          <w:delText>&lt;</w:delText>
        </w:r>
        <w:r w:rsidR="00940FC7" w:rsidDel="006A1426">
          <w:rPr>
            <w:rFonts w:ascii="Courier New" w:eastAsia="Calibri" w:hAnsi="Courier New" w:cs="Courier New"/>
            <w:sz w:val="22"/>
          </w:rPr>
          <w:delText>e.g.,</w:delText>
        </w:r>
        <w:r w:rsidRPr="003651D9" w:rsidDel="006A1426">
          <w:rPr>
            <w:rFonts w:ascii="Courier New" w:eastAsia="Calibri" w:hAnsi="Courier New" w:cs="Courier New"/>
            <w:sz w:val="22"/>
          </w:rPr>
          <w:delText xml:space="preserve"> </w:delText>
        </w:r>
        <w:r w:rsidR="00951F63" w:rsidRPr="003651D9" w:rsidDel="006A1426">
          <w:rPr>
            <w:rFonts w:ascii="Courier New" w:eastAsia="Calibri" w:hAnsi="Courier New" w:cs="Courier New"/>
            <w:sz w:val="22"/>
          </w:rPr>
          <w:delText>responsibleParty assignedEntity</w:delText>
        </w:r>
        <w:r w:rsidR="00951F63" w:rsidRPr="003651D9" w:rsidDel="006A1426">
          <w:rPr>
            <w:rFonts w:eastAsia="Calibri"/>
          </w:rPr>
          <w:delText xml:space="preserve"> </w:delText>
        </w:r>
        <w:r w:rsidR="00951F63" w:rsidRPr="003651D9" w:rsidDel="006A1426">
          <w:rPr>
            <w:rFonts w:ascii="Courier New" w:eastAsia="Calibri" w:hAnsi="Courier New" w:cs="Courier New"/>
            <w:sz w:val="22"/>
          </w:rPr>
          <w:delText>id</w:delText>
        </w:r>
        <w:r w:rsidR="00951F63" w:rsidRPr="003651D9" w:rsidDel="006A1426">
          <w:rPr>
            <w:rFonts w:eastAsia="Calibri"/>
          </w:rPr>
          <w:delText xml:space="preserve"> SHALL be present with the responsible physician’s identifier.</w:delText>
        </w:r>
        <w:r w:rsidRPr="003651D9" w:rsidDel="006A1426">
          <w:rPr>
            <w:rFonts w:eastAsia="Calibri"/>
          </w:rPr>
          <w:delText>&gt;</w:delText>
        </w:r>
        <w:r w:rsidR="00951F63" w:rsidRPr="003651D9" w:rsidDel="006A1426">
          <w:rPr>
            <w:rFonts w:eastAsia="Calibri"/>
          </w:rPr>
          <w:delText xml:space="preserve"> </w:delText>
        </w:r>
      </w:del>
    </w:p>
    <w:p w14:paraId="30F77E1B" w14:textId="77777777" w:rsidR="00951F63" w:rsidRPr="003651D9" w:rsidDel="006A1426" w:rsidRDefault="003F252B" w:rsidP="00951F63">
      <w:pPr>
        <w:rPr>
          <w:del w:id="2028" w:author="Keith W. Boone" w:date="2015-03-04T12:59:00Z"/>
          <w:rFonts w:eastAsia="Calibri"/>
        </w:rPr>
      </w:pPr>
      <w:del w:id="2029" w:author="Keith W. Boone" w:date="2015-03-04T12:59:00Z">
        <w:r w:rsidRPr="003651D9" w:rsidDel="006A1426">
          <w:rPr>
            <w:rFonts w:ascii="Courier New" w:eastAsia="Calibri" w:hAnsi="Courier New" w:cs="Courier New"/>
            <w:sz w:val="22"/>
          </w:rPr>
          <w:delText>&lt;</w:delText>
        </w:r>
        <w:r w:rsidR="00940FC7" w:rsidDel="006A1426">
          <w:rPr>
            <w:rFonts w:ascii="Courier New" w:eastAsia="Calibri" w:hAnsi="Courier New" w:cs="Courier New"/>
            <w:sz w:val="22"/>
          </w:rPr>
          <w:delText>e.g.,</w:delText>
        </w:r>
        <w:r w:rsidRPr="003651D9" w:rsidDel="006A1426">
          <w:rPr>
            <w:rFonts w:ascii="Courier New" w:eastAsia="Calibri" w:hAnsi="Courier New" w:cs="Courier New"/>
            <w:sz w:val="22"/>
          </w:rPr>
          <w:delText xml:space="preserve"> </w:delText>
        </w:r>
        <w:r w:rsidR="00951F63" w:rsidRPr="003651D9" w:rsidDel="006A1426">
          <w:rPr>
            <w:rFonts w:ascii="Courier New" w:eastAsia="Calibri" w:hAnsi="Courier New" w:cs="Courier New"/>
            <w:sz w:val="22"/>
          </w:rPr>
          <w:delText>assignedEntity</w:delText>
        </w:r>
        <w:r w:rsidR="00951F63" w:rsidRPr="003651D9" w:rsidDel="006A1426">
          <w:rPr>
            <w:rFonts w:eastAsia="Calibri"/>
          </w:rPr>
          <w:delText xml:space="preserve"> </w:delText>
        </w:r>
        <w:r w:rsidR="00951F63" w:rsidRPr="003651D9" w:rsidDel="006A1426">
          <w:rPr>
            <w:rFonts w:ascii="Courier New" w:eastAsia="Calibri" w:hAnsi="Courier New" w:cs="Courier New"/>
            <w:sz w:val="22"/>
          </w:rPr>
          <w:delText>code</w:delText>
        </w:r>
        <w:r w:rsidR="00951F63" w:rsidRPr="003651D9" w:rsidDel="006A1426">
          <w:rPr>
            <w:rFonts w:eastAsia="Calibri"/>
          </w:rPr>
          <w:delText xml:space="preserve"> SHOULD be present with the responsible physician’s specialty.</w:delText>
        </w:r>
        <w:r w:rsidRPr="003651D9" w:rsidDel="006A1426">
          <w:rPr>
            <w:rFonts w:eastAsia="Calibri"/>
          </w:rPr>
          <w:delText>&gt;</w:delText>
        </w:r>
      </w:del>
    </w:p>
    <w:p w14:paraId="21ADA6C8" w14:textId="77777777" w:rsidR="00951F63" w:rsidRPr="003651D9" w:rsidDel="006A1426" w:rsidRDefault="003F252B" w:rsidP="00951F63">
      <w:pPr>
        <w:rPr>
          <w:del w:id="2030" w:author="Keith W. Boone" w:date="2015-03-04T12:59:00Z"/>
          <w:rFonts w:eastAsia="Calibri"/>
        </w:rPr>
      </w:pPr>
      <w:del w:id="2031" w:author="Keith W. Boone" w:date="2015-03-04T12:59:00Z">
        <w:r w:rsidRPr="003651D9" w:rsidDel="006A1426">
          <w:rPr>
            <w:rFonts w:ascii="Courier New" w:eastAsia="Calibri" w:hAnsi="Courier New" w:cs="Courier New"/>
            <w:sz w:val="22"/>
          </w:rPr>
          <w:delText>&lt;</w:delText>
        </w:r>
        <w:r w:rsidR="00940FC7" w:rsidDel="006A1426">
          <w:rPr>
            <w:rFonts w:ascii="Courier New" w:eastAsia="Calibri" w:hAnsi="Courier New" w:cs="Courier New"/>
            <w:sz w:val="22"/>
          </w:rPr>
          <w:delText xml:space="preserve">e.g., </w:delText>
        </w:r>
        <w:r w:rsidR="00951F63" w:rsidRPr="003651D9" w:rsidDel="006A1426">
          <w:rPr>
            <w:rFonts w:ascii="Courier New" w:eastAsia="Calibri" w:hAnsi="Courier New" w:cs="Courier New"/>
            <w:sz w:val="22"/>
          </w:rPr>
          <w:delText>assignedEntity</w:delText>
        </w:r>
        <w:r w:rsidR="00951F63" w:rsidRPr="003651D9" w:rsidDel="006A1426">
          <w:rPr>
            <w:rFonts w:eastAsia="Calibri"/>
          </w:rPr>
          <w:delText xml:space="preserve"> MAY include an </w:delText>
        </w:r>
        <w:r w:rsidR="00951F63" w:rsidRPr="003651D9" w:rsidDel="006A1426">
          <w:rPr>
            <w:rFonts w:ascii="Courier New" w:eastAsia="Calibri" w:hAnsi="Courier New" w:cs="Courier New"/>
            <w:sz w:val="22"/>
          </w:rPr>
          <w:delText xml:space="preserve">accreditation </w:delText>
        </w:r>
        <w:r w:rsidR="00951F63" w:rsidRPr="003651D9" w:rsidDel="006A1426">
          <w:rPr>
            <w:rFonts w:eastAsia="Calibri"/>
          </w:rPr>
          <w:delText xml:space="preserve">element from the </w:delText>
        </w:r>
        <w:r w:rsidR="00951F63" w:rsidRPr="003651D9" w:rsidDel="006A1426">
          <w:rPr>
            <w:b/>
            <w:bCs/>
          </w:rPr>
          <w:delText>urn:ihe:card</w:delText>
        </w:r>
        <w:r w:rsidR="00951F63" w:rsidRPr="003651D9" w:rsidDel="006A1426">
          <w:rPr>
            <w:rFonts w:eastAsia="Calibri"/>
          </w:rPr>
          <w:delText xml:space="preserve"> namespace to provide physician accreditation status.</w:delText>
        </w:r>
        <w:r w:rsidRPr="003651D9" w:rsidDel="006A1426">
          <w:rPr>
            <w:rFonts w:eastAsia="Calibri"/>
          </w:rPr>
          <w:delText>&gt;</w:delText>
        </w:r>
      </w:del>
    </w:p>
    <w:p w14:paraId="1DE407C5" w14:textId="77777777" w:rsidR="00951F63" w:rsidRPr="003651D9" w:rsidDel="006A1426" w:rsidRDefault="003F252B" w:rsidP="00951F63">
      <w:pPr>
        <w:rPr>
          <w:del w:id="2032" w:author="Keith W. Boone" w:date="2015-03-04T12:59:00Z"/>
          <w:rFonts w:eastAsia="Calibri"/>
        </w:rPr>
      </w:pPr>
      <w:del w:id="2033" w:author="Keith W. Boone" w:date="2015-03-04T12:59:00Z">
        <w:r w:rsidRPr="003651D9" w:rsidDel="006A1426">
          <w:rPr>
            <w:rFonts w:eastAsia="Calibri"/>
          </w:rPr>
          <w:delText>&lt;</w:delText>
        </w:r>
        <w:r w:rsidR="00940FC7" w:rsidDel="006A1426">
          <w:rPr>
            <w:rFonts w:eastAsia="Calibri"/>
          </w:rPr>
          <w:delText>e.g.,</w:delText>
        </w:r>
        <w:r w:rsidR="003651D9" w:rsidRPr="003651D9" w:rsidDel="006A1426">
          <w:rPr>
            <w:rFonts w:eastAsia="Calibri"/>
          </w:rPr>
          <w:delText xml:space="preserve"> The</w:delText>
        </w:r>
        <w:r w:rsidR="00951F63" w:rsidRPr="003651D9" w:rsidDel="006A1426">
          <w:rPr>
            <w:rFonts w:eastAsia="Calibri"/>
          </w:rPr>
          <w:delText xml:space="preserve"> </w:delText>
        </w:r>
        <w:r w:rsidR="00951F63" w:rsidRPr="003651D9" w:rsidDel="006A1426">
          <w:rPr>
            <w:rFonts w:ascii="Courier New" w:eastAsia="Calibri" w:hAnsi="Courier New" w:cs="Courier New"/>
            <w:sz w:val="22"/>
          </w:rPr>
          <w:delText xml:space="preserve">accreditation </w:delText>
        </w:r>
        <w:r w:rsidR="00951F63" w:rsidRPr="003651D9" w:rsidDel="006A1426">
          <w:rPr>
            <w:rFonts w:eastAsia="Calibri"/>
          </w:rPr>
          <w:delText>element SHALL use the</w:delText>
        </w:r>
        <w:r w:rsidR="00951F63" w:rsidRPr="003651D9" w:rsidDel="006A1426">
          <w:delText xml:space="preserve"> character string </w:delText>
        </w:r>
        <w:r w:rsidR="00951F63" w:rsidRPr="003651D9" w:rsidDel="006A1426">
          <w:rPr>
            <w:rFonts w:eastAsia="Calibri"/>
          </w:rPr>
          <w:delText>(ST) data type.</w:delText>
        </w:r>
      </w:del>
    </w:p>
    <w:p w14:paraId="500AE47C" w14:textId="77777777" w:rsidR="00951F63" w:rsidRPr="003651D9" w:rsidDel="006A1426" w:rsidRDefault="00951F63" w:rsidP="00951F63">
      <w:pPr>
        <w:rPr>
          <w:del w:id="2034" w:author="Keith W. Boone" w:date="2015-03-04T12:59:00Z"/>
          <w:rFonts w:eastAsia="Calibri"/>
        </w:rPr>
      </w:pPr>
      <w:del w:id="2035" w:author="Keith W. Boone" w:date="2015-03-04T12:59:00Z">
        <w:r w:rsidRPr="003651D9" w:rsidDel="006A1426">
          <w:rPr>
            <w:rFonts w:eastAsia="Calibri"/>
          </w:rPr>
          <w:delText xml:space="preserve">The </w:delText>
        </w:r>
        <w:r w:rsidRPr="003651D9" w:rsidDel="006A1426">
          <w:rPr>
            <w:rFonts w:ascii="Courier New" w:eastAsia="Calibri" w:hAnsi="Courier New" w:cs="Courier New"/>
            <w:sz w:val="22"/>
          </w:rPr>
          <w:delText xml:space="preserve">accreditation </w:delText>
        </w:r>
        <w:r w:rsidRPr="003651D9" w:rsidDel="006A1426">
          <w:rPr>
            <w:rFonts w:eastAsia="Calibri"/>
          </w:rPr>
          <w:delText>element SHALL appear after the defined elements of the Role class, and before any scoper or player entity elements.</w:delText>
        </w:r>
        <w:r w:rsidR="003F252B" w:rsidRPr="003651D9" w:rsidDel="006A1426">
          <w:rPr>
            <w:rFonts w:eastAsia="Calibri"/>
          </w:rPr>
          <w:delText>&gt;</w:delText>
        </w:r>
      </w:del>
    </w:p>
    <w:p w14:paraId="4CEC53AB" w14:textId="77777777" w:rsidR="00951F63" w:rsidRPr="003651D9" w:rsidDel="006A1426" w:rsidRDefault="003F252B" w:rsidP="00951F63">
      <w:pPr>
        <w:rPr>
          <w:del w:id="2036" w:author="Keith W. Boone" w:date="2015-03-04T12:59:00Z"/>
          <w:rFonts w:eastAsia="Calibri"/>
        </w:rPr>
      </w:pPr>
      <w:del w:id="2037" w:author="Keith W. Boone" w:date="2015-03-04T12:59:00Z">
        <w:r w:rsidRPr="003651D9" w:rsidDel="006A1426">
          <w:rPr>
            <w:rFonts w:ascii="Courier New" w:eastAsia="Calibri" w:hAnsi="Courier New" w:cs="Courier New"/>
            <w:sz w:val="22"/>
          </w:rPr>
          <w:delText>&lt;</w:delText>
        </w:r>
        <w:r w:rsidR="00940FC7" w:rsidDel="006A1426">
          <w:rPr>
            <w:rFonts w:ascii="Courier New" w:eastAsia="Calibri" w:hAnsi="Courier New" w:cs="Courier New"/>
            <w:sz w:val="22"/>
          </w:rPr>
          <w:delText>e.g.,</w:delText>
        </w:r>
        <w:r w:rsidR="00CC0A62" w:rsidDel="006A1426">
          <w:rPr>
            <w:rFonts w:ascii="Courier New" w:eastAsia="Calibri" w:hAnsi="Courier New" w:cs="Courier New"/>
            <w:sz w:val="22"/>
          </w:rPr>
          <w:delText xml:space="preserve"> </w:delText>
        </w:r>
        <w:r w:rsidR="00951F63" w:rsidRPr="003651D9" w:rsidDel="006A1426">
          <w:rPr>
            <w:rFonts w:ascii="Courier New" w:eastAsia="Calibri" w:hAnsi="Courier New" w:cs="Courier New"/>
            <w:sz w:val="22"/>
          </w:rPr>
          <w:delText>assignedEntity</w:delText>
        </w:r>
        <w:r w:rsidR="00951F63" w:rsidRPr="003651D9" w:rsidDel="006A1426">
          <w:rPr>
            <w:rFonts w:eastAsia="Calibri"/>
          </w:rPr>
          <w:delText xml:space="preserve"> </w:delText>
        </w:r>
        <w:r w:rsidR="00951F63" w:rsidRPr="003651D9" w:rsidDel="006A1426">
          <w:rPr>
            <w:rFonts w:ascii="Courier New" w:eastAsia="Calibri" w:hAnsi="Courier New" w:cs="Courier New"/>
            <w:sz w:val="22"/>
          </w:rPr>
          <w:delText>assignedPerson name</w:delText>
        </w:r>
        <w:r w:rsidR="00951F63" w:rsidRPr="003651D9" w:rsidDel="006A1426">
          <w:rPr>
            <w:rFonts w:eastAsia="Calibri"/>
          </w:rPr>
          <w:delText xml:space="preserve"> SHALL be present with the responsible physician’s name.</w:delText>
        </w:r>
        <w:r w:rsidRPr="003651D9" w:rsidDel="006A1426">
          <w:rPr>
            <w:rFonts w:eastAsia="Calibri"/>
          </w:rPr>
          <w:delText>&gt;</w:delText>
        </w:r>
      </w:del>
    </w:p>
    <w:p w14:paraId="2152B32B" w14:textId="77777777" w:rsidR="00363069" w:rsidRPr="003651D9" w:rsidDel="006A1426" w:rsidRDefault="00951F63" w:rsidP="00363069">
      <w:pPr>
        <w:pStyle w:val="Heading5"/>
        <w:numPr>
          <w:ilvl w:val="0"/>
          <w:numId w:val="0"/>
        </w:numPr>
        <w:rPr>
          <w:del w:id="2038" w:author="Keith W. Boone" w:date="2015-03-04T12:59:00Z"/>
          <w:noProof w:val="0"/>
        </w:rPr>
      </w:pPr>
      <w:bookmarkStart w:id="2039" w:name="_Toc291167521"/>
      <w:bookmarkStart w:id="2040" w:name="_Toc291231460"/>
      <w:bookmarkStart w:id="2041" w:name="_Toc296340390"/>
      <w:del w:id="2042" w:author="Keith W. Boone" w:date="2015-03-04T12:59:00Z">
        <w:r w:rsidRPr="003651D9" w:rsidDel="006A1426">
          <w:rPr>
            <w:noProof w:val="0"/>
          </w:rPr>
          <w:delText>6.</w:delText>
        </w:r>
        <w:r w:rsidR="00C20EFF" w:rsidRPr="003651D9" w:rsidDel="006A1426">
          <w:rPr>
            <w:noProof w:val="0"/>
          </w:rPr>
          <w:delText>3.</w:delText>
        </w:r>
        <w:r w:rsidRPr="003651D9" w:rsidDel="006A1426">
          <w:rPr>
            <w:noProof w:val="0"/>
          </w:rPr>
          <w:delText>2.</w:delText>
        </w:r>
        <w:r w:rsidR="00C20EFF" w:rsidRPr="003651D9" w:rsidDel="006A1426">
          <w:rPr>
            <w:noProof w:val="0"/>
          </w:rPr>
          <w:delText>H</w:delText>
        </w:r>
        <w:r w:rsidRPr="003651D9" w:rsidDel="006A1426">
          <w:rPr>
            <w:noProof w:val="0"/>
          </w:rPr>
          <w:delText xml:space="preserve">.2 </w:delText>
        </w:r>
        <w:bookmarkEnd w:id="2039"/>
        <w:bookmarkEnd w:id="2040"/>
        <w:bookmarkEnd w:id="2041"/>
        <w:r w:rsidR="00C20EFF" w:rsidRPr="003651D9" w:rsidDel="006A1426">
          <w:rPr>
            <w:noProof w:val="0"/>
          </w:rPr>
          <w:delText xml:space="preserve">&lt;Description Name&gt; </w:delText>
        </w:r>
        <w:r w:rsidR="00363069" w:rsidRPr="003651D9" w:rsidDel="006A1426">
          <w:rPr>
            <w:noProof w:val="0"/>
          </w:rPr>
          <w:delText>&lt;</w:delText>
        </w:r>
        <w:r w:rsidR="00363069" w:rsidRPr="003651D9" w:rsidDel="006A1426">
          <w:rPr>
            <w:rFonts w:eastAsia="Calibri"/>
            <w:noProof w:val="0"/>
          </w:rPr>
          <w:delText>Specification Document OR Vocabulary Constraint&gt;</w:delText>
        </w:r>
      </w:del>
    </w:p>
    <w:p w14:paraId="7CB04F9C" w14:textId="77777777" w:rsidR="00363069" w:rsidRPr="003651D9" w:rsidDel="006A1426" w:rsidRDefault="00C20EFF" w:rsidP="00363069">
      <w:pPr>
        <w:pStyle w:val="Heading5"/>
        <w:numPr>
          <w:ilvl w:val="0"/>
          <w:numId w:val="0"/>
        </w:numPr>
        <w:rPr>
          <w:del w:id="2043" w:author="Keith W. Boone" w:date="2015-03-04T12:59:00Z"/>
          <w:noProof w:val="0"/>
        </w:rPr>
      </w:pPr>
      <w:del w:id="2044" w:author="Keith W. Boone" w:date="2015-03-04T12:59:00Z">
        <w:r w:rsidRPr="003651D9" w:rsidDel="006A1426">
          <w:rPr>
            <w:noProof w:val="0"/>
          </w:rPr>
          <w:delText xml:space="preserve">6.3.2.H.3 &lt;Description Name&gt; </w:delText>
        </w:r>
        <w:r w:rsidR="00363069" w:rsidRPr="003651D9" w:rsidDel="006A1426">
          <w:rPr>
            <w:noProof w:val="0"/>
          </w:rPr>
          <w:delText>&lt;</w:delText>
        </w:r>
        <w:r w:rsidR="00363069" w:rsidRPr="003651D9" w:rsidDel="006A1426">
          <w:rPr>
            <w:rFonts w:eastAsia="Calibri"/>
            <w:noProof w:val="0"/>
          </w:rPr>
          <w:delText>Specification Document OR Vocabulary Constraint&gt;</w:delText>
        </w:r>
      </w:del>
    </w:p>
    <w:p w14:paraId="12EB0F75" w14:textId="77777777" w:rsidR="00D35F24" w:rsidRPr="003651D9" w:rsidDel="006A1426" w:rsidRDefault="00D35F24" w:rsidP="00597DB2">
      <w:pPr>
        <w:pStyle w:val="AuthorInstructions"/>
        <w:rPr>
          <w:del w:id="2045" w:author="Keith W. Boone" w:date="2015-03-04T12:59:00Z"/>
        </w:rPr>
      </w:pPr>
      <w:del w:id="2046" w:author="Keith W. Boone" w:date="2015-03-04T12:59:00Z">
        <w:r w:rsidRPr="003651D9" w:rsidDel="006A1426">
          <w:delText>###End Tabular Format – Header</w:delText>
        </w:r>
      </w:del>
    </w:p>
    <w:p w14:paraId="5EBCB1AD" w14:textId="77777777" w:rsidR="00983131" w:rsidRPr="003651D9" w:rsidDel="006A1426" w:rsidRDefault="00983131" w:rsidP="00597DB2">
      <w:pPr>
        <w:pStyle w:val="AuthorInstructions"/>
        <w:rPr>
          <w:del w:id="2047" w:author="Keith W. Boone" w:date="2015-03-04T12:59:00Z"/>
        </w:rPr>
      </w:pPr>
    </w:p>
    <w:p w14:paraId="07F92034" w14:textId="77777777" w:rsidR="00D35F24" w:rsidRPr="003651D9" w:rsidDel="006A1426" w:rsidRDefault="00270EBB" w:rsidP="00597DB2">
      <w:pPr>
        <w:pStyle w:val="AuthorInstructions"/>
        <w:rPr>
          <w:del w:id="2048" w:author="Keith W. Boone" w:date="2015-03-04T12:59:00Z"/>
        </w:rPr>
      </w:pPr>
      <w:del w:id="2049" w:author="Keith W. Boone" w:date="2015-03-04T12:59:00Z">
        <w:r w:rsidRPr="003651D9" w:rsidDel="006A1426">
          <w:delText>###Begin Discrete Conformance</w:delText>
        </w:r>
        <w:r w:rsidR="00D35F24" w:rsidRPr="003651D9" w:rsidDel="006A1426">
          <w:delText xml:space="preserve"> Format – Header </w:delText>
        </w:r>
      </w:del>
    </w:p>
    <w:p w14:paraId="7B552302" w14:textId="77777777" w:rsidR="001E206E" w:rsidRPr="003651D9" w:rsidDel="006A1426" w:rsidRDefault="001E206E" w:rsidP="00D35F24">
      <w:pPr>
        <w:pStyle w:val="BodyText"/>
        <w:rPr>
          <w:del w:id="2050" w:author="Keith W. Boone" w:date="2015-03-04T12:59:00Z"/>
          <w:lang w:eastAsia="x-none"/>
        </w:rPr>
      </w:pPr>
    </w:p>
    <w:p w14:paraId="0C2D05CE" w14:textId="77777777" w:rsidR="001E206E" w:rsidRPr="003651D9" w:rsidDel="006A1426" w:rsidRDefault="001E206E" w:rsidP="001E206E">
      <w:pPr>
        <w:rPr>
          <w:del w:id="2051" w:author="Keith W. Boone" w:date="2015-03-04T12:59:00Z"/>
        </w:rPr>
      </w:pPr>
      <w:del w:id="2052" w:author="Keith W. Boone" w:date="2015-03-04T12:59:00Z">
        <w:r w:rsidRPr="003651D9" w:rsidDel="006A1426">
          <w:delText>The header for the &lt;</w:delText>
        </w:r>
        <w:r w:rsidRPr="003651D9" w:rsidDel="006A1426">
          <w:rPr>
            <w:i/>
          </w:rPr>
          <w:delText>Document Name</w:delText>
        </w:r>
        <w:r w:rsidRPr="003651D9" w:rsidDel="006A1426">
          <w:delText>&gt; document shall support the following header constraints as noted in this section</w:delText>
        </w:r>
        <w:r w:rsidR="00887E40" w:rsidRPr="003651D9" w:rsidDel="006A1426">
          <w:delText xml:space="preserve">. </w:delText>
        </w:r>
        <w:r w:rsidRPr="003651D9" w:rsidDel="006A1426">
          <w:delText>Note that this content profile is realm agnostic. These header constraints are based on the C-CDA header constraints but all references to US Realm specific types have been removed.</w:delText>
        </w:r>
      </w:del>
    </w:p>
    <w:p w14:paraId="36446FE7" w14:textId="77777777" w:rsidR="001E206E" w:rsidRPr="003651D9" w:rsidDel="006A1426" w:rsidRDefault="001E206E" w:rsidP="00597DB2">
      <w:pPr>
        <w:pStyle w:val="AuthorInstructions"/>
        <w:rPr>
          <w:del w:id="2053" w:author="Keith W. Boone" w:date="2015-03-04T12:59:00Z"/>
        </w:rPr>
      </w:pPr>
      <w:del w:id="2054" w:author="Keith W. Boone" w:date="2015-03-04T12:59:00Z">
        <w:r w:rsidRPr="003651D9" w:rsidDel="006A1426">
          <w:delText>&lt;An example is provided to demonstrate the desired consistent use and format</w:delText>
        </w:r>
        <w:r w:rsidR="00887E40" w:rsidRPr="003651D9" w:rsidDel="006A1426">
          <w:delText xml:space="preserve">. </w:delText>
        </w:r>
        <w:r w:rsidRPr="003651D9" w:rsidDel="006A1426">
          <w:delText>Delete this example prior to publication for Public Comment</w:delText>
        </w:r>
        <w:r w:rsidR="00887E40" w:rsidRPr="003651D9" w:rsidDel="006A1426">
          <w:delText xml:space="preserve">. </w:delText>
        </w:r>
        <w:r w:rsidR="00D609FE" w:rsidRPr="003651D9" w:rsidDel="006A1426">
          <w:delText>The statement must be numbered, begin with SHALL/SHOULD/MAY</w:delText>
        </w:r>
        <w:r w:rsidR="00AD069D" w:rsidRPr="003651D9" w:rsidDel="006A1426">
          <w:delText>,</w:delText>
        </w:r>
        <w:r w:rsidR="00D609FE" w:rsidRPr="003651D9" w:rsidDel="006A1426">
          <w:delText xml:space="preserve"> identify the cardinality using [n..n], the name of the element, and a subitem which describe</w:delText>
        </w:r>
        <w:r w:rsidR="00AD069D" w:rsidRPr="003651D9" w:rsidDel="006A1426">
          <w:delText>s</w:delText>
        </w:r>
        <w:r w:rsidR="00D609FE" w:rsidRPr="003651D9" w:rsidDel="006A1426">
          <w:delText xml:space="preserve"> the value or source of the information.</w:delText>
        </w:r>
        <w:r w:rsidRPr="003651D9" w:rsidDel="006A1426">
          <w:delText>&gt;</w:delText>
        </w:r>
      </w:del>
    </w:p>
    <w:p w14:paraId="7A85B001" w14:textId="77777777" w:rsidR="001E206E" w:rsidRPr="003651D9" w:rsidDel="006A1426" w:rsidRDefault="000121FB" w:rsidP="001E206E">
      <w:pPr>
        <w:rPr>
          <w:del w:id="2055" w:author="Keith W. Boone" w:date="2015-03-04T12:59:00Z"/>
        </w:rPr>
      </w:pPr>
      <w:del w:id="2056" w:author="Keith W. Boone" w:date="2015-03-04T12:59:00Z">
        <w:r w:rsidRPr="003651D9" w:rsidDel="006A1426">
          <w:delText>&lt;</w:delText>
        </w:r>
        <w:r w:rsidR="003651D9" w:rsidRPr="003651D9" w:rsidDel="006A1426">
          <w:delText>e.g.</w:delText>
        </w:r>
        <w:r w:rsidRPr="003651D9" w:rsidDel="006A1426">
          <w:delText>,</w:delText>
        </w:r>
      </w:del>
    </w:p>
    <w:p w14:paraId="75BE1451" w14:textId="77777777" w:rsidR="001E206E" w:rsidRPr="003651D9" w:rsidDel="006A1426" w:rsidRDefault="001E206E" w:rsidP="005B3030">
      <w:pPr>
        <w:numPr>
          <w:ilvl w:val="0"/>
          <w:numId w:val="14"/>
        </w:numPr>
        <w:spacing w:before="0" w:after="40" w:line="260" w:lineRule="exact"/>
        <w:rPr>
          <w:del w:id="2057" w:author="Keith W. Boone" w:date="2015-03-04T12:59:00Z"/>
        </w:rPr>
      </w:pPr>
      <w:del w:id="2058" w:author="Keith W. Boone" w:date="2015-03-04T12:59:00Z">
        <w:r w:rsidRPr="003651D9" w:rsidDel="006A1426">
          <w:rPr>
            <w:b/>
            <w:sz w:val="16"/>
            <w:szCs w:val="16"/>
          </w:rPr>
          <w:delText>SHALL</w:delText>
        </w:r>
        <w:r w:rsidRPr="003651D9" w:rsidDel="006A1426">
          <w:delText xml:space="preserve"> contain exactly one [1..1] </w:delText>
        </w:r>
        <w:r w:rsidRPr="003651D9" w:rsidDel="006A1426">
          <w:rPr>
            <w:rFonts w:ascii="Courier New" w:hAnsi="Courier New"/>
            <w:b/>
          </w:rPr>
          <w:delText>typeId</w:delText>
        </w:r>
        <w:r w:rsidRPr="003651D9" w:rsidDel="006A1426">
          <w:delText xml:space="preserve"> (CONF:5361). </w:delText>
        </w:r>
      </w:del>
    </w:p>
    <w:p w14:paraId="181E4E4E" w14:textId="77777777" w:rsidR="001E206E" w:rsidRPr="003651D9" w:rsidDel="006A1426" w:rsidRDefault="001E206E" w:rsidP="005B3030">
      <w:pPr>
        <w:numPr>
          <w:ilvl w:val="1"/>
          <w:numId w:val="14"/>
        </w:numPr>
        <w:spacing w:before="0" w:after="40" w:line="260" w:lineRule="exact"/>
        <w:rPr>
          <w:del w:id="2059" w:author="Keith W. Boone" w:date="2015-03-04T12:59:00Z"/>
        </w:rPr>
      </w:pPr>
      <w:del w:id="2060" w:author="Keith W. Boone" w:date="2015-03-04T12:59:00Z">
        <w:r w:rsidRPr="003651D9" w:rsidDel="006A1426">
          <w:delText xml:space="preserve">This typeId </w:delText>
        </w:r>
        <w:r w:rsidRPr="003651D9" w:rsidDel="006A1426">
          <w:rPr>
            <w:b/>
            <w:sz w:val="16"/>
            <w:szCs w:val="16"/>
          </w:rPr>
          <w:delText>SHALL</w:delText>
        </w:r>
        <w:r w:rsidRPr="003651D9" w:rsidDel="006A1426">
          <w:delText xml:space="preserve"> contain exactly one [1..1] </w:delText>
        </w:r>
        <w:r w:rsidRPr="003651D9" w:rsidDel="006A1426">
          <w:rPr>
            <w:rFonts w:ascii="Courier New" w:hAnsi="Courier New"/>
            <w:b/>
          </w:rPr>
          <w:delText>@root</w:delText>
        </w:r>
        <w:r w:rsidRPr="003651D9" w:rsidDel="006A1426">
          <w:delText>="</w:delText>
        </w:r>
        <w:r w:rsidRPr="003651D9" w:rsidDel="006A1426">
          <w:rPr>
            <w:rFonts w:ascii="Courier New" w:hAnsi="Courier New"/>
          </w:rPr>
          <w:delText>2.16.840.1.113883.1.3</w:delText>
        </w:r>
        <w:r w:rsidRPr="003651D9" w:rsidDel="006A1426">
          <w:delText xml:space="preserve">" (CONF:5250). </w:delText>
        </w:r>
      </w:del>
    </w:p>
    <w:p w14:paraId="5DAEC8F2" w14:textId="77777777" w:rsidR="001E206E" w:rsidRPr="003651D9" w:rsidDel="006A1426" w:rsidRDefault="001E206E" w:rsidP="005B3030">
      <w:pPr>
        <w:numPr>
          <w:ilvl w:val="1"/>
          <w:numId w:val="14"/>
        </w:numPr>
        <w:spacing w:before="0" w:after="40" w:line="260" w:lineRule="exact"/>
        <w:rPr>
          <w:del w:id="2061" w:author="Keith W. Boone" w:date="2015-03-04T12:59:00Z"/>
        </w:rPr>
      </w:pPr>
      <w:del w:id="2062" w:author="Keith W. Boone" w:date="2015-03-04T12:59:00Z">
        <w:r w:rsidRPr="003651D9" w:rsidDel="006A1426">
          <w:delText xml:space="preserve">This typeId </w:delText>
        </w:r>
        <w:r w:rsidRPr="003651D9" w:rsidDel="006A1426">
          <w:rPr>
            <w:b/>
            <w:sz w:val="16"/>
            <w:szCs w:val="16"/>
          </w:rPr>
          <w:delText>SHALL</w:delText>
        </w:r>
        <w:r w:rsidRPr="003651D9" w:rsidDel="006A1426">
          <w:delText xml:space="preserve"> contain exactly one [1..1] </w:delText>
        </w:r>
        <w:r w:rsidRPr="003651D9" w:rsidDel="006A1426">
          <w:rPr>
            <w:rFonts w:ascii="Courier New" w:hAnsi="Courier New"/>
            <w:b/>
          </w:rPr>
          <w:delText>@extension</w:delText>
        </w:r>
        <w:r w:rsidRPr="003651D9" w:rsidDel="006A1426">
          <w:delText>="</w:delText>
        </w:r>
        <w:r w:rsidRPr="003651D9" w:rsidDel="006A1426">
          <w:rPr>
            <w:rFonts w:ascii="Courier New" w:hAnsi="Courier New"/>
          </w:rPr>
          <w:delText>POCD_HD000040</w:delText>
        </w:r>
        <w:r w:rsidRPr="003651D9" w:rsidDel="006A1426">
          <w:delText xml:space="preserve">" (CONF:5251). </w:delText>
        </w:r>
      </w:del>
    </w:p>
    <w:p w14:paraId="155FD81D" w14:textId="77777777" w:rsidR="001E206E" w:rsidRPr="003651D9" w:rsidDel="006A1426" w:rsidRDefault="001E206E" w:rsidP="005B3030">
      <w:pPr>
        <w:numPr>
          <w:ilvl w:val="0"/>
          <w:numId w:val="14"/>
        </w:numPr>
        <w:spacing w:before="0" w:after="40" w:line="260" w:lineRule="exact"/>
        <w:rPr>
          <w:del w:id="2063" w:author="Keith W. Boone" w:date="2015-03-04T12:59:00Z"/>
        </w:rPr>
      </w:pPr>
      <w:del w:id="2064" w:author="Keith W. Boone" w:date="2015-03-04T12:59:00Z">
        <w:r w:rsidRPr="003651D9" w:rsidDel="006A1426">
          <w:rPr>
            <w:b/>
            <w:bCs/>
            <w:sz w:val="16"/>
            <w:szCs w:val="16"/>
          </w:rPr>
          <w:delText>SHALL</w:delText>
        </w:r>
        <w:r w:rsidRPr="003651D9" w:rsidDel="006A1426">
          <w:delText xml:space="preserve"> contain exactly one [1..1] </w:delText>
        </w:r>
        <w:r w:rsidRPr="003651D9" w:rsidDel="006A1426">
          <w:rPr>
            <w:rFonts w:ascii="Courier New" w:hAnsi="Courier New"/>
            <w:b/>
            <w:bCs/>
          </w:rPr>
          <w:delText>templateId</w:delText>
        </w:r>
        <w:r w:rsidRPr="003651D9" w:rsidDel="006A1426">
          <w:delText xml:space="preserve"> (CONF:5252) such that it </w:delText>
        </w:r>
      </w:del>
    </w:p>
    <w:p w14:paraId="18F28F1A" w14:textId="77777777" w:rsidR="001E206E" w:rsidRPr="003651D9" w:rsidDel="006A1426" w:rsidRDefault="001E206E" w:rsidP="005B3030">
      <w:pPr>
        <w:numPr>
          <w:ilvl w:val="1"/>
          <w:numId w:val="14"/>
        </w:numPr>
        <w:spacing w:before="0" w:after="120" w:line="260" w:lineRule="exact"/>
        <w:rPr>
          <w:del w:id="2065" w:author="Keith W. Boone" w:date="2015-03-04T12:59:00Z"/>
        </w:rPr>
      </w:pPr>
      <w:del w:id="2066" w:author="Keith W. Boone" w:date="2015-03-04T12:59:00Z">
        <w:r w:rsidRPr="003651D9" w:rsidDel="006A1426">
          <w:rPr>
            <w:b/>
            <w:bCs/>
            <w:sz w:val="16"/>
            <w:szCs w:val="16"/>
          </w:rPr>
          <w:delText>SHALL</w:delText>
        </w:r>
        <w:r w:rsidRPr="003651D9" w:rsidDel="006A1426">
          <w:delText xml:space="preserve"> contain exactly one [1..1] </w:delText>
        </w:r>
        <w:r w:rsidRPr="003651D9" w:rsidDel="006A1426">
          <w:rPr>
            <w:rFonts w:ascii="Courier New" w:hAnsi="Courier New"/>
            <w:b/>
            <w:bCs/>
          </w:rPr>
          <w:delText>@root</w:delText>
        </w:r>
        <w:r w:rsidRPr="003651D9" w:rsidDel="006A1426">
          <w:delText xml:space="preserve">="1.3.6.1.4.1.19376.1.4.1.1.2" for the Cath Report Content document template (CONF:CRC-xxx). </w:delText>
        </w:r>
      </w:del>
    </w:p>
    <w:p w14:paraId="2C68A59F" w14:textId="77777777" w:rsidR="001E206E" w:rsidRPr="003651D9" w:rsidDel="006A1426" w:rsidRDefault="001E206E" w:rsidP="005B3030">
      <w:pPr>
        <w:numPr>
          <w:ilvl w:val="0"/>
          <w:numId w:val="14"/>
        </w:numPr>
        <w:spacing w:before="0" w:after="40" w:line="260" w:lineRule="exact"/>
        <w:rPr>
          <w:del w:id="2067" w:author="Keith W. Boone" w:date="2015-03-04T12:59:00Z"/>
        </w:rPr>
      </w:pPr>
      <w:del w:id="2068" w:author="Keith W. Boone" w:date="2015-03-04T12:59:00Z">
        <w:r w:rsidRPr="003651D9" w:rsidDel="006A1426">
          <w:rPr>
            <w:b/>
            <w:sz w:val="16"/>
            <w:szCs w:val="16"/>
          </w:rPr>
          <w:delText>SHALL</w:delText>
        </w:r>
        <w:r w:rsidRPr="003651D9" w:rsidDel="006A1426">
          <w:delText xml:space="preserve"> contain exactly one [1..1] </w:delText>
        </w:r>
        <w:r w:rsidRPr="003651D9" w:rsidDel="006A1426">
          <w:rPr>
            <w:rFonts w:ascii="Courier New" w:hAnsi="Courier New"/>
            <w:b/>
          </w:rPr>
          <w:delText>id</w:delText>
        </w:r>
        <w:r w:rsidRPr="003651D9" w:rsidDel="006A1426">
          <w:delText xml:space="preserve"> (CONF:5363). </w:delText>
        </w:r>
      </w:del>
    </w:p>
    <w:p w14:paraId="45A6A20C" w14:textId="77777777" w:rsidR="001E206E" w:rsidRPr="003651D9" w:rsidDel="006A1426" w:rsidRDefault="001E206E" w:rsidP="005B3030">
      <w:pPr>
        <w:numPr>
          <w:ilvl w:val="1"/>
          <w:numId w:val="14"/>
        </w:numPr>
        <w:spacing w:before="0" w:after="40" w:line="260" w:lineRule="exact"/>
        <w:rPr>
          <w:del w:id="2069" w:author="Keith W. Boone" w:date="2015-03-04T12:59:00Z"/>
        </w:rPr>
      </w:pPr>
      <w:del w:id="2070" w:author="Keith W. Boone" w:date="2015-03-04T12:59:00Z">
        <w:r w:rsidRPr="003651D9" w:rsidDel="006A1426">
          <w:delText>This id SHALL be a globally unique identifier for the document (CONF:9991).</w:delText>
        </w:r>
      </w:del>
    </w:p>
    <w:p w14:paraId="24A385AC" w14:textId="77777777" w:rsidR="001E206E" w:rsidRPr="003651D9" w:rsidDel="006A1426" w:rsidRDefault="001E206E" w:rsidP="005B3030">
      <w:pPr>
        <w:numPr>
          <w:ilvl w:val="0"/>
          <w:numId w:val="14"/>
        </w:numPr>
        <w:spacing w:before="0" w:after="40" w:line="260" w:lineRule="exact"/>
        <w:rPr>
          <w:del w:id="2071" w:author="Keith W. Boone" w:date="2015-03-04T12:59:00Z"/>
        </w:rPr>
      </w:pPr>
      <w:del w:id="2072" w:author="Keith W. Boone" w:date="2015-03-04T12:59:00Z">
        <w:r w:rsidRPr="003651D9" w:rsidDel="006A1426">
          <w:rPr>
            <w:b/>
            <w:sz w:val="16"/>
            <w:szCs w:val="16"/>
          </w:rPr>
          <w:delText>SHALL</w:delText>
        </w:r>
        <w:r w:rsidRPr="003651D9" w:rsidDel="006A1426">
          <w:delText xml:space="preserve"> contain exactly one or two [1..2] </w:delText>
        </w:r>
        <w:r w:rsidRPr="003651D9" w:rsidDel="006A1426">
          <w:rPr>
            <w:rFonts w:ascii="Courier New" w:hAnsi="Courier New"/>
            <w:b/>
          </w:rPr>
          <w:delText>code</w:delText>
        </w:r>
        <w:r w:rsidRPr="003651D9" w:rsidDel="006A1426">
          <w:delText xml:space="preserve"> (CONF:5253-CRC). </w:delText>
        </w:r>
      </w:del>
    </w:p>
    <w:p w14:paraId="304BCCC2" w14:textId="77777777" w:rsidR="001E206E" w:rsidRPr="003651D9" w:rsidDel="006A1426" w:rsidRDefault="001E206E" w:rsidP="005B3030">
      <w:pPr>
        <w:numPr>
          <w:ilvl w:val="1"/>
          <w:numId w:val="14"/>
        </w:numPr>
        <w:spacing w:before="0" w:after="40" w:line="260" w:lineRule="exact"/>
        <w:rPr>
          <w:del w:id="2073" w:author="Keith W. Boone" w:date="2015-03-04T12:59:00Z"/>
        </w:rPr>
      </w:pPr>
      <w:del w:id="2074" w:author="Keith W. Boone" w:date="2015-03-04T12:59:00Z">
        <w:r w:rsidRPr="003651D9" w:rsidDel="006A1426">
          <w:rPr>
            <w:b/>
            <w:bCs/>
            <w:sz w:val="16"/>
            <w:szCs w:val="16"/>
          </w:rPr>
          <w:delText>SHALL</w:delText>
        </w:r>
        <w:r w:rsidRPr="003651D9" w:rsidDel="006A1426">
          <w:delText xml:space="preserve"> be selected from ValueSet </w:delText>
        </w:r>
        <w:r w:rsidRPr="003651D9" w:rsidDel="006A1426">
          <w:rPr>
            <w:rStyle w:val="XMLname"/>
          </w:rPr>
          <w:delText>ProcedureNoteDocumentTypeCodes 2.16.840.1.113883.11.20.6.1</w:delText>
        </w:r>
        <w:r w:rsidRPr="003651D9" w:rsidDel="006A1426">
          <w:delText xml:space="preserve"> </w:delText>
        </w:r>
        <w:r w:rsidRPr="003651D9" w:rsidDel="006A1426">
          <w:rPr>
            <w:rStyle w:val="keyword"/>
          </w:rPr>
          <w:delText>DYNAMIC</w:delText>
        </w:r>
        <w:r w:rsidR="005F3FB5" w:rsidDel="006A1426">
          <w:delText xml:space="preserve"> </w:delText>
        </w:r>
        <w:r w:rsidRPr="003651D9" w:rsidDel="006A1426">
          <w:delText>(CONF:8497)</w:delText>
        </w:r>
        <w:r w:rsidR="00887E40" w:rsidRPr="003651D9" w:rsidDel="006A1426">
          <w:delText xml:space="preserve">. </w:delText>
        </w:r>
        <w:r w:rsidRPr="003651D9" w:rsidDel="006A1426">
          <w:delText>Either or both of the following codes should be included:</w:delText>
        </w:r>
      </w:del>
    </w:p>
    <w:p w14:paraId="66FB0DEF" w14:textId="77777777" w:rsidR="001E206E" w:rsidRPr="003651D9" w:rsidDel="006A1426" w:rsidRDefault="001E206E" w:rsidP="001E206E">
      <w:pPr>
        <w:rPr>
          <w:del w:id="2075" w:author="Keith W. Boone" w:date="2015-03-04T12:59:00Z"/>
        </w:rPr>
      </w:pPr>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161"/>
        <w:gridCol w:w="2074"/>
        <w:gridCol w:w="1418"/>
        <w:gridCol w:w="3987"/>
      </w:tblGrid>
      <w:tr w:rsidR="001E206E" w:rsidRPr="003651D9" w:rsidDel="006A1426" w14:paraId="15B22C64" w14:textId="77777777" w:rsidTr="00BB76BC">
        <w:trPr>
          <w:cantSplit/>
          <w:trHeight w:val="611"/>
          <w:del w:id="2076" w:author="Keith W. Boone" w:date="2015-03-04T12:59:00Z"/>
        </w:trPr>
        <w:tc>
          <w:tcPr>
            <w:tcW w:w="8640" w:type="dxa"/>
            <w:gridSpan w:val="4"/>
            <w:tcBorders>
              <w:bottom w:val="single" w:sz="4" w:space="0" w:color="auto"/>
            </w:tcBorders>
            <w:shd w:val="clear" w:color="auto" w:fill="auto"/>
          </w:tcPr>
          <w:p w14:paraId="48527366" w14:textId="77777777" w:rsidR="001E206E" w:rsidRPr="003651D9" w:rsidDel="006A1426" w:rsidRDefault="001E206E" w:rsidP="00FA1B42">
            <w:pPr>
              <w:pStyle w:val="TableText"/>
              <w:ind w:left="72"/>
              <w:rPr>
                <w:del w:id="2077" w:author="Keith W. Boone" w:date="2015-03-04T12:59:00Z"/>
                <w:noProof w:val="0"/>
                <w:lang w:val="en-US"/>
              </w:rPr>
            </w:pPr>
            <w:del w:id="2078" w:author="Keith W. Boone" w:date="2015-03-04T12:59:00Z">
              <w:r w:rsidRPr="003651D9" w:rsidDel="006A1426">
                <w:rPr>
                  <w:noProof w:val="0"/>
                  <w:lang w:val="en-US"/>
                </w:rPr>
                <w:delText xml:space="preserve">Value Set: ProcedureNoteDocumentTypeCodes 2.16.840.1.113883.11.20.6.1 </w:delText>
              </w:r>
              <w:r w:rsidRPr="003651D9" w:rsidDel="006A1426">
                <w:rPr>
                  <w:rFonts w:cs="Courier New"/>
                  <w:noProof w:val="0"/>
                  <w:lang w:val="en-US"/>
                </w:rPr>
                <w:delText>DYNAMIC</w:delText>
              </w:r>
            </w:del>
          </w:p>
          <w:p w14:paraId="1E21E746" w14:textId="77777777" w:rsidR="001E206E" w:rsidRPr="003651D9" w:rsidDel="006A1426" w:rsidRDefault="001E206E" w:rsidP="00FA1B42">
            <w:pPr>
              <w:pStyle w:val="TableText"/>
              <w:ind w:left="72"/>
              <w:rPr>
                <w:del w:id="2079" w:author="Keith W. Boone" w:date="2015-03-04T12:59:00Z"/>
                <w:noProof w:val="0"/>
                <w:lang w:val="en-US"/>
              </w:rPr>
            </w:pPr>
            <w:del w:id="2080" w:author="Keith W. Boone" w:date="2015-03-04T12:59:00Z">
              <w:r w:rsidRPr="003651D9" w:rsidDel="006A1426">
                <w:rPr>
                  <w:noProof w:val="0"/>
                  <w:lang w:val="en-US"/>
                </w:rPr>
                <w:delText>Code System: LOINC 2.16.840.1.113883.6.1</w:delText>
              </w:r>
            </w:del>
          </w:p>
        </w:tc>
      </w:tr>
      <w:tr w:rsidR="001E206E" w:rsidRPr="003651D9" w:rsidDel="006A1426" w14:paraId="4598F3F7" w14:textId="77777777" w:rsidTr="00BB76BC">
        <w:trPr>
          <w:cantSplit/>
          <w:trHeight w:val="611"/>
          <w:del w:id="2081" w:author="Keith W. Boone" w:date="2015-03-04T12:59:00Z"/>
        </w:trPr>
        <w:tc>
          <w:tcPr>
            <w:tcW w:w="1161" w:type="dxa"/>
            <w:shd w:val="clear" w:color="auto" w:fill="E6E6E6"/>
          </w:tcPr>
          <w:p w14:paraId="6F5DC880" w14:textId="77777777" w:rsidR="001E206E" w:rsidRPr="003651D9" w:rsidDel="006A1426" w:rsidRDefault="001E206E" w:rsidP="00FA1B42">
            <w:pPr>
              <w:pStyle w:val="TableEntryHeader"/>
              <w:rPr>
                <w:del w:id="2082" w:author="Keith W. Boone" w:date="2015-03-04T12:59:00Z"/>
              </w:rPr>
            </w:pPr>
            <w:del w:id="2083" w:author="Keith W. Boone" w:date="2015-03-04T12:59:00Z">
              <w:r w:rsidRPr="003651D9" w:rsidDel="006A1426">
                <w:delText>LOINC Code</w:delText>
              </w:r>
            </w:del>
          </w:p>
        </w:tc>
        <w:tc>
          <w:tcPr>
            <w:tcW w:w="2074" w:type="dxa"/>
            <w:shd w:val="clear" w:color="auto" w:fill="E6E6E6"/>
          </w:tcPr>
          <w:p w14:paraId="7BE1BDF9" w14:textId="77777777" w:rsidR="001E206E" w:rsidRPr="003651D9" w:rsidDel="006A1426" w:rsidRDefault="001E206E" w:rsidP="00FA1B42">
            <w:pPr>
              <w:pStyle w:val="TableEntryHeader"/>
              <w:rPr>
                <w:del w:id="2084" w:author="Keith W. Boone" w:date="2015-03-04T12:59:00Z"/>
              </w:rPr>
            </w:pPr>
            <w:del w:id="2085" w:author="Keith W. Boone" w:date="2015-03-04T12:59:00Z">
              <w:r w:rsidRPr="003651D9" w:rsidDel="006A1426">
                <w:delText>Type of Service ‘Component’</w:delText>
              </w:r>
            </w:del>
          </w:p>
        </w:tc>
        <w:tc>
          <w:tcPr>
            <w:tcW w:w="1418" w:type="dxa"/>
            <w:shd w:val="clear" w:color="auto" w:fill="E6E6E6"/>
          </w:tcPr>
          <w:p w14:paraId="1E41F3D1" w14:textId="77777777" w:rsidR="001E206E" w:rsidRPr="003651D9" w:rsidDel="006A1426" w:rsidRDefault="001E206E" w:rsidP="00FA1B42">
            <w:pPr>
              <w:pStyle w:val="TableEntryHeader"/>
              <w:rPr>
                <w:del w:id="2086" w:author="Keith W. Boone" w:date="2015-03-04T12:59:00Z"/>
              </w:rPr>
            </w:pPr>
            <w:del w:id="2087" w:author="Keith W. Boone" w:date="2015-03-04T12:59:00Z">
              <w:r w:rsidRPr="003651D9" w:rsidDel="006A1426">
                <w:delText>Setting ‘System’</w:delText>
              </w:r>
            </w:del>
          </w:p>
        </w:tc>
        <w:tc>
          <w:tcPr>
            <w:tcW w:w="3987" w:type="dxa"/>
            <w:shd w:val="clear" w:color="auto" w:fill="E6E6E6"/>
          </w:tcPr>
          <w:p w14:paraId="6333643A" w14:textId="77777777" w:rsidR="001E206E" w:rsidRPr="003651D9" w:rsidDel="006A1426" w:rsidRDefault="001E206E" w:rsidP="00FA1B42">
            <w:pPr>
              <w:pStyle w:val="TableEntryHeader"/>
              <w:rPr>
                <w:del w:id="2088" w:author="Keith W. Boone" w:date="2015-03-04T12:59:00Z"/>
              </w:rPr>
            </w:pPr>
            <w:del w:id="2089" w:author="Keith W. Boone" w:date="2015-03-04T12:59:00Z">
              <w:r w:rsidRPr="003651D9" w:rsidDel="006A1426">
                <w:delText>Specialty/Training/Professional Level ‘Method_Type’</w:delText>
              </w:r>
            </w:del>
          </w:p>
        </w:tc>
      </w:tr>
      <w:tr w:rsidR="001E206E" w:rsidRPr="003651D9" w:rsidDel="006A1426" w14:paraId="3332DF6C" w14:textId="77777777" w:rsidTr="00BB76BC">
        <w:trPr>
          <w:cantSplit/>
          <w:del w:id="2090" w:author="Keith W. Boone" w:date="2015-03-04T12:59:00Z"/>
        </w:trPr>
        <w:tc>
          <w:tcPr>
            <w:tcW w:w="1161" w:type="dxa"/>
            <w:vAlign w:val="bottom"/>
          </w:tcPr>
          <w:p w14:paraId="17D41DFB" w14:textId="77777777" w:rsidR="001E206E" w:rsidRPr="003651D9" w:rsidDel="006A1426" w:rsidRDefault="001E206E" w:rsidP="00AD069D">
            <w:pPr>
              <w:pStyle w:val="TableEntry"/>
              <w:rPr>
                <w:del w:id="2091" w:author="Keith W. Boone" w:date="2015-03-04T12:59:00Z"/>
              </w:rPr>
            </w:pPr>
            <w:del w:id="2092" w:author="Keith W. Boone" w:date="2015-03-04T12:59:00Z">
              <w:r w:rsidRPr="003651D9" w:rsidDel="006A1426">
                <w:delText>18745-0</w:delText>
              </w:r>
            </w:del>
          </w:p>
        </w:tc>
        <w:tc>
          <w:tcPr>
            <w:tcW w:w="2074" w:type="dxa"/>
            <w:vAlign w:val="bottom"/>
          </w:tcPr>
          <w:p w14:paraId="3F8ED218" w14:textId="77777777" w:rsidR="001E206E" w:rsidRPr="003651D9" w:rsidDel="006A1426" w:rsidRDefault="001E206E" w:rsidP="00AD069D">
            <w:pPr>
              <w:pStyle w:val="TableEntry"/>
              <w:rPr>
                <w:del w:id="2093" w:author="Keith W. Boone" w:date="2015-03-04T12:59:00Z"/>
              </w:rPr>
            </w:pPr>
            <w:del w:id="2094" w:author="Keith W. Boone" w:date="2015-03-04T12:59:00Z">
              <w:r w:rsidRPr="003651D9" w:rsidDel="006A1426">
                <w:delText>Study report</w:delText>
              </w:r>
            </w:del>
          </w:p>
        </w:tc>
        <w:tc>
          <w:tcPr>
            <w:tcW w:w="1418" w:type="dxa"/>
            <w:vAlign w:val="bottom"/>
          </w:tcPr>
          <w:p w14:paraId="651EA720" w14:textId="77777777" w:rsidR="001E206E" w:rsidRPr="003651D9" w:rsidDel="006A1426" w:rsidRDefault="001E206E" w:rsidP="003579DA">
            <w:pPr>
              <w:pStyle w:val="TableEntry"/>
              <w:rPr>
                <w:del w:id="2095" w:author="Keith W. Boone" w:date="2015-03-04T12:59:00Z"/>
              </w:rPr>
            </w:pPr>
            <w:del w:id="2096" w:author="Keith W. Boone" w:date="2015-03-04T12:59:00Z">
              <w:r w:rsidRPr="003651D9" w:rsidDel="006A1426">
                <w:delText>Heart</w:delText>
              </w:r>
            </w:del>
          </w:p>
        </w:tc>
        <w:tc>
          <w:tcPr>
            <w:tcW w:w="3987" w:type="dxa"/>
            <w:vAlign w:val="bottom"/>
          </w:tcPr>
          <w:p w14:paraId="63FE709B" w14:textId="77777777" w:rsidR="001E206E" w:rsidRPr="003651D9" w:rsidDel="006A1426" w:rsidRDefault="001E206E" w:rsidP="003579DA">
            <w:pPr>
              <w:pStyle w:val="TableEntry"/>
              <w:rPr>
                <w:del w:id="2097" w:author="Keith W. Boone" w:date="2015-03-04T12:59:00Z"/>
              </w:rPr>
            </w:pPr>
            <w:del w:id="2098" w:author="Keith W. Boone" w:date="2015-03-04T12:59:00Z">
              <w:r w:rsidRPr="003651D9" w:rsidDel="006A1426">
                <w:delText>Cardiac catheterization</w:delText>
              </w:r>
            </w:del>
          </w:p>
        </w:tc>
      </w:tr>
      <w:tr w:rsidR="001E206E" w:rsidRPr="003651D9" w:rsidDel="006A1426" w14:paraId="74A29620" w14:textId="77777777" w:rsidTr="00BB76BC">
        <w:trPr>
          <w:cantSplit/>
          <w:del w:id="2099" w:author="Keith W. Boone" w:date="2015-03-04T12:59:00Z"/>
        </w:trPr>
        <w:tc>
          <w:tcPr>
            <w:tcW w:w="1161" w:type="dxa"/>
            <w:vAlign w:val="bottom"/>
          </w:tcPr>
          <w:p w14:paraId="41B20867" w14:textId="77777777" w:rsidR="001E206E" w:rsidRPr="003651D9" w:rsidDel="006A1426" w:rsidRDefault="001E206E" w:rsidP="00AD069D">
            <w:pPr>
              <w:pStyle w:val="TableEntry"/>
              <w:rPr>
                <w:del w:id="2100" w:author="Keith W. Boone" w:date="2015-03-04T12:59:00Z"/>
              </w:rPr>
            </w:pPr>
            <w:del w:id="2101" w:author="Keith W. Boone" w:date="2015-03-04T12:59:00Z">
              <w:r w:rsidRPr="003651D9" w:rsidDel="006A1426">
                <w:delText>34896-1</w:delText>
              </w:r>
            </w:del>
          </w:p>
        </w:tc>
        <w:tc>
          <w:tcPr>
            <w:tcW w:w="2074" w:type="dxa"/>
            <w:vAlign w:val="bottom"/>
          </w:tcPr>
          <w:p w14:paraId="65F92CE9" w14:textId="77777777" w:rsidR="001E206E" w:rsidRPr="003651D9" w:rsidDel="006A1426" w:rsidRDefault="001E206E" w:rsidP="00AD069D">
            <w:pPr>
              <w:pStyle w:val="TableEntry"/>
              <w:rPr>
                <w:del w:id="2102" w:author="Keith W. Boone" w:date="2015-03-04T12:59:00Z"/>
              </w:rPr>
            </w:pPr>
            <w:del w:id="2103" w:author="Keith W. Boone" w:date="2015-03-04T12:59:00Z">
              <w:r w:rsidRPr="003651D9" w:rsidDel="006A1426">
                <w:delText>Interventional procedure note</w:delText>
              </w:r>
            </w:del>
          </w:p>
        </w:tc>
        <w:tc>
          <w:tcPr>
            <w:tcW w:w="1418" w:type="dxa"/>
            <w:vAlign w:val="bottom"/>
          </w:tcPr>
          <w:p w14:paraId="233CCA27" w14:textId="77777777" w:rsidR="001E206E" w:rsidRPr="003651D9" w:rsidDel="006A1426" w:rsidRDefault="001E206E" w:rsidP="003579DA">
            <w:pPr>
              <w:pStyle w:val="TableEntry"/>
              <w:rPr>
                <w:del w:id="2104" w:author="Keith W. Boone" w:date="2015-03-04T12:59:00Z"/>
              </w:rPr>
            </w:pPr>
            <w:del w:id="2105" w:author="Keith W. Boone" w:date="2015-03-04T12:59:00Z">
              <w:r w:rsidRPr="003651D9" w:rsidDel="006A1426">
                <w:delText>{Setting}</w:delText>
              </w:r>
            </w:del>
          </w:p>
        </w:tc>
        <w:tc>
          <w:tcPr>
            <w:tcW w:w="3987" w:type="dxa"/>
            <w:vAlign w:val="bottom"/>
          </w:tcPr>
          <w:p w14:paraId="6E23F608" w14:textId="77777777" w:rsidR="001E206E" w:rsidRPr="003651D9" w:rsidDel="006A1426" w:rsidRDefault="001E206E" w:rsidP="003579DA">
            <w:pPr>
              <w:pStyle w:val="TableEntry"/>
              <w:rPr>
                <w:del w:id="2106" w:author="Keith W. Boone" w:date="2015-03-04T12:59:00Z"/>
              </w:rPr>
            </w:pPr>
            <w:del w:id="2107" w:author="Keith W. Boone" w:date="2015-03-04T12:59:00Z">
              <w:r w:rsidRPr="003651D9" w:rsidDel="006A1426">
                <w:delText>Cardiology</w:delText>
              </w:r>
            </w:del>
          </w:p>
        </w:tc>
      </w:tr>
    </w:tbl>
    <w:p w14:paraId="1C664855" w14:textId="77777777" w:rsidR="001E206E" w:rsidRPr="003651D9" w:rsidDel="006A1426" w:rsidRDefault="001E206E" w:rsidP="001E206E">
      <w:pPr>
        <w:rPr>
          <w:del w:id="2108" w:author="Keith W. Boone" w:date="2015-03-04T12:59:00Z"/>
        </w:rPr>
      </w:pPr>
    </w:p>
    <w:p w14:paraId="1AF19E5A" w14:textId="77777777" w:rsidR="001E206E" w:rsidRPr="003651D9" w:rsidDel="006A1426" w:rsidRDefault="001E206E" w:rsidP="005B3030">
      <w:pPr>
        <w:numPr>
          <w:ilvl w:val="0"/>
          <w:numId w:val="14"/>
        </w:numPr>
        <w:spacing w:before="0" w:after="40" w:line="260" w:lineRule="exact"/>
        <w:rPr>
          <w:del w:id="2109" w:author="Keith W. Boone" w:date="2015-03-04T12:59:00Z"/>
        </w:rPr>
      </w:pPr>
      <w:del w:id="2110" w:author="Keith W. Boone" w:date="2015-03-04T12:59:00Z">
        <w:r w:rsidRPr="003651D9" w:rsidDel="006A1426">
          <w:rPr>
            <w:b/>
            <w:sz w:val="16"/>
            <w:szCs w:val="16"/>
          </w:rPr>
          <w:delText>SHALL</w:delText>
        </w:r>
        <w:r w:rsidRPr="003651D9" w:rsidDel="006A1426">
          <w:delText xml:space="preserve"> contain exactly one [1..1] </w:delText>
        </w:r>
        <w:r w:rsidRPr="003651D9" w:rsidDel="006A1426">
          <w:rPr>
            <w:rFonts w:ascii="Courier New" w:hAnsi="Courier New"/>
            <w:b/>
          </w:rPr>
          <w:delText>title</w:delText>
        </w:r>
        <w:r w:rsidRPr="003651D9" w:rsidDel="006A1426">
          <w:delText xml:space="preserve"> (CONF:5254). </w:delText>
        </w:r>
      </w:del>
    </w:p>
    <w:p w14:paraId="4254A262" w14:textId="77777777" w:rsidR="001E206E" w:rsidRPr="003651D9" w:rsidDel="006A1426" w:rsidRDefault="001E206E" w:rsidP="005B3030">
      <w:pPr>
        <w:numPr>
          <w:ilvl w:val="1"/>
          <w:numId w:val="14"/>
        </w:numPr>
        <w:spacing w:before="0" w:after="40" w:line="260" w:lineRule="exact"/>
        <w:rPr>
          <w:del w:id="2111" w:author="Keith W. Boone" w:date="2015-03-04T12:59:00Z"/>
        </w:rPr>
      </w:pPr>
      <w:del w:id="2112" w:author="Keith W. Boone" w:date="2015-03-04T12:59:00Z">
        <w:r w:rsidRPr="003651D9" w:rsidDel="006A1426">
          <w:delText>Can either be a locally defined name or the display name corresponding to clinicalDocument/code (CONF:5255).</w:delText>
        </w:r>
        <w:r w:rsidR="000121FB" w:rsidRPr="003651D9" w:rsidDel="006A1426">
          <w:delText>&gt;</w:delText>
        </w:r>
      </w:del>
    </w:p>
    <w:p w14:paraId="43E67294" w14:textId="77777777" w:rsidR="00983131" w:rsidRPr="003651D9" w:rsidDel="006A1426" w:rsidRDefault="00983131" w:rsidP="00D35F24">
      <w:pPr>
        <w:pStyle w:val="BodyText"/>
        <w:rPr>
          <w:del w:id="2113" w:author="Keith W. Boone" w:date="2015-03-04T12:59:00Z"/>
          <w:lang w:eastAsia="x-none"/>
        </w:rPr>
      </w:pPr>
    </w:p>
    <w:p w14:paraId="7AC65D98" w14:textId="77777777" w:rsidR="00983131" w:rsidRPr="003651D9" w:rsidDel="006A1426" w:rsidRDefault="00983131" w:rsidP="00597DB2">
      <w:pPr>
        <w:pStyle w:val="AuthorInstructions"/>
        <w:rPr>
          <w:del w:id="2114" w:author="Keith W. Boone" w:date="2015-03-04T12:59:00Z"/>
        </w:rPr>
      </w:pPr>
      <w:del w:id="2115" w:author="Keith W. Boone" w:date="2015-03-04T12:59:00Z">
        <w:r w:rsidRPr="003651D9" w:rsidDel="006A1426">
          <w:delText xml:space="preserve">###End Discrete Conformance Format – Header </w:delText>
        </w:r>
      </w:del>
    </w:p>
    <w:p w14:paraId="27019B83" w14:textId="77777777" w:rsidR="00B9303B" w:rsidRPr="003651D9" w:rsidDel="006A1426" w:rsidRDefault="00B9303B" w:rsidP="00B9303B">
      <w:pPr>
        <w:pStyle w:val="Heading2"/>
        <w:numPr>
          <w:ilvl w:val="0"/>
          <w:numId w:val="0"/>
        </w:numPr>
        <w:rPr>
          <w:del w:id="2116" w:author="Keith W. Boone" w:date="2015-03-04T12:59:00Z"/>
          <w:noProof w:val="0"/>
        </w:rPr>
      </w:pPr>
      <w:del w:id="2117" w:author="Keith W. Boone" w:date="2015-03-04T12:59:00Z">
        <w:r w:rsidRPr="003651D9" w:rsidDel="006A1426">
          <w:rPr>
            <w:noProof w:val="0"/>
          </w:rPr>
          <w:delText>6.3.3</w:delText>
        </w:r>
        <w:r w:rsidR="00291725" w:rsidDel="006A1426">
          <w:rPr>
            <w:noProof w:val="0"/>
          </w:rPr>
          <w:delText xml:space="preserve"> </w:delText>
        </w:r>
        <w:r w:rsidRPr="003651D9" w:rsidDel="006A1426">
          <w:rPr>
            <w:noProof w:val="0"/>
          </w:rPr>
          <w:delText>CDA Section Content Modules</w:delText>
        </w:r>
      </w:del>
    </w:p>
    <w:p w14:paraId="03B7BDD8" w14:textId="77777777" w:rsidR="00870306" w:rsidRPr="003651D9" w:rsidDel="006A1426" w:rsidRDefault="00870306" w:rsidP="00870306">
      <w:pPr>
        <w:pStyle w:val="EditorInstructions"/>
        <w:rPr>
          <w:del w:id="2118" w:author="Keith W. Boone" w:date="2015-03-04T12:59:00Z"/>
        </w:rPr>
      </w:pPr>
      <w:del w:id="2119" w:author="Keith W. Boone" w:date="2015-03-04T12:59:00Z">
        <w:r w:rsidRPr="003651D9" w:rsidDel="006A1426">
          <w:delText>Add to section 6.3.</w:delText>
        </w:r>
        <w:r w:rsidR="00951F63" w:rsidRPr="003651D9" w:rsidDel="006A1426">
          <w:delText>3</w:delText>
        </w:r>
        <w:r w:rsidR="00983131" w:rsidRPr="003651D9" w:rsidDel="006A1426">
          <w:delText>.10</w:delText>
        </w:r>
        <w:r w:rsidRPr="003651D9" w:rsidDel="006A1426">
          <w:delText xml:space="preserve"> </w:delText>
        </w:r>
        <w:r w:rsidR="006A2A74" w:rsidRPr="003651D9" w:rsidDel="006A1426">
          <w:delText>Section</w:delText>
        </w:r>
        <w:r w:rsidRPr="003651D9" w:rsidDel="006A1426">
          <w:delText xml:space="preserve"> Content Modules</w:delText>
        </w:r>
      </w:del>
    </w:p>
    <w:p w14:paraId="3AFAC55C" w14:textId="77777777" w:rsidR="00AE4AED" w:rsidRPr="003651D9" w:rsidDel="006A1426" w:rsidRDefault="00AE4AED" w:rsidP="00870306">
      <w:pPr>
        <w:pStyle w:val="BodyText"/>
        <w:rPr>
          <w:del w:id="2120" w:author="Keith W. Boone" w:date="2015-03-04T12:59:00Z"/>
          <w:lang w:eastAsia="x-none"/>
        </w:rPr>
      </w:pPr>
    </w:p>
    <w:p w14:paraId="4172359C" w14:textId="77777777" w:rsidR="00A23689" w:rsidRPr="003651D9" w:rsidDel="006A1426" w:rsidRDefault="00A23689" w:rsidP="00597DB2">
      <w:pPr>
        <w:pStyle w:val="AuthorInstructions"/>
        <w:rPr>
          <w:del w:id="2121" w:author="Keith W. Boone" w:date="2015-03-04T12:59:00Z"/>
        </w:rPr>
      </w:pPr>
      <w:del w:id="2122" w:author="Keith W. Boone" w:date="2015-03-04T12:59:00Z">
        <w:r w:rsidRPr="003651D9" w:rsidDel="006A1426">
          <w:delText>&lt;Replicate this section/table for as many new Section</w:delText>
        </w:r>
        <w:r w:rsidR="000121FB" w:rsidRPr="003651D9" w:rsidDel="006A1426">
          <w:delText>s as</w:delText>
        </w:r>
        <w:r w:rsidR="005F3FB5" w:rsidDel="006A1426">
          <w:delText xml:space="preserve"> </w:delText>
        </w:r>
        <w:r w:rsidRPr="003651D9" w:rsidDel="006A1426">
          <w:delText>are added in this supplement.&gt;</w:delText>
        </w:r>
      </w:del>
    </w:p>
    <w:p w14:paraId="557F7DAF" w14:textId="77777777" w:rsidR="00363069" w:rsidRPr="003651D9" w:rsidDel="006A1426" w:rsidRDefault="00363069" w:rsidP="00597DB2">
      <w:pPr>
        <w:pStyle w:val="AuthorInstructions"/>
        <w:rPr>
          <w:del w:id="2123" w:author="Keith W. Boone" w:date="2015-03-04T12:59:00Z"/>
        </w:rPr>
      </w:pPr>
      <w:del w:id="2124" w:author="Keith W. Boone" w:date="2015-03-04T12:59:00Z">
        <w:r w:rsidRPr="003651D9" w:rsidDel="006A1426">
          <w:delText>&lt;</w:delText>
        </w:r>
        <w:r w:rsidR="009D125C" w:rsidRPr="003651D9" w:rsidDel="006A1426">
          <w:delText>Author</w:delText>
        </w:r>
        <w:r w:rsidRPr="003651D9" w:rsidDel="006A1426">
          <w:delText>s’ notes:</w:delText>
        </w:r>
        <w:r w:rsidR="005F3FB5" w:rsidDel="006A1426">
          <w:delText xml:space="preserve"> </w:delText>
        </w:r>
        <w:r w:rsidRPr="003651D9" w:rsidDel="006A1426">
          <w:delText>Section naming instructions:</w:delText>
        </w:r>
        <w:r w:rsidR="005F3FB5" w:rsidDel="006A1426">
          <w:delText xml:space="preserve"> </w:delText>
        </w:r>
        <w:r w:rsidRPr="003651D9" w:rsidDel="006A1426">
          <w:delText>If a Section is a specialization of an existing Section, begin the name with the original section name</w:delText>
        </w:r>
        <w:r w:rsidR="00887E40" w:rsidRPr="003651D9" w:rsidDel="006A1426">
          <w:delText xml:space="preserve">. </w:delText>
        </w:r>
        <w:r w:rsidRPr="003651D9" w:rsidDel="006A1426">
          <w:delText>For example, if Cardiology is creating a specialization of the “Medical History Section”, the new section should be named “Medical History Section – Cardiac” and not “Cardiac Medical History Section”.&gt;</w:delText>
        </w:r>
      </w:del>
    </w:p>
    <w:p w14:paraId="17057E84" w14:textId="77777777" w:rsidR="00D35F24" w:rsidRPr="003651D9" w:rsidDel="006A1426" w:rsidRDefault="00D35F24" w:rsidP="00597DB2">
      <w:pPr>
        <w:pStyle w:val="AuthorInstructions"/>
        <w:rPr>
          <w:del w:id="2125" w:author="Keith W. Boone" w:date="2015-03-04T12:59:00Z"/>
        </w:rPr>
      </w:pPr>
    </w:p>
    <w:p w14:paraId="48D33C8F" w14:textId="77777777" w:rsidR="00D35F24" w:rsidRPr="003651D9" w:rsidDel="006A1426" w:rsidRDefault="00D35F24" w:rsidP="00597DB2">
      <w:pPr>
        <w:pStyle w:val="AuthorInstructions"/>
        <w:rPr>
          <w:del w:id="2126" w:author="Keith W. Boone" w:date="2015-03-04T12:59:00Z"/>
        </w:rPr>
      </w:pPr>
      <w:del w:id="2127" w:author="Keith W. Boone" w:date="2015-03-04T12:59:00Z">
        <w:r w:rsidRPr="003651D9" w:rsidDel="006A1426">
          <w:delText>###Begin Tabular Format - Section</w:delText>
        </w:r>
      </w:del>
    </w:p>
    <w:p w14:paraId="6AC71309" w14:textId="77777777" w:rsidR="00286433" w:rsidRPr="003651D9" w:rsidDel="006A1426" w:rsidRDefault="00286433" w:rsidP="00597DB2">
      <w:pPr>
        <w:pStyle w:val="AuthorInstructions"/>
        <w:rPr>
          <w:del w:id="2128" w:author="Keith W. Boone" w:date="2015-03-04T12:59:00Z"/>
        </w:rPr>
      </w:pPr>
      <w:del w:id="2129" w:author="Keith W. Boone" w:date="2015-03-04T12:59:00Z">
        <w:r w:rsidRPr="003651D9" w:rsidDel="006A1426">
          <w:delText xml:space="preserve">&lt;Delete </w:delText>
        </w:r>
        <w:r w:rsidR="000121FB" w:rsidRPr="003651D9" w:rsidDel="006A1426">
          <w:delText>examples in</w:delText>
        </w:r>
        <w:r w:rsidRPr="003651D9" w:rsidDel="006A1426">
          <w:delText xml:space="preserve"> rows of table below prior to Public Comment.&gt;</w:delText>
        </w:r>
      </w:del>
    </w:p>
    <w:p w14:paraId="72323F58" w14:textId="77777777" w:rsidR="00D07411" w:rsidRPr="003651D9" w:rsidDel="006A1426" w:rsidRDefault="00870306" w:rsidP="00B84D95">
      <w:pPr>
        <w:pStyle w:val="Heading4"/>
        <w:numPr>
          <w:ilvl w:val="0"/>
          <w:numId w:val="0"/>
        </w:numPr>
        <w:ind w:left="864" w:hanging="864"/>
        <w:rPr>
          <w:del w:id="2130" w:author="Keith W. Boone" w:date="2015-03-04T12:59:00Z"/>
          <w:noProof w:val="0"/>
        </w:rPr>
      </w:pPr>
      <w:del w:id="2131" w:author="Keith W. Boone" w:date="2015-03-04T12:59:00Z">
        <w:r w:rsidRPr="003651D9" w:rsidDel="006A1426">
          <w:rPr>
            <w:noProof w:val="0"/>
          </w:rPr>
          <w:delText>6.3.</w:delText>
        </w:r>
        <w:r w:rsidR="00951F63" w:rsidRPr="003651D9" w:rsidDel="006A1426">
          <w:rPr>
            <w:noProof w:val="0"/>
          </w:rPr>
          <w:delText>3</w:delText>
        </w:r>
        <w:r w:rsidR="00BA437B" w:rsidRPr="003651D9" w:rsidDel="006A1426">
          <w:rPr>
            <w:noProof w:val="0"/>
          </w:rPr>
          <w:delText>.</w:delText>
        </w:r>
        <w:r w:rsidR="00B9303B" w:rsidRPr="003651D9" w:rsidDel="006A1426">
          <w:rPr>
            <w:noProof w:val="0"/>
          </w:rPr>
          <w:delText>10</w:delText>
        </w:r>
        <w:r w:rsidR="00363069" w:rsidRPr="003651D9" w:rsidDel="006A1426">
          <w:rPr>
            <w:noProof w:val="0"/>
          </w:rPr>
          <w:delText>.</w:delText>
        </w:r>
        <w:r w:rsidR="00774B6B" w:rsidRPr="003651D9" w:rsidDel="006A1426">
          <w:rPr>
            <w:noProof w:val="0"/>
          </w:rPr>
          <w:delText>S</w:delText>
        </w:r>
        <w:r w:rsidR="00291725" w:rsidDel="006A1426">
          <w:rPr>
            <w:noProof w:val="0"/>
          </w:rPr>
          <w:delText xml:space="preserve"> </w:delText>
        </w:r>
        <w:r w:rsidR="006A2A74" w:rsidRPr="003651D9" w:rsidDel="006A1426">
          <w:rPr>
            <w:noProof w:val="0"/>
          </w:rPr>
          <w:delText>&lt;Section</w:delText>
        </w:r>
        <w:r w:rsidR="00D07411" w:rsidRPr="003651D9" w:rsidDel="006A1426">
          <w:rPr>
            <w:noProof w:val="0"/>
          </w:rPr>
          <w:delText xml:space="preserve"> Module Name</w:delText>
        </w:r>
        <w:r w:rsidR="006A2A74" w:rsidRPr="003651D9" w:rsidDel="006A1426">
          <w:rPr>
            <w:noProof w:val="0"/>
          </w:rPr>
          <w:delText>&gt;</w:delText>
        </w:r>
        <w:r w:rsidR="00316247" w:rsidRPr="003651D9" w:rsidDel="006A1426">
          <w:rPr>
            <w:noProof w:val="0"/>
          </w:rPr>
          <w:delText xml:space="preserve"> - </w:delText>
        </w:r>
        <w:r w:rsidR="006A2A74" w:rsidRPr="003651D9" w:rsidDel="006A1426">
          <w:rPr>
            <w:noProof w:val="0"/>
          </w:rPr>
          <w:delText>Section</w:delText>
        </w:r>
        <w:r w:rsidRPr="003651D9" w:rsidDel="006A1426">
          <w:rPr>
            <w:noProof w:val="0"/>
          </w:rPr>
          <w:delText xml:space="preserve"> </w:delText>
        </w:r>
        <w:r w:rsidR="00D07411" w:rsidRPr="003651D9" w:rsidDel="006A1426">
          <w:rPr>
            <w:noProof w:val="0"/>
          </w:rPr>
          <w:delText xml:space="preserve">Content </w:delText>
        </w:r>
        <w:r w:rsidRPr="003651D9" w:rsidDel="006A1426">
          <w:rPr>
            <w:noProof w:val="0"/>
          </w:rPr>
          <w:delText xml:space="preserve">Module </w:delText>
        </w:r>
        <w:bookmarkStart w:id="2132" w:name="_Toc291167503"/>
        <w:bookmarkStart w:id="2133" w:name="_Toc291231442"/>
        <w:bookmarkStart w:id="2134" w:name="_Toc296340356"/>
      </w:del>
    </w:p>
    <w:p w14:paraId="0CB51592" w14:textId="77777777" w:rsidR="005D6104" w:rsidRPr="003651D9" w:rsidDel="006A1426" w:rsidRDefault="00D07411" w:rsidP="00712AE6">
      <w:pPr>
        <w:pStyle w:val="TableTitle"/>
        <w:rPr>
          <w:del w:id="2135" w:author="Keith W. Boone" w:date="2015-03-04T12:59:00Z"/>
        </w:rPr>
      </w:pPr>
      <w:del w:id="2136" w:author="Keith W. Boone" w:date="2015-03-04T12:59:00Z">
        <w:r w:rsidRPr="003651D9" w:rsidDel="006A1426">
          <w:delText xml:space="preserve">Table </w:delText>
        </w:r>
        <w:r w:rsidR="005D6104" w:rsidRPr="003651D9" w:rsidDel="006A1426">
          <w:delText>6.3.</w:delText>
        </w:r>
        <w:r w:rsidR="00951F63" w:rsidRPr="003651D9" w:rsidDel="006A1426">
          <w:delText>3</w:delText>
        </w:r>
        <w:r w:rsidR="004225C9" w:rsidRPr="003651D9" w:rsidDel="006A1426">
          <w:delText>.</w:delText>
        </w:r>
        <w:r w:rsidR="00B9303B" w:rsidRPr="003651D9" w:rsidDel="006A1426">
          <w:delText>10</w:delText>
        </w:r>
        <w:r w:rsidR="00A23689" w:rsidRPr="003651D9" w:rsidDel="006A1426">
          <w:delText>.</w:delText>
        </w:r>
        <w:r w:rsidR="00774B6B" w:rsidRPr="003651D9" w:rsidDel="006A1426">
          <w:delText>S</w:delText>
        </w:r>
        <w:r w:rsidR="00AE4AED" w:rsidRPr="003651D9" w:rsidDel="006A1426">
          <w:delText>-1</w:delText>
        </w:r>
        <w:r w:rsidR="005D6104" w:rsidRPr="003651D9" w:rsidDel="006A1426">
          <w:delText xml:space="preserve"> </w:delText>
        </w:r>
        <w:r w:rsidR="00AE4AED" w:rsidRPr="003651D9" w:rsidDel="006A1426">
          <w:delText>&lt;Section</w:delText>
        </w:r>
        <w:r w:rsidRPr="003651D9" w:rsidDel="006A1426">
          <w:delText xml:space="preserve"> Module Name</w:delText>
        </w:r>
        <w:r w:rsidR="00665D8F" w:rsidRPr="003651D9" w:rsidDel="006A1426">
          <w:delText>&gt;</w:delText>
        </w:r>
        <w:r w:rsidR="00AE4AED" w:rsidRPr="003651D9" w:rsidDel="006A1426">
          <w:delText xml:space="preserve"> </w:delText>
        </w:r>
        <w:r w:rsidR="005D6104" w:rsidRPr="003651D9" w:rsidDel="006A1426">
          <w:delText>Section</w:delText>
        </w:r>
        <w:bookmarkEnd w:id="2132"/>
        <w:bookmarkEnd w:id="2133"/>
        <w:bookmarkEnd w:id="2134"/>
      </w:del>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7"/>
        <w:gridCol w:w="1168"/>
        <w:gridCol w:w="2080"/>
        <w:gridCol w:w="2428"/>
        <w:gridCol w:w="1442"/>
        <w:gridCol w:w="1291"/>
      </w:tblGrid>
      <w:tr w:rsidR="00363069" w:rsidRPr="003651D9" w:rsidDel="006A1426" w14:paraId="41C56BD7" w14:textId="77777777" w:rsidTr="00BB76BC">
        <w:trPr>
          <w:del w:id="2137" w:author="Keith W. Boone" w:date="2015-03-04T12:59: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A094C98" w14:textId="77777777" w:rsidR="00363069" w:rsidRPr="003651D9" w:rsidDel="006A1426" w:rsidRDefault="00363069" w:rsidP="00597DB2">
            <w:pPr>
              <w:pStyle w:val="TableEntryHeader"/>
              <w:rPr>
                <w:del w:id="2138" w:author="Keith W. Boone" w:date="2015-03-04T12:59:00Z"/>
              </w:rPr>
            </w:pPr>
            <w:del w:id="2139" w:author="Keith W. Boone" w:date="2015-03-04T12:59:00Z">
              <w:r w:rsidRPr="003651D9" w:rsidDel="006A1426">
                <w:delText>Template Name</w:delText>
              </w:r>
            </w:del>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1CC32CA" w14:textId="77777777" w:rsidR="00363069" w:rsidRPr="003651D9" w:rsidDel="006A1426" w:rsidRDefault="00363069" w:rsidP="003579DA">
            <w:pPr>
              <w:pStyle w:val="TableEntry"/>
              <w:rPr>
                <w:del w:id="2140" w:author="Keith W. Boone" w:date="2015-03-04T12:59:00Z"/>
              </w:rPr>
            </w:pPr>
            <w:del w:id="2141" w:author="Keith W. Boone" w:date="2015-03-04T12:59:00Z">
              <w:r w:rsidRPr="003651D9" w:rsidDel="006A1426">
                <w:delText>&lt;exact same Section Module name listed above&gt;</w:delText>
              </w:r>
            </w:del>
          </w:p>
        </w:tc>
      </w:tr>
      <w:tr w:rsidR="00D34E63" w:rsidRPr="003651D9" w:rsidDel="006A1426" w14:paraId="28365949" w14:textId="77777777" w:rsidTr="00BB76BC">
        <w:trPr>
          <w:del w:id="2142" w:author="Keith W. Boone" w:date="2015-03-04T12:59: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DC6E5B4" w14:textId="77777777" w:rsidR="00D34E63" w:rsidRPr="003651D9" w:rsidDel="006A1426" w:rsidRDefault="00D34E63" w:rsidP="00597DB2">
            <w:pPr>
              <w:pStyle w:val="TableEntryHeader"/>
              <w:rPr>
                <w:del w:id="2143" w:author="Keith W. Boone" w:date="2015-03-04T12:59:00Z"/>
              </w:rPr>
            </w:pPr>
            <w:del w:id="2144" w:author="Keith W. Boone" w:date="2015-03-04T12:59:00Z">
              <w:r w:rsidRPr="003651D9" w:rsidDel="006A1426">
                <w:delText xml:space="preserve">Template ID </w:delText>
              </w:r>
            </w:del>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626718FC" w14:textId="77777777" w:rsidR="00D34E63" w:rsidRPr="003651D9" w:rsidDel="006A1426" w:rsidRDefault="00D34E63" w:rsidP="003579DA">
            <w:pPr>
              <w:pStyle w:val="TableEntry"/>
              <w:rPr>
                <w:del w:id="2145" w:author="Keith W. Boone" w:date="2015-03-04T12:59:00Z"/>
              </w:rPr>
            </w:pPr>
            <w:del w:id="2146" w:author="Keith W. Boone" w:date="2015-03-04T12:59:00Z">
              <w:r w:rsidRPr="003651D9" w:rsidDel="006A1426">
                <w:delText>&lt;oid&gt;</w:delText>
              </w:r>
            </w:del>
          </w:p>
        </w:tc>
      </w:tr>
      <w:tr w:rsidR="00D34E63" w:rsidRPr="003651D9" w:rsidDel="006A1426" w14:paraId="4F9698B6" w14:textId="77777777" w:rsidTr="00BB76BC">
        <w:trPr>
          <w:del w:id="2147" w:author="Keith W. Boone" w:date="2015-03-04T12:59: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80C01E9" w14:textId="77777777" w:rsidR="00D34E63" w:rsidRPr="003651D9" w:rsidDel="006A1426" w:rsidRDefault="00D34E63" w:rsidP="00597DB2">
            <w:pPr>
              <w:pStyle w:val="TableEntryHeader"/>
              <w:rPr>
                <w:del w:id="2148" w:author="Keith W. Boone" w:date="2015-03-04T12:59:00Z"/>
              </w:rPr>
            </w:pPr>
            <w:del w:id="2149" w:author="Keith W. Boone" w:date="2015-03-04T12:59:00Z">
              <w:r w:rsidRPr="003651D9" w:rsidDel="006A1426">
                <w:delText xml:space="preserve">Parent Template </w:delText>
              </w:r>
            </w:del>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FB230EC" w14:textId="77777777" w:rsidR="00D34E63" w:rsidRPr="003651D9" w:rsidDel="006A1426" w:rsidRDefault="00D34E63" w:rsidP="003579DA">
            <w:pPr>
              <w:pStyle w:val="TableEntry"/>
              <w:rPr>
                <w:del w:id="2150" w:author="Keith W. Boone" w:date="2015-03-04T12:59:00Z"/>
              </w:rPr>
            </w:pPr>
            <w:del w:id="2151" w:author="Keith W. Boone" w:date="2015-03-04T12:59:00Z">
              <w:r w:rsidRPr="003651D9" w:rsidDel="006A1426">
                <w:delText>&lt;Parent Template Name</w:delText>
              </w:r>
              <w:r w:rsidR="005F3FB5" w:rsidDel="006A1426">
                <w:delText xml:space="preserve"> </w:delText>
              </w:r>
              <w:r w:rsidRPr="003651D9" w:rsidDel="006A1426">
                <w:delText>oid/uid [Domain - Reference]&gt;</w:delText>
              </w:r>
            </w:del>
          </w:p>
          <w:p w14:paraId="420B8914" w14:textId="77777777" w:rsidR="00D34E63" w:rsidRPr="003651D9" w:rsidDel="006A1426" w:rsidRDefault="00D34E63" w:rsidP="00017E09">
            <w:pPr>
              <w:pStyle w:val="TableEntry"/>
              <w:rPr>
                <w:del w:id="2152" w:author="Keith W. Boone" w:date="2015-03-04T12:59:00Z"/>
              </w:rPr>
            </w:pPr>
          </w:p>
        </w:tc>
      </w:tr>
      <w:tr w:rsidR="00D34E63" w:rsidRPr="003651D9" w:rsidDel="006A1426" w14:paraId="366DDB87" w14:textId="77777777" w:rsidTr="00BB76BC">
        <w:trPr>
          <w:del w:id="2153" w:author="Keith W. Boone" w:date="2015-03-04T12:59: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F6D4CCA" w14:textId="77777777" w:rsidR="00D34E63" w:rsidRPr="003651D9" w:rsidDel="006A1426" w:rsidRDefault="00D34E63" w:rsidP="00597DB2">
            <w:pPr>
              <w:pStyle w:val="TableEntryHeader"/>
              <w:rPr>
                <w:del w:id="2154" w:author="Keith W. Boone" w:date="2015-03-04T12:59:00Z"/>
              </w:rPr>
            </w:pPr>
            <w:del w:id="2155" w:author="Keith W. Boone" w:date="2015-03-04T12:59:00Z">
              <w:r w:rsidRPr="003651D9" w:rsidDel="006A1426">
                <w:delText xml:space="preserve">General Description </w:delText>
              </w:r>
            </w:del>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F27D6F1" w14:textId="77777777" w:rsidR="00D34E63" w:rsidRPr="003651D9" w:rsidDel="006A1426" w:rsidRDefault="00D34E63" w:rsidP="003579DA">
            <w:pPr>
              <w:pStyle w:val="TableEntry"/>
              <w:rPr>
                <w:del w:id="2156" w:author="Keith W. Boone" w:date="2015-03-04T12:59:00Z"/>
              </w:rPr>
            </w:pPr>
            <w:del w:id="2157" w:author="Keith W. Boone" w:date="2015-03-04T12:59:00Z">
              <w:r w:rsidRPr="003651D9" w:rsidDel="006A1426">
                <w:delText>&lt;brief textual description, one paragraph&gt;</w:delText>
              </w:r>
            </w:del>
          </w:p>
        </w:tc>
      </w:tr>
      <w:tr w:rsidR="00D34E63" w:rsidRPr="003651D9" w:rsidDel="006A1426" w14:paraId="5C2F5DC3" w14:textId="77777777" w:rsidTr="00BB76BC">
        <w:trPr>
          <w:del w:id="2158" w:author="Keith W. Boone" w:date="2015-03-04T12:59: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F8BAD2D" w14:textId="77777777" w:rsidR="00D34E63" w:rsidRPr="003651D9" w:rsidDel="006A1426" w:rsidRDefault="00D34E63" w:rsidP="00597DB2">
            <w:pPr>
              <w:pStyle w:val="TableEntryHeader"/>
              <w:rPr>
                <w:del w:id="2159" w:author="Keith W. Boone" w:date="2015-03-04T12:59:00Z"/>
              </w:rPr>
            </w:pPr>
            <w:del w:id="2160" w:author="Keith W. Boone" w:date="2015-03-04T12:59:00Z">
              <w:r w:rsidRPr="003651D9" w:rsidDel="006A1426">
                <w:delText>Section Code</w:delText>
              </w:r>
            </w:del>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C7F56BD" w14:textId="77777777" w:rsidR="00D34E63" w:rsidRPr="003651D9" w:rsidDel="006A1426" w:rsidRDefault="00D34E63" w:rsidP="003579DA">
            <w:pPr>
              <w:pStyle w:val="TableEntry"/>
              <w:rPr>
                <w:del w:id="2161" w:author="Keith W. Boone" w:date="2015-03-04T12:59:00Z"/>
              </w:rPr>
            </w:pPr>
            <w:del w:id="2162" w:author="Keith W. Boone" w:date="2015-03-04T12:59:00Z">
              <w:r w:rsidRPr="003651D9" w:rsidDel="006A1426">
                <w:delText>&lt;Code, Code Scheme, “Section Code Name”&gt;</w:delText>
              </w:r>
            </w:del>
          </w:p>
        </w:tc>
      </w:tr>
      <w:tr w:rsidR="00D34E63" w:rsidRPr="003651D9" w:rsidDel="006A1426" w14:paraId="45210DA1" w14:textId="77777777" w:rsidTr="00BB76BC">
        <w:trPr>
          <w:del w:id="2163" w:author="Keith W. Boone" w:date="2015-03-04T12:59: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02CD829" w14:textId="77777777" w:rsidR="00D34E63" w:rsidRPr="003651D9" w:rsidDel="006A1426" w:rsidRDefault="00D34E63" w:rsidP="00597DB2">
            <w:pPr>
              <w:pStyle w:val="TableEntryHeader"/>
              <w:rPr>
                <w:del w:id="2164" w:author="Keith W. Boone" w:date="2015-03-04T12:59:00Z"/>
              </w:rPr>
            </w:pPr>
            <w:del w:id="2165" w:author="Keith W. Boone" w:date="2015-03-04T12:59:00Z">
              <w:r w:rsidRPr="003651D9" w:rsidDel="006A1426">
                <w:delText>Author</w:delText>
              </w:r>
            </w:del>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36D59F5" w14:textId="77777777" w:rsidR="00D34E63" w:rsidRPr="003651D9" w:rsidDel="006A1426" w:rsidRDefault="00D34E63" w:rsidP="003579DA">
            <w:pPr>
              <w:pStyle w:val="TableEntry"/>
              <w:rPr>
                <w:del w:id="2166" w:author="Keith W. Boone" w:date="2015-03-04T12:59:00Z"/>
              </w:rPr>
            </w:pPr>
            <w:del w:id="2167" w:author="Keith W. Boone" w:date="2015-03-04T12:59:00Z">
              <w:r w:rsidRPr="003651D9" w:rsidDel="006A1426">
                <w:delText>&lt;If inherited from encompassing content module use “current recordTarget”, unless otherwise specified</w:delText>
              </w:r>
              <w:r w:rsidR="00887E40" w:rsidRPr="003651D9" w:rsidDel="006A1426">
                <w:delText xml:space="preserve">. </w:delText>
              </w:r>
              <w:r w:rsidRPr="003651D9" w:rsidDel="006A1426">
                <w:delText>Role and entity must be specified if not inherited. &gt;</w:delText>
              </w:r>
            </w:del>
          </w:p>
        </w:tc>
      </w:tr>
      <w:tr w:rsidR="00D34E63" w:rsidRPr="003651D9" w:rsidDel="006A1426" w14:paraId="2841A845" w14:textId="77777777" w:rsidTr="00BB76BC">
        <w:trPr>
          <w:del w:id="2168" w:author="Keith W. Boone" w:date="2015-03-04T12:59: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014BC9F" w14:textId="77777777" w:rsidR="00D34E63" w:rsidRPr="003651D9" w:rsidDel="006A1426" w:rsidRDefault="00D34E63" w:rsidP="00597DB2">
            <w:pPr>
              <w:pStyle w:val="TableEntryHeader"/>
              <w:rPr>
                <w:del w:id="2169" w:author="Keith W. Boone" w:date="2015-03-04T12:59:00Z"/>
              </w:rPr>
            </w:pPr>
            <w:del w:id="2170" w:author="Keith W. Boone" w:date="2015-03-04T12:59:00Z">
              <w:r w:rsidRPr="003651D9" w:rsidDel="006A1426">
                <w:delText>Informant</w:delText>
              </w:r>
            </w:del>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694DF26" w14:textId="77777777" w:rsidR="00D34E63" w:rsidRPr="003651D9" w:rsidDel="006A1426" w:rsidRDefault="00D34E63" w:rsidP="003579DA">
            <w:pPr>
              <w:pStyle w:val="TableEntry"/>
              <w:rPr>
                <w:del w:id="2171" w:author="Keith W. Boone" w:date="2015-03-04T12:59:00Z"/>
              </w:rPr>
            </w:pPr>
            <w:del w:id="2172" w:author="Keith W. Boone" w:date="2015-03-04T12:59:00Z">
              <w:r w:rsidRPr="003651D9" w:rsidDel="006A1426">
                <w:delText>&lt;If inherited from encompassing content module use “current recordTarget”, unless otherwise specified.&gt;</w:delText>
              </w:r>
            </w:del>
          </w:p>
        </w:tc>
      </w:tr>
      <w:tr w:rsidR="00D34E63" w:rsidRPr="003651D9" w:rsidDel="006A1426" w14:paraId="0CD8123F" w14:textId="77777777" w:rsidTr="00BB76BC">
        <w:trPr>
          <w:del w:id="2173" w:author="Keith W. Boone" w:date="2015-03-04T12:59: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9E13561" w14:textId="77777777" w:rsidR="00D34E63" w:rsidRPr="003651D9" w:rsidDel="006A1426" w:rsidRDefault="00D34E63" w:rsidP="00597DB2">
            <w:pPr>
              <w:pStyle w:val="TableEntryHeader"/>
              <w:rPr>
                <w:del w:id="2174" w:author="Keith W. Boone" w:date="2015-03-04T12:59:00Z"/>
              </w:rPr>
            </w:pPr>
            <w:del w:id="2175" w:author="Keith W. Boone" w:date="2015-03-04T12:59:00Z">
              <w:r w:rsidRPr="003651D9" w:rsidDel="006A1426">
                <w:delText>Subject</w:delText>
              </w:r>
            </w:del>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FC9D408" w14:textId="77777777" w:rsidR="00D34E63" w:rsidRPr="003651D9" w:rsidDel="006A1426" w:rsidRDefault="00D34E63" w:rsidP="003579DA">
            <w:pPr>
              <w:pStyle w:val="TableEntry"/>
              <w:rPr>
                <w:del w:id="2176" w:author="Keith W. Boone" w:date="2015-03-04T12:59:00Z"/>
              </w:rPr>
            </w:pPr>
            <w:del w:id="2177" w:author="Keith W. Boone" w:date="2015-03-04T12:59:00Z">
              <w:r w:rsidRPr="003651D9" w:rsidDel="006A1426">
                <w:delText>&lt;If inherited from encompassing content module use “current recordTarget”, unless otherwise specified.&gt;</w:delText>
              </w:r>
            </w:del>
          </w:p>
        </w:tc>
      </w:tr>
      <w:tr w:rsidR="00A23689" w:rsidRPr="003651D9" w:rsidDel="006A1426" w14:paraId="07471C3C" w14:textId="77777777" w:rsidTr="00BB76BC">
        <w:trPr>
          <w:del w:id="2178" w:author="Keith W. Boone" w:date="2015-03-04T12:59:00Z"/>
        </w:trPr>
        <w:tc>
          <w:tcPr>
            <w:tcW w:w="492" w:type="pct"/>
            <w:tcBorders>
              <w:top w:val="single" w:sz="4" w:space="0" w:color="auto"/>
            </w:tcBorders>
            <w:shd w:val="clear" w:color="auto" w:fill="E6E6E6"/>
            <w:vAlign w:val="center"/>
          </w:tcPr>
          <w:p w14:paraId="5840BE79" w14:textId="77777777" w:rsidR="00363069" w:rsidRPr="003651D9" w:rsidDel="006A1426" w:rsidRDefault="00363069" w:rsidP="008358E5">
            <w:pPr>
              <w:pStyle w:val="TableEntryHeader"/>
              <w:rPr>
                <w:del w:id="2179" w:author="Keith W. Boone" w:date="2015-03-04T12:59:00Z"/>
              </w:rPr>
            </w:pPr>
            <w:del w:id="2180" w:author="Keith W. Boone" w:date="2015-03-04T12:59:00Z">
              <w:r w:rsidRPr="003651D9" w:rsidDel="006A1426">
                <w:delText>Opt</w:delText>
              </w:r>
              <w:r w:rsidR="00AD069D" w:rsidRPr="003651D9" w:rsidDel="006A1426">
                <w:delText xml:space="preserve"> and Card</w:delText>
              </w:r>
              <w:r w:rsidRPr="003651D9" w:rsidDel="006A1426">
                <w:delText xml:space="preserve"> </w:delText>
              </w:r>
            </w:del>
          </w:p>
        </w:tc>
        <w:tc>
          <w:tcPr>
            <w:tcW w:w="626" w:type="pct"/>
            <w:tcBorders>
              <w:top w:val="single" w:sz="4" w:space="0" w:color="auto"/>
            </w:tcBorders>
            <w:shd w:val="clear" w:color="auto" w:fill="E6E6E6"/>
            <w:vAlign w:val="center"/>
          </w:tcPr>
          <w:p w14:paraId="46D7FBA7" w14:textId="77777777" w:rsidR="00363069" w:rsidRPr="003651D9" w:rsidDel="006A1426" w:rsidRDefault="00D34E63" w:rsidP="00597DB2">
            <w:pPr>
              <w:pStyle w:val="TableEntryHeader"/>
              <w:rPr>
                <w:del w:id="2181" w:author="Keith W. Boone" w:date="2015-03-04T12:59:00Z"/>
              </w:rPr>
            </w:pPr>
            <w:del w:id="2182" w:author="Keith W. Boone" w:date="2015-03-04T12:59:00Z">
              <w:r w:rsidRPr="003651D9" w:rsidDel="006A1426">
                <w:delText>Condition</w:delText>
              </w:r>
            </w:del>
          </w:p>
        </w:tc>
        <w:tc>
          <w:tcPr>
            <w:tcW w:w="1115" w:type="pct"/>
            <w:tcBorders>
              <w:top w:val="single" w:sz="4" w:space="0" w:color="auto"/>
            </w:tcBorders>
            <w:shd w:val="clear" w:color="auto" w:fill="E4E4E4"/>
          </w:tcPr>
          <w:p w14:paraId="66DE0B62" w14:textId="77777777" w:rsidR="00363069" w:rsidRPr="003651D9" w:rsidDel="006A1426" w:rsidRDefault="00D34E63" w:rsidP="008358E5">
            <w:pPr>
              <w:pStyle w:val="TableEntryHeader"/>
              <w:rPr>
                <w:del w:id="2183" w:author="Keith W. Boone" w:date="2015-03-04T12:59:00Z"/>
              </w:rPr>
            </w:pPr>
            <w:del w:id="2184" w:author="Keith W. Boone" w:date="2015-03-04T12:59:00Z">
              <w:r w:rsidRPr="003651D9" w:rsidDel="006A1426">
                <w:delText xml:space="preserve">Data Element or </w:delText>
              </w:r>
              <w:r w:rsidRPr="003651D9" w:rsidDel="006A1426">
                <w:br/>
                <w:delText>Section Name</w:delText>
              </w:r>
            </w:del>
          </w:p>
        </w:tc>
        <w:tc>
          <w:tcPr>
            <w:tcW w:w="1302" w:type="pct"/>
            <w:tcBorders>
              <w:top w:val="single" w:sz="4" w:space="0" w:color="auto"/>
            </w:tcBorders>
            <w:shd w:val="clear" w:color="auto" w:fill="E4E4E4"/>
            <w:vAlign w:val="center"/>
          </w:tcPr>
          <w:p w14:paraId="6F67A702" w14:textId="77777777" w:rsidR="00363069" w:rsidRPr="003651D9" w:rsidDel="006A1426" w:rsidRDefault="00363069" w:rsidP="00B92EA1">
            <w:pPr>
              <w:pStyle w:val="TableEntryHeader"/>
              <w:rPr>
                <w:del w:id="2185" w:author="Keith W. Boone" w:date="2015-03-04T12:59:00Z"/>
              </w:rPr>
            </w:pPr>
            <w:del w:id="2186" w:author="Keith W. Boone" w:date="2015-03-04T12:59:00Z">
              <w:r w:rsidRPr="003651D9" w:rsidDel="006A1426">
                <w:delText>Template ID</w:delText>
              </w:r>
            </w:del>
          </w:p>
        </w:tc>
        <w:tc>
          <w:tcPr>
            <w:tcW w:w="773" w:type="pct"/>
            <w:tcBorders>
              <w:top w:val="single" w:sz="4" w:space="0" w:color="auto"/>
            </w:tcBorders>
            <w:shd w:val="clear" w:color="auto" w:fill="E4E4E4"/>
            <w:vAlign w:val="center"/>
          </w:tcPr>
          <w:p w14:paraId="767EF3F4" w14:textId="77777777" w:rsidR="00363069" w:rsidRPr="003651D9" w:rsidDel="006A1426" w:rsidRDefault="00363069" w:rsidP="0071309E">
            <w:pPr>
              <w:pStyle w:val="TableEntryHeader"/>
              <w:rPr>
                <w:del w:id="2187" w:author="Keith W. Boone" w:date="2015-03-04T12:59:00Z"/>
              </w:rPr>
            </w:pPr>
            <w:del w:id="2188" w:author="Keith W. Boone" w:date="2015-03-04T12:59:00Z">
              <w:r w:rsidRPr="003651D9" w:rsidDel="006A1426">
                <w:delText>Specification Document</w:delText>
              </w:r>
            </w:del>
          </w:p>
        </w:tc>
        <w:tc>
          <w:tcPr>
            <w:tcW w:w="692" w:type="pct"/>
            <w:tcBorders>
              <w:top w:val="single" w:sz="4" w:space="0" w:color="auto"/>
            </w:tcBorders>
            <w:shd w:val="clear" w:color="auto" w:fill="E4E4E4"/>
            <w:vAlign w:val="center"/>
          </w:tcPr>
          <w:p w14:paraId="7F61DE22" w14:textId="77777777" w:rsidR="00363069" w:rsidRPr="003651D9" w:rsidDel="006A1426" w:rsidRDefault="00363069" w:rsidP="004070FB">
            <w:pPr>
              <w:pStyle w:val="TableEntryHeader"/>
              <w:rPr>
                <w:del w:id="2189" w:author="Keith W. Boone" w:date="2015-03-04T12:59:00Z"/>
              </w:rPr>
            </w:pPr>
            <w:del w:id="2190" w:author="Keith W. Boone" w:date="2015-03-04T12:59:00Z">
              <w:r w:rsidRPr="003651D9" w:rsidDel="006A1426">
                <w:delText>Vocabulary</w:delText>
              </w:r>
            </w:del>
          </w:p>
          <w:p w14:paraId="6893C05A" w14:textId="77777777" w:rsidR="00363069" w:rsidRPr="003651D9" w:rsidDel="006A1426" w:rsidRDefault="00363069" w:rsidP="0070762D">
            <w:pPr>
              <w:pStyle w:val="TableEntryHeader"/>
              <w:rPr>
                <w:del w:id="2191" w:author="Keith W. Boone" w:date="2015-03-04T12:59:00Z"/>
              </w:rPr>
            </w:pPr>
            <w:del w:id="2192" w:author="Keith W. Boone" w:date="2015-03-04T12:59:00Z">
              <w:r w:rsidRPr="003651D9" w:rsidDel="006A1426">
                <w:delText>Constraint</w:delText>
              </w:r>
            </w:del>
          </w:p>
        </w:tc>
      </w:tr>
      <w:tr w:rsidR="00D34E63" w:rsidRPr="003651D9" w:rsidDel="006A1426" w14:paraId="4266D321" w14:textId="77777777" w:rsidTr="00D34E63">
        <w:trPr>
          <w:del w:id="2193" w:author="Keith W. Boone" w:date="2015-03-04T12:59:00Z"/>
        </w:trPr>
        <w:tc>
          <w:tcPr>
            <w:tcW w:w="5000" w:type="pct"/>
            <w:gridSpan w:val="6"/>
          </w:tcPr>
          <w:p w14:paraId="4E12CD9D" w14:textId="77777777" w:rsidR="00D34E63" w:rsidRPr="003651D9" w:rsidDel="006A1426" w:rsidRDefault="00D34E63" w:rsidP="008358E5">
            <w:pPr>
              <w:pStyle w:val="TableEntryHeader"/>
              <w:rPr>
                <w:del w:id="2194" w:author="Keith W. Boone" w:date="2015-03-04T12:59:00Z"/>
              </w:rPr>
            </w:pPr>
            <w:del w:id="2195" w:author="Keith W. Boone" w:date="2015-03-04T12:59:00Z">
              <w:r w:rsidRPr="003651D9" w:rsidDel="006A1426">
                <w:delText>Subsections</w:delText>
              </w:r>
            </w:del>
          </w:p>
        </w:tc>
      </w:tr>
      <w:tr w:rsidR="00A23689" w:rsidRPr="003651D9" w:rsidDel="006A1426" w14:paraId="7CBA3911" w14:textId="77777777" w:rsidTr="00BB76BC">
        <w:trPr>
          <w:del w:id="2196" w:author="Keith W. Boone" w:date="2015-03-04T12:59:00Z"/>
        </w:trPr>
        <w:tc>
          <w:tcPr>
            <w:tcW w:w="492" w:type="pct"/>
            <w:vAlign w:val="center"/>
          </w:tcPr>
          <w:p w14:paraId="7DBE83AF" w14:textId="77777777" w:rsidR="00A23689" w:rsidRPr="003651D9" w:rsidDel="006A1426" w:rsidRDefault="00286433" w:rsidP="00AD069D">
            <w:pPr>
              <w:pStyle w:val="TableEntry"/>
              <w:rPr>
                <w:del w:id="2197" w:author="Keith W. Boone" w:date="2015-03-04T12:59:00Z"/>
              </w:rPr>
            </w:pPr>
            <w:del w:id="2198" w:author="Keith W. Boone" w:date="2015-03-04T12:59:00Z">
              <w:r w:rsidRPr="003651D9" w:rsidDel="006A1426">
                <w:delText>x [?..?]</w:delText>
              </w:r>
            </w:del>
          </w:p>
        </w:tc>
        <w:tc>
          <w:tcPr>
            <w:tcW w:w="626" w:type="pct"/>
            <w:vAlign w:val="center"/>
          </w:tcPr>
          <w:p w14:paraId="10CEC398" w14:textId="77777777" w:rsidR="00A23689" w:rsidRPr="003651D9" w:rsidDel="006A1426" w:rsidRDefault="00286433" w:rsidP="003579DA">
            <w:pPr>
              <w:pStyle w:val="TableEntry"/>
              <w:rPr>
                <w:del w:id="2199" w:author="Keith W. Boone" w:date="2015-03-04T12:59:00Z"/>
              </w:rPr>
            </w:pPr>
            <w:del w:id="2200" w:author="Keith W. Boone" w:date="2015-03-04T12:59:00Z">
              <w:r w:rsidRPr="003651D9" w:rsidDel="006A1426">
                <w:delText>&lt;ref or link to cond section below, if applicable&gt;</w:delText>
              </w:r>
            </w:del>
          </w:p>
        </w:tc>
        <w:tc>
          <w:tcPr>
            <w:tcW w:w="1115" w:type="pct"/>
            <w:vAlign w:val="center"/>
          </w:tcPr>
          <w:p w14:paraId="67324ACD" w14:textId="77777777" w:rsidR="00A23689" w:rsidRPr="003651D9" w:rsidDel="006A1426" w:rsidRDefault="00286433" w:rsidP="00017E09">
            <w:pPr>
              <w:pStyle w:val="TableEntry"/>
              <w:rPr>
                <w:del w:id="2201" w:author="Keith W. Boone" w:date="2015-03-04T12:59:00Z"/>
              </w:rPr>
            </w:pPr>
            <w:del w:id="2202" w:author="Keith W. Boone" w:date="2015-03-04T12:59:00Z">
              <w:r w:rsidRPr="003651D9" w:rsidDel="006A1426">
                <w:delText>&lt;name of subsection&gt;</w:delText>
              </w:r>
            </w:del>
          </w:p>
        </w:tc>
        <w:tc>
          <w:tcPr>
            <w:tcW w:w="1302" w:type="pct"/>
            <w:vAlign w:val="center"/>
          </w:tcPr>
          <w:p w14:paraId="0F6C773D" w14:textId="77777777" w:rsidR="00A23689" w:rsidRPr="003651D9" w:rsidDel="006A1426" w:rsidRDefault="00286433" w:rsidP="003B70A2">
            <w:pPr>
              <w:pStyle w:val="TableEntry"/>
              <w:rPr>
                <w:del w:id="2203" w:author="Keith W. Boone" w:date="2015-03-04T12:59:00Z"/>
              </w:rPr>
            </w:pPr>
            <w:del w:id="2204" w:author="Keith W. Boone" w:date="2015-03-04T12:59:00Z">
              <w:r w:rsidRPr="003651D9" w:rsidDel="006A1426">
                <w:delText>&lt;oid&gt;</w:delText>
              </w:r>
            </w:del>
          </w:p>
        </w:tc>
        <w:tc>
          <w:tcPr>
            <w:tcW w:w="773" w:type="pct"/>
            <w:vAlign w:val="center"/>
          </w:tcPr>
          <w:p w14:paraId="4F270DB1" w14:textId="77777777" w:rsidR="00A23689" w:rsidRPr="003651D9" w:rsidDel="006A1426" w:rsidRDefault="00286433" w:rsidP="00EF1E77">
            <w:pPr>
              <w:pStyle w:val="TableEntry"/>
              <w:rPr>
                <w:del w:id="2205" w:author="Keith W. Boone" w:date="2015-03-04T12:59:00Z"/>
              </w:rPr>
            </w:pPr>
            <w:del w:id="2206" w:author="Keith W. Boone" w:date="2015-03-04T12:59:00Z">
              <w:r w:rsidRPr="003651D9" w:rsidDel="006A1426">
                <w:delText>&lt;reference or link to specification document location,</w:delText>
              </w:r>
              <w:r w:rsidR="005F3FB5" w:rsidDel="006A1426">
                <w:delText xml:space="preserve"> </w:delText>
              </w:r>
              <w:r w:rsidRPr="003651D9" w:rsidDel="006A1426">
                <w:delText>if applicable&gt;</w:delText>
              </w:r>
            </w:del>
          </w:p>
        </w:tc>
        <w:tc>
          <w:tcPr>
            <w:tcW w:w="692" w:type="pct"/>
            <w:vAlign w:val="center"/>
          </w:tcPr>
          <w:p w14:paraId="2845116D" w14:textId="77777777" w:rsidR="00A23689" w:rsidRPr="003651D9" w:rsidDel="006A1426" w:rsidRDefault="00286433" w:rsidP="005D6176">
            <w:pPr>
              <w:pStyle w:val="TableEntry"/>
              <w:rPr>
                <w:del w:id="2207" w:author="Keith W. Boone" w:date="2015-03-04T12:59:00Z"/>
              </w:rPr>
            </w:pPr>
            <w:del w:id="2208" w:author="Keith W. Boone" w:date="2015-03-04T12:59:00Z">
              <w:r w:rsidRPr="003651D9" w:rsidDel="006A1426">
                <w:delText>&lt;reference or link to vocab constraint,</w:delText>
              </w:r>
              <w:r w:rsidR="005F3FB5" w:rsidDel="006A1426">
                <w:delText xml:space="preserve"> </w:delText>
              </w:r>
              <w:r w:rsidRPr="003651D9" w:rsidDel="006A1426">
                <w:delText>if applicable&gt;</w:delText>
              </w:r>
            </w:del>
          </w:p>
        </w:tc>
      </w:tr>
      <w:tr w:rsidR="00A23689" w:rsidRPr="003651D9" w:rsidDel="006A1426" w14:paraId="6BA604C6" w14:textId="77777777" w:rsidTr="00BB76BC">
        <w:trPr>
          <w:del w:id="2209" w:author="Keith W. Boone" w:date="2015-03-04T12:59:00Z"/>
        </w:trPr>
        <w:tc>
          <w:tcPr>
            <w:tcW w:w="492" w:type="pct"/>
            <w:vAlign w:val="center"/>
          </w:tcPr>
          <w:p w14:paraId="0F2C4368" w14:textId="77777777" w:rsidR="00D34E63" w:rsidRPr="003651D9" w:rsidDel="006A1426" w:rsidRDefault="000121FB" w:rsidP="00EF1E77">
            <w:pPr>
              <w:pStyle w:val="TableEntry"/>
              <w:rPr>
                <w:del w:id="2210" w:author="Keith W. Boone" w:date="2015-03-04T12:59:00Z"/>
              </w:rPr>
            </w:pPr>
            <w:del w:id="2211" w:author="Keith W. Boone" w:date="2015-03-04T12:59:00Z">
              <w:r w:rsidRPr="003651D9" w:rsidDel="006A1426">
                <w:delText>&lt;</w:delText>
              </w:r>
              <w:r w:rsidR="003651D9" w:rsidRPr="003651D9" w:rsidDel="006A1426">
                <w:delText>e.g.</w:delText>
              </w:r>
              <w:r w:rsidRPr="003651D9" w:rsidDel="006A1426">
                <w:delText xml:space="preserve">, </w:delText>
              </w:r>
              <w:r w:rsidR="00D34E63" w:rsidRPr="003651D9" w:rsidDel="006A1426">
                <w:delText>O [0..1]</w:delText>
              </w:r>
            </w:del>
          </w:p>
        </w:tc>
        <w:tc>
          <w:tcPr>
            <w:tcW w:w="626" w:type="pct"/>
            <w:vAlign w:val="center"/>
          </w:tcPr>
          <w:p w14:paraId="30229492" w14:textId="77777777" w:rsidR="00D34E63" w:rsidRPr="003651D9" w:rsidDel="006A1426" w:rsidRDefault="00D34E63" w:rsidP="005D6176">
            <w:pPr>
              <w:pStyle w:val="TableEntry"/>
              <w:rPr>
                <w:del w:id="2212" w:author="Keith W. Boone" w:date="2015-03-04T12:59:00Z"/>
              </w:rPr>
            </w:pPr>
          </w:p>
        </w:tc>
        <w:tc>
          <w:tcPr>
            <w:tcW w:w="1115" w:type="pct"/>
            <w:vAlign w:val="center"/>
          </w:tcPr>
          <w:p w14:paraId="39AA69D3" w14:textId="77777777" w:rsidR="00D34E63" w:rsidRPr="003651D9" w:rsidDel="006A1426" w:rsidRDefault="00D34E63" w:rsidP="0032600B">
            <w:pPr>
              <w:pStyle w:val="TableEntry"/>
              <w:rPr>
                <w:del w:id="2213" w:author="Keith W. Boone" w:date="2015-03-04T12:59:00Z"/>
              </w:rPr>
            </w:pPr>
            <w:del w:id="2214" w:author="Keith W. Boone" w:date="2015-03-04T12:59:00Z">
              <w:r w:rsidRPr="003651D9" w:rsidDel="006A1426">
                <w:delText>Active Problems</w:delText>
              </w:r>
            </w:del>
          </w:p>
        </w:tc>
        <w:tc>
          <w:tcPr>
            <w:tcW w:w="1302" w:type="pct"/>
            <w:vAlign w:val="center"/>
          </w:tcPr>
          <w:p w14:paraId="59AA93C0" w14:textId="77777777" w:rsidR="00D34E63" w:rsidRPr="003651D9" w:rsidDel="006A1426" w:rsidRDefault="00D34E63" w:rsidP="00BB76BC">
            <w:pPr>
              <w:pStyle w:val="TableEntry"/>
              <w:rPr>
                <w:del w:id="2215" w:author="Keith W. Boone" w:date="2015-03-04T12:59:00Z"/>
              </w:rPr>
            </w:pPr>
            <w:del w:id="2216" w:author="Keith W. Boone" w:date="2015-03-04T12:59:00Z">
              <w:r w:rsidRPr="003651D9" w:rsidDel="006A1426">
                <w:delText>1.3.6.1.4.1.19376.1.5.3.1.3.6</w:delText>
              </w:r>
            </w:del>
          </w:p>
        </w:tc>
        <w:tc>
          <w:tcPr>
            <w:tcW w:w="773" w:type="pct"/>
            <w:vAlign w:val="center"/>
          </w:tcPr>
          <w:p w14:paraId="7FF30D41" w14:textId="77777777" w:rsidR="00D34E63" w:rsidRPr="003651D9" w:rsidDel="006A1426" w:rsidRDefault="00D34E63" w:rsidP="00BB76BC">
            <w:pPr>
              <w:pStyle w:val="TableEntry"/>
              <w:rPr>
                <w:del w:id="2217" w:author="Keith W. Boone" w:date="2015-03-04T12:59:00Z"/>
              </w:rPr>
            </w:pPr>
            <w:del w:id="2218" w:author="Keith W. Boone" w:date="2015-03-04T12:59:00Z">
              <w:r w:rsidRPr="003651D9" w:rsidDel="006A1426">
                <w:delText>PC</w:delText>
              </w:r>
              <w:r w:rsidR="00286433" w:rsidRPr="003651D9" w:rsidDel="006A1426">
                <w:delText>C TF-3</w:delText>
              </w:r>
              <w:r w:rsidR="00746A3D" w:rsidRPr="003651D9" w:rsidDel="006A1426">
                <w:delText>&gt;</w:delText>
              </w:r>
            </w:del>
          </w:p>
        </w:tc>
        <w:tc>
          <w:tcPr>
            <w:tcW w:w="692" w:type="pct"/>
            <w:vAlign w:val="center"/>
          </w:tcPr>
          <w:p w14:paraId="2A507505" w14:textId="77777777" w:rsidR="00D34E63" w:rsidRPr="003651D9" w:rsidDel="006A1426" w:rsidRDefault="00D34E63" w:rsidP="00BB76BC">
            <w:pPr>
              <w:pStyle w:val="TableEntry"/>
              <w:rPr>
                <w:del w:id="2219" w:author="Keith W. Boone" w:date="2015-03-04T12:59:00Z"/>
              </w:rPr>
            </w:pPr>
          </w:p>
        </w:tc>
      </w:tr>
      <w:tr w:rsidR="00A23689" w:rsidRPr="003651D9" w:rsidDel="006A1426" w14:paraId="1FB57D75" w14:textId="77777777" w:rsidTr="00BB76BC">
        <w:trPr>
          <w:del w:id="2220" w:author="Keith W. Boone" w:date="2015-03-04T12:59:00Z"/>
        </w:trPr>
        <w:tc>
          <w:tcPr>
            <w:tcW w:w="492" w:type="pct"/>
            <w:vAlign w:val="center"/>
          </w:tcPr>
          <w:p w14:paraId="5B121677" w14:textId="77777777" w:rsidR="00D34E63" w:rsidRPr="003651D9" w:rsidDel="006A1426" w:rsidRDefault="000121FB" w:rsidP="00EF1E77">
            <w:pPr>
              <w:pStyle w:val="TableEntry"/>
              <w:rPr>
                <w:del w:id="2221" w:author="Keith W. Boone" w:date="2015-03-04T12:59:00Z"/>
              </w:rPr>
            </w:pPr>
            <w:del w:id="2222" w:author="Keith W. Boone" w:date="2015-03-04T12:59:00Z">
              <w:r w:rsidRPr="003651D9" w:rsidDel="006A1426">
                <w:delText xml:space="preserve">&lt;e.g., </w:delText>
              </w:r>
              <w:r w:rsidR="00D34E63" w:rsidRPr="003651D9" w:rsidDel="006A1426">
                <w:delText>O [0..1]</w:delText>
              </w:r>
            </w:del>
          </w:p>
        </w:tc>
        <w:tc>
          <w:tcPr>
            <w:tcW w:w="626" w:type="pct"/>
            <w:vAlign w:val="center"/>
          </w:tcPr>
          <w:p w14:paraId="5FF4BADB" w14:textId="77777777" w:rsidR="00D34E63" w:rsidRPr="003651D9" w:rsidDel="006A1426" w:rsidRDefault="00D34E63" w:rsidP="005D6176">
            <w:pPr>
              <w:pStyle w:val="TableEntry"/>
              <w:rPr>
                <w:del w:id="2223" w:author="Keith W. Boone" w:date="2015-03-04T12:59:00Z"/>
              </w:rPr>
            </w:pPr>
          </w:p>
        </w:tc>
        <w:tc>
          <w:tcPr>
            <w:tcW w:w="1115" w:type="pct"/>
            <w:vAlign w:val="center"/>
          </w:tcPr>
          <w:p w14:paraId="4AB1456A" w14:textId="77777777" w:rsidR="00D34E63" w:rsidRPr="003651D9" w:rsidDel="006A1426" w:rsidRDefault="00D34E63" w:rsidP="0032600B">
            <w:pPr>
              <w:pStyle w:val="TableEntry"/>
              <w:rPr>
                <w:del w:id="2224" w:author="Keith W. Boone" w:date="2015-03-04T12:59:00Z"/>
              </w:rPr>
            </w:pPr>
            <w:del w:id="2225" w:author="Keith W. Boone" w:date="2015-03-04T12:59:00Z">
              <w:r w:rsidRPr="003651D9" w:rsidDel="006A1426">
                <w:delText xml:space="preserve">History of Present Illness </w:delText>
              </w:r>
            </w:del>
          </w:p>
        </w:tc>
        <w:tc>
          <w:tcPr>
            <w:tcW w:w="1302" w:type="pct"/>
            <w:vAlign w:val="center"/>
          </w:tcPr>
          <w:p w14:paraId="0DC0D5E4" w14:textId="77777777" w:rsidR="00D34E63" w:rsidRPr="003651D9" w:rsidDel="006A1426" w:rsidRDefault="00D34E63" w:rsidP="00BB76BC">
            <w:pPr>
              <w:pStyle w:val="TableEntry"/>
              <w:rPr>
                <w:del w:id="2226" w:author="Keith W. Boone" w:date="2015-03-04T12:59:00Z"/>
              </w:rPr>
            </w:pPr>
            <w:del w:id="2227" w:author="Keith W. Boone" w:date="2015-03-04T12:59:00Z">
              <w:r w:rsidRPr="003651D9" w:rsidDel="006A1426">
                <w:delText>1.3.6.1.4.1.19376.1.5.3.1.3.4</w:delText>
              </w:r>
            </w:del>
          </w:p>
        </w:tc>
        <w:tc>
          <w:tcPr>
            <w:tcW w:w="773" w:type="pct"/>
            <w:vAlign w:val="center"/>
          </w:tcPr>
          <w:p w14:paraId="39DA5243" w14:textId="77777777" w:rsidR="00D34E63" w:rsidRPr="003651D9" w:rsidDel="006A1426" w:rsidRDefault="00286433" w:rsidP="00BB76BC">
            <w:pPr>
              <w:pStyle w:val="TableEntry"/>
              <w:rPr>
                <w:del w:id="2228" w:author="Keith W. Boone" w:date="2015-03-04T12:59:00Z"/>
              </w:rPr>
            </w:pPr>
            <w:del w:id="2229" w:author="Keith W. Boone" w:date="2015-03-04T12:59:00Z">
              <w:r w:rsidRPr="003651D9" w:rsidDel="006A1426">
                <w:delText>PCC TF-3</w:delText>
              </w:r>
              <w:r w:rsidR="000121FB" w:rsidRPr="003651D9" w:rsidDel="006A1426">
                <w:delText>&gt;</w:delText>
              </w:r>
            </w:del>
          </w:p>
        </w:tc>
        <w:tc>
          <w:tcPr>
            <w:tcW w:w="692" w:type="pct"/>
            <w:vAlign w:val="center"/>
          </w:tcPr>
          <w:p w14:paraId="0792A44B" w14:textId="77777777" w:rsidR="00D34E63" w:rsidRPr="003651D9" w:rsidDel="006A1426" w:rsidRDefault="00D34E63" w:rsidP="00BB76BC">
            <w:pPr>
              <w:pStyle w:val="TableEntry"/>
              <w:rPr>
                <w:del w:id="2230" w:author="Keith W. Boone" w:date="2015-03-04T12:59:00Z"/>
              </w:rPr>
            </w:pPr>
          </w:p>
        </w:tc>
      </w:tr>
      <w:tr w:rsidR="00286433" w:rsidRPr="003651D9" w:rsidDel="006A1426" w14:paraId="0458A20B" w14:textId="77777777" w:rsidTr="00BB76BC">
        <w:trPr>
          <w:del w:id="2231" w:author="Keith W. Boone" w:date="2015-03-04T12:59:00Z"/>
        </w:trPr>
        <w:tc>
          <w:tcPr>
            <w:tcW w:w="492" w:type="pct"/>
            <w:vAlign w:val="center"/>
          </w:tcPr>
          <w:p w14:paraId="109AAB6D" w14:textId="77777777" w:rsidR="00286433" w:rsidRPr="003651D9" w:rsidDel="006A1426" w:rsidRDefault="000121FB" w:rsidP="00EF1E77">
            <w:pPr>
              <w:pStyle w:val="TableEntry"/>
              <w:rPr>
                <w:del w:id="2232" w:author="Keith W. Boone" w:date="2015-03-04T12:59:00Z"/>
              </w:rPr>
            </w:pPr>
            <w:del w:id="2233" w:author="Keith W. Boone" w:date="2015-03-04T12:59:00Z">
              <w:r w:rsidRPr="003651D9" w:rsidDel="006A1426">
                <w:delText xml:space="preserve">&lt;e.g., </w:delText>
              </w:r>
              <w:r w:rsidR="00286433" w:rsidRPr="003651D9" w:rsidDel="006A1426">
                <w:delText>O [0..1]</w:delText>
              </w:r>
            </w:del>
          </w:p>
        </w:tc>
        <w:tc>
          <w:tcPr>
            <w:tcW w:w="626" w:type="pct"/>
            <w:vAlign w:val="center"/>
          </w:tcPr>
          <w:p w14:paraId="18AF37BC" w14:textId="77777777" w:rsidR="00286433" w:rsidRPr="003651D9" w:rsidDel="006A1426" w:rsidRDefault="00286433" w:rsidP="005D6176">
            <w:pPr>
              <w:pStyle w:val="TableEntry"/>
              <w:rPr>
                <w:del w:id="2234" w:author="Keith W. Boone" w:date="2015-03-04T12:59:00Z"/>
              </w:rPr>
            </w:pPr>
          </w:p>
        </w:tc>
        <w:tc>
          <w:tcPr>
            <w:tcW w:w="1115" w:type="pct"/>
            <w:vAlign w:val="center"/>
          </w:tcPr>
          <w:p w14:paraId="14F9F78C" w14:textId="77777777" w:rsidR="00286433" w:rsidRPr="003651D9" w:rsidDel="006A1426" w:rsidRDefault="00286433" w:rsidP="0032600B">
            <w:pPr>
              <w:pStyle w:val="TableEntry"/>
              <w:rPr>
                <w:del w:id="2235" w:author="Keith W. Boone" w:date="2015-03-04T12:59:00Z"/>
              </w:rPr>
            </w:pPr>
            <w:del w:id="2236" w:author="Keith W. Boone" w:date="2015-03-04T12:59:00Z">
              <w:r w:rsidRPr="003651D9" w:rsidDel="006A1426">
                <w:delText xml:space="preserve">History of Past Illness </w:delText>
              </w:r>
            </w:del>
          </w:p>
        </w:tc>
        <w:tc>
          <w:tcPr>
            <w:tcW w:w="1302" w:type="pct"/>
            <w:vAlign w:val="center"/>
          </w:tcPr>
          <w:p w14:paraId="549A7DF1" w14:textId="77777777" w:rsidR="00286433" w:rsidRPr="003651D9" w:rsidDel="006A1426" w:rsidRDefault="00286433" w:rsidP="00BB76BC">
            <w:pPr>
              <w:pStyle w:val="TableEntry"/>
              <w:rPr>
                <w:del w:id="2237" w:author="Keith W. Boone" w:date="2015-03-04T12:59:00Z"/>
              </w:rPr>
            </w:pPr>
            <w:del w:id="2238" w:author="Keith W. Boone" w:date="2015-03-04T12:59:00Z">
              <w:r w:rsidRPr="003651D9" w:rsidDel="006A1426">
                <w:delText>2.16.840.1.113883.10.20.2.9</w:delText>
              </w:r>
            </w:del>
          </w:p>
        </w:tc>
        <w:tc>
          <w:tcPr>
            <w:tcW w:w="773" w:type="pct"/>
            <w:vAlign w:val="center"/>
          </w:tcPr>
          <w:p w14:paraId="45DE5659" w14:textId="77777777" w:rsidR="00286433" w:rsidRPr="003651D9" w:rsidDel="006A1426" w:rsidRDefault="00286433" w:rsidP="00BB76BC">
            <w:pPr>
              <w:pStyle w:val="TableEntry"/>
              <w:rPr>
                <w:del w:id="2239" w:author="Keith W. Boone" w:date="2015-03-04T12:59:00Z"/>
              </w:rPr>
            </w:pPr>
            <w:del w:id="2240" w:author="Keith W. Boone" w:date="2015-03-04T12:59:00Z">
              <w:r w:rsidRPr="003651D9" w:rsidDel="006A1426">
                <w:delText>CDA-PN</w:delText>
              </w:r>
              <w:r w:rsidR="000121FB" w:rsidRPr="003651D9" w:rsidDel="006A1426">
                <w:delText>&gt;</w:delText>
              </w:r>
            </w:del>
          </w:p>
        </w:tc>
        <w:tc>
          <w:tcPr>
            <w:tcW w:w="692" w:type="pct"/>
            <w:vAlign w:val="center"/>
          </w:tcPr>
          <w:p w14:paraId="7DA37F54" w14:textId="77777777" w:rsidR="00286433" w:rsidRPr="003651D9" w:rsidDel="006A1426" w:rsidRDefault="00286433" w:rsidP="00BB76BC">
            <w:pPr>
              <w:pStyle w:val="TableEntry"/>
              <w:rPr>
                <w:del w:id="2241" w:author="Keith W. Boone" w:date="2015-03-04T12:59:00Z"/>
              </w:rPr>
            </w:pPr>
          </w:p>
        </w:tc>
      </w:tr>
      <w:tr w:rsidR="00286433" w:rsidRPr="003651D9" w:rsidDel="006A1426" w14:paraId="49FB60C3" w14:textId="77777777" w:rsidTr="00597DB2">
        <w:trPr>
          <w:del w:id="2242" w:author="Keith W. Boone" w:date="2015-03-04T12:59:00Z"/>
        </w:trPr>
        <w:tc>
          <w:tcPr>
            <w:tcW w:w="5000" w:type="pct"/>
            <w:gridSpan w:val="6"/>
            <w:tcBorders>
              <w:top w:val="single" w:sz="4" w:space="0" w:color="auto"/>
              <w:left w:val="single" w:sz="4" w:space="0" w:color="auto"/>
              <w:bottom w:val="single" w:sz="4" w:space="0" w:color="auto"/>
              <w:right w:val="single" w:sz="4" w:space="0" w:color="auto"/>
            </w:tcBorders>
          </w:tcPr>
          <w:p w14:paraId="574D4275" w14:textId="77777777" w:rsidR="00286433" w:rsidRPr="003651D9" w:rsidDel="006A1426" w:rsidRDefault="00286433" w:rsidP="008358E5">
            <w:pPr>
              <w:pStyle w:val="TableEntryHeader"/>
              <w:rPr>
                <w:del w:id="2243" w:author="Keith W. Boone" w:date="2015-03-04T12:59:00Z"/>
              </w:rPr>
            </w:pPr>
            <w:del w:id="2244" w:author="Keith W. Boone" w:date="2015-03-04T12:59:00Z">
              <w:r w:rsidRPr="003651D9" w:rsidDel="006A1426">
                <w:delText>Entries</w:delText>
              </w:r>
            </w:del>
          </w:p>
        </w:tc>
      </w:tr>
      <w:tr w:rsidR="00286433" w:rsidRPr="003651D9" w:rsidDel="006A1426" w14:paraId="0DAAC317" w14:textId="77777777" w:rsidTr="00BB76BC">
        <w:trPr>
          <w:del w:id="2245" w:author="Keith W. Boone" w:date="2015-03-04T12:59:00Z"/>
        </w:trPr>
        <w:tc>
          <w:tcPr>
            <w:tcW w:w="492" w:type="pct"/>
            <w:tcBorders>
              <w:top w:val="single" w:sz="4" w:space="0" w:color="auto"/>
              <w:left w:val="single" w:sz="4" w:space="0" w:color="auto"/>
              <w:bottom w:val="single" w:sz="4" w:space="0" w:color="auto"/>
              <w:right w:val="single" w:sz="4" w:space="0" w:color="auto"/>
            </w:tcBorders>
            <w:vAlign w:val="center"/>
          </w:tcPr>
          <w:p w14:paraId="4BBC0603" w14:textId="77777777" w:rsidR="00286433" w:rsidRPr="003651D9" w:rsidDel="006A1426" w:rsidRDefault="00286433" w:rsidP="00BB76BC">
            <w:pPr>
              <w:pStyle w:val="TableEntry"/>
              <w:rPr>
                <w:del w:id="2246" w:author="Keith W. Boone" w:date="2015-03-04T12:59:00Z"/>
              </w:rPr>
            </w:pPr>
            <w:del w:id="2247" w:author="Keith W. Boone" w:date="2015-03-04T12:59:00Z">
              <w:r w:rsidRPr="003651D9" w:rsidDel="006A1426">
                <w:delText>x [?..?]</w:delText>
              </w:r>
            </w:del>
          </w:p>
        </w:tc>
        <w:tc>
          <w:tcPr>
            <w:tcW w:w="626" w:type="pct"/>
            <w:tcBorders>
              <w:top w:val="single" w:sz="4" w:space="0" w:color="auto"/>
              <w:left w:val="single" w:sz="4" w:space="0" w:color="auto"/>
              <w:bottom w:val="single" w:sz="4" w:space="0" w:color="auto"/>
              <w:right w:val="single" w:sz="4" w:space="0" w:color="auto"/>
            </w:tcBorders>
            <w:vAlign w:val="center"/>
          </w:tcPr>
          <w:p w14:paraId="073F6D85" w14:textId="77777777" w:rsidR="00286433" w:rsidRPr="003651D9" w:rsidDel="006A1426" w:rsidRDefault="00286433" w:rsidP="00AD069D">
            <w:pPr>
              <w:pStyle w:val="TableEntry"/>
              <w:rPr>
                <w:del w:id="2248" w:author="Keith W. Boone" w:date="2015-03-04T12:59:00Z"/>
              </w:rPr>
            </w:pPr>
            <w:del w:id="2249" w:author="Keith W. Boone" w:date="2015-03-04T12:59:00Z">
              <w:r w:rsidRPr="003651D9" w:rsidDel="006A1426">
                <w:delText>&lt;ref or link to cond section below, if applicable&gt;</w:delText>
              </w:r>
            </w:del>
          </w:p>
        </w:tc>
        <w:tc>
          <w:tcPr>
            <w:tcW w:w="1115" w:type="pct"/>
            <w:tcBorders>
              <w:top w:val="single" w:sz="4" w:space="0" w:color="auto"/>
              <w:left w:val="single" w:sz="4" w:space="0" w:color="auto"/>
              <w:bottom w:val="single" w:sz="4" w:space="0" w:color="auto"/>
              <w:right w:val="single" w:sz="4" w:space="0" w:color="auto"/>
            </w:tcBorders>
            <w:vAlign w:val="center"/>
          </w:tcPr>
          <w:p w14:paraId="27594549" w14:textId="77777777" w:rsidR="00286433" w:rsidRPr="003651D9" w:rsidDel="006A1426" w:rsidRDefault="00286433" w:rsidP="003579DA">
            <w:pPr>
              <w:pStyle w:val="TableEntry"/>
              <w:rPr>
                <w:del w:id="2250" w:author="Keith W. Boone" w:date="2015-03-04T12:59:00Z"/>
              </w:rPr>
            </w:pPr>
            <w:del w:id="2251" w:author="Keith W. Boone" w:date="2015-03-04T12:59:00Z">
              <w:r w:rsidRPr="003651D9" w:rsidDel="006A1426">
                <w:delText>&lt;name of entry&gt;</w:delText>
              </w:r>
            </w:del>
          </w:p>
        </w:tc>
        <w:tc>
          <w:tcPr>
            <w:tcW w:w="1302" w:type="pct"/>
            <w:tcBorders>
              <w:top w:val="single" w:sz="4" w:space="0" w:color="auto"/>
              <w:left w:val="single" w:sz="4" w:space="0" w:color="auto"/>
              <w:bottom w:val="single" w:sz="4" w:space="0" w:color="auto"/>
              <w:right w:val="single" w:sz="4" w:space="0" w:color="auto"/>
            </w:tcBorders>
            <w:vAlign w:val="center"/>
          </w:tcPr>
          <w:p w14:paraId="26C3BD50" w14:textId="77777777" w:rsidR="00286433" w:rsidRPr="003651D9" w:rsidDel="006A1426" w:rsidRDefault="00286433" w:rsidP="00BB76BC">
            <w:pPr>
              <w:pStyle w:val="TableEntry"/>
              <w:rPr>
                <w:del w:id="2252" w:author="Keith W. Boone" w:date="2015-03-04T12:59:00Z"/>
              </w:rPr>
            </w:pPr>
            <w:del w:id="2253" w:author="Keith W. Boone" w:date="2015-03-04T12:59:00Z">
              <w:r w:rsidRPr="003651D9" w:rsidDel="006A1426">
                <w:delText>&lt;oid&gt;</w:delText>
              </w:r>
            </w:del>
          </w:p>
        </w:tc>
        <w:tc>
          <w:tcPr>
            <w:tcW w:w="773" w:type="pct"/>
            <w:tcBorders>
              <w:top w:val="single" w:sz="4" w:space="0" w:color="auto"/>
              <w:left w:val="single" w:sz="4" w:space="0" w:color="auto"/>
              <w:bottom w:val="single" w:sz="4" w:space="0" w:color="auto"/>
              <w:right w:val="single" w:sz="4" w:space="0" w:color="auto"/>
            </w:tcBorders>
            <w:vAlign w:val="center"/>
          </w:tcPr>
          <w:p w14:paraId="3E427DF4" w14:textId="77777777" w:rsidR="00286433" w:rsidRPr="003651D9" w:rsidDel="006A1426" w:rsidRDefault="00286433" w:rsidP="00BB76BC">
            <w:pPr>
              <w:pStyle w:val="TableEntry"/>
              <w:rPr>
                <w:del w:id="2254" w:author="Keith W. Boone" w:date="2015-03-04T12:59:00Z"/>
              </w:rPr>
            </w:pPr>
            <w:del w:id="2255" w:author="Keith W. Boone" w:date="2015-03-04T12:59:00Z">
              <w:r w:rsidRPr="003651D9" w:rsidDel="006A1426">
                <w:delText>&lt;reference or link to specification document location,</w:delText>
              </w:r>
              <w:r w:rsidR="005F3FB5" w:rsidDel="006A1426">
                <w:delText xml:space="preserve"> </w:delText>
              </w:r>
              <w:r w:rsidRPr="003651D9" w:rsidDel="006A1426">
                <w:delText>if applicable&gt;</w:delText>
              </w:r>
            </w:del>
          </w:p>
        </w:tc>
        <w:tc>
          <w:tcPr>
            <w:tcW w:w="692" w:type="pct"/>
            <w:tcBorders>
              <w:top w:val="single" w:sz="4" w:space="0" w:color="auto"/>
              <w:left w:val="single" w:sz="4" w:space="0" w:color="auto"/>
              <w:bottom w:val="single" w:sz="4" w:space="0" w:color="auto"/>
              <w:right w:val="single" w:sz="4" w:space="0" w:color="auto"/>
            </w:tcBorders>
            <w:vAlign w:val="center"/>
          </w:tcPr>
          <w:p w14:paraId="17E6D5F4" w14:textId="77777777" w:rsidR="00286433" w:rsidRPr="003651D9" w:rsidDel="006A1426" w:rsidRDefault="00286433" w:rsidP="00BB76BC">
            <w:pPr>
              <w:pStyle w:val="TableEntry"/>
              <w:rPr>
                <w:del w:id="2256" w:author="Keith W. Boone" w:date="2015-03-04T12:59:00Z"/>
              </w:rPr>
            </w:pPr>
            <w:del w:id="2257" w:author="Keith W. Boone" w:date="2015-03-04T12:59:00Z">
              <w:r w:rsidRPr="003651D9" w:rsidDel="006A1426">
                <w:delText>&lt;reference or link to vocab constraint,</w:delText>
              </w:r>
              <w:r w:rsidR="005F3FB5" w:rsidDel="006A1426">
                <w:delText xml:space="preserve"> </w:delText>
              </w:r>
              <w:r w:rsidRPr="003651D9" w:rsidDel="006A1426">
                <w:delText>if applicable&gt;</w:delText>
              </w:r>
            </w:del>
          </w:p>
        </w:tc>
      </w:tr>
      <w:tr w:rsidR="00286433" w:rsidRPr="003651D9" w:rsidDel="006A1426" w14:paraId="4E03037A" w14:textId="77777777" w:rsidTr="00BB76BC">
        <w:trPr>
          <w:del w:id="2258" w:author="Keith W. Boone" w:date="2015-03-04T12:59:00Z"/>
        </w:trPr>
        <w:tc>
          <w:tcPr>
            <w:tcW w:w="492" w:type="pct"/>
            <w:tcBorders>
              <w:top w:val="single" w:sz="4" w:space="0" w:color="auto"/>
              <w:left w:val="single" w:sz="4" w:space="0" w:color="auto"/>
              <w:bottom w:val="single" w:sz="4" w:space="0" w:color="auto"/>
              <w:right w:val="single" w:sz="4" w:space="0" w:color="auto"/>
            </w:tcBorders>
            <w:vAlign w:val="center"/>
          </w:tcPr>
          <w:p w14:paraId="6B0B0DD6" w14:textId="77777777" w:rsidR="00286433" w:rsidRPr="003651D9" w:rsidDel="006A1426" w:rsidRDefault="000121FB" w:rsidP="00EF1E77">
            <w:pPr>
              <w:pStyle w:val="TableEntry"/>
              <w:rPr>
                <w:del w:id="2259" w:author="Keith W. Boone" w:date="2015-03-04T12:59:00Z"/>
              </w:rPr>
            </w:pPr>
            <w:del w:id="2260" w:author="Keith W. Boone" w:date="2015-03-04T12:59:00Z">
              <w:r w:rsidRPr="003651D9" w:rsidDel="006A1426">
                <w:delText xml:space="preserve">&lt;e.g., </w:delText>
              </w:r>
              <w:r w:rsidR="00286433" w:rsidRPr="003651D9" w:rsidDel="006A1426">
                <w:delText>C [1..*]</w:delText>
              </w:r>
            </w:del>
          </w:p>
        </w:tc>
        <w:tc>
          <w:tcPr>
            <w:tcW w:w="626" w:type="pct"/>
            <w:tcBorders>
              <w:top w:val="single" w:sz="4" w:space="0" w:color="auto"/>
              <w:left w:val="single" w:sz="4" w:space="0" w:color="auto"/>
              <w:bottom w:val="single" w:sz="4" w:space="0" w:color="auto"/>
              <w:right w:val="single" w:sz="4" w:space="0" w:color="auto"/>
            </w:tcBorders>
            <w:vAlign w:val="center"/>
          </w:tcPr>
          <w:p w14:paraId="221ECBB2" w14:textId="77777777" w:rsidR="00286433" w:rsidRPr="003651D9" w:rsidDel="006A1426" w:rsidRDefault="003602DC" w:rsidP="005D6176">
            <w:pPr>
              <w:pStyle w:val="TableEntry"/>
              <w:rPr>
                <w:del w:id="2261" w:author="Keith W. Boone" w:date="2015-03-04T12:59:00Z"/>
              </w:rPr>
            </w:pPr>
            <w:del w:id="2262" w:author="Keith W. Boone" w:date="2015-03-04T12:59:00Z">
              <w:r w:rsidRPr="003651D9" w:rsidDel="006A1426">
                <w:delText>CARD TF-3 6.3.3.x.S.1</w:delText>
              </w:r>
            </w:del>
          </w:p>
        </w:tc>
        <w:tc>
          <w:tcPr>
            <w:tcW w:w="1115" w:type="pct"/>
            <w:tcBorders>
              <w:top w:val="single" w:sz="4" w:space="0" w:color="auto"/>
              <w:left w:val="single" w:sz="4" w:space="0" w:color="auto"/>
              <w:bottom w:val="single" w:sz="4" w:space="0" w:color="auto"/>
              <w:right w:val="single" w:sz="4" w:space="0" w:color="auto"/>
            </w:tcBorders>
            <w:vAlign w:val="center"/>
          </w:tcPr>
          <w:p w14:paraId="1279365F" w14:textId="77777777" w:rsidR="00286433" w:rsidRPr="003651D9" w:rsidDel="006A1426" w:rsidRDefault="00286433" w:rsidP="0032600B">
            <w:pPr>
              <w:pStyle w:val="TableEntry"/>
              <w:rPr>
                <w:del w:id="2263" w:author="Keith W. Boone" w:date="2015-03-04T12:59:00Z"/>
              </w:rPr>
            </w:pPr>
            <w:del w:id="2264" w:author="Keith W. Boone" w:date="2015-03-04T12:59:00Z">
              <w:r w:rsidRPr="003651D9" w:rsidDel="006A1426">
                <w:delText xml:space="preserve">Problem Concern Entry </w:delText>
              </w:r>
            </w:del>
          </w:p>
        </w:tc>
        <w:tc>
          <w:tcPr>
            <w:tcW w:w="1302" w:type="pct"/>
            <w:tcBorders>
              <w:top w:val="single" w:sz="4" w:space="0" w:color="auto"/>
              <w:left w:val="single" w:sz="4" w:space="0" w:color="auto"/>
              <w:bottom w:val="single" w:sz="4" w:space="0" w:color="auto"/>
              <w:right w:val="single" w:sz="4" w:space="0" w:color="auto"/>
            </w:tcBorders>
            <w:vAlign w:val="center"/>
          </w:tcPr>
          <w:p w14:paraId="4F2791A9" w14:textId="77777777" w:rsidR="00286433" w:rsidRPr="003651D9" w:rsidDel="006A1426" w:rsidRDefault="00286433" w:rsidP="00BB76BC">
            <w:pPr>
              <w:pStyle w:val="TableEntry"/>
              <w:rPr>
                <w:del w:id="2265" w:author="Keith W. Boone" w:date="2015-03-04T12:59:00Z"/>
              </w:rPr>
            </w:pPr>
            <w:del w:id="2266" w:author="Keith W. Boone" w:date="2015-03-04T12:59:00Z">
              <w:r w:rsidRPr="003651D9" w:rsidDel="006A1426">
                <w:delText>1.3.6.1.4.1.19376.1.5.3.1.4.5.2</w:delText>
              </w:r>
            </w:del>
          </w:p>
        </w:tc>
        <w:tc>
          <w:tcPr>
            <w:tcW w:w="773" w:type="pct"/>
            <w:tcBorders>
              <w:top w:val="single" w:sz="4" w:space="0" w:color="auto"/>
              <w:left w:val="single" w:sz="4" w:space="0" w:color="auto"/>
              <w:bottom w:val="single" w:sz="4" w:space="0" w:color="auto"/>
              <w:right w:val="single" w:sz="4" w:space="0" w:color="auto"/>
            </w:tcBorders>
            <w:vAlign w:val="center"/>
          </w:tcPr>
          <w:p w14:paraId="3C0BCE3F" w14:textId="77777777" w:rsidR="00286433" w:rsidRPr="003651D9" w:rsidDel="006A1426" w:rsidRDefault="00286433" w:rsidP="00BB76BC">
            <w:pPr>
              <w:pStyle w:val="TableEntry"/>
              <w:rPr>
                <w:del w:id="2267" w:author="Keith W. Boone" w:date="2015-03-04T12:59:00Z"/>
              </w:rPr>
            </w:pPr>
            <w:del w:id="2268" w:author="Keith W. Boone" w:date="2015-03-04T12:59:00Z">
              <w:r w:rsidRPr="003651D9" w:rsidDel="006A1426">
                <w:delText>PCC TF-3</w:delText>
              </w:r>
              <w:r w:rsidR="000121FB" w:rsidRPr="003651D9" w:rsidDel="006A1426">
                <w:delText>&gt;</w:delText>
              </w:r>
            </w:del>
          </w:p>
        </w:tc>
        <w:tc>
          <w:tcPr>
            <w:tcW w:w="692" w:type="pct"/>
            <w:tcBorders>
              <w:top w:val="single" w:sz="4" w:space="0" w:color="auto"/>
              <w:left w:val="single" w:sz="4" w:space="0" w:color="auto"/>
              <w:bottom w:val="single" w:sz="4" w:space="0" w:color="auto"/>
              <w:right w:val="single" w:sz="4" w:space="0" w:color="auto"/>
            </w:tcBorders>
            <w:vAlign w:val="center"/>
          </w:tcPr>
          <w:p w14:paraId="2BF4162A" w14:textId="77777777" w:rsidR="00286433" w:rsidRPr="003651D9" w:rsidDel="006A1426" w:rsidRDefault="00286433" w:rsidP="00BB76BC">
            <w:pPr>
              <w:pStyle w:val="TableEntry"/>
              <w:rPr>
                <w:del w:id="2269" w:author="Keith W. Boone" w:date="2015-03-04T12:59:00Z"/>
              </w:rPr>
            </w:pPr>
          </w:p>
        </w:tc>
      </w:tr>
      <w:tr w:rsidR="00286433" w:rsidRPr="003651D9" w:rsidDel="006A1426" w14:paraId="77F901AA" w14:textId="77777777" w:rsidTr="00BB76BC">
        <w:trPr>
          <w:del w:id="2270" w:author="Keith W. Boone" w:date="2015-03-04T12:59:00Z"/>
        </w:trPr>
        <w:tc>
          <w:tcPr>
            <w:tcW w:w="492" w:type="pct"/>
            <w:tcBorders>
              <w:top w:val="single" w:sz="4" w:space="0" w:color="auto"/>
              <w:left w:val="single" w:sz="4" w:space="0" w:color="auto"/>
              <w:bottom w:val="single" w:sz="4" w:space="0" w:color="auto"/>
              <w:right w:val="single" w:sz="4" w:space="0" w:color="auto"/>
            </w:tcBorders>
            <w:vAlign w:val="center"/>
          </w:tcPr>
          <w:p w14:paraId="64A93E54" w14:textId="77777777" w:rsidR="00286433" w:rsidRPr="003651D9" w:rsidDel="006A1426" w:rsidRDefault="000121FB" w:rsidP="00EF1E77">
            <w:pPr>
              <w:pStyle w:val="TableEntry"/>
              <w:rPr>
                <w:del w:id="2271" w:author="Keith W. Boone" w:date="2015-03-04T12:59:00Z"/>
              </w:rPr>
            </w:pPr>
            <w:del w:id="2272" w:author="Keith W. Boone" w:date="2015-03-04T12:59:00Z">
              <w:r w:rsidRPr="003651D9" w:rsidDel="006A1426">
                <w:delText xml:space="preserve">&lt;e.g., </w:delText>
              </w:r>
              <w:r w:rsidR="00286433" w:rsidRPr="003651D9" w:rsidDel="006A1426">
                <w:delText>C [1..1]</w:delText>
              </w:r>
            </w:del>
          </w:p>
        </w:tc>
        <w:tc>
          <w:tcPr>
            <w:tcW w:w="626" w:type="pct"/>
            <w:tcBorders>
              <w:top w:val="single" w:sz="4" w:space="0" w:color="auto"/>
              <w:left w:val="single" w:sz="4" w:space="0" w:color="auto"/>
              <w:bottom w:val="single" w:sz="4" w:space="0" w:color="auto"/>
              <w:right w:val="single" w:sz="4" w:space="0" w:color="auto"/>
            </w:tcBorders>
            <w:vAlign w:val="center"/>
          </w:tcPr>
          <w:p w14:paraId="4BC902A4" w14:textId="77777777" w:rsidR="00286433" w:rsidRPr="003651D9" w:rsidDel="006A1426" w:rsidRDefault="00286433" w:rsidP="005D6176">
            <w:pPr>
              <w:pStyle w:val="TableEntry"/>
              <w:rPr>
                <w:del w:id="2273" w:author="Keith W. Boone" w:date="2015-03-04T12:59:00Z"/>
              </w:rPr>
            </w:pPr>
          </w:p>
        </w:tc>
        <w:tc>
          <w:tcPr>
            <w:tcW w:w="1115" w:type="pct"/>
            <w:tcBorders>
              <w:top w:val="single" w:sz="4" w:space="0" w:color="auto"/>
              <w:left w:val="single" w:sz="4" w:space="0" w:color="auto"/>
              <w:bottom w:val="single" w:sz="4" w:space="0" w:color="auto"/>
              <w:right w:val="single" w:sz="4" w:space="0" w:color="auto"/>
            </w:tcBorders>
            <w:vAlign w:val="center"/>
          </w:tcPr>
          <w:p w14:paraId="79773D85" w14:textId="77777777" w:rsidR="00286433" w:rsidRPr="003651D9" w:rsidDel="006A1426" w:rsidRDefault="00286433" w:rsidP="0032600B">
            <w:pPr>
              <w:pStyle w:val="TableEntry"/>
              <w:rPr>
                <w:del w:id="2274" w:author="Keith W. Boone" w:date="2015-03-04T12:59:00Z"/>
              </w:rPr>
            </w:pPr>
            <w:del w:id="2275" w:author="Keith W. Boone" w:date="2015-03-04T12:59:00Z">
              <w:r w:rsidRPr="003651D9" w:rsidDel="006A1426">
                <w:delText>Diabetes Problem Entry</w:delText>
              </w:r>
            </w:del>
          </w:p>
        </w:tc>
        <w:tc>
          <w:tcPr>
            <w:tcW w:w="1302" w:type="pct"/>
            <w:tcBorders>
              <w:top w:val="single" w:sz="4" w:space="0" w:color="auto"/>
              <w:left w:val="single" w:sz="4" w:space="0" w:color="auto"/>
              <w:bottom w:val="single" w:sz="4" w:space="0" w:color="auto"/>
              <w:right w:val="single" w:sz="4" w:space="0" w:color="auto"/>
            </w:tcBorders>
            <w:vAlign w:val="center"/>
          </w:tcPr>
          <w:p w14:paraId="6E7FFF64" w14:textId="77777777" w:rsidR="00286433" w:rsidRPr="003651D9" w:rsidDel="006A1426" w:rsidRDefault="00286433" w:rsidP="00BB76BC">
            <w:pPr>
              <w:pStyle w:val="TableEntry"/>
              <w:rPr>
                <w:del w:id="2276" w:author="Keith W. Boone" w:date="2015-03-04T12:59:00Z"/>
              </w:rPr>
            </w:pPr>
            <w:del w:id="2277" w:author="Keith W. Boone" w:date="2015-03-04T12:59:00Z">
              <w:r w:rsidRPr="003651D9" w:rsidDel="006A1426">
                <w:delText>1.3.6.1.4.1.19376.1.4.1.4.1</w:delText>
              </w:r>
            </w:del>
          </w:p>
        </w:tc>
        <w:tc>
          <w:tcPr>
            <w:tcW w:w="773" w:type="pct"/>
            <w:tcBorders>
              <w:top w:val="single" w:sz="4" w:space="0" w:color="auto"/>
              <w:left w:val="single" w:sz="4" w:space="0" w:color="auto"/>
              <w:bottom w:val="single" w:sz="4" w:space="0" w:color="auto"/>
              <w:right w:val="single" w:sz="4" w:space="0" w:color="auto"/>
            </w:tcBorders>
            <w:vAlign w:val="center"/>
          </w:tcPr>
          <w:p w14:paraId="3F7584B5" w14:textId="77777777" w:rsidR="00286433" w:rsidRPr="003651D9" w:rsidDel="006A1426" w:rsidRDefault="003602DC" w:rsidP="00BB76BC">
            <w:pPr>
              <w:pStyle w:val="TableEntry"/>
              <w:rPr>
                <w:del w:id="2278" w:author="Keith W. Boone" w:date="2015-03-04T12:59:00Z"/>
              </w:rPr>
            </w:pPr>
            <w:del w:id="2279" w:author="Keith W. Boone" w:date="2015-03-04T12:59:00Z">
              <w:r w:rsidRPr="003651D9" w:rsidDel="006A1426">
                <w:delText>CARD TF-3 6.3.3.1</w:delText>
              </w:r>
              <w:r w:rsidR="000121FB" w:rsidRPr="003651D9" w:rsidDel="006A1426">
                <w:delText>&gt;</w:delText>
              </w:r>
            </w:del>
          </w:p>
        </w:tc>
        <w:tc>
          <w:tcPr>
            <w:tcW w:w="692" w:type="pct"/>
            <w:tcBorders>
              <w:top w:val="single" w:sz="4" w:space="0" w:color="auto"/>
              <w:left w:val="single" w:sz="4" w:space="0" w:color="auto"/>
              <w:bottom w:val="single" w:sz="4" w:space="0" w:color="auto"/>
              <w:right w:val="single" w:sz="4" w:space="0" w:color="auto"/>
            </w:tcBorders>
            <w:vAlign w:val="center"/>
          </w:tcPr>
          <w:p w14:paraId="1A70E474" w14:textId="77777777" w:rsidR="00286433" w:rsidRPr="003651D9" w:rsidDel="006A1426" w:rsidRDefault="00286433" w:rsidP="00BB76BC">
            <w:pPr>
              <w:pStyle w:val="TableEntry"/>
              <w:rPr>
                <w:del w:id="2280" w:author="Keith W. Boone" w:date="2015-03-04T12:59:00Z"/>
              </w:rPr>
            </w:pPr>
          </w:p>
        </w:tc>
      </w:tr>
      <w:tr w:rsidR="00286433" w:rsidRPr="003651D9" w:rsidDel="006A1426" w14:paraId="0C19D113" w14:textId="77777777" w:rsidTr="00BB76BC">
        <w:trPr>
          <w:del w:id="2281" w:author="Keith W. Boone" w:date="2015-03-04T12:59:00Z"/>
        </w:trPr>
        <w:tc>
          <w:tcPr>
            <w:tcW w:w="492" w:type="pct"/>
            <w:tcBorders>
              <w:top w:val="single" w:sz="4" w:space="0" w:color="auto"/>
              <w:left w:val="single" w:sz="4" w:space="0" w:color="auto"/>
              <w:bottom w:val="single" w:sz="4" w:space="0" w:color="auto"/>
              <w:right w:val="single" w:sz="4" w:space="0" w:color="auto"/>
            </w:tcBorders>
            <w:vAlign w:val="center"/>
          </w:tcPr>
          <w:p w14:paraId="26C1DA8F" w14:textId="77777777" w:rsidR="00286433" w:rsidRPr="003651D9" w:rsidDel="006A1426" w:rsidRDefault="000121FB" w:rsidP="00EF1E77">
            <w:pPr>
              <w:pStyle w:val="TableEntry"/>
              <w:rPr>
                <w:del w:id="2282" w:author="Keith W. Boone" w:date="2015-03-04T12:59:00Z"/>
              </w:rPr>
            </w:pPr>
            <w:del w:id="2283" w:author="Keith W. Boone" w:date="2015-03-04T12:59:00Z">
              <w:r w:rsidRPr="003651D9" w:rsidDel="006A1426">
                <w:delText xml:space="preserve">&lt;e.g., </w:delText>
              </w:r>
              <w:r w:rsidR="00286433" w:rsidRPr="003651D9" w:rsidDel="006A1426">
                <w:delText>C [1..1]</w:delText>
              </w:r>
            </w:del>
          </w:p>
        </w:tc>
        <w:tc>
          <w:tcPr>
            <w:tcW w:w="626" w:type="pct"/>
            <w:tcBorders>
              <w:top w:val="single" w:sz="4" w:space="0" w:color="auto"/>
              <w:left w:val="single" w:sz="4" w:space="0" w:color="auto"/>
              <w:bottom w:val="single" w:sz="4" w:space="0" w:color="auto"/>
              <w:right w:val="single" w:sz="4" w:space="0" w:color="auto"/>
            </w:tcBorders>
            <w:vAlign w:val="center"/>
          </w:tcPr>
          <w:p w14:paraId="75EA66E7" w14:textId="77777777" w:rsidR="00286433" w:rsidRPr="003651D9" w:rsidDel="006A1426" w:rsidRDefault="00286433" w:rsidP="005D6176">
            <w:pPr>
              <w:pStyle w:val="TableEntry"/>
              <w:rPr>
                <w:del w:id="2284" w:author="Keith W. Boone" w:date="2015-03-04T12:59:00Z"/>
              </w:rPr>
            </w:pPr>
          </w:p>
        </w:tc>
        <w:tc>
          <w:tcPr>
            <w:tcW w:w="1115" w:type="pct"/>
            <w:tcBorders>
              <w:top w:val="single" w:sz="4" w:space="0" w:color="auto"/>
              <w:left w:val="single" w:sz="4" w:space="0" w:color="auto"/>
              <w:bottom w:val="single" w:sz="4" w:space="0" w:color="auto"/>
              <w:right w:val="single" w:sz="4" w:space="0" w:color="auto"/>
            </w:tcBorders>
            <w:vAlign w:val="center"/>
          </w:tcPr>
          <w:p w14:paraId="3C7AACA5" w14:textId="77777777" w:rsidR="00286433" w:rsidRPr="003651D9" w:rsidDel="006A1426" w:rsidRDefault="00286433" w:rsidP="0032600B">
            <w:pPr>
              <w:pStyle w:val="TableEntry"/>
              <w:rPr>
                <w:del w:id="2285" w:author="Keith W. Boone" w:date="2015-03-04T12:59:00Z"/>
              </w:rPr>
            </w:pPr>
            <w:del w:id="2286" w:author="Keith W. Boone" w:date="2015-03-04T12:59:00Z">
              <w:r w:rsidRPr="003651D9" w:rsidDel="006A1426">
                <w:delText>Angina Problem Entry</w:delText>
              </w:r>
            </w:del>
          </w:p>
        </w:tc>
        <w:tc>
          <w:tcPr>
            <w:tcW w:w="1302" w:type="pct"/>
            <w:tcBorders>
              <w:top w:val="single" w:sz="4" w:space="0" w:color="auto"/>
              <w:left w:val="single" w:sz="4" w:space="0" w:color="auto"/>
              <w:bottom w:val="single" w:sz="4" w:space="0" w:color="auto"/>
              <w:right w:val="single" w:sz="4" w:space="0" w:color="auto"/>
            </w:tcBorders>
            <w:vAlign w:val="center"/>
          </w:tcPr>
          <w:p w14:paraId="493E122E" w14:textId="77777777" w:rsidR="00286433" w:rsidRPr="003651D9" w:rsidDel="006A1426" w:rsidRDefault="00286433" w:rsidP="00BB76BC">
            <w:pPr>
              <w:pStyle w:val="TableEntry"/>
              <w:rPr>
                <w:del w:id="2287" w:author="Keith W. Boone" w:date="2015-03-04T12:59:00Z"/>
              </w:rPr>
            </w:pPr>
            <w:del w:id="2288" w:author="Keith W. Boone" w:date="2015-03-04T12:59:00Z">
              <w:r w:rsidRPr="003651D9" w:rsidDel="006A1426">
                <w:delText>1.3.6.1.4.1.19376.1.4.1.4.2</w:delText>
              </w:r>
            </w:del>
          </w:p>
        </w:tc>
        <w:tc>
          <w:tcPr>
            <w:tcW w:w="773" w:type="pct"/>
            <w:tcBorders>
              <w:top w:val="single" w:sz="4" w:space="0" w:color="auto"/>
              <w:left w:val="single" w:sz="4" w:space="0" w:color="auto"/>
              <w:bottom w:val="single" w:sz="4" w:space="0" w:color="auto"/>
              <w:right w:val="single" w:sz="4" w:space="0" w:color="auto"/>
            </w:tcBorders>
            <w:vAlign w:val="center"/>
          </w:tcPr>
          <w:p w14:paraId="6D4C3930" w14:textId="77777777" w:rsidR="00286433" w:rsidRPr="003651D9" w:rsidDel="006A1426" w:rsidRDefault="003602DC" w:rsidP="00BB76BC">
            <w:pPr>
              <w:pStyle w:val="TableEntry"/>
              <w:rPr>
                <w:del w:id="2289" w:author="Keith W. Boone" w:date="2015-03-04T12:59:00Z"/>
              </w:rPr>
            </w:pPr>
            <w:del w:id="2290" w:author="Keith W. Boone" w:date="2015-03-04T12:59:00Z">
              <w:r w:rsidRPr="003651D9" w:rsidDel="006A1426">
                <w:delText>CARD TF-3 6.3.3.1</w:delText>
              </w:r>
              <w:r w:rsidR="000121FB" w:rsidRPr="003651D9" w:rsidDel="006A1426">
                <w:delText>&gt;</w:delText>
              </w:r>
            </w:del>
          </w:p>
        </w:tc>
        <w:tc>
          <w:tcPr>
            <w:tcW w:w="692" w:type="pct"/>
            <w:tcBorders>
              <w:top w:val="single" w:sz="4" w:space="0" w:color="auto"/>
              <w:left w:val="single" w:sz="4" w:space="0" w:color="auto"/>
              <w:bottom w:val="single" w:sz="4" w:space="0" w:color="auto"/>
              <w:right w:val="single" w:sz="4" w:space="0" w:color="auto"/>
            </w:tcBorders>
            <w:vAlign w:val="center"/>
          </w:tcPr>
          <w:p w14:paraId="203AD569" w14:textId="77777777" w:rsidR="00286433" w:rsidRPr="003651D9" w:rsidDel="006A1426" w:rsidRDefault="00286433" w:rsidP="00BB76BC">
            <w:pPr>
              <w:pStyle w:val="TableEntry"/>
              <w:rPr>
                <w:del w:id="2291" w:author="Keith W. Boone" w:date="2015-03-04T12:59:00Z"/>
              </w:rPr>
            </w:pPr>
          </w:p>
        </w:tc>
      </w:tr>
      <w:tr w:rsidR="00286433" w:rsidRPr="003651D9" w:rsidDel="006A1426" w14:paraId="584D68FC" w14:textId="77777777" w:rsidTr="00BB76BC">
        <w:trPr>
          <w:cantSplit/>
          <w:del w:id="2292" w:author="Keith W. Boone" w:date="2015-03-04T12:59:00Z"/>
        </w:trPr>
        <w:tc>
          <w:tcPr>
            <w:tcW w:w="492" w:type="pct"/>
            <w:tcBorders>
              <w:top w:val="single" w:sz="4" w:space="0" w:color="auto"/>
              <w:left w:val="single" w:sz="4" w:space="0" w:color="auto"/>
              <w:bottom w:val="single" w:sz="4" w:space="0" w:color="auto"/>
              <w:right w:val="single" w:sz="4" w:space="0" w:color="auto"/>
            </w:tcBorders>
            <w:vAlign w:val="center"/>
          </w:tcPr>
          <w:p w14:paraId="557674A8" w14:textId="77777777" w:rsidR="00286433" w:rsidRPr="003651D9" w:rsidDel="006A1426" w:rsidRDefault="000121FB" w:rsidP="00EF1E77">
            <w:pPr>
              <w:pStyle w:val="TableEntry"/>
              <w:rPr>
                <w:del w:id="2293" w:author="Keith W. Boone" w:date="2015-03-04T12:59:00Z"/>
              </w:rPr>
            </w:pPr>
            <w:del w:id="2294" w:author="Keith W. Boone" w:date="2015-03-04T12:59:00Z">
              <w:r w:rsidRPr="003651D9" w:rsidDel="006A1426">
                <w:delText xml:space="preserve">&lt;e.g., </w:delText>
              </w:r>
              <w:r w:rsidR="00286433" w:rsidRPr="003651D9" w:rsidDel="006A1426">
                <w:delText>C [1..*]</w:delText>
              </w:r>
            </w:del>
          </w:p>
        </w:tc>
        <w:tc>
          <w:tcPr>
            <w:tcW w:w="626" w:type="pct"/>
            <w:tcBorders>
              <w:top w:val="single" w:sz="4" w:space="0" w:color="auto"/>
              <w:left w:val="single" w:sz="4" w:space="0" w:color="auto"/>
              <w:bottom w:val="single" w:sz="4" w:space="0" w:color="auto"/>
              <w:right w:val="single" w:sz="4" w:space="0" w:color="auto"/>
            </w:tcBorders>
            <w:vAlign w:val="center"/>
          </w:tcPr>
          <w:p w14:paraId="3C66380F" w14:textId="77777777" w:rsidR="00286433" w:rsidRPr="003651D9" w:rsidDel="006A1426" w:rsidRDefault="003602DC" w:rsidP="005D6176">
            <w:pPr>
              <w:pStyle w:val="TableEntry"/>
              <w:rPr>
                <w:del w:id="2295" w:author="Keith W. Boone" w:date="2015-03-04T12:59:00Z"/>
              </w:rPr>
            </w:pPr>
            <w:del w:id="2296" w:author="Keith W. Boone" w:date="2015-03-04T12:59:00Z">
              <w:r w:rsidRPr="003651D9" w:rsidDel="006A1426">
                <w:delText>CARD TF-3 6.3.3.x.S.1</w:delText>
              </w:r>
            </w:del>
          </w:p>
        </w:tc>
        <w:tc>
          <w:tcPr>
            <w:tcW w:w="1115" w:type="pct"/>
            <w:tcBorders>
              <w:top w:val="single" w:sz="4" w:space="0" w:color="auto"/>
              <w:left w:val="single" w:sz="4" w:space="0" w:color="auto"/>
              <w:bottom w:val="single" w:sz="4" w:space="0" w:color="auto"/>
              <w:right w:val="single" w:sz="4" w:space="0" w:color="auto"/>
            </w:tcBorders>
            <w:vAlign w:val="center"/>
          </w:tcPr>
          <w:p w14:paraId="388167EC" w14:textId="77777777" w:rsidR="00286433" w:rsidRPr="003651D9" w:rsidDel="006A1426" w:rsidRDefault="00286433" w:rsidP="0032600B">
            <w:pPr>
              <w:pStyle w:val="TableEntry"/>
              <w:rPr>
                <w:del w:id="2297" w:author="Keith W. Boone" w:date="2015-03-04T12:59:00Z"/>
              </w:rPr>
            </w:pPr>
            <w:del w:id="2298" w:author="Keith W. Boone" w:date="2015-03-04T12:59:00Z">
              <w:r w:rsidRPr="003651D9" w:rsidDel="006A1426">
                <w:delText xml:space="preserve">Simple Observation </w:delText>
              </w:r>
            </w:del>
          </w:p>
        </w:tc>
        <w:tc>
          <w:tcPr>
            <w:tcW w:w="1302" w:type="pct"/>
            <w:tcBorders>
              <w:top w:val="single" w:sz="4" w:space="0" w:color="auto"/>
              <w:left w:val="single" w:sz="4" w:space="0" w:color="auto"/>
              <w:bottom w:val="single" w:sz="4" w:space="0" w:color="auto"/>
              <w:right w:val="single" w:sz="4" w:space="0" w:color="auto"/>
            </w:tcBorders>
            <w:vAlign w:val="center"/>
          </w:tcPr>
          <w:p w14:paraId="577CA5B8" w14:textId="77777777" w:rsidR="00286433" w:rsidRPr="003651D9" w:rsidDel="006A1426" w:rsidRDefault="00286433" w:rsidP="00BB76BC">
            <w:pPr>
              <w:pStyle w:val="TableEntry"/>
              <w:rPr>
                <w:del w:id="2299" w:author="Keith W. Boone" w:date="2015-03-04T12:59:00Z"/>
              </w:rPr>
            </w:pPr>
            <w:del w:id="2300" w:author="Keith W. Boone" w:date="2015-03-04T12:59:00Z">
              <w:r w:rsidRPr="003651D9" w:rsidDel="006A1426">
                <w:delText xml:space="preserve">1.3.6.1.4.1.19376.1.5.3.1.4.13 </w:delText>
              </w:r>
            </w:del>
          </w:p>
        </w:tc>
        <w:tc>
          <w:tcPr>
            <w:tcW w:w="773" w:type="pct"/>
            <w:tcBorders>
              <w:top w:val="single" w:sz="4" w:space="0" w:color="auto"/>
              <w:left w:val="single" w:sz="4" w:space="0" w:color="auto"/>
              <w:bottom w:val="single" w:sz="4" w:space="0" w:color="auto"/>
              <w:right w:val="single" w:sz="4" w:space="0" w:color="auto"/>
            </w:tcBorders>
            <w:vAlign w:val="center"/>
          </w:tcPr>
          <w:p w14:paraId="63EE6DA4" w14:textId="77777777" w:rsidR="00286433" w:rsidRPr="003651D9" w:rsidDel="006A1426" w:rsidRDefault="00286433" w:rsidP="00BB76BC">
            <w:pPr>
              <w:pStyle w:val="TableEntry"/>
              <w:rPr>
                <w:del w:id="2301" w:author="Keith W. Boone" w:date="2015-03-04T12:59:00Z"/>
              </w:rPr>
            </w:pPr>
            <w:del w:id="2302" w:author="Keith W. Boone" w:date="2015-03-04T12:59:00Z">
              <w:r w:rsidRPr="003651D9" w:rsidDel="006A1426">
                <w:delText>PCC TF-3</w:delText>
              </w:r>
            </w:del>
          </w:p>
        </w:tc>
        <w:tc>
          <w:tcPr>
            <w:tcW w:w="692" w:type="pct"/>
            <w:tcBorders>
              <w:top w:val="single" w:sz="4" w:space="0" w:color="auto"/>
              <w:left w:val="single" w:sz="4" w:space="0" w:color="auto"/>
              <w:bottom w:val="single" w:sz="4" w:space="0" w:color="auto"/>
              <w:right w:val="single" w:sz="4" w:space="0" w:color="auto"/>
            </w:tcBorders>
            <w:vAlign w:val="center"/>
          </w:tcPr>
          <w:p w14:paraId="4CF118B3" w14:textId="77777777" w:rsidR="00286433" w:rsidRPr="003651D9" w:rsidDel="006A1426" w:rsidRDefault="003602DC" w:rsidP="00BB76BC">
            <w:pPr>
              <w:pStyle w:val="TableEntry"/>
              <w:rPr>
                <w:del w:id="2303" w:author="Keith W. Boone" w:date="2015-03-04T12:59:00Z"/>
              </w:rPr>
            </w:pPr>
            <w:del w:id="2304" w:author="Keith W. Boone" w:date="2015-03-04T12:59:00Z">
              <w:r w:rsidRPr="003651D9" w:rsidDel="006A1426">
                <w:delText>CARD TF-3 6.3.3.x.S.2</w:delText>
              </w:r>
              <w:r w:rsidR="000121FB" w:rsidRPr="003651D9" w:rsidDel="006A1426">
                <w:delText>&gt;</w:delText>
              </w:r>
            </w:del>
          </w:p>
        </w:tc>
      </w:tr>
    </w:tbl>
    <w:p w14:paraId="2CC18335" w14:textId="77777777" w:rsidR="005D6104" w:rsidRPr="003651D9" w:rsidDel="006A1426" w:rsidRDefault="005D6104" w:rsidP="005D6104">
      <w:pPr>
        <w:pStyle w:val="BodyText"/>
        <w:rPr>
          <w:del w:id="2305" w:author="Keith W. Boone" w:date="2015-03-04T12:59:00Z"/>
        </w:rPr>
      </w:pPr>
    </w:p>
    <w:p w14:paraId="16D3652B" w14:textId="77777777" w:rsidR="00A23689" w:rsidRPr="003651D9" w:rsidDel="006A1426" w:rsidRDefault="00A23689" w:rsidP="00A23689">
      <w:pPr>
        <w:pStyle w:val="Heading5"/>
        <w:numPr>
          <w:ilvl w:val="0"/>
          <w:numId w:val="0"/>
        </w:numPr>
        <w:rPr>
          <w:del w:id="2306" w:author="Keith W. Boone" w:date="2015-03-04T12:59:00Z"/>
          <w:noProof w:val="0"/>
        </w:rPr>
      </w:pPr>
      <w:del w:id="2307" w:author="Keith W. Boone" w:date="2015-03-04T12:59:00Z">
        <w:r w:rsidRPr="003651D9" w:rsidDel="006A1426">
          <w:rPr>
            <w:noProof w:val="0"/>
          </w:rPr>
          <w:delText>6.3.</w:delText>
        </w:r>
        <w:r w:rsidR="00B9303B" w:rsidRPr="003651D9" w:rsidDel="006A1426">
          <w:rPr>
            <w:noProof w:val="0"/>
          </w:rPr>
          <w:delText>3.10</w:delText>
        </w:r>
        <w:r w:rsidRPr="003651D9" w:rsidDel="006A1426">
          <w:rPr>
            <w:noProof w:val="0"/>
          </w:rPr>
          <w:delText xml:space="preserve">.S.1 &lt;Data Element or Section Name&gt; &lt;Condition, Specification Document, or Vocabulary Constraint&gt; </w:delText>
        </w:r>
      </w:del>
    </w:p>
    <w:p w14:paraId="46DCDF17" w14:textId="77777777" w:rsidR="00A23689" w:rsidRPr="003651D9" w:rsidDel="006A1426" w:rsidRDefault="00A23689" w:rsidP="00597DB2">
      <w:pPr>
        <w:pStyle w:val="AuthorInstructions"/>
        <w:rPr>
          <w:del w:id="2308" w:author="Keith W. Boone" w:date="2015-03-04T12:59:00Z"/>
          <w:rFonts w:eastAsia="Calibri"/>
        </w:rPr>
      </w:pPr>
      <w:del w:id="2309" w:author="Keith W. Boone" w:date="2015-03-04T12:59:00Z">
        <w:r w:rsidRPr="003651D9" w:rsidDel="006A1426">
          <w:rPr>
            <w:rFonts w:eastAsia="Calibri"/>
          </w:rPr>
          <w:delText>&lt;</w:delText>
        </w:r>
        <w:r w:rsidR="003602DC" w:rsidRPr="003651D9" w:rsidDel="006A1426">
          <w:rPr>
            <w:rFonts w:eastAsia="Calibri"/>
          </w:rPr>
          <w:delText>D</w:delText>
        </w:r>
        <w:r w:rsidRPr="003651D9" w:rsidDel="006A1426">
          <w:rPr>
            <w:rFonts w:eastAsia="Calibri"/>
          </w:rPr>
          <w:delText xml:space="preserve">escribe </w:delText>
        </w:r>
        <w:r w:rsidR="001055CB" w:rsidRPr="003651D9" w:rsidDel="006A1426">
          <w:rPr>
            <w:rFonts w:eastAsia="Calibri"/>
          </w:rPr>
          <w:delText>constraints;</w:delText>
        </w:r>
        <w:r w:rsidRPr="003651D9" w:rsidDel="006A1426">
          <w:rPr>
            <w:rFonts w:eastAsia="Calibri"/>
          </w:rPr>
          <w:delText xml:space="preserve"> refer to other Specification Document, condition, or other info</w:delText>
        </w:r>
        <w:r w:rsidR="00887E40" w:rsidRPr="003651D9" w:rsidDel="006A1426">
          <w:rPr>
            <w:rFonts w:eastAsia="Calibri"/>
          </w:rPr>
          <w:delText xml:space="preserve">. </w:delText>
        </w:r>
        <w:r w:rsidRPr="003651D9" w:rsidDel="006A1426">
          <w:rPr>
            <w:rFonts w:eastAsia="Calibri"/>
          </w:rPr>
          <w:delText>This specification may include more information on conditions or cardinality, additions elements, data mappings, or data types, or other information.&gt;</w:delText>
        </w:r>
      </w:del>
    </w:p>
    <w:p w14:paraId="22673F3D" w14:textId="77777777" w:rsidR="00A23689" w:rsidRPr="003651D9" w:rsidDel="006A1426" w:rsidRDefault="00A23689" w:rsidP="00597DB2">
      <w:pPr>
        <w:pStyle w:val="AuthorInstructions"/>
        <w:rPr>
          <w:del w:id="2310" w:author="Keith W. Boone" w:date="2015-03-04T12:59:00Z"/>
          <w:rFonts w:eastAsia="Calibri"/>
        </w:rPr>
      </w:pPr>
      <w:del w:id="2311" w:author="Keith W. Boone" w:date="2015-03-04T12:59:00Z">
        <w:r w:rsidRPr="003651D9" w:rsidDel="006A1426">
          <w:rPr>
            <w:rFonts w:eastAsia="Calibri"/>
          </w:rPr>
          <w:delText>&lt;</w:delText>
        </w:r>
        <w:r w:rsidR="003602DC" w:rsidRPr="003651D9" w:rsidDel="006A1426">
          <w:rPr>
            <w:rFonts w:eastAsia="Calibri"/>
          </w:rPr>
          <w:delText>D</w:delText>
        </w:r>
        <w:r w:rsidRPr="003651D9" w:rsidDel="006A1426">
          <w:rPr>
            <w:rFonts w:eastAsia="Calibri"/>
          </w:rPr>
          <w:delText>elete the example below prior to publishing for Public Comment.&gt;</w:delText>
        </w:r>
      </w:del>
    </w:p>
    <w:p w14:paraId="6DF1BE61" w14:textId="77777777" w:rsidR="005D6104" w:rsidRPr="003651D9" w:rsidDel="006A1426" w:rsidRDefault="000121FB" w:rsidP="00AD069D">
      <w:pPr>
        <w:pStyle w:val="BodyText"/>
        <w:rPr>
          <w:del w:id="2312" w:author="Keith W. Boone" w:date="2015-03-04T12:59:00Z"/>
        </w:rPr>
      </w:pPr>
      <w:del w:id="2313" w:author="Keith W. Boone" w:date="2015-03-04T12:59:00Z">
        <w:r w:rsidRPr="003651D9" w:rsidDel="006A1426">
          <w:delText>&lt;</w:delText>
        </w:r>
        <w:r w:rsidR="00A23689" w:rsidRPr="003651D9" w:rsidDel="006A1426">
          <w:delText xml:space="preserve">e.g., </w:delText>
        </w:r>
        <w:r w:rsidR="005D6104" w:rsidRPr="003651D9" w:rsidDel="006A1426">
          <w:delText xml:space="preserve">The Medical History </w:delText>
        </w:r>
        <w:r w:rsidR="003602DC" w:rsidRPr="003651D9" w:rsidDel="006A1426">
          <w:delText>Section SHALL</w:delText>
        </w:r>
        <w:r w:rsidR="005D6104" w:rsidRPr="003651D9" w:rsidDel="006A1426">
          <w:delText xml:space="preserve"> contain at least one Problem Concern Entry or at least one Simple Observation.</w:delText>
        </w:r>
      </w:del>
    </w:p>
    <w:p w14:paraId="6E218A6B" w14:textId="77777777" w:rsidR="005D6104" w:rsidRPr="003651D9" w:rsidDel="006A1426" w:rsidRDefault="005D6104" w:rsidP="00BB76BC">
      <w:pPr>
        <w:pStyle w:val="BodyText"/>
        <w:rPr>
          <w:del w:id="2314" w:author="Keith W. Boone" w:date="2015-03-04T12:59:00Z"/>
          <w:color w:val="0070C0"/>
        </w:rPr>
      </w:pPr>
      <w:del w:id="2315" w:author="Keith W. Boone" w:date="2015-03-04T12:59:00Z">
        <w:r w:rsidRPr="003651D9" w:rsidDel="006A1426">
          <w:delText>Note:</w:delText>
        </w:r>
        <w:r w:rsidRPr="003651D9" w:rsidDel="006A1426">
          <w:tab/>
          <w:delText>Problems MAY be recorded directly in the Medical History Section, or in one or more subsections such as Active Problems, History of Present Illness, or History of Past Illness</w:delText>
        </w:r>
        <w:r w:rsidR="00887E40" w:rsidRPr="003651D9" w:rsidDel="006A1426">
          <w:delText>.</w:delText>
        </w:r>
        <w:r w:rsidR="000121FB" w:rsidRPr="003651D9" w:rsidDel="006A1426">
          <w:delText>&gt;</w:delText>
        </w:r>
        <w:r w:rsidR="00887E40" w:rsidRPr="003651D9" w:rsidDel="006A1426">
          <w:rPr>
            <w:color w:val="0070C0"/>
          </w:rPr>
          <w:delText xml:space="preserve"> </w:delText>
        </w:r>
      </w:del>
    </w:p>
    <w:p w14:paraId="17C81C64" w14:textId="77777777" w:rsidR="005D6104" w:rsidRPr="003651D9" w:rsidDel="006A1426" w:rsidRDefault="005D6104" w:rsidP="00A23689">
      <w:pPr>
        <w:pStyle w:val="Heading5"/>
        <w:numPr>
          <w:ilvl w:val="0"/>
          <w:numId w:val="0"/>
        </w:numPr>
        <w:rPr>
          <w:del w:id="2316" w:author="Keith W. Boone" w:date="2015-03-04T12:59:00Z"/>
          <w:noProof w:val="0"/>
        </w:rPr>
      </w:pPr>
      <w:bookmarkStart w:id="2317" w:name="_6.2.2.1.1__Problem"/>
      <w:bookmarkStart w:id="2318" w:name="_Toc296340357"/>
      <w:bookmarkEnd w:id="2317"/>
      <w:del w:id="2319" w:author="Keith W. Boone" w:date="2015-03-04T12:59:00Z">
        <w:r w:rsidRPr="003651D9" w:rsidDel="006A1426">
          <w:rPr>
            <w:noProof w:val="0"/>
          </w:rPr>
          <w:delText>6.</w:delText>
        </w:r>
        <w:r w:rsidR="00665D8F" w:rsidRPr="003651D9" w:rsidDel="006A1426">
          <w:rPr>
            <w:noProof w:val="0"/>
          </w:rPr>
          <w:delText>3</w:delText>
        </w:r>
        <w:r w:rsidRPr="003651D9" w:rsidDel="006A1426">
          <w:rPr>
            <w:noProof w:val="0"/>
          </w:rPr>
          <w:delText>.</w:delText>
        </w:r>
        <w:r w:rsidR="00665D8F" w:rsidRPr="003651D9" w:rsidDel="006A1426">
          <w:rPr>
            <w:noProof w:val="0"/>
          </w:rPr>
          <w:delText>3.</w:delText>
        </w:r>
        <w:r w:rsidR="00B9303B" w:rsidRPr="003651D9" w:rsidDel="006A1426">
          <w:rPr>
            <w:noProof w:val="0"/>
          </w:rPr>
          <w:delText>10</w:delText>
        </w:r>
        <w:r w:rsidR="00A23689" w:rsidRPr="003651D9" w:rsidDel="006A1426">
          <w:rPr>
            <w:noProof w:val="0"/>
          </w:rPr>
          <w:delText>.S.2</w:delText>
        </w:r>
        <w:r w:rsidRPr="003651D9" w:rsidDel="006A1426">
          <w:rPr>
            <w:noProof w:val="0"/>
          </w:rPr>
          <w:delText xml:space="preserve"> </w:delText>
        </w:r>
        <w:bookmarkEnd w:id="2318"/>
        <w:r w:rsidR="00A23689" w:rsidRPr="003651D9" w:rsidDel="006A1426">
          <w:rPr>
            <w:noProof w:val="0"/>
          </w:rPr>
          <w:delText>&lt;Data Element or Section Name&gt; &lt;Condition, Specification Document, or Vocabulary Constraint&gt;</w:delText>
        </w:r>
      </w:del>
    </w:p>
    <w:p w14:paraId="72F5E2FF" w14:textId="77777777" w:rsidR="00A23689" w:rsidRPr="003651D9" w:rsidDel="006A1426" w:rsidRDefault="00A23689" w:rsidP="00597DB2">
      <w:pPr>
        <w:pStyle w:val="AuthorInstructions"/>
        <w:rPr>
          <w:del w:id="2320" w:author="Keith W. Boone" w:date="2015-03-04T12:59:00Z"/>
          <w:rFonts w:eastAsia="Calibri"/>
        </w:rPr>
      </w:pPr>
      <w:del w:id="2321" w:author="Keith W. Boone" w:date="2015-03-04T12:59:00Z">
        <w:r w:rsidRPr="003651D9" w:rsidDel="006A1426">
          <w:rPr>
            <w:rFonts w:eastAsia="Calibri"/>
          </w:rPr>
          <w:delText>&lt;</w:delText>
        </w:r>
        <w:r w:rsidR="003602DC" w:rsidRPr="003651D9" w:rsidDel="006A1426">
          <w:rPr>
            <w:rFonts w:eastAsia="Calibri"/>
          </w:rPr>
          <w:delText>D</w:delText>
        </w:r>
        <w:r w:rsidRPr="003651D9" w:rsidDel="006A1426">
          <w:rPr>
            <w:rFonts w:eastAsia="Calibri"/>
          </w:rPr>
          <w:delText>escribe constraints, refer to other Specification Document, condition, or other info</w:delText>
        </w:r>
        <w:r w:rsidR="00887E40" w:rsidRPr="003651D9" w:rsidDel="006A1426">
          <w:rPr>
            <w:rFonts w:eastAsia="Calibri"/>
          </w:rPr>
          <w:delText xml:space="preserve">. </w:delText>
        </w:r>
        <w:r w:rsidRPr="003651D9" w:rsidDel="006A1426">
          <w:rPr>
            <w:rFonts w:eastAsia="Calibri"/>
          </w:rPr>
          <w:delText>This specification may include more information on conditions or cardinality, additions elements, data mappings, or data types, or other information.&gt;</w:delText>
        </w:r>
      </w:del>
    </w:p>
    <w:p w14:paraId="5E123317" w14:textId="77777777" w:rsidR="00A23689" w:rsidRPr="003651D9" w:rsidDel="006A1426" w:rsidRDefault="00A23689" w:rsidP="00597DB2">
      <w:pPr>
        <w:pStyle w:val="AuthorInstructions"/>
        <w:rPr>
          <w:del w:id="2322" w:author="Keith W. Boone" w:date="2015-03-04T12:59:00Z"/>
          <w:rFonts w:eastAsia="Calibri"/>
        </w:rPr>
      </w:pPr>
      <w:del w:id="2323" w:author="Keith W. Boone" w:date="2015-03-04T12:59:00Z">
        <w:r w:rsidRPr="003651D9" w:rsidDel="006A1426">
          <w:rPr>
            <w:rFonts w:eastAsia="Calibri"/>
          </w:rPr>
          <w:delText>&lt;</w:delText>
        </w:r>
        <w:r w:rsidR="003602DC" w:rsidRPr="003651D9" w:rsidDel="006A1426">
          <w:rPr>
            <w:rFonts w:eastAsia="Calibri"/>
          </w:rPr>
          <w:delText>D</w:delText>
        </w:r>
        <w:r w:rsidRPr="003651D9" w:rsidDel="006A1426">
          <w:rPr>
            <w:rFonts w:eastAsia="Calibri"/>
          </w:rPr>
          <w:delText>elete the example below prior to publishing for Public Comment.&gt;</w:delText>
        </w:r>
      </w:del>
    </w:p>
    <w:p w14:paraId="7B3EED44" w14:textId="77777777" w:rsidR="005D6104" w:rsidRPr="003651D9" w:rsidDel="006A1426" w:rsidRDefault="000121FB" w:rsidP="005D6104">
      <w:pPr>
        <w:pStyle w:val="BodyText"/>
        <w:rPr>
          <w:del w:id="2324" w:author="Keith W. Boone" w:date="2015-03-04T12:59:00Z"/>
        </w:rPr>
      </w:pPr>
      <w:del w:id="2325" w:author="Keith W. Boone" w:date="2015-03-04T12:59:00Z">
        <w:r w:rsidRPr="003651D9" w:rsidDel="006A1426">
          <w:delText>&lt;</w:delText>
        </w:r>
        <w:r w:rsidR="00A23689" w:rsidRPr="003651D9" w:rsidDel="006A1426">
          <w:delText xml:space="preserve">e.g., </w:delText>
        </w:r>
        <w:r w:rsidR="005D6104" w:rsidRPr="003651D9" w:rsidDel="006A1426">
          <w:delText xml:space="preserve">A Content Creator SHALL be able to include a Problem Concern Entry for each of the conditions identified in Value Set </w:delText>
        </w:r>
        <w:r w:rsidR="005D6104" w:rsidRPr="003651D9" w:rsidDel="006A1426">
          <w:fldChar w:fldCharType="begin"/>
        </w:r>
        <w:r w:rsidR="005D6104" w:rsidRPr="003651D9" w:rsidDel="006A1426">
          <w:delInstrText xml:space="preserve"> HYPERLINK  \l "_1.3.6.1.4.1.19376.1.4.1.5.4__Cardia" </w:delInstrText>
        </w:r>
        <w:r w:rsidR="005D6104" w:rsidRPr="003651D9" w:rsidDel="006A1426">
          <w:fldChar w:fldCharType="separate"/>
        </w:r>
        <w:r w:rsidR="005D6104" w:rsidRPr="003651D9" w:rsidDel="006A1426">
          <w:rPr>
            <w:rStyle w:val="Hyperlink"/>
            <w:color w:val="auto"/>
          </w:rPr>
          <w:delText>1.3.6.1.4.1.19376.1.4.1.5.4 Cardiac Problems/Concerns</w:delText>
        </w:r>
        <w:r w:rsidR="005D6104" w:rsidRPr="003651D9" w:rsidDel="006A1426">
          <w:fldChar w:fldCharType="end"/>
        </w:r>
        <w:r w:rsidR="005D6104" w:rsidRPr="003651D9" w:rsidDel="006A1426">
          <w:rPr>
            <w:rFonts w:eastAsia="Calibri"/>
          </w:rPr>
          <w:delText>, encoding the value in act/entryRelationship/observation/code</w:delText>
        </w:r>
        <w:r w:rsidR="005D6104" w:rsidRPr="003651D9" w:rsidDel="006A1426">
          <w:delText>.</w:delText>
        </w:r>
        <w:r w:rsidR="005D6104" w:rsidRPr="003651D9" w:rsidDel="006A1426">
          <w:tab/>
        </w:r>
      </w:del>
    </w:p>
    <w:p w14:paraId="382149D5" w14:textId="77777777" w:rsidR="005D6104" w:rsidRPr="003651D9" w:rsidDel="006A1426" w:rsidRDefault="005D6104" w:rsidP="005D6104">
      <w:pPr>
        <w:pStyle w:val="BodyText"/>
        <w:rPr>
          <w:del w:id="2326" w:author="Keith W. Boone" w:date="2015-03-04T12:59:00Z"/>
        </w:rPr>
      </w:pPr>
      <w:del w:id="2327" w:author="Keith W. Boone" w:date="2015-03-04T12:59:00Z">
        <w:r w:rsidRPr="003651D9" w:rsidDel="006A1426">
          <w:delText>A Problem Concern Entry for {73211009, SNOMED CT, diabetes} SHALL use the specialized Diabetes Problem Entry (OID = 1.3.6.1.4.1.19376.1.4.1.4.1).</w:delText>
        </w:r>
      </w:del>
    </w:p>
    <w:p w14:paraId="701A3B3B" w14:textId="77777777" w:rsidR="005D6104" w:rsidRPr="003651D9" w:rsidDel="006A1426" w:rsidRDefault="005D6104" w:rsidP="005D6104">
      <w:pPr>
        <w:pStyle w:val="BodyText"/>
        <w:rPr>
          <w:del w:id="2328" w:author="Keith W. Boone" w:date="2015-03-04T12:59:00Z"/>
          <w:color w:val="0070C0"/>
        </w:rPr>
      </w:pPr>
      <w:del w:id="2329" w:author="Keith W. Boone" w:date="2015-03-04T12:59:00Z">
        <w:r w:rsidRPr="003651D9" w:rsidDel="006A1426">
          <w:delText>A Problem Concern Entry for {194828000, SNOMED CT, angina} SHALL use the specialized Angina Problem Entry (OID = 1.3.6.1.4.1.19376.1.4.1.4.2)</w:delText>
        </w:r>
        <w:r w:rsidR="00887E40" w:rsidRPr="003651D9" w:rsidDel="006A1426">
          <w:delText>.</w:delText>
        </w:r>
        <w:r w:rsidR="000121FB" w:rsidRPr="003651D9" w:rsidDel="006A1426">
          <w:delText>&gt;</w:delText>
        </w:r>
        <w:r w:rsidR="00887E40" w:rsidRPr="003651D9" w:rsidDel="006A1426">
          <w:delText xml:space="preserve"> </w:delText>
        </w:r>
      </w:del>
    </w:p>
    <w:p w14:paraId="395F31E2" w14:textId="77777777" w:rsidR="00A23689" w:rsidRPr="003651D9" w:rsidDel="006A1426" w:rsidRDefault="00A23689" w:rsidP="00A23689">
      <w:pPr>
        <w:pStyle w:val="Heading5"/>
        <w:numPr>
          <w:ilvl w:val="0"/>
          <w:numId w:val="0"/>
        </w:numPr>
        <w:rPr>
          <w:del w:id="2330" w:author="Keith W. Boone" w:date="2015-03-04T12:59:00Z"/>
          <w:noProof w:val="0"/>
        </w:rPr>
      </w:pPr>
      <w:del w:id="2331" w:author="Keith W. Boone" w:date="2015-03-04T12:59:00Z">
        <w:r w:rsidRPr="003651D9" w:rsidDel="006A1426">
          <w:rPr>
            <w:noProof w:val="0"/>
          </w:rPr>
          <w:delText>6.3.</w:delText>
        </w:r>
        <w:r w:rsidR="00B9303B" w:rsidRPr="003651D9" w:rsidDel="006A1426">
          <w:rPr>
            <w:noProof w:val="0"/>
          </w:rPr>
          <w:delText>3.10</w:delText>
        </w:r>
        <w:r w:rsidRPr="003651D9" w:rsidDel="006A1426">
          <w:rPr>
            <w:noProof w:val="0"/>
          </w:rPr>
          <w:delText>.S.3 &lt;Data Element or Section Name&gt; &lt;Condition, Specification Document, or Vocabulary Constraint&gt;</w:delText>
        </w:r>
      </w:del>
    </w:p>
    <w:p w14:paraId="140970DD" w14:textId="77777777" w:rsidR="00AE4AED" w:rsidRPr="003651D9" w:rsidDel="006A1426" w:rsidRDefault="00AE4AED" w:rsidP="00AE4AED">
      <w:pPr>
        <w:pStyle w:val="BodyText"/>
        <w:rPr>
          <w:del w:id="2332" w:author="Keith W. Boone" w:date="2015-03-04T12:59:00Z"/>
          <w:lang w:eastAsia="x-none"/>
        </w:rPr>
      </w:pPr>
    </w:p>
    <w:p w14:paraId="493B85E2" w14:textId="77777777" w:rsidR="00A23689" w:rsidRPr="003651D9" w:rsidDel="006A1426" w:rsidRDefault="00D35F24" w:rsidP="00597DB2">
      <w:pPr>
        <w:pStyle w:val="AuthorInstructions"/>
        <w:rPr>
          <w:del w:id="2333" w:author="Keith W. Boone" w:date="2015-03-04T12:59:00Z"/>
        </w:rPr>
      </w:pPr>
      <w:del w:id="2334" w:author="Keith W. Boone" w:date="2015-03-04T12:59:00Z">
        <w:r w:rsidRPr="003651D9" w:rsidDel="006A1426">
          <w:delText>###End Tabular Format – Section</w:delText>
        </w:r>
      </w:del>
    </w:p>
    <w:p w14:paraId="0B8C0067" w14:textId="77777777" w:rsidR="00D35F24" w:rsidRPr="003651D9" w:rsidDel="006A1426" w:rsidRDefault="00D35F24" w:rsidP="00597DB2">
      <w:pPr>
        <w:pStyle w:val="AuthorInstructions"/>
        <w:rPr>
          <w:del w:id="2335" w:author="Keith W. Boone" w:date="2015-03-04T12:59:00Z"/>
        </w:rPr>
      </w:pPr>
    </w:p>
    <w:p w14:paraId="14F825F8" w14:textId="77777777" w:rsidR="00D35F24" w:rsidRPr="003651D9" w:rsidDel="006A1426" w:rsidRDefault="00983131" w:rsidP="00597DB2">
      <w:pPr>
        <w:pStyle w:val="AuthorInstructions"/>
        <w:rPr>
          <w:del w:id="2336" w:author="Keith W. Boone" w:date="2015-03-04T12:59:00Z"/>
        </w:rPr>
      </w:pPr>
      <w:del w:id="2337" w:author="Keith W. Boone" w:date="2015-03-04T12:59:00Z">
        <w:r w:rsidRPr="003651D9" w:rsidDel="006A1426">
          <w:delText>###Begin Discrete Conformance</w:delText>
        </w:r>
        <w:r w:rsidR="00D35F24" w:rsidRPr="003651D9" w:rsidDel="006A1426">
          <w:delText xml:space="preserve"> Format – Section</w:delText>
        </w:r>
      </w:del>
    </w:p>
    <w:p w14:paraId="0ED55790" w14:textId="77777777" w:rsidR="000121FB" w:rsidRPr="003651D9" w:rsidDel="006A1426" w:rsidRDefault="00114040" w:rsidP="00597DB2">
      <w:pPr>
        <w:pStyle w:val="AuthorInstructions"/>
        <w:rPr>
          <w:del w:id="2338" w:author="Keith W. Boone" w:date="2015-03-04T12:59:00Z"/>
        </w:rPr>
      </w:pPr>
      <w:del w:id="2339" w:author="Keith W. Boone" w:date="2015-03-04T12:59:00Z">
        <w:r w:rsidRPr="003651D9" w:rsidDel="006A1426">
          <w:delText>&lt;An example is provided to demonstrate the desired consistent use and format</w:delText>
        </w:r>
        <w:r w:rsidR="00887E40" w:rsidRPr="003651D9" w:rsidDel="006A1426">
          <w:delText xml:space="preserve">. </w:delText>
        </w:r>
        <w:r w:rsidRPr="003651D9" w:rsidDel="006A1426">
          <w:delText>Delete this example prior to publication for Public Comment</w:delText>
        </w:r>
        <w:r w:rsidR="00887E40" w:rsidRPr="003651D9" w:rsidDel="006A1426">
          <w:delText xml:space="preserve">. </w:delText>
        </w:r>
        <w:r w:rsidR="00D609FE" w:rsidRPr="003651D9" w:rsidDel="006A1426">
          <w:delText>The statements must be numbered, begin with SHALL/SHOULD/MAY identify the cardinality using [n..n], the name of the element, and a subitem which described the value or source of the information.&gt;</w:delText>
        </w:r>
      </w:del>
    </w:p>
    <w:p w14:paraId="298CF932" w14:textId="77777777" w:rsidR="00746A3D" w:rsidRPr="003651D9" w:rsidDel="006A1426" w:rsidRDefault="00746A3D" w:rsidP="00875076">
      <w:pPr>
        <w:pStyle w:val="BodyText"/>
        <w:rPr>
          <w:del w:id="2340" w:author="Keith W. Boone" w:date="2015-03-04T12:59:00Z"/>
          <w:lang w:eastAsia="x-none"/>
        </w:rPr>
      </w:pPr>
    </w:p>
    <w:p w14:paraId="2040AA63" w14:textId="77777777" w:rsidR="00875076" w:rsidRPr="003651D9" w:rsidDel="006A1426" w:rsidRDefault="000121FB" w:rsidP="00875076">
      <w:pPr>
        <w:pStyle w:val="BodyText"/>
        <w:rPr>
          <w:del w:id="2341" w:author="Keith W. Boone" w:date="2015-03-04T12:59:00Z"/>
          <w:lang w:eastAsia="x-none"/>
        </w:rPr>
      </w:pPr>
      <w:del w:id="2342" w:author="Keith W. Boone" w:date="2015-03-04T12:59:00Z">
        <w:r w:rsidRPr="003651D9" w:rsidDel="006A1426">
          <w:rPr>
            <w:lang w:eastAsia="x-none"/>
          </w:rPr>
          <w:delText>&lt;</w:delText>
        </w:r>
        <w:r w:rsidR="00940FC7" w:rsidDel="006A1426">
          <w:rPr>
            <w:lang w:eastAsia="x-none"/>
          </w:rPr>
          <w:delText>e.g.,</w:delText>
        </w:r>
      </w:del>
    </w:p>
    <w:p w14:paraId="6BD56CC8" w14:textId="77777777" w:rsidR="00875076" w:rsidRPr="003651D9" w:rsidDel="006A1426" w:rsidRDefault="00875076" w:rsidP="00875076">
      <w:pPr>
        <w:pStyle w:val="Heading4"/>
        <w:numPr>
          <w:ilvl w:val="0"/>
          <w:numId w:val="0"/>
        </w:numPr>
        <w:rPr>
          <w:del w:id="2343" w:author="Keith W. Boone" w:date="2015-03-04T12:59:00Z"/>
          <w:noProof w:val="0"/>
        </w:rPr>
      </w:pPr>
      <w:bookmarkStart w:id="2344" w:name="S_Medical_General_History"/>
      <w:bookmarkStart w:id="2345" w:name="_Toc322675125"/>
      <w:del w:id="2346" w:author="Keith W. Boone" w:date="2015-03-04T12:59:00Z">
        <w:r w:rsidRPr="003651D9" w:rsidDel="006A1426">
          <w:rPr>
            <w:noProof w:val="0"/>
          </w:rPr>
          <w:delText>6.3.3.10.S Medical History - Cardiac Section 11329-0</w:delText>
        </w:r>
        <w:bookmarkEnd w:id="2344"/>
        <w:bookmarkEnd w:id="2345"/>
      </w:del>
    </w:p>
    <w:p w14:paraId="75BB262B" w14:textId="77777777" w:rsidR="00875076" w:rsidRPr="003651D9" w:rsidDel="006A1426" w:rsidRDefault="00875076" w:rsidP="00875076">
      <w:pPr>
        <w:pStyle w:val="BracketData"/>
        <w:rPr>
          <w:del w:id="2347" w:author="Keith W. Boone" w:date="2015-03-04T12:59:00Z"/>
          <w:rFonts w:ascii="Bookman Old Style" w:hAnsi="Bookman Old Style"/>
        </w:rPr>
      </w:pPr>
      <w:del w:id="2348" w:author="Keith W. Boone" w:date="2015-03-04T12:59:00Z">
        <w:r w:rsidRPr="003651D9" w:rsidDel="006A1426">
          <w:rPr>
            <w:rFonts w:ascii="Bookman Old Style" w:hAnsi="Bookman Old Style"/>
          </w:rPr>
          <w:delText>[</w:delText>
        </w:r>
        <w:r w:rsidRPr="003651D9" w:rsidDel="006A1426">
          <w:delText>section</w:delText>
        </w:r>
        <w:r w:rsidRPr="003651D9" w:rsidDel="006A1426">
          <w:rPr>
            <w:rFonts w:ascii="Bookman Old Style" w:hAnsi="Bookman Old Style"/>
          </w:rPr>
          <w:delText xml:space="preserve">: </w:delText>
        </w:r>
        <w:r w:rsidRPr="003651D9" w:rsidDel="006A1426">
          <w:rPr>
            <w:rStyle w:val="XMLname"/>
          </w:rPr>
          <w:delText>templateId</w:delText>
        </w:r>
        <w:r w:rsidRPr="003651D9" w:rsidDel="006A1426">
          <w:rPr>
            <w:rFonts w:ascii="Bookman Old Style" w:hAnsi="Bookman Old Style"/>
          </w:rPr>
          <w:delText xml:space="preserve"> </w:delText>
        </w:r>
        <w:r w:rsidRPr="003651D9" w:rsidDel="006A1426">
          <w:delText>1.3.6.1.4.1.19376.1.4.1.2.17(open)</w:delText>
        </w:r>
        <w:r w:rsidRPr="003651D9" w:rsidDel="006A1426">
          <w:rPr>
            <w:rFonts w:ascii="Bookman Old Style" w:hAnsi="Bookman Old Style"/>
          </w:rPr>
          <w:delText xml:space="preserve">] </w:delText>
        </w:r>
      </w:del>
    </w:p>
    <w:p w14:paraId="27B44705" w14:textId="77777777" w:rsidR="00875076" w:rsidRPr="003651D9" w:rsidDel="006A1426" w:rsidRDefault="00875076" w:rsidP="00875076">
      <w:pPr>
        <w:pStyle w:val="BracketData"/>
        <w:rPr>
          <w:del w:id="2349" w:author="Keith W. Boone" w:date="2015-03-04T12:59:00Z"/>
          <w:rFonts w:ascii="Bookman Old Style" w:hAnsi="Bookman Old Style"/>
        </w:rPr>
      </w:pPr>
      <w:del w:id="2350" w:author="Keith W. Boone" w:date="2015-03-04T12:59:00Z">
        <w:r w:rsidRPr="003651D9" w:rsidDel="006A1426">
          <w:rPr>
            <w:rFonts w:ascii="Bookman Old Style" w:hAnsi="Bookman Old Style"/>
          </w:rPr>
          <w:delText>[</w:delText>
        </w:r>
        <w:r w:rsidRPr="003651D9" w:rsidDel="006A1426">
          <w:delText>section</w:delText>
        </w:r>
        <w:r w:rsidRPr="003651D9" w:rsidDel="006A1426">
          <w:rPr>
            <w:rFonts w:ascii="Bookman Old Style" w:hAnsi="Bookman Old Style"/>
          </w:rPr>
          <w:delText xml:space="preserve">: </w:delText>
        </w:r>
        <w:r w:rsidRPr="003651D9" w:rsidDel="006A1426">
          <w:rPr>
            <w:rStyle w:val="XMLname"/>
          </w:rPr>
          <w:delText>templateId</w:delText>
        </w:r>
        <w:r w:rsidRPr="003651D9" w:rsidDel="006A1426">
          <w:rPr>
            <w:rFonts w:ascii="Bookman Old Style" w:hAnsi="Bookman Old Style"/>
          </w:rPr>
          <w:delText xml:space="preserve"> </w:delText>
        </w:r>
        <w:r w:rsidRPr="003651D9" w:rsidDel="006A1426">
          <w:delText>2.16.840.1.113883.10.20.22.2.39(open)</w:delText>
        </w:r>
        <w:r w:rsidRPr="003651D9" w:rsidDel="006A1426">
          <w:rPr>
            <w:rFonts w:ascii="Bookman Old Style" w:hAnsi="Bookman Old Style"/>
          </w:rPr>
          <w:delText>]</w:delText>
        </w:r>
      </w:del>
    </w:p>
    <w:p w14:paraId="4A1546FC" w14:textId="77777777" w:rsidR="00875076" w:rsidRPr="003651D9" w:rsidDel="006A1426" w:rsidRDefault="00875076" w:rsidP="00875076">
      <w:pPr>
        <w:pStyle w:val="BodyText0"/>
        <w:rPr>
          <w:del w:id="2351" w:author="Keith W. Boone" w:date="2015-03-04T12:59:00Z"/>
          <w:noProof w:val="0"/>
        </w:rPr>
      </w:pPr>
      <w:del w:id="2352" w:author="Keith W. Boone" w:date="2015-03-04T12:59:00Z">
        <w:r w:rsidRPr="003651D9" w:rsidDel="006A1426">
          <w:rPr>
            <w:noProof w:val="0"/>
          </w:rPr>
          <w:delText>The Medical History section describes all aspects of the medical history of the patient even if not pertinent to the current procedure, and may include chief complaint, past 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delText>
        </w:r>
        <w:r w:rsidR="00887E40" w:rsidRPr="003651D9" w:rsidDel="006A1426">
          <w:rPr>
            <w:noProof w:val="0"/>
          </w:rPr>
          <w:delText xml:space="preserve">. </w:delText>
        </w:r>
        <w:r w:rsidRPr="003651D9" w:rsidDel="006A1426">
          <w:rPr>
            <w:noProof w:val="0"/>
          </w:rPr>
          <w:delText>Entries for History of Past Illness and History of Present Illness have been consolidated into this section</w:delText>
        </w:r>
        <w:r w:rsidR="00887E40" w:rsidRPr="003651D9" w:rsidDel="006A1426">
          <w:rPr>
            <w:noProof w:val="0"/>
          </w:rPr>
          <w:delText xml:space="preserve">. </w:delText>
        </w:r>
        <w:r w:rsidRPr="003651D9" w:rsidDel="006A1426">
          <w:rPr>
            <w:noProof w:val="0"/>
          </w:rPr>
          <w:delText xml:space="preserve">Social and Family History are discussed in their own </w:delText>
        </w:r>
        <w:r w:rsidR="003651D9" w:rsidRPr="003651D9" w:rsidDel="006A1426">
          <w:rPr>
            <w:noProof w:val="0"/>
          </w:rPr>
          <w:delText>sections. For</w:delText>
        </w:r>
        <w:r w:rsidRPr="003651D9" w:rsidDel="006A1426">
          <w:rPr>
            <w:noProof w:val="0"/>
          </w:rPr>
          <w:delText xml:space="preserve"> this Cath Report Content profile, this section may also contain history about specific relevant problems as problem observations</w:delText>
        </w:r>
        <w:r w:rsidR="00887E40" w:rsidRPr="003651D9" w:rsidDel="006A1426">
          <w:rPr>
            <w:noProof w:val="0"/>
          </w:rPr>
          <w:delText xml:space="preserve">. </w:delText>
        </w:r>
      </w:del>
    </w:p>
    <w:p w14:paraId="2D5105EB" w14:textId="77777777" w:rsidR="00875076" w:rsidRPr="003651D9" w:rsidDel="006A1426" w:rsidRDefault="00875076" w:rsidP="00875076">
      <w:pPr>
        <w:pStyle w:val="BodyText0"/>
        <w:rPr>
          <w:del w:id="2353" w:author="Keith W. Boone" w:date="2015-03-04T12:59:00Z"/>
          <w:noProof w:val="0"/>
        </w:rPr>
      </w:pPr>
      <w:del w:id="2354" w:author="Keith W. Boone" w:date="2015-03-04T12:59:00Z">
        <w:r w:rsidRPr="003651D9" w:rsidDel="006A1426">
          <w:rPr>
            <w:noProof w:val="0"/>
          </w:rPr>
          <w:delText>In the event that the patient was transferred from another facility where there was a problem indication that the patient was determined to need a cath procedure, this will be noted as a problem observation in this medical history section as text in the narrative for now until there is a code representing this.</w:delText>
        </w:r>
      </w:del>
    </w:p>
    <w:p w14:paraId="185CD015" w14:textId="77777777" w:rsidR="00875076" w:rsidRPr="003651D9" w:rsidDel="006A1426" w:rsidRDefault="00875076" w:rsidP="00875076">
      <w:pPr>
        <w:pStyle w:val="BodyText0"/>
        <w:rPr>
          <w:del w:id="2355" w:author="Keith W. Boone" w:date="2015-03-04T12:59:00Z"/>
          <w:noProof w:val="0"/>
        </w:rPr>
      </w:pPr>
    </w:p>
    <w:p w14:paraId="3BA76296" w14:textId="77777777" w:rsidR="00875076" w:rsidRPr="003651D9" w:rsidDel="006A1426" w:rsidRDefault="00875076" w:rsidP="005B3030">
      <w:pPr>
        <w:numPr>
          <w:ilvl w:val="0"/>
          <w:numId w:val="15"/>
        </w:numPr>
        <w:spacing w:before="0" w:after="40" w:line="260" w:lineRule="exact"/>
        <w:rPr>
          <w:del w:id="2356" w:author="Keith W. Boone" w:date="2015-03-04T12:59:00Z"/>
        </w:rPr>
      </w:pPr>
      <w:del w:id="2357" w:author="Keith W. Boone" w:date="2015-03-04T12:59:00Z">
        <w:r w:rsidRPr="003651D9" w:rsidDel="006A1426">
          <w:rPr>
            <w:rStyle w:val="keyword"/>
          </w:rPr>
          <w:delText>SHALL</w:delText>
        </w:r>
        <w:r w:rsidRPr="003651D9" w:rsidDel="006A1426">
          <w:delText xml:space="preserve"> contain exactly two [2..2] </w:delText>
        </w:r>
        <w:r w:rsidRPr="003651D9" w:rsidDel="006A1426">
          <w:rPr>
            <w:rStyle w:val="XMLnameBold"/>
          </w:rPr>
          <w:delText>templateId</w:delText>
        </w:r>
        <w:r w:rsidRPr="003651D9" w:rsidDel="006A1426">
          <w:delText xml:space="preserve"> (CONF:8160) such that it</w:delText>
        </w:r>
      </w:del>
    </w:p>
    <w:p w14:paraId="1F7DEDBC" w14:textId="77777777" w:rsidR="00875076" w:rsidRPr="003651D9" w:rsidDel="006A1426" w:rsidRDefault="00875076" w:rsidP="005B3030">
      <w:pPr>
        <w:numPr>
          <w:ilvl w:val="1"/>
          <w:numId w:val="15"/>
        </w:numPr>
        <w:spacing w:before="0" w:after="40" w:line="260" w:lineRule="exact"/>
        <w:rPr>
          <w:del w:id="2358" w:author="Keith W. Boone" w:date="2015-03-04T12:59:00Z"/>
        </w:rPr>
      </w:pPr>
      <w:del w:id="2359"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@root</w:delText>
        </w:r>
        <w:r w:rsidRPr="003651D9" w:rsidDel="006A1426">
          <w:delText>=</w:delText>
        </w:r>
        <w:r w:rsidRPr="003651D9" w:rsidDel="006A1426">
          <w:rPr>
            <w:rStyle w:val="XMLname"/>
          </w:rPr>
          <w:delText>"</w:delText>
        </w:r>
        <w:r w:rsidRPr="003651D9" w:rsidDel="006A1426">
          <w:rPr>
            <w:rFonts w:ascii="Courier New" w:hAnsi="Courier New" w:cs="TimesNewRomanPSMT"/>
            <w:sz w:val="20"/>
          </w:rPr>
          <w:delText>1.3.6.1.4.1.19376.1.4.1.2.17</w:delText>
        </w:r>
        <w:r w:rsidRPr="003651D9" w:rsidDel="006A1426">
          <w:rPr>
            <w:rStyle w:val="XMLname"/>
          </w:rPr>
          <w:delText>"</w:delText>
        </w:r>
        <w:r w:rsidRPr="003651D9" w:rsidDel="006A1426">
          <w:delText xml:space="preserve"> (CONF:10403-CRC).</w:delText>
        </w:r>
      </w:del>
    </w:p>
    <w:p w14:paraId="3D160596" w14:textId="77777777" w:rsidR="00875076" w:rsidRPr="003651D9" w:rsidDel="006A1426" w:rsidRDefault="00875076" w:rsidP="005B3030">
      <w:pPr>
        <w:numPr>
          <w:ilvl w:val="1"/>
          <w:numId w:val="15"/>
        </w:numPr>
        <w:spacing w:before="0" w:after="40" w:line="260" w:lineRule="exact"/>
        <w:rPr>
          <w:del w:id="2360" w:author="Keith W. Boone" w:date="2015-03-04T12:59:00Z"/>
        </w:rPr>
      </w:pPr>
      <w:del w:id="2361"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@root</w:delText>
        </w:r>
        <w:r w:rsidRPr="003651D9" w:rsidDel="006A1426">
          <w:delText>=</w:delText>
        </w:r>
        <w:r w:rsidRPr="003651D9" w:rsidDel="006A1426">
          <w:rPr>
            <w:rStyle w:val="XMLname"/>
          </w:rPr>
          <w:delText>"2.16.840.1.113883.10.20.22.2.39"</w:delText>
        </w:r>
        <w:r w:rsidRPr="003651D9" w:rsidDel="006A1426">
          <w:delText xml:space="preserve"> (CONF:10403).</w:delText>
        </w:r>
      </w:del>
    </w:p>
    <w:p w14:paraId="10E11F7D" w14:textId="77777777" w:rsidR="00875076" w:rsidRPr="003651D9" w:rsidDel="006A1426" w:rsidRDefault="00875076" w:rsidP="005B3030">
      <w:pPr>
        <w:numPr>
          <w:ilvl w:val="0"/>
          <w:numId w:val="15"/>
        </w:numPr>
        <w:spacing w:before="0" w:after="40" w:line="260" w:lineRule="exact"/>
        <w:rPr>
          <w:del w:id="2362" w:author="Keith W. Boone" w:date="2015-03-04T12:59:00Z"/>
        </w:rPr>
      </w:pPr>
      <w:del w:id="2363"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code/@code</w:delText>
        </w:r>
        <w:r w:rsidRPr="003651D9" w:rsidDel="006A1426">
          <w:delText>=</w:delText>
        </w:r>
        <w:r w:rsidRPr="003651D9" w:rsidDel="006A1426">
          <w:rPr>
            <w:rStyle w:val="XMLname"/>
          </w:rPr>
          <w:delText>"11329-0"</w:delText>
        </w:r>
        <w:r w:rsidRPr="003651D9" w:rsidDel="006A1426">
          <w:delText xml:space="preserve"> Medical (General) History (CodeSystem: </w:delText>
        </w:r>
        <w:r w:rsidRPr="003651D9" w:rsidDel="006A1426">
          <w:rPr>
            <w:rStyle w:val="XMLname"/>
          </w:rPr>
          <w:delText>LOINC 2.16.840.1.113883.6.1</w:delText>
        </w:r>
        <w:r w:rsidRPr="003651D9" w:rsidDel="006A1426">
          <w:delText>) (CONF:8161).</w:delText>
        </w:r>
      </w:del>
    </w:p>
    <w:p w14:paraId="2781C9A4" w14:textId="77777777" w:rsidR="00875076" w:rsidRPr="003651D9" w:rsidDel="006A1426" w:rsidRDefault="00875076" w:rsidP="005B3030">
      <w:pPr>
        <w:numPr>
          <w:ilvl w:val="0"/>
          <w:numId w:val="15"/>
        </w:numPr>
        <w:spacing w:before="0" w:after="40" w:line="260" w:lineRule="exact"/>
        <w:rPr>
          <w:del w:id="2364" w:author="Keith W. Boone" w:date="2015-03-04T12:59:00Z"/>
        </w:rPr>
      </w:pPr>
      <w:del w:id="2365"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title</w:delText>
        </w:r>
        <w:r w:rsidRPr="003651D9" w:rsidDel="006A1426">
          <w:delText xml:space="preserve"> (CONF:8162).</w:delText>
        </w:r>
      </w:del>
    </w:p>
    <w:p w14:paraId="39215A24" w14:textId="77777777" w:rsidR="00875076" w:rsidRPr="003651D9" w:rsidDel="006A1426" w:rsidRDefault="00875076" w:rsidP="005B3030">
      <w:pPr>
        <w:numPr>
          <w:ilvl w:val="0"/>
          <w:numId w:val="15"/>
        </w:numPr>
        <w:spacing w:before="0" w:after="40" w:line="260" w:lineRule="exact"/>
        <w:rPr>
          <w:del w:id="2366" w:author="Keith W. Boone" w:date="2015-03-04T12:59:00Z"/>
        </w:rPr>
      </w:pPr>
      <w:del w:id="2367"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text</w:delText>
        </w:r>
        <w:r w:rsidRPr="003651D9" w:rsidDel="006A1426">
          <w:delText xml:space="preserve"> (CONF:8163).</w:delText>
        </w:r>
      </w:del>
    </w:p>
    <w:p w14:paraId="4F8BEE72" w14:textId="77777777" w:rsidR="00875076" w:rsidRPr="003651D9" w:rsidDel="006A1426" w:rsidRDefault="00875076" w:rsidP="005B3030">
      <w:pPr>
        <w:numPr>
          <w:ilvl w:val="0"/>
          <w:numId w:val="15"/>
        </w:numPr>
        <w:spacing w:before="0" w:after="40" w:line="260" w:lineRule="exact"/>
        <w:rPr>
          <w:del w:id="2368" w:author="Keith W. Boone" w:date="2015-03-04T12:59:00Z"/>
        </w:rPr>
      </w:pPr>
      <w:del w:id="2369" w:author="Keith W. Boone" w:date="2015-03-04T12:59:00Z">
        <w:r w:rsidRPr="003651D9" w:rsidDel="006A1426">
          <w:rPr>
            <w:rStyle w:val="keyword"/>
          </w:rPr>
          <w:delText>MAY</w:delText>
        </w:r>
        <w:r w:rsidRPr="003651D9" w:rsidDel="006A1426">
          <w:delText xml:space="preserve"> contain zero or more [0..*] </w:delText>
        </w:r>
        <w:r w:rsidRPr="003651D9" w:rsidDel="006A1426">
          <w:rPr>
            <w:rStyle w:val="XMLnameBold"/>
          </w:rPr>
          <w:delText>entry</w:delText>
        </w:r>
        <w:r w:rsidRPr="003651D9" w:rsidDel="006A1426">
          <w:delText xml:space="preserve"> (CONF:CRC-xxx) such that it</w:delText>
        </w:r>
      </w:del>
    </w:p>
    <w:p w14:paraId="46475D50" w14:textId="77777777" w:rsidR="00875076" w:rsidRPr="003651D9" w:rsidDel="006A1426" w:rsidRDefault="00875076" w:rsidP="005B3030">
      <w:pPr>
        <w:numPr>
          <w:ilvl w:val="1"/>
          <w:numId w:val="15"/>
        </w:numPr>
        <w:spacing w:before="0" w:after="40" w:line="260" w:lineRule="exact"/>
        <w:rPr>
          <w:del w:id="2370" w:author="Keith W. Boone" w:date="2015-03-04T12:59:00Z"/>
        </w:rPr>
      </w:pPr>
      <w:del w:id="2371"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bCs w:val="0"/>
            <w:u w:val="single"/>
          </w:rPr>
          <w:delText>Problem Observation - Cardiac</w:delText>
        </w:r>
        <w:r w:rsidR="005F3FB5" w:rsidDel="006A1426">
          <w:delText xml:space="preserve"> </w:delText>
        </w:r>
        <w:r w:rsidRPr="003651D9" w:rsidDel="006A1426">
          <w:rPr>
            <w:rStyle w:val="XMLname"/>
          </w:rPr>
          <w:delText>(</w:delText>
        </w:r>
        <w:r w:rsidRPr="003651D9" w:rsidDel="006A1426">
          <w:rPr>
            <w:rFonts w:ascii="Courier New" w:hAnsi="Courier New" w:cs="TimesNewRomanPSMT"/>
            <w:sz w:val="20"/>
          </w:rPr>
          <w:delText>1.3.6.1.4.1.19376.1.4.1.4.9</w:delText>
        </w:r>
        <w:r w:rsidRPr="003651D9" w:rsidDel="006A1426">
          <w:rPr>
            <w:rStyle w:val="XMLname"/>
          </w:rPr>
          <w:delText>)</w:delText>
        </w:r>
        <w:r w:rsidRPr="003651D9" w:rsidDel="006A1426">
          <w:delText xml:space="preserve"> (CONF:CRC-xxx).</w:delText>
        </w:r>
      </w:del>
    </w:p>
    <w:p w14:paraId="3AD38DFF" w14:textId="77777777" w:rsidR="00875076" w:rsidRPr="003651D9" w:rsidDel="006A1426" w:rsidRDefault="00875076" w:rsidP="005B3030">
      <w:pPr>
        <w:numPr>
          <w:ilvl w:val="0"/>
          <w:numId w:val="15"/>
        </w:numPr>
        <w:spacing w:before="0" w:after="40" w:line="260" w:lineRule="exact"/>
        <w:rPr>
          <w:del w:id="2372" w:author="Keith W. Boone" w:date="2015-03-04T12:59:00Z"/>
          <w:szCs w:val="13"/>
        </w:rPr>
      </w:pPr>
      <w:del w:id="2373" w:author="Keith W. Boone" w:date="2015-03-04T12:59:00Z">
        <w:r w:rsidRPr="003651D9" w:rsidDel="006A1426">
          <w:rPr>
            <w:b/>
            <w:bCs/>
            <w:sz w:val="16"/>
            <w:szCs w:val="16"/>
          </w:rPr>
          <w:delText>MAY</w:delText>
        </w:r>
        <w:r w:rsidRPr="003651D9" w:rsidDel="006A1426">
          <w:rPr>
            <w:sz w:val="16"/>
          </w:rPr>
          <w:delText> </w:delText>
        </w:r>
        <w:r w:rsidRPr="003651D9" w:rsidDel="006A1426">
          <w:rPr>
            <w:szCs w:val="13"/>
          </w:rPr>
          <w:delText>contain zero or more [0..*]</w:delText>
        </w:r>
        <w:r w:rsidRPr="003651D9" w:rsidDel="006A1426">
          <w:delText> </w:delText>
        </w:r>
        <w:r w:rsidRPr="003651D9" w:rsidDel="006A1426">
          <w:rPr>
            <w:rFonts w:ascii="Courier New" w:hAnsi="Courier New" w:cs="Courier New"/>
            <w:b/>
            <w:bCs/>
          </w:rPr>
          <w:delText>entry</w:delText>
        </w:r>
        <w:r w:rsidRPr="003651D9" w:rsidDel="006A1426">
          <w:delText> </w:delText>
        </w:r>
        <w:r w:rsidRPr="003651D9" w:rsidDel="006A1426">
          <w:rPr>
            <w:szCs w:val="13"/>
          </w:rPr>
          <w:delText>(CONF:CRC-xxx) such that it</w:delText>
        </w:r>
      </w:del>
    </w:p>
    <w:p w14:paraId="60FB317F" w14:textId="77777777" w:rsidR="00875076" w:rsidRPr="003651D9" w:rsidDel="006A1426" w:rsidRDefault="00875076" w:rsidP="005B3030">
      <w:pPr>
        <w:numPr>
          <w:ilvl w:val="1"/>
          <w:numId w:val="15"/>
        </w:numPr>
        <w:spacing w:before="0" w:after="40" w:line="260" w:lineRule="exact"/>
        <w:rPr>
          <w:del w:id="2374" w:author="Keith W. Boone" w:date="2015-03-04T12:59:00Z"/>
          <w:szCs w:val="13"/>
        </w:rPr>
      </w:pPr>
      <w:del w:id="2375" w:author="Keith W. Boone" w:date="2015-03-04T12:59:00Z">
        <w:r w:rsidRPr="003651D9" w:rsidDel="006A1426">
          <w:rPr>
            <w:b/>
            <w:bCs/>
            <w:sz w:val="16"/>
            <w:szCs w:val="16"/>
          </w:rPr>
          <w:delText>SHALL</w:delText>
        </w:r>
        <w:r w:rsidRPr="003651D9" w:rsidDel="006A1426">
          <w:rPr>
            <w:sz w:val="16"/>
          </w:rPr>
          <w:delText> </w:delText>
        </w:r>
        <w:r w:rsidRPr="003651D9" w:rsidDel="006A1426">
          <w:rPr>
            <w:szCs w:val="13"/>
          </w:rPr>
          <w:delText>contain exactly one [1..1]</w:delText>
        </w:r>
        <w:r w:rsidRPr="003651D9" w:rsidDel="006A1426">
          <w:delText> </w:delText>
        </w:r>
        <w:r w:rsidRPr="003651D9" w:rsidDel="006A1426">
          <w:rPr>
            <w:rFonts w:ascii="Courier New" w:hAnsi="Courier New" w:cs="Courier New"/>
            <w:b/>
            <w:bCs/>
            <w:sz w:val="20"/>
            <w:u w:val="single"/>
          </w:rPr>
          <w:delText>Procedure Activity</w:delText>
        </w:r>
        <w:r w:rsidRPr="003651D9" w:rsidDel="006A1426">
          <w:rPr>
            <w:rFonts w:ascii="Courier New" w:hAnsi="Courier New" w:cs="Courier New"/>
            <w:b/>
            <w:bCs/>
            <w:sz w:val="20"/>
          </w:rPr>
          <w:delText xml:space="preserve"> Observation</w:delText>
        </w:r>
        <w:r w:rsidRPr="003651D9" w:rsidDel="006A1426">
          <w:delText> </w:delText>
        </w:r>
        <w:r w:rsidRPr="003651D9" w:rsidDel="006A1426">
          <w:rPr>
            <w:rFonts w:ascii="Courier New" w:hAnsi="Courier New" w:cs="Courier New"/>
          </w:rPr>
          <w:delText>(</w:delText>
        </w:r>
        <w:r w:rsidRPr="003651D9" w:rsidDel="006A1426">
          <w:rPr>
            <w:rFonts w:ascii="Courier New" w:hAnsi="Courier New" w:cs="Courier New"/>
            <w:sz w:val="20"/>
          </w:rPr>
          <w:delText>2.16.840.1.113883.10.20.22.4.13</w:delText>
        </w:r>
        <w:r w:rsidRPr="003651D9" w:rsidDel="006A1426">
          <w:rPr>
            <w:rFonts w:ascii="Courier New" w:hAnsi="Courier New" w:cs="Courier New"/>
          </w:rPr>
          <w:delText>)</w:delText>
        </w:r>
        <w:r w:rsidRPr="003651D9" w:rsidDel="006A1426">
          <w:delText> </w:delText>
        </w:r>
        <w:r w:rsidRPr="003651D9" w:rsidDel="006A1426">
          <w:rPr>
            <w:szCs w:val="13"/>
          </w:rPr>
          <w:delText>(CONF:CRC-xxx).</w:delText>
        </w:r>
      </w:del>
    </w:p>
    <w:p w14:paraId="1FA6C861" w14:textId="77777777" w:rsidR="00875076" w:rsidRPr="003651D9" w:rsidDel="006A1426" w:rsidRDefault="00875076" w:rsidP="005B3030">
      <w:pPr>
        <w:numPr>
          <w:ilvl w:val="0"/>
          <w:numId w:val="15"/>
        </w:numPr>
        <w:spacing w:before="0" w:after="40" w:line="260" w:lineRule="exact"/>
        <w:rPr>
          <w:del w:id="2376" w:author="Keith W. Boone" w:date="2015-03-04T12:59:00Z"/>
        </w:rPr>
      </w:pPr>
      <w:del w:id="2377" w:author="Keith W. Boone" w:date="2015-03-04T12:59:00Z">
        <w:r w:rsidRPr="003651D9" w:rsidDel="006A1426">
          <w:rPr>
            <w:rStyle w:val="keyword"/>
          </w:rPr>
          <w:delText>MAY</w:delText>
        </w:r>
        <w:r w:rsidRPr="003651D9" w:rsidDel="006A1426">
          <w:delText xml:space="preserve"> contain zero or more [0..*] </w:delText>
        </w:r>
        <w:r w:rsidRPr="003651D9" w:rsidDel="006A1426">
          <w:rPr>
            <w:rStyle w:val="XMLnameBold"/>
          </w:rPr>
          <w:delText>entry</w:delText>
        </w:r>
        <w:r w:rsidRPr="003651D9" w:rsidDel="006A1426">
          <w:delText xml:space="preserve"> (CONF:CRC-xxx) such that it</w:delText>
        </w:r>
      </w:del>
    </w:p>
    <w:p w14:paraId="5C61F2A6" w14:textId="77777777" w:rsidR="00875076" w:rsidRPr="003651D9" w:rsidDel="006A1426" w:rsidRDefault="00875076" w:rsidP="005B3030">
      <w:pPr>
        <w:numPr>
          <w:ilvl w:val="1"/>
          <w:numId w:val="15"/>
        </w:numPr>
        <w:spacing w:before="0" w:after="40" w:line="260" w:lineRule="exact"/>
        <w:rPr>
          <w:del w:id="2378" w:author="Keith W. Boone" w:date="2015-03-04T12:59:00Z"/>
        </w:rPr>
      </w:pPr>
      <w:del w:id="2379"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HyperlinkCourierBold"/>
            <w:color w:val="auto"/>
          </w:rPr>
          <w:delText>Procedure Activity Procedure</w:delText>
        </w:r>
        <w:r w:rsidRPr="003651D9" w:rsidDel="006A1426">
          <w:rPr>
            <w:rStyle w:val="XMLname"/>
          </w:rPr>
          <w:delText xml:space="preserve"> (2.16.840.1.113883.10.20.22.4.14)</w:delText>
        </w:r>
        <w:r w:rsidRPr="003651D9" w:rsidDel="006A1426">
          <w:delText xml:space="preserve"> (CONF:CRC-xxx).</w:delText>
        </w:r>
      </w:del>
    </w:p>
    <w:p w14:paraId="34A6BA19" w14:textId="77777777" w:rsidR="00875076" w:rsidRPr="003651D9" w:rsidDel="006A1426" w:rsidRDefault="00875076" w:rsidP="00875076">
      <w:pPr>
        <w:pStyle w:val="BodyText"/>
        <w:rPr>
          <w:del w:id="2380" w:author="Keith W. Boone" w:date="2015-03-04T12:59:00Z"/>
          <w:color w:val="0070C0"/>
          <w:lang w:eastAsia="x-none"/>
        </w:rPr>
      </w:pPr>
    </w:p>
    <w:p w14:paraId="7B3E2B38" w14:textId="77777777" w:rsidR="00875076" w:rsidRPr="003651D9" w:rsidDel="006A1426" w:rsidRDefault="00875076" w:rsidP="00875076">
      <w:pPr>
        <w:pStyle w:val="Example"/>
        <w:rPr>
          <w:del w:id="2381" w:author="Keith W. Boone" w:date="2015-03-04T12:59:00Z"/>
          <w:lang w:val="en-US"/>
        </w:rPr>
      </w:pPr>
      <w:del w:id="2382" w:author="Keith W. Boone" w:date="2015-03-04T12:59:00Z">
        <w:r w:rsidRPr="003651D9" w:rsidDel="006A1426">
          <w:rPr>
            <w:lang w:val="en-US"/>
          </w:rPr>
          <w:delText xml:space="preserve">&lt;section&gt; </w:delText>
        </w:r>
      </w:del>
    </w:p>
    <w:p w14:paraId="1B0CF0E4" w14:textId="77777777" w:rsidR="00875076" w:rsidRPr="003651D9" w:rsidDel="006A1426" w:rsidRDefault="00875076" w:rsidP="00875076">
      <w:pPr>
        <w:pStyle w:val="Example"/>
        <w:rPr>
          <w:del w:id="2383" w:author="Keith W. Boone" w:date="2015-03-04T12:59:00Z"/>
          <w:lang w:val="en-US"/>
        </w:rPr>
      </w:pPr>
      <w:del w:id="2384" w:author="Keith W. Boone" w:date="2015-03-04T12:59:00Z">
        <w:r w:rsidRPr="003651D9" w:rsidDel="006A1426">
          <w:rPr>
            <w:lang w:val="en-US"/>
          </w:rPr>
          <w:delText xml:space="preserve">  &lt;templateId root="1.3.6.1.4.1.19376.1.4.1.2.17"/&gt; </w:delText>
        </w:r>
      </w:del>
    </w:p>
    <w:p w14:paraId="5A8223E2" w14:textId="77777777" w:rsidR="00875076" w:rsidRPr="003651D9" w:rsidDel="006A1426" w:rsidRDefault="00875076" w:rsidP="00875076">
      <w:pPr>
        <w:pStyle w:val="Example"/>
        <w:rPr>
          <w:del w:id="2385" w:author="Keith W. Boone" w:date="2015-03-04T12:59:00Z"/>
          <w:lang w:val="en-US"/>
        </w:rPr>
      </w:pPr>
      <w:del w:id="2386" w:author="Keith W. Boone" w:date="2015-03-04T12:59:00Z">
        <w:r w:rsidRPr="003651D9" w:rsidDel="006A1426">
          <w:rPr>
            <w:lang w:val="en-US"/>
          </w:rPr>
          <w:delText xml:space="preserve">  &lt;templateId root="2.16.840.1.113883.10.20.22.2.39"/&gt; </w:delText>
        </w:r>
      </w:del>
    </w:p>
    <w:p w14:paraId="4DA772C3" w14:textId="77777777" w:rsidR="00875076" w:rsidRPr="003651D9" w:rsidDel="006A1426" w:rsidRDefault="00875076" w:rsidP="00875076">
      <w:pPr>
        <w:pStyle w:val="Example"/>
        <w:rPr>
          <w:del w:id="2387" w:author="Keith W. Boone" w:date="2015-03-04T12:59:00Z"/>
          <w:lang w:val="en-US"/>
        </w:rPr>
      </w:pPr>
      <w:del w:id="2388" w:author="Keith W. Boone" w:date="2015-03-04T12:59:00Z">
        <w:r w:rsidRPr="003651D9" w:rsidDel="006A1426">
          <w:rPr>
            <w:lang w:val="en-US"/>
          </w:rPr>
          <w:delText xml:space="preserve">  &lt;code code="11329-0" codeSystem="2.16.840.1.113883.6.1" </w:delText>
        </w:r>
      </w:del>
    </w:p>
    <w:p w14:paraId="2BEA7EA1" w14:textId="77777777" w:rsidR="00875076" w:rsidRPr="003651D9" w:rsidDel="006A1426" w:rsidRDefault="00875076" w:rsidP="00875076">
      <w:pPr>
        <w:pStyle w:val="Example"/>
        <w:rPr>
          <w:del w:id="2389" w:author="Keith W. Boone" w:date="2015-03-04T12:59:00Z"/>
          <w:lang w:val="en-US"/>
        </w:rPr>
      </w:pPr>
      <w:del w:id="2390" w:author="Keith W. Boone" w:date="2015-03-04T12:59:00Z">
        <w:r w:rsidRPr="003651D9" w:rsidDel="006A1426">
          <w:rPr>
            <w:lang w:val="en-US"/>
          </w:rPr>
          <w:delText xml:space="preserve">        codeSystemName="LOINC" </w:delText>
        </w:r>
      </w:del>
    </w:p>
    <w:p w14:paraId="5E08AD85" w14:textId="77777777" w:rsidR="00875076" w:rsidRPr="003651D9" w:rsidDel="006A1426" w:rsidRDefault="00875076" w:rsidP="00875076">
      <w:pPr>
        <w:pStyle w:val="Example"/>
        <w:rPr>
          <w:del w:id="2391" w:author="Keith W. Boone" w:date="2015-03-04T12:59:00Z"/>
          <w:lang w:val="en-US"/>
        </w:rPr>
      </w:pPr>
      <w:del w:id="2392" w:author="Keith W. Boone" w:date="2015-03-04T12:59:00Z">
        <w:r w:rsidRPr="003651D9" w:rsidDel="006A1426">
          <w:rPr>
            <w:lang w:val="en-US"/>
          </w:rPr>
          <w:delText xml:space="preserve">        displayName="MEDICAL (GENERAL) HISTORY"/&gt; </w:delText>
        </w:r>
      </w:del>
    </w:p>
    <w:p w14:paraId="0DF5A8A7" w14:textId="77777777" w:rsidR="00875076" w:rsidRPr="003651D9" w:rsidDel="006A1426" w:rsidRDefault="00875076" w:rsidP="00875076">
      <w:pPr>
        <w:pStyle w:val="Example"/>
        <w:rPr>
          <w:del w:id="2393" w:author="Keith W. Boone" w:date="2015-03-04T12:59:00Z"/>
          <w:lang w:val="en-US"/>
        </w:rPr>
      </w:pPr>
      <w:del w:id="2394" w:author="Keith W. Boone" w:date="2015-03-04T12:59:00Z">
        <w:r w:rsidRPr="003651D9" w:rsidDel="006A1426">
          <w:rPr>
            <w:lang w:val="en-US"/>
          </w:rPr>
          <w:delText xml:space="preserve">  &lt;title&gt;MEDICAL (GENERAL) HISTORY&lt;/title&gt; </w:delText>
        </w:r>
      </w:del>
    </w:p>
    <w:p w14:paraId="2453C046" w14:textId="77777777" w:rsidR="00875076" w:rsidRPr="003651D9" w:rsidDel="006A1426" w:rsidRDefault="00875076" w:rsidP="00875076">
      <w:pPr>
        <w:pStyle w:val="Example"/>
        <w:rPr>
          <w:del w:id="2395" w:author="Keith W. Boone" w:date="2015-03-04T12:59:00Z"/>
          <w:lang w:val="en-US"/>
        </w:rPr>
      </w:pPr>
      <w:del w:id="2396" w:author="Keith W. Boone" w:date="2015-03-04T12:59:00Z">
        <w:r w:rsidRPr="003651D9" w:rsidDel="006A1426">
          <w:rPr>
            <w:lang w:val="en-US"/>
          </w:rPr>
          <w:delText xml:space="preserve">  &lt;text&gt; </w:delText>
        </w:r>
      </w:del>
    </w:p>
    <w:p w14:paraId="3C03FA59" w14:textId="77777777" w:rsidR="00875076" w:rsidRPr="003651D9" w:rsidDel="006A1426" w:rsidRDefault="00875076" w:rsidP="00875076">
      <w:pPr>
        <w:pStyle w:val="Example"/>
        <w:rPr>
          <w:del w:id="2397" w:author="Keith W. Boone" w:date="2015-03-04T12:59:00Z"/>
          <w:lang w:val="en-US"/>
        </w:rPr>
      </w:pPr>
      <w:del w:id="2398" w:author="Keith W. Boone" w:date="2015-03-04T12:59:00Z">
        <w:r w:rsidRPr="003651D9" w:rsidDel="006A1426">
          <w:rPr>
            <w:lang w:val="en-US"/>
          </w:rPr>
          <w:delText xml:space="preserve">    &lt;list listType="ordered"&gt; </w:delText>
        </w:r>
      </w:del>
    </w:p>
    <w:p w14:paraId="7FA7F5A8" w14:textId="77777777" w:rsidR="00875076" w:rsidRPr="003651D9" w:rsidDel="006A1426" w:rsidRDefault="00875076" w:rsidP="00875076">
      <w:pPr>
        <w:pStyle w:val="Example"/>
        <w:rPr>
          <w:del w:id="2399" w:author="Keith W. Boone" w:date="2015-03-04T12:59:00Z"/>
          <w:lang w:val="en-US"/>
        </w:rPr>
      </w:pPr>
      <w:del w:id="2400" w:author="Keith W. Boone" w:date="2015-03-04T12:59:00Z">
        <w:r w:rsidRPr="003651D9" w:rsidDel="006A1426">
          <w:rPr>
            <w:lang w:val="en-US"/>
          </w:rPr>
          <w:delText xml:space="preserve">      </w:delText>
        </w:r>
      </w:del>
    </w:p>
    <w:p w14:paraId="69881940" w14:textId="77777777" w:rsidR="00875076" w:rsidRPr="003651D9" w:rsidDel="006A1426" w:rsidRDefault="00875076" w:rsidP="00875076">
      <w:pPr>
        <w:pStyle w:val="Example"/>
        <w:rPr>
          <w:del w:id="2401" w:author="Keith W. Boone" w:date="2015-03-04T12:59:00Z"/>
          <w:lang w:val="en-US"/>
        </w:rPr>
      </w:pPr>
      <w:del w:id="2402" w:author="Keith W. Boone" w:date="2015-03-04T12:59:00Z">
        <w:r w:rsidRPr="003651D9" w:rsidDel="006A1426">
          <w:rPr>
            <w:lang w:val="en-US"/>
          </w:rPr>
          <w:delText xml:space="preserve">      &lt;item&gt;Patient has had a recent issue with chest pain that does </w:delText>
        </w:r>
        <w:r w:rsidRPr="003651D9" w:rsidDel="006A1426">
          <w:rPr>
            <w:lang w:val="en-US"/>
          </w:rPr>
          <w:tab/>
          <w:delText xml:space="preserve">            </w:delText>
        </w:r>
        <w:r w:rsidRPr="003651D9" w:rsidDel="006A1426">
          <w:rPr>
            <w:lang w:val="en-US"/>
          </w:rPr>
          <w:tab/>
          <w:delText xml:space="preserve">     not seem to be related to any particular cause.&lt;/item&gt;</w:delText>
        </w:r>
      </w:del>
    </w:p>
    <w:p w14:paraId="253DA9C2" w14:textId="77777777" w:rsidR="00875076" w:rsidRPr="003651D9" w:rsidDel="006A1426" w:rsidRDefault="00875076" w:rsidP="00875076">
      <w:pPr>
        <w:pStyle w:val="Example"/>
        <w:rPr>
          <w:del w:id="2403" w:author="Keith W. Boone" w:date="2015-03-04T12:59:00Z"/>
          <w:lang w:val="en-US"/>
        </w:rPr>
      </w:pPr>
      <w:del w:id="2404" w:author="Keith W. Boone" w:date="2015-03-04T12:59:00Z">
        <w:r w:rsidRPr="003651D9" w:rsidDel="006A1426">
          <w:rPr>
            <w:lang w:val="en-US"/>
          </w:rPr>
          <w:delText xml:space="preserve">      &lt;item&gt;Previous concerns of heart disease were actually     </w:delText>
        </w:r>
        <w:r w:rsidRPr="003651D9" w:rsidDel="006A1426">
          <w:rPr>
            <w:lang w:val="en-US"/>
          </w:rPr>
          <w:tab/>
        </w:r>
        <w:r w:rsidRPr="003651D9" w:rsidDel="006A1426">
          <w:rPr>
            <w:lang w:val="en-US"/>
          </w:rPr>
          <w:tab/>
          <w:delText xml:space="preserve">     related to other causes.&lt;/item&gt;  </w:delText>
        </w:r>
      </w:del>
    </w:p>
    <w:p w14:paraId="49A63478" w14:textId="77777777" w:rsidR="00875076" w:rsidRPr="003651D9" w:rsidDel="006A1426" w:rsidRDefault="00875076" w:rsidP="00875076">
      <w:pPr>
        <w:pStyle w:val="Example"/>
        <w:rPr>
          <w:del w:id="2405" w:author="Keith W. Boone" w:date="2015-03-04T12:59:00Z"/>
          <w:lang w:val="en-US"/>
        </w:rPr>
      </w:pPr>
      <w:del w:id="2406" w:author="Keith W. Boone" w:date="2015-03-04T12:59:00Z">
        <w:r w:rsidRPr="003651D9" w:rsidDel="006A1426">
          <w:rPr>
            <w:lang w:val="en-US"/>
          </w:rPr>
          <w:delText xml:space="preserve">      &lt;item&gt;Patient had recent weight gain due to sedentary lifestyle and </w:delText>
        </w:r>
      </w:del>
    </w:p>
    <w:p w14:paraId="0837B3E4" w14:textId="77777777" w:rsidR="00875076" w:rsidRPr="003651D9" w:rsidDel="006A1426" w:rsidRDefault="00875076" w:rsidP="00875076">
      <w:pPr>
        <w:pStyle w:val="Example"/>
        <w:rPr>
          <w:del w:id="2407" w:author="Keith W. Boone" w:date="2015-03-04T12:59:00Z"/>
          <w:lang w:val="en-US"/>
        </w:rPr>
      </w:pPr>
      <w:del w:id="2408" w:author="Keith W. Boone" w:date="2015-03-04T12:59:00Z">
        <w:r w:rsidRPr="003651D9" w:rsidDel="006A1426">
          <w:rPr>
            <w:lang w:val="en-US"/>
          </w:rPr>
          <w:delText xml:space="preserve">            new job.&lt;/item&gt; </w:delText>
        </w:r>
      </w:del>
    </w:p>
    <w:p w14:paraId="5BFCF291" w14:textId="77777777" w:rsidR="00875076" w:rsidRPr="003651D9" w:rsidDel="006A1426" w:rsidRDefault="00875076" w:rsidP="00875076">
      <w:pPr>
        <w:pStyle w:val="Example"/>
        <w:rPr>
          <w:del w:id="2409" w:author="Keith W. Boone" w:date="2015-03-04T12:59:00Z"/>
          <w:lang w:val="en-US"/>
        </w:rPr>
      </w:pPr>
      <w:del w:id="2410" w:author="Keith W. Boone" w:date="2015-03-04T12:59:00Z">
        <w:r w:rsidRPr="003651D9" w:rsidDel="006A1426">
          <w:rPr>
            <w:lang w:val="en-US"/>
          </w:rPr>
          <w:delText xml:space="preserve">    &lt;/list&gt; </w:delText>
        </w:r>
      </w:del>
    </w:p>
    <w:p w14:paraId="11F27C1F" w14:textId="77777777" w:rsidR="00875076" w:rsidRPr="003651D9" w:rsidDel="006A1426" w:rsidRDefault="00875076" w:rsidP="00875076">
      <w:pPr>
        <w:pStyle w:val="Example"/>
        <w:rPr>
          <w:del w:id="2411" w:author="Keith W. Boone" w:date="2015-03-04T12:59:00Z"/>
          <w:lang w:val="en-US"/>
        </w:rPr>
      </w:pPr>
      <w:del w:id="2412" w:author="Keith W. Boone" w:date="2015-03-04T12:59:00Z">
        <w:r w:rsidRPr="003651D9" w:rsidDel="006A1426">
          <w:rPr>
            <w:lang w:val="en-US"/>
          </w:rPr>
          <w:delText xml:space="preserve">  &lt;/text&gt; </w:delText>
        </w:r>
      </w:del>
    </w:p>
    <w:p w14:paraId="1E9063C4" w14:textId="77777777" w:rsidR="00875076" w:rsidRPr="003651D9" w:rsidDel="006A1426" w:rsidRDefault="00875076" w:rsidP="00875076">
      <w:pPr>
        <w:pStyle w:val="Example"/>
        <w:rPr>
          <w:del w:id="2413" w:author="Keith W. Boone" w:date="2015-03-04T12:59:00Z"/>
          <w:lang w:val="en-US"/>
        </w:rPr>
      </w:pPr>
      <w:del w:id="2414" w:author="Keith W. Boone" w:date="2015-03-04T12:59:00Z">
        <w:r w:rsidRPr="003651D9" w:rsidDel="006A1426">
          <w:rPr>
            <w:lang w:val="en-US"/>
          </w:rPr>
          <w:delText xml:space="preserve">  &lt;entry&gt;</w:delText>
        </w:r>
      </w:del>
    </w:p>
    <w:p w14:paraId="24501A04" w14:textId="77777777" w:rsidR="00875076" w:rsidRPr="003651D9" w:rsidDel="006A1426" w:rsidRDefault="00875076" w:rsidP="00875076">
      <w:pPr>
        <w:pStyle w:val="Example"/>
        <w:rPr>
          <w:del w:id="2415" w:author="Keith W. Boone" w:date="2015-03-04T12:59:00Z"/>
          <w:lang w:val="en-US"/>
        </w:rPr>
      </w:pPr>
      <w:del w:id="2416" w:author="Keith W. Boone" w:date="2015-03-04T12:59:00Z">
        <w:r w:rsidRPr="003651D9" w:rsidDel="006A1426">
          <w:rPr>
            <w:lang w:val="en-US"/>
          </w:rPr>
          <w:delText xml:space="preserve">    &lt;observation classCode=”OBS” moodCode=”EVN”&gt; </w:delText>
        </w:r>
      </w:del>
    </w:p>
    <w:p w14:paraId="3002CDB1" w14:textId="77777777" w:rsidR="00875076" w:rsidRPr="003651D9" w:rsidDel="006A1426" w:rsidRDefault="00875076" w:rsidP="00875076">
      <w:pPr>
        <w:pStyle w:val="Example"/>
        <w:rPr>
          <w:del w:id="2417" w:author="Keith W. Boone" w:date="2015-03-04T12:59:00Z"/>
          <w:lang w:val="en-US"/>
        </w:rPr>
      </w:pPr>
      <w:del w:id="2418" w:author="Keith W. Boone" w:date="2015-03-04T12:59:00Z">
        <w:r w:rsidRPr="003651D9" w:rsidDel="006A1426">
          <w:rPr>
            <w:lang w:val="en-US"/>
          </w:rPr>
          <w:delText xml:space="preserve">      &lt;templateId root=”1.3.6.1.4.1.19376.1.4.1.9”/&gt;</w:delText>
        </w:r>
      </w:del>
    </w:p>
    <w:p w14:paraId="7699C8A7" w14:textId="77777777" w:rsidR="00875076" w:rsidRPr="003651D9" w:rsidDel="006A1426" w:rsidRDefault="00875076" w:rsidP="00875076">
      <w:pPr>
        <w:pStyle w:val="Example"/>
        <w:rPr>
          <w:del w:id="2419" w:author="Keith W. Boone" w:date="2015-03-04T12:59:00Z"/>
          <w:lang w:val="en-US"/>
        </w:rPr>
      </w:pPr>
      <w:del w:id="2420" w:author="Keith W. Boone" w:date="2015-03-04T12:59:00Z">
        <w:r w:rsidRPr="003651D9" w:rsidDel="006A1426">
          <w:rPr>
            <w:lang w:val="en-US"/>
          </w:rPr>
          <w:delText xml:space="preserve">      &lt;id root=”xyz”/&gt;</w:delText>
        </w:r>
      </w:del>
    </w:p>
    <w:p w14:paraId="04B3A835" w14:textId="77777777" w:rsidR="00875076" w:rsidRPr="003651D9" w:rsidDel="006A1426" w:rsidRDefault="00875076" w:rsidP="00875076">
      <w:pPr>
        <w:pStyle w:val="Example"/>
        <w:rPr>
          <w:del w:id="2421" w:author="Keith W. Boone" w:date="2015-03-04T12:59:00Z"/>
          <w:lang w:val="en-US"/>
        </w:rPr>
      </w:pPr>
      <w:del w:id="2422" w:author="Keith W. Boone" w:date="2015-03-04T12:59:00Z">
        <w:r w:rsidRPr="003651D9" w:rsidDel="006A1426">
          <w:rPr>
            <w:lang w:val="en-US"/>
          </w:rPr>
          <w:delText xml:space="preserve">      …</w:delText>
        </w:r>
      </w:del>
    </w:p>
    <w:p w14:paraId="7B489E57" w14:textId="77777777" w:rsidR="00875076" w:rsidRPr="003651D9" w:rsidDel="006A1426" w:rsidRDefault="00875076" w:rsidP="00875076">
      <w:pPr>
        <w:pStyle w:val="Example"/>
        <w:rPr>
          <w:del w:id="2423" w:author="Keith W. Boone" w:date="2015-03-04T12:59:00Z"/>
          <w:lang w:val="en-US"/>
        </w:rPr>
      </w:pPr>
      <w:del w:id="2424" w:author="Keith W. Boone" w:date="2015-03-04T12:59:00Z">
        <w:r w:rsidRPr="003651D9" w:rsidDel="006A1426">
          <w:rPr>
            <w:lang w:val="en-US"/>
          </w:rPr>
          <w:delText xml:space="preserve">    &lt;/observation&gt;</w:delText>
        </w:r>
      </w:del>
    </w:p>
    <w:p w14:paraId="2BEF6C70" w14:textId="77777777" w:rsidR="00875076" w:rsidRPr="003651D9" w:rsidDel="006A1426" w:rsidRDefault="00875076" w:rsidP="00875076">
      <w:pPr>
        <w:pStyle w:val="Example"/>
        <w:rPr>
          <w:del w:id="2425" w:author="Keith W. Boone" w:date="2015-03-04T12:59:00Z"/>
          <w:lang w:val="en-US"/>
        </w:rPr>
      </w:pPr>
      <w:del w:id="2426" w:author="Keith W. Boone" w:date="2015-03-04T12:59:00Z">
        <w:r w:rsidRPr="003651D9" w:rsidDel="006A1426">
          <w:rPr>
            <w:lang w:val="en-US"/>
          </w:rPr>
          <w:delText xml:space="preserve">  &lt;/entry&gt;</w:delText>
        </w:r>
      </w:del>
    </w:p>
    <w:p w14:paraId="1B1FCFD8" w14:textId="77777777" w:rsidR="00875076" w:rsidRPr="003651D9" w:rsidDel="006A1426" w:rsidRDefault="00875076" w:rsidP="00875076">
      <w:pPr>
        <w:pStyle w:val="Example"/>
        <w:rPr>
          <w:del w:id="2427" w:author="Keith W. Boone" w:date="2015-03-04T12:59:00Z"/>
          <w:lang w:val="en-US"/>
        </w:rPr>
      </w:pPr>
      <w:del w:id="2428" w:author="Keith W. Boone" w:date="2015-03-04T12:59:00Z">
        <w:r w:rsidRPr="003651D9" w:rsidDel="006A1426">
          <w:rPr>
            <w:lang w:val="en-US"/>
          </w:rPr>
          <w:delText xml:space="preserve">  &lt;/entry&gt;</w:delText>
        </w:r>
      </w:del>
    </w:p>
    <w:p w14:paraId="2E754C10" w14:textId="77777777" w:rsidR="00875076" w:rsidRPr="003651D9" w:rsidDel="006A1426" w:rsidRDefault="00875076" w:rsidP="00875076">
      <w:pPr>
        <w:pStyle w:val="Example"/>
        <w:rPr>
          <w:del w:id="2429" w:author="Keith W. Boone" w:date="2015-03-04T12:59:00Z"/>
          <w:lang w:val="en-US"/>
        </w:rPr>
      </w:pPr>
      <w:del w:id="2430" w:author="Keith W. Boone" w:date="2015-03-04T12:59:00Z">
        <w:r w:rsidRPr="003651D9" w:rsidDel="006A1426">
          <w:rPr>
            <w:lang w:val="en-US"/>
          </w:rPr>
          <w:delText xml:space="preserve">    &lt;observation classCode="PROC" moodCode="EVN"&gt;</w:delText>
        </w:r>
      </w:del>
    </w:p>
    <w:p w14:paraId="64F3DD4C" w14:textId="77777777" w:rsidR="00875076" w:rsidRPr="003651D9" w:rsidDel="006A1426" w:rsidRDefault="00875076" w:rsidP="00875076">
      <w:pPr>
        <w:pStyle w:val="Example"/>
        <w:rPr>
          <w:del w:id="2431" w:author="Keith W. Boone" w:date="2015-03-04T12:59:00Z"/>
          <w:lang w:val="en-US"/>
        </w:rPr>
      </w:pPr>
      <w:del w:id="2432" w:author="Keith W. Boone" w:date="2015-03-04T12:59:00Z">
        <w:r w:rsidRPr="003651D9" w:rsidDel="006A1426">
          <w:rPr>
            <w:lang w:val="en-US"/>
          </w:rPr>
          <w:delText xml:space="preserve">      &lt;templateId root="2.16.840.1.113883.10.20.22.4.14"/&gt;</w:delText>
        </w:r>
      </w:del>
    </w:p>
    <w:p w14:paraId="7A7DA47E" w14:textId="77777777" w:rsidR="00875076" w:rsidRPr="003651D9" w:rsidDel="006A1426" w:rsidRDefault="00875076" w:rsidP="00875076">
      <w:pPr>
        <w:pStyle w:val="Example"/>
        <w:rPr>
          <w:del w:id="2433" w:author="Keith W. Boone" w:date="2015-03-04T12:59:00Z"/>
          <w:lang w:val="en-US"/>
        </w:rPr>
      </w:pPr>
      <w:del w:id="2434" w:author="Keith W. Boone" w:date="2015-03-04T12:59:00Z">
        <w:r w:rsidRPr="003651D9" w:rsidDel="006A1426">
          <w:rPr>
            <w:lang w:val="en-US"/>
          </w:rPr>
          <w:delText xml:space="preserve">      &lt;!-- Procedure Activity Procedure template --&gt;</w:delText>
        </w:r>
      </w:del>
    </w:p>
    <w:p w14:paraId="411C6797" w14:textId="77777777" w:rsidR="00875076" w:rsidRPr="003651D9" w:rsidDel="006A1426" w:rsidRDefault="00875076" w:rsidP="00875076">
      <w:pPr>
        <w:pStyle w:val="Example"/>
        <w:rPr>
          <w:del w:id="2435" w:author="Keith W. Boone" w:date="2015-03-04T12:59:00Z"/>
          <w:lang w:val="en-US"/>
        </w:rPr>
      </w:pPr>
      <w:del w:id="2436" w:author="Keith W. Boone" w:date="2015-03-04T12:59:00Z">
        <w:r w:rsidRPr="003651D9" w:rsidDel="006A1426">
          <w:rPr>
            <w:lang w:val="en-US"/>
          </w:rPr>
          <w:delText xml:space="preserve">      ...</w:delText>
        </w:r>
      </w:del>
    </w:p>
    <w:p w14:paraId="79BEE265" w14:textId="77777777" w:rsidR="00875076" w:rsidRPr="003651D9" w:rsidDel="006A1426" w:rsidRDefault="00875076" w:rsidP="00875076">
      <w:pPr>
        <w:pStyle w:val="Example"/>
        <w:rPr>
          <w:del w:id="2437" w:author="Keith W. Boone" w:date="2015-03-04T12:59:00Z"/>
          <w:lang w:val="en-US"/>
        </w:rPr>
      </w:pPr>
      <w:del w:id="2438" w:author="Keith W. Boone" w:date="2015-03-04T12:59:00Z">
        <w:r w:rsidRPr="003651D9" w:rsidDel="006A1426">
          <w:rPr>
            <w:lang w:val="en-US"/>
          </w:rPr>
          <w:delText xml:space="preserve">    &lt;/observation&gt;</w:delText>
        </w:r>
      </w:del>
    </w:p>
    <w:p w14:paraId="2B003507" w14:textId="77777777" w:rsidR="00875076" w:rsidRPr="003651D9" w:rsidDel="006A1426" w:rsidRDefault="00875076" w:rsidP="00875076">
      <w:pPr>
        <w:pStyle w:val="Example"/>
        <w:rPr>
          <w:del w:id="2439" w:author="Keith W. Boone" w:date="2015-03-04T12:59:00Z"/>
          <w:lang w:val="en-US"/>
        </w:rPr>
      </w:pPr>
      <w:del w:id="2440" w:author="Keith W. Boone" w:date="2015-03-04T12:59:00Z">
        <w:r w:rsidRPr="003651D9" w:rsidDel="006A1426">
          <w:rPr>
            <w:lang w:val="en-US"/>
          </w:rPr>
          <w:delText xml:space="preserve">  &lt;/entry&gt;</w:delText>
        </w:r>
      </w:del>
    </w:p>
    <w:p w14:paraId="41FF1C98" w14:textId="77777777" w:rsidR="00875076" w:rsidRPr="003651D9" w:rsidDel="006A1426" w:rsidRDefault="00875076" w:rsidP="00875076">
      <w:pPr>
        <w:pStyle w:val="Example"/>
        <w:rPr>
          <w:del w:id="2441" w:author="Keith W. Boone" w:date="2015-03-04T12:59:00Z"/>
          <w:lang w:val="en-US"/>
        </w:rPr>
      </w:pPr>
      <w:del w:id="2442" w:author="Keith W. Boone" w:date="2015-03-04T12:59:00Z">
        <w:r w:rsidRPr="003651D9" w:rsidDel="006A1426">
          <w:rPr>
            <w:lang w:val="en-US"/>
          </w:rPr>
          <w:delText xml:space="preserve">  &lt;/entry&gt;</w:delText>
        </w:r>
      </w:del>
    </w:p>
    <w:p w14:paraId="72F8BEE5" w14:textId="77777777" w:rsidR="00875076" w:rsidRPr="003651D9" w:rsidDel="006A1426" w:rsidRDefault="00875076" w:rsidP="00875076">
      <w:pPr>
        <w:pStyle w:val="Example"/>
        <w:rPr>
          <w:del w:id="2443" w:author="Keith W. Boone" w:date="2015-03-04T12:59:00Z"/>
          <w:lang w:val="en-US"/>
        </w:rPr>
      </w:pPr>
      <w:del w:id="2444" w:author="Keith W. Boone" w:date="2015-03-04T12:59:00Z">
        <w:r w:rsidRPr="003651D9" w:rsidDel="006A1426">
          <w:rPr>
            <w:lang w:val="en-US"/>
          </w:rPr>
          <w:delText xml:space="preserve">    &lt;observation classCode="OBS" moodCode="EVN"&gt;</w:delText>
        </w:r>
      </w:del>
    </w:p>
    <w:p w14:paraId="4BC04290" w14:textId="77777777" w:rsidR="00875076" w:rsidRPr="003651D9" w:rsidDel="006A1426" w:rsidRDefault="00875076" w:rsidP="00875076">
      <w:pPr>
        <w:pStyle w:val="Example"/>
        <w:rPr>
          <w:del w:id="2445" w:author="Keith W. Boone" w:date="2015-03-04T12:59:00Z"/>
          <w:lang w:val="en-US"/>
        </w:rPr>
      </w:pPr>
      <w:del w:id="2446" w:author="Keith W. Boone" w:date="2015-03-04T12:59:00Z">
        <w:r w:rsidRPr="003651D9" w:rsidDel="006A1426">
          <w:rPr>
            <w:lang w:val="en-US"/>
          </w:rPr>
          <w:delText xml:space="preserve">      &lt;templateId root="2.16.840.1.113883.10.20.22.4.13"/&gt;</w:delText>
        </w:r>
      </w:del>
    </w:p>
    <w:p w14:paraId="29C67364" w14:textId="77777777" w:rsidR="00875076" w:rsidRPr="003651D9" w:rsidDel="006A1426" w:rsidRDefault="00875076" w:rsidP="00875076">
      <w:pPr>
        <w:pStyle w:val="Example"/>
        <w:rPr>
          <w:del w:id="2447" w:author="Keith W. Boone" w:date="2015-03-04T12:59:00Z"/>
          <w:lang w:val="en-US"/>
        </w:rPr>
      </w:pPr>
      <w:del w:id="2448" w:author="Keith W. Boone" w:date="2015-03-04T12:59:00Z">
        <w:r w:rsidRPr="003651D9" w:rsidDel="006A1426">
          <w:rPr>
            <w:lang w:val="en-US"/>
          </w:rPr>
          <w:delText xml:space="preserve">      &lt;!-- Procedure Activity Observation template --&gt;</w:delText>
        </w:r>
      </w:del>
    </w:p>
    <w:p w14:paraId="3D459E71" w14:textId="77777777" w:rsidR="00875076" w:rsidRPr="003651D9" w:rsidDel="006A1426" w:rsidRDefault="00875076" w:rsidP="00875076">
      <w:pPr>
        <w:pStyle w:val="Example"/>
        <w:rPr>
          <w:del w:id="2449" w:author="Keith W. Boone" w:date="2015-03-04T12:59:00Z"/>
          <w:lang w:val="en-US"/>
        </w:rPr>
      </w:pPr>
      <w:del w:id="2450" w:author="Keith W. Boone" w:date="2015-03-04T12:59:00Z">
        <w:r w:rsidRPr="003651D9" w:rsidDel="006A1426">
          <w:rPr>
            <w:lang w:val="en-US"/>
          </w:rPr>
          <w:delText xml:space="preserve">      ...</w:delText>
        </w:r>
      </w:del>
    </w:p>
    <w:p w14:paraId="32DC2A18" w14:textId="77777777" w:rsidR="00875076" w:rsidRPr="003651D9" w:rsidDel="006A1426" w:rsidRDefault="00875076" w:rsidP="00875076">
      <w:pPr>
        <w:pStyle w:val="Example"/>
        <w:rPr>
          <w:del w:id="2451" w:author="Keith W. Boone" w:date="2015-03-04T12:59:00Z"/>
          <w:lang w:val="en-US"/>
        </w:rPr>
      </w:pPr>
      <w:del w:id="2452" w:author="Keith W. Boone" w:date="2015-03-04T12:59:00Z">
        <w:r w:rsidRPr="003651D9" w:rsidDel="006A1426">
          <w:rPr>
            <w:lang w:val="en-US"/>
          </w:rPr>
          <w:delText xml:space="preserve">    &lt;/observation&gt;</w:delText>
        </w:r>
      </w:del>
    </w:p>
    <w:p w14:paraId="4347BAC7" w14:textId="77777777" w:rsidR="00875076" w:rsidRPr="003651D9" w:rsidDel="006A1426" w:rsidRDefault="00875076" w:rsidP="00875076">
      <w:pPr>
        <w:pStyle w:val="Example"/>
        <w:rPr>
          <w:del w:id="2453" w:author="Keith W. Boone" w:date="2015-03-04T12:59:00Z"/>
          <w:lang w:val="en-US"/>
        </w:rPr>
      </w:pPr>
      <w:del w:id="2454" w:author="Keith W. Boone" w:date="2015-03-04T12:59:00Z">
        <w:r w:rsidRPr="003651D9" w:rsidDel="006A1426">
          <w:rPr>
            <w:lang w:val="en-US"/>
          </w:rPr>
          <w:delText xml:space="preserve">  &lt;/entry&gt;</w:delText>
        </w:r>
      </w:del>
    </w:p>
    <w:p w14:paraId="31D538E3" w14:textId="77777777" w:rsidR="00875076" w:rsidRPr="003651D9" w:rsidDel="006A1426" w:rsidRDefault="00875076" w:rsidP="00875076">
      <w:pPr>
        <w:pStyle w:val="Example"/>
        <w:rPr>
          <w:del w:id="2455" w:author="Keith W. Boone" w:date="2015-03-04T12:59:00Z"/>
          <w:lang w:val="en-US"/>
        </w:rPr>
      </w:pPr>
      <w:del w:id="2456" w:author="Keith W. Boone" w:date="2015-03-04T12:59:00Z">
        <w:r w:rsidRPr="003651D9" w:rsidDel="006A1426">
          <w:rPr>
            <w:lang w:val="en-US"/>
          </w:rPr>
          <w:delText>&lt;/section&gt;</w:delText>
        </w:r>
      </w:del>
    </w:p>
    <w:p w14:paraId="5BF43913" w14:textId="77777777" w:rsidR="00875076" w:rsidRPr="003651D9" w:rsidDel="006A1426" w:rsidRDefault="00875076" w:rsidP="00875076">
      <w:pPr>
        <w:pStyle w:val="FigureTitle"/>
        <w:rPr>
          <w:del w:id="2457" w:author="Keith W. Boone" w:date="2015-03-04T12:59:00Z"/>
          <w:rFonts w:eastAsia="?l?r ??’c"/>
          <w:lang w:eastAsia="zh-CN"/>
        </w:rPr>
      </w:pPr>
      <w:del w:id="2458" w:author="Keith W. Boone" w:date="2015-03-04T12:59:00Z">
        <w:r w:rsidRPr="003651D9" w:rsidDel="006A1426">
          <w:rPr>
            <w:rFonts w:eastAsia="?l?r ??’c"/>
            <w:lang w:eastAsia="zh-CN"/>
          </w:rPr>
          <w:delText xml:space="preserve">Figure </w:delText>
        </w:r>
        <w:r w:rsidR="000121FB" w:rsidRPr="003651D9" w:rsidDel="006A1426">
          <w:rPr>
            <w:rFonts w:eastAsia="?l?r ??’c"/>
            <w:lang w:eastAsia="zh-CN"/>
          </w:rPr>
          <w:delText>Example</w:delText>
        </w:r>
        <w:r w:rsidRPr="003651D9" w:rsidDel="006A1426">
          <w:rPr>
            <w:rFonts w:eastAsia="?l?r ??’c"/>
            <w:lang w:eastAsia="zh-CN"/>
          </w:rPr>
          <w:delText xml:space="preserve">: </w:delText>
        </w:r>
        <w:r w:rsidR="000121FB" w:rsidRPr="003651D9" w:rsidDel="006A1426">
          <w:rPr>
            <w:rFonts w:eastAsia="?l?r ??’c"/>
            <w:lang w:eastAsia="zh-CN"/>
          </w:rPr>
          <w:delText>Example</w:delText>
        </w:r>
        <w:r w:rsidRPr="003651D9" w:rsidDel="006A1426">
          <w:rPr>
            <w:rFonts w:eastAsia="?l?r ??’c"/>
            <w:lang w:eastAsia="zh-CN"/>
          </w:rPr>
          <w:delText xml:space="preserve"> Section example</w:delText>
        </w:r>
        <w:r w:rsidR="000121FB" w:rsidRPr="003651D9" w:rsidDel="006A1426">
          <w:rPr>
            <w:rFonts w:eastAsia="?l?r ??’c"/>
            <w:lang w:eastAsia="zh-CN"/>
          </w:rPr>
          <w:delText>&gt;</w:delText>
        </w:r>
      </w:del>
    </w:p>
    <w:p w14:paraId="433E7B39" w14:textId="77777777" w:rsidR="00875076" w:rsidRPr="003651D9" w:rsidDel="006A1426" w:rsidRDefault="00875076" w:rsidP="00875076">
      <w:pPr>
        <w:pStyle w:val="BodyText"/>
        <w:rPr>
          <w:del w:id="2459" w:author="Keith W. Boone" w:date="2015-03-04T12:59:00Z"/>
          <w:lang w:eastAsia="x-none"/>
        </w:rPr>
      </w:pPr>
    </w:p>
    <w:p w14:paraId="4F0A1412" w14:textId="77777777" w:rsidR="00A23689" w:rsidRPr="003651D9" w:rsidDel="006A1426" w:rsidRDefault="00983131" w:rsidP="00597DB2">
      <w:pPr>
        <w:pStyle w:val="AuthorInstructions"/>
        <w:rPr>
          <w:del w:id="2460" w:author="Keith W. Boone" w:date="2015-03-04T12:59:00Z"/>
        </w:rPr>
      </w:pPr>
      <w:del w:id="2461" w:author="Keith W. Boone" w:date="2015-03-04T12:59:00Z">
        <w:r w:rsidRPr="003651D9" w:rsidDel="006A1426">
          <w:delText>###End Discrete Conformance</w:delText>
        </w:r>
        <w:r w:rsidR="00D35F24" w:rsidRPr="003651D9" w:rsidDel="006A1426">
          <w:delText xml:space="preserve"> Format - Section</w:delText>
        </w:r>
      </w:del>
    </w:p>
    <w:p w14:paraId="50B0D2A0" w14:textId="77777777" w:rsidR="00B9303B" w:rsidRPr="003651D9" w:rsidDel="006A1426" w:rsidRDefault="00B9303B" w:rsidP="00B9303B">
      <w:pPr>
        <w:pStyle w:val="Heading2"/>
        <w:numPr>
          <w:ilvl w:val="0"/>
          <w:numId w:val="0"/>
        </w:numPr>
        <w:rPr>
          <w:del w:id="2462" w:author="Keith W. Boone" w:date="2015-03-04T12:59:00Z"/>
          <w:noProof w:val="0"/>
        </w:rPr>
      </w:pPr>
      <w:bookmarkStart w:id="2463" w:name="_6.2.3.1_Encompassing_Encounter"/>
      <w:bookmarkStart w:id="2464" w:name="_6.2.3.1.1_Responsible_Party"/>
      <w:bookmarkStart w:id="2465" w:name="_6.2.3.1.2_Health_Care"/>
      <w:bookmarkEnd w:id="2463"/>
      <w:bookmarkEnd w:id="2464"/>
      <w:bookmarkEnd w:id="2465"/>
      <w:del w:id="2466" w:author="Keith W. Boone" w:date="2015-03-04T12:59:00Z">
        <w:r w:rsidRPr="003651D9" w:rsidDel="006A1426">
          <w:rPr>
            <w:noProof w:val="0"/>
          </w:rPr>
          <w:delText>6.3.4</w:delText>
        </w:r>
        <w:r w:rsidR="00291725" w:rsidDel="006A1426">
          <w:rPr>
            <w:noProof w:val="0"/>
          </w:rPr>
          <w:delText xml:space="preserve"> </w:delText>
        </w:r>
        <w:r w:rsidRPr="003651D9" w:rsidDel="006A1426">
          <w:rPr>
            <w:noProof w:val="0"/>
          </w:rPr>
          <w:delText>CDA Entry Content Modules</w:delText>
        </w:r>
      </w:del>
    </w:p>
    <w:p w14:paraId="2A8D2708" w14:textId="77777777" w:rsidR="00AE4AED" w:rsidRPr="003651D9" w:rsidDel="006A1426" w:rsidRDefault="00AE4AED" w:rsidP="00AE4AED">
      <w:pPr>
        <w:pStyle w:val="BodyText"/>
        <w:rPr>
          <w:del w:id="2467" w:author="Keith W. Boone" w:date="2015-03-04T12:59:00Z"/>
        </w:rPr>
      </w:pPr>
    </w:p>
    <w:p w14:paraId="041F2EC2" w14:textId="77777777" w:rsidR="00AE4AED" w:rsidRPr="003651D9" w:rsidDel="006A1426" w:rsidRDefault="00AE4AED" w:rsidP="00AE4AED">
      <w:pPr>
        <w:pStyle w:val="EditorInstructions"/>
        <w:rPr>
          <w:del w:id="2468" w:author="Keith W. Boone" w:date="2015-03-04T12:59:00Z"/>
        </w:rPr>
      </w:pPr>
      <w:del w:id="2469" w:author="Keith W. Boone" w:date="2015-03-04T12:59:00Z">
        <w:r w:rsidRPr="003651D9" w:rsidDel="006A1426">
          <w:delText>Add to section 6.3.4</w:delText>
        </w:r>
        <w:r w:rsidR="0023732B" w:rsidRPr="003651D9" w:rsidDel="006A1426">
          <w:delText>.E</w:delText>
        </w:r>
        <w:r w:rsidR="005F3FB5" w:rsidDel="006A1426">
          <w:delText xml:space="preserve"> </w:delText>
        </w:r>
        <w:r w:rsidR="00665D8F" w:rsidRPr="003651D9" w:rsidDel="006A1426">
          <w:delText>Entry</w:delText>
        </w:r>
        <w:r w:rsidRPr="003651D9" w:rsidDel="006A1426">
          <w:delText xml:space="preserve"> Content Modules</w:delText>
        </w:r>
      </w:del>
    </w:p>
    <w:p w14:paraId="3B517B94" w14:textId="77777777" w:rsidR="00AE4AED" w:rsidRPr="003651D9" w:rsidDel="006A1426" w:rsidRDefault="00AE4AED" w:rsidP="00AE4AED">
      <w:pPr>
        <w:pStyle w:val="Heading4"/>
        <w:numPr>
          <w:ilvl w:val="0"/>
          <w:numId w:val="0"/>
        </w:numPr>
        <w:ind w:left="864" w:hanging="864"/>
        <w:rPr>
          <w:del w:id="2470" w:author="Keith W. Boone" w:date="2015-03-04T12:59:00Z"/>
          <w:noProof w:val="0"/>
        </w:rPr>
      </w:pPr>
      <w:del w:id="2471" w:author="Keith W. Boone" w:date="2015-03-04T12:59:00Z">
        <w:r w:rsidRPr="003651D9" w:rsidDel="006A1426">
          <w:rPr>
            <w:noProof w:val="0"/>
          </w:rPr>
          <w:delText>6.3.4</w:delText>
        </w:r>
        <w:r w:rsidR="00BA437B" w:rsidRPr="003651D9" w:rsidDel="006A1426">
          <w:rPr>
            <w:noProof w:val="0"/>
          </w:rPr>
          <w:delText>.</w:delText>
        </w:r>
        <w:r w:rsidR="00774B6B" w:rsidRPr="003651D9" w:rsidDel="006A1426">
          <w:rPr>
            <w:noProof w:val="0"/>
          </w:rPr>
          <w:delText>E</w:delText>
        </w:r>
        <w:r w:rsidR="00291725" w:rsidDel="006A1426">
          <w:rPr>
            <w:noProof w:val="0"/>
          </w:rPr>
          <w:delText xml:space="preserve"> </w:delText>
        </w:r>
        <w:r w:rsidRPr="003651D9" w:rsidDel="006A1426">
          <w:rPr>
            <w:noProof w:val="0"/>
          </w:rPr>
          <w:delText>&lt;Entry Content</w:delText>
        </w:r>
        <w:r w:rsidR="0023732B" w:rsidRPr="003651D9" w:rsidDel="006A1426">
          <w:rPr>
            <w:noProof w:val="0"/>
          </w:rPr>
          <w:delText xml:space="preserve"> Module Name</w:delText>
        </w:r>
        <w:r w:rsidRPr="003651D9" w:rsidDel="006A1426">
          <w:rPr>
            <w:noProof w:val="0"/>
          </w:rPr>
          <w:delText>&gt; Entry</w:delText>
        </w:r>
        <w:r w:rsidR="00665D8F" w:rsidRPr="003651D9" w:rsidDel="006A1426">
          <w:rPr>
            <w:noProof w:val="0"/>
          </w:rPr>
          <w:delText xml:space="preserve"> </w:delText>
        </w:r>
        <w:r w:rsidR="0023732B" w:rsidRPr="003651D9" w:rsidDel="006A1426">
          <w:rPr>
            <w:noProof w:val="0"/>
          </w:rPr>
          <w:delText xml:space="preserve">Content </w:delText>
        </w:r>
        <w:r w:rsidR="00665D8F" w:rsidRPr="003651D9" w:rsidDel="006A1426">
          <w:rPr>
            <w:noProof w:val="0"/>
          </w:rPr>
          <w:delText>Module</w:delText>
        </w:r>
        <w:r w:rsidRPr="003651D9" w:rsidDel="006A1426">
          <w:rPr>
            <w:noProof w:val="0"/>
          </w:rPr>
          <w:delText xml:space="preserve"> </w:delText>
        </w:r>
      </w:del>
    </w:p>
    <w:p w14:paraId="3FFEB1F6" w14:textId="77777777" w:rsidR="00BC6EDE" w:rsidRPr="003651D9" w:rsidDel="006A1426" w:rsidRDefault="00630F33" w:rsidP="00597DB2">
      <w:pPr>
        <w:pStyle w:val="AuthorInstructions"/>
        <w:rPr>
          <w:del w:id="2472" w:author="Keith W. Boone" w:date="2015-03-04T12:59:00Z"/>
        </w:rPr>
      </w:pPr>
      <w:del w:id="2473" w:author="Keith W. Boone" w:date="2015-03-04T12:59:00Z">
        <w:r w:rsidRPr="003651D9" w:rsidDel="006A1426">
          <w:delText>&lt;Replicate the Entry Content Module as many times as needed for this supplement.&gt;</w:delText>
        </w:r>
      </w:del>
    </w:p>
    <w:p w14:paraId="28FDF200" w14:textId="77777777" w:rsidR="00BC6EDE" w:rsidRPr="003651D9" w:rsidDel="006A1426" w:rsidRDefault="00BC6EDE" w:rsidP="00597DB2">
      <w:pPr>
        <w:pStyle w:val="AuthorInstructions"/>
        <w:rPr>
          <w:del w:id="2474" w:author="Keith W. Boone" w:date="2015-03-04T12:59:00Z"/>
          <w:szCs w:val="24"/>
        </w:rPr>
      </w:pPr>
      <w:del w:id="2475" w:author="Keith W. Boone" w:date="2015-03-04T12:59:00Z">
        <w:r w:rsidRPr="003651D9" w:rsidDel="006A1426">
          <w:rPr>
            <w:szCs w:val="24"/>
          </w:rPr>
          <w:delText>&lt;</w:delText>
        </w:r>
        <w:r w:rsidR="00E5672F" w:rsidRPr="003651D9" w:rsidDel="006A1426">
          <w:rPr>
            <w:szCs w:val="24"/>
          </w:rPr>
          <w:delText>If this</w:delText>
        </w:r>
        <w:r w:rsidRPr="003651D9" w:rsidDel="006A1426">
          <w:rPr>
            <w:szCs w:val="24"/>
          </w:rPr>
          <w:delText xml:space="preserve"> entry has subsidiary/child</w:delText>
        </w:r>
        <w:r w:rsidR="00E5672F" w:rsidRPr="003651D9" w:rsidDel="006A1426">
          <w:rPr>
            <w:szCs w:val="24"/>
          </w:rPr>
          <w:delText xml:space="preserve"> </w:delText>
        </w:r>
        <w:r w:rsidRPr="003651D9" w:rsidDel="006A1426">
          <w:rPr>
            <w:szCs w:val="24"/>
          </w:rPr>
          <w:delText>entries</w:delText>
        </w:r>
        <w:r w:rsidR="00E5672F" w:rsidRPr="003651D9" w:rsidDel="006A1426">
          <w:rPr>
            <w:szCs w:val="24"/>
          </w:rPr>
          <w:delText>, these entries are referenced</w:delText>
        </w:r>
        <w:r w:rsidRPr="003651D9" w:rsidDel="006A1426">
          <w:rPr>
            <w:szCs w:val="24"/>
          </w:rPr>
          <w:delText xml:space="preserve"> </w:delText>
        </w:r>
        <w:r w:rsidR="00E5672F" w:rsidRPr="003651D9" w:rsidDel="006A1426">
          <w:rPr>
            <w:szCs w:val="24"/>
          </w:rPr>
          <w:delText>in the table below</w:delText>
        </w:r>
        <w:r w:rsidR="00887E40" w:rsidRPr="003651D9" w:rsidDel="006A1426">
          <w:rPr>
            <w:szCs w:val="24"/>
          </w:rPr>
          <w:delText xml:space="preserve">. </w:delText>
        </w:r>
        <w:r w:rsidRPr="003651D9" w:rsidDel="006A1426">
          <w:rPr>
            <w:szCs w:val="24"/>
          </w:rPr>
          <w:delText>Create one row for each subsidiary/child entry.&gt;</w:delText>
        </w:r>
      </w:del>
    </w:p>
    <w:p w14:paraId="3139B65A" w14:textId="77777777" w:rsidR="00712AE6" w:rsidRPr="003651D9" w:rsidDel="006A1426" w:rsidRDefault="00712AE6" w:rsidP="00597DB2">
      <w:pPr>
        <w:pStyle w:val="AuthorInstructions"/>
        <w:rPr>
          <w:del w:id="2476" w:author="Keith W. Boone" w:date="2015-03-04T12:59:00Z"/>
          <w:szCs w:val="24"/>
        </w:rPr>
      </w:pPr>
    </w:p>
    <w:p w14:paraId="0E15780F" w14:textId="77777777" w:rsidR="00983131" w:rsidRPr="003651D9" w:rsidDel="006A1426" w:rsidRDefault="00983131" w:rsidP="00597DB2">
      <w:pPr>
        <w:pStyle w:val="AuthorInstructions"/>
        <w:rPr>
          <w:del w:id="2477" w:author="Keith W. Boone" w:date="2015-03-04T12:59:00Z"/>
          <w:szCs w:val="24"/>
        </w:rPr>
      </w:pPr>
      <w:del w:id="2478" w:author="Keith W. Boone" w:date="2015-03-04T12:59:00Z">
        <w:r w:rsidRPr="003651D9" w:rsidDel="006A1426">
          <w:rPr>
            <w:szCs w:val="24"/>
          </w:rPr>
          <w:delText>### Begin Tabular Format - Entry</w:delText>
        </w:r>
      </w:del>
    </w:p>
    <w:p w14:paraId="68AB975C" w14:textId="77777777" w:rsidR="00983131" w:rsidRPr="003651D9" w:rsidDel="006A1426" w:rsidRDefault="00983131" w:rsidP="00BC6EDE">
      <w:pPr>
        <w:pStyle w:val="BodyText"/>
        <w:rPr>
          <w:del w:id="2479" w:author="Keith W. Boone" w:date="2015-03-04T12:59:00Z"/>
          <w:szCs w:val="24"/>
          <w:lang w:eastAsia="x-none"/>
        </w:rPr>
      </w:pPr>
    </w:p>
    <w:p w14:paraId="19DAA24E" w14:textId="77777777" w:rsidR="003602DC" w:rsidRPr="003651D9" w:rsidDel="006A1426" w:rsidRDefault="004046B6" w:rsidP="00597DB2">
      <w:pPr>
        <w:pStyle w:val="TableTitle"/>
        <w:rPr>
          <w:del w:id="2480" w:author="Keith W. Boone" w:date="2015-03-04T12:59:00Z"/>
        </w:rPr>
      </w:pPr>
      <w:del w:id="2481" w:author="Keith W. Boone" w:date="2015-03-04T12:59:00Z">
        <w:r w:rsidRPr="003651D9" w:rsidDel="006A1426">
          <w:delText>Table 6.3.4.E-1 &lt;Entry Module Name&gt;</w:delText>
        </w:r>
        <w:r w:rsidR="003602DC" w:rsidRPr="003651D9" w:rsidDel="006A1426">
          <w:delText xml:space="preserve"> Entry</w:delText>
        </w:r>
      </w:de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23"/>
        <w:gridCol w:w="539"/>
        <w:gridCol w:w="813"/>
        <w:gridCol w:w="454"/>
        <w:gridCol w:w="1615"/>
        <w:gridCol w:w="359"/>
        <w:gridCol w:w="990"/>
        <w:gridCol w:w="993"/>
        <w:gridCol w:w="1258"/>
        <w:gridCol w:w="1529"/>
        <w:gridCol w:w="17"/>
      </w:tblGrid>
      <w:tr w:rsidR="009612F6" w:rsidRPr="003651D9" w:rsidDel="006A1426" w14:paraId="71B1BC96" w14:textId="77777777" w:rsidTr="00597DB2">
        <w:trPr>
          <w:del w:id="2482" w:author="Keith W. Boone" w:date="2015-03-04T12:59:00Z"/>
        </w:trPr>
        <w:tc>
          <w:tcPr>
            <w:tcW w:w="1400" w:type="pct"/>
            <w:gridSpan w:val="4"/>
            <w:shd w:val="clear" w:color="auto" w:fill="E6E6E6"/>
            <w:vAlign w:val="center"/>
          </w:tcPr>
          <w:p w14:paraId="739143CE" w14:textId="77777777" w:rsidR="009612F6" w:rsidRPr="003651D9" w:rsidDel="006A1426" w:rsidRDefault="009612F6" w:rsidP="00597DB2">
            <w:pPr>
              <w:pStyle w:val="TableTitle"/>
              <w:rPr>
                <w:del w:id="2483" w:author="Keith W. Boone" w:date="2015-03-04T12:59:00Z"/>
              </w:rPr>
            </w:pPr>
            <w:del w:id="2484" w:author="Keith W. Boone" w:date="2015-03-04T12:59:00Z">
              <w:r w:rsidRPr="003651D9" w:rsidDel="006A1426">
                <w:delText>Template Name</w:delText>
              </w:r>
            </w:del>
          </w:p>
        </w:tc>
        <w:tc>
          <w:tcPr>
            <w:tcW w:w="3600" w:type="pct"/>
            <w:gridSpan w:val="7"/>
            <w:vAlign w:val="center"/>
          </w:tcPr>
          <w:p w14:paraId="26E31BE4" w14:textId="77777777" w:rsidR="009612F6" w:rsidRPr="003651D9" w:rsidDel="006A1426" w:rsidRDefault="009612F6" w:rsidP="00BB76BC">
            <w:pPr>
              <w:pStyle w:val="TableEntry"/>
              <w:rPr>
                <w:del w:id="2485" w:author="Keith W. Boone" w:date="2015-03-04T12:59:00Z"/>
              </w:rPr>
            </w:pPr>
            <w:del w:id="2486" w:author="Keith W. Boone" w:date="2015-03-04T12:59:00Z">
              <w:r w:rsidRPr="003651D9" w:rsidDel="006A1426">
                <w:delText>&lt;Template name&gt;</w:delText>
              </w:r>
            </w:del>
          </w:p>
        </w:tc>
      </w:tr>
      <w:tr w:rsidR="009612F6" w:rsidRPr="003651D9" w:rsidDel="006A1426" w14:paraId="7E2A373A" w14:textId="77777777" w:rsidTr="00597DB2">
        <w:trPr>
          <w:del w:id="2487" w:author="Keith W. Boone" w:date="2015-03-04T12:59:00Z"/>
        </w:trPr>
        <w:tc>
          <w:tcPr>
            <w:tcW w:w="1400" w:type="pct"/>
            <w:gridSpan w:val="4"/>
            <w:shd w:val="clear" w:color="auto" w:fill="E6E6E6"/>
            <w:vAlign w:val="center"/>
          </w:tcPr>
          <w:p w14:paraId="4A9CC0A0" w14:textId="77777777" w:rsidR="009612F6" w:rsidRPr="003651D9" w:rsidDel="006A1426" w:rsidRDefault="009612F6" w:rsidP="008358E5">
            <w:pPr>
              <w:pStyle w:val="TableEntryHeader"/>
              <w:rPr>
                <w:del w:id="2488" w:author="Keith W. Boone" w:date="2015-03-04T12:59:00Z"/>
              </w:rPr>
            </w:pPr>
            <w:del w:id="2489" w:author="Keith W. Boone" w:date="2015-03-04T12:59:00Z">
              <w:r w:rsidRPr="003651D9" w:rsidDel="006A1426">
                <w:delText xml:space="preserve">Template ID </w:delText>
              </w:r>
            </w:del>
          </w:p>
        </w:tc>
        <w:tc>
          <w:tcPr>
            <w:tcW w:w="3600" w:type="pct"/>
            <w:gridSpan w:val="7"/>
            <w:vAlign w:val="center"/>
          </w:tcPr>
          <w:p w14:paraId="7A9696F5" w14:textId="77777777" w:rsidR="009612F6" w:rsidRPr="003651D9" w:rsidDel="006A1426" w:rsidRDefault="00B87220" w:rsidP="00BB76BC">
            <w:pPr>
              <w:pStyle w:val="TableEntry"/>
              <w:rPr>
                <w:del w:id="2490" w:author="Keith W. Boone" w:date="2015-03-04T12:59:00Z"/>
              </w:rPr>
            </w:pPr>
            <w:del w:id="2491" w:author="Keith W. Boone" w:date="2015-03-04T12:59:00Z">
              <w:r w:rsidRPr="003651D9" w:rsidDel="006A1426">
                <w:delText>&lt;oid&gt;</w:delText>
              </w:r>
            </w:del>
          </w:p>
        </w:tc>
      </w:tr>
      <w:tr w:rsidR="009612F6" w:rsidRPr="003651D9" w:rsidDel="006A1426" w14:paraId="7D27D35F" w14:textId="77777777" w:rsidTr="00597DB2">
        <w:trPr>
          <w:del w:id="2492" w:author="Keith W. Boone" w:date="2015-03-04T12:59:00Z"/>
        </w:trPr>
        <w:tc>
          <w:tcPr>
            <w:tcW w:w="1400" w:type="pct"/>
            <w:gridSpan w:val="4"/>
            <w:shd w:val="clear" w:color="auto" w:fill="E6E6E6"/>
            <w:vAlign w:val="center"/>
          </w:tcPr>
          <w:p w14:paraId="3495A096" w14:textId="77777777" w:rsidR="009612F6" w:rsidRPr="003651D9" w:rsidDel="006A1426" w:rsidRDefault="009612F6" w:rsidP="008358E5">
            <w:pPr>
              <w:pStyle w:val="TableEntryHeader"/>
              <w:rPr>
                <w:del w:id="2493" w:author="Keith W. Boone" w:date="2015-03-04T12:59:00Z"/>
              </w:rPr>
            </w:pPr>
            <w:del w:id="2494" w:author="Keith W. Boone" w:date="2015-03-04T12:59:00Z">
              <w:r w:rsidRPr="003651D9" w:rsidDel="006A1426">
                <w:delText xml:space="preserve">Parent Template </w:delText>
              </w:r>
            </w:del>
          </w:p>
        </w:tc>
        <w:tc>
          <w:tcPr>
            <w:tcW w:w="3600" w:type="pct"/>
            <w:gridSpan w:val="7"/>
            <w:vAlign w:val="center"/>
          </w:tcPr>
          <w:p w14:paraId="6B3E5F59" w14:textId="77777777" w:rsidR="00B87220" w:rsidRPr="003651D9" w:rsidDel="006A1426" w:rsidRDefault="00B87220" w:rsidP="00BB76BC">
            <w:pPr>
              <w:pStyle w:val="TableEntry"/>
              <w:rPr>
                <w:del w:id="2495" w:author="Keith W. Boone" w:date="2015-03-04T12:59:00Z"/>
              </w:rPr>
            </w:pPr>
            <w:del w:id="2496" w:author="Keith W. Boone" w:date="2015-03-04T12:59:00Z">
              <w:r w:rsidRPr="003651D9" w:rsidDel="006A1426">
                <w:delText>&lt;Parent Template Name</w:delText>
              </w:r>
              <w:r w:rsidR="005F3FB5" w:rsidDel="006A1426">
                <w:delText xml:space="preserve"> </w:delText>
              </w:r>
              <w:r w:rsidRPr="003651D9" w:rsidDel="006A1426">
                <w:delText>oid/uid [Domain - Reference]&gt;</w:delText>
              </w:r>
            </w:del>
          </w:p>
          <w:p w14:paraId="52DCD6C3" w14:textId="77777777" w:rsidR="009612F6" w:rsidRPr="003651D9" w:rsidDel="006A1426" w:rsidRDefault="009612F6" w:rsidP="00BB76BC">
            <w:pPr>
              <w:pStyle w:val="TableEntry"/>
              <w:rPr>
                <w:del w:id="2497" w:author="Keith W. Boone" w:date="2015-03-04T12:59:00Z"/>
              </w:rPr>
            </w:pPr>
          </w:p>
        </w:tc>
      </w:tr>
      <w:tr w:rsidR="009612F6" w:rsidRPr="003651D9" w:rsidDel="006A1426" w14:paraId="0127461E" w14:textId="77777777" w:rsidTr="00597DB2">
        <w:trPr>
          <w:del w:id="2498" w:author="Keith W. Boone" w:date="2015-03-04T12:59:00Z"/>
        </w:trPr>
        <w:tc>
          <w:tcPr>
            <w:tcW w:w="1400" w:type="pct"/>
            <w:gridSpan w:val="4"/>
            <w:shd w:val="clear" w:color="auto" w:fill="E6E6E6"/>
            <w:vAlign w:val="center"/>
          </w:tcPr>
          <w:p w14:paraId="7BE4F039" w14:textId="77777777" w:rsidR="009612F6" w:rsidRPr="003651D9" w:rsidDel="006A1426" w:rsidRDefault="009612F6" w:rsidP="008358E5">
            <w:pPr>
              <w:pStyle w:val="TableEntryHeader"/>
              <w:rPr>
                <w:del w:id="2499" w:author="Keith W. Boone" w:date="2015-03-04T12:59:00Z"/>
              </w:rPr>
            </w:pPr>
            <w:del w:id="2500" w:author="Keith W. Boone" w:date="2015-03-04T12:59:00Z">
              <w:r w:rsidRPr="003651D9" w:rsidDel="006A1426">
                <w:delText xml:space="preserve">General Description </w:delText>
              </w:r>
            </w:del>
          </w:p>
        </w:tc>
        <w:tc>
          <w:tcPr>
            <w:tcW w:w="3600" w:type="pct"/>
            <w:gridSpan w:val="7"/>
            <w:vAlign w:val="center"/>
          </w:tcPr>
          <w:p w14:paraId="18E0BFB5" w14:textId="77777777" w:rsidR="009612F6" w:rsidRPr="003651D9" w:rsidDel="006A1426" w:rsidRDefault="00B87220" w:rsidP="00BB76BC">
            <w:pPr>
              <w:pStyle w:val="TableEntry"/>
              <w:rPr>
                <w:del w:id="2501" w:author="Keith W. Boone" w:date="2015-03-04T12:59:00Z"/>
              </w:rPr>
            </w:pPr>
            <w:del w:id="2502" w:author="Keith W. Boone" w:date="2015-03-04T12:59:00Z">
              <w:r w:rsidRPr="003651D9" w:rsidDel="006A1426">
                <w:delText>&lt;brief textual description, one paragraph&gt;</w:delText>
              </w:r>
            </w:del>
          </w:p>
        </w:tc>
      </w:tr>
      <w:tr w:rsidR="009612F6" w:rsidRPr="003651D9" w:rsidDel="006A1426" w14:paraId="6E5B2F0F" w14:textId="77777777" w:rsidTr="00597DB2">
        <w:trPr>
          <w:del w:id="2503" w:author="Keith W. Boone" w:date="2015-03-04T12:59:00Z"/>
        </w:trPr>
        <w:tc>
          <w:tcPr>
            <w:tcW w:w="725" w:type="pct"/>
            <w:gridSpan w:val="2"/>
            <w:shd w:val="clear" w:color="auto" w:fill="E6E6E6"/>
            <w:vAlign w:val="center"/>
          </w:tcPr>
          <w:p w14:paraId="5AB9ABB0" w14:textId="77777777" w:rsidR="009612F6" w:rsidRPr="003651D9" w:rsidDel="006A1426" w:rsidRDefault="009612F6" w:rsidP="008358E5">
            <w:pPr>
              <w:pStyle w:val="TableEntryHeader"/>
              <w:rPr>
                <w:del w:id="2504" w:author="Keith W. Boone" w:date="2015-03-04T12:59:00Z"/>
              </w:rPr>
            </w:pPr>
            <w:del w:id="2505" w:author="Keith W. Boone" w:date="2015-03-04T12:59:00Z">
              <w:r w:rsidRPr="003651D9" w:rsidDel="006A1426">
                <w:delText>Class/Mood</w:delText>
              </w:r>
            </w:del>
          </w:p>
        </w:tc>
        <w:tc>
          <w:tcPr>
            <w:tcW w:w="1726" w:type="pct"/>
            <w:gridSpan w:val="4"/>
            <w:shd w:val="clear" w:color="auto" w:fill="E6E6E6"/>
            <w:vAlign w:val="center"/>
          </w:tcPr>
          <w:p w14:paraId="1FFC6106" w14:textId="77777777" w:rsidR="009612F6" w:rsidRPr="003651D9" w:rsidDel="006A1426" w:rsidRDefault="009612F6" w:rsidP="00B92EA1">
            <w:pPr>
              <w:pStyle w:val="TableEntryHeader"/>
              <w:rPr>
                <w:del w:id="2506" w:author="Keith W. Boone" w:date="2015-03-04T12:59:00Z"/>
              </w:rPr>
            </w:pPr>
            <w:del w:id="2507" w:author="Keith W. Boone" w:date="2015-03-04T12:59:00Z">
              <w:r w:rsidRPr="003651D9" w:rsidDel="006A1426">
                <w:delText xml:space="preserve">Code </w:delText>
              </w:r>
            </w:del>
          </w:p>
        </w:tc>
        <w:tc>
          <w:tcPr>
            <w:tcW w:w="527" w:type="pct"/>
            <w:shd w:val="clear" w:color="auto" w:fill="E6E6E6"/>
            <w:vAlign w:val="center"/>
          </w:tcPr>
          <w:p w14:paraId="3022D934" w14:textId="77777777" w:rsidR="009612F6" w:rsidRPr="003651D9" w:rsidDel="006A1426" w:rsidRDefault="009612F6" w:rsidP="0071309E">
            <w:pPr>
              <w:pStyle w:val="TableEntryHeader"/>
              <w:rPr>
                <w:del w:id="2508" w:author="Keith W. Boone" w:date="2015-03-04T12:59:00Z"/>
              </w:rPr>
            </w:pPr>
            <w:del w:id="2509" w:author="Keith W. Boone" w:date="2015-03-04T12:59:00Z">
              <w:r w:rsidRPr="003651D9" w:rsidDel="006A1426">
                <w:delText>Data Type</w:delText>
              </w:r>
            </w:del>
          </w:p>
        </w:tc>
        <w:tc>
          <w:tcPr>
            <w:tcW w:w="2022" w:type="pct"/>
            <w:gridSpan w:val="4"/>
            <w:shd w:val="clear" w:color="auto" w:fill="E6E6E6"/>
            <w:vAlign w:val="center"/>
          </w:tcPr>
          <w:p w14:paraId="43F3784E" w14:textId="77777777" w:rsidR="009612F6" w:rsidRPr="003651D9" w:rsidDel="006A1426" w:rsidRDefault="009612F6" w:rsidP="004070FB">
            <w:pPr>
              <w:pStyle w:val="TableEntryHeader"/>
              <w:rPr>
                <w:del w:id="2510" w:author="Keith W. Boone" w:date="2015-03-04T12:59:00Z"/>
              </w:rPr>
            </w:pPr>
            <w:del w:id="2511" w:author="Keith W. Boone" w:date="2015-03-04T12:59:00Z">
              <w:r w:rsidRPr="003651D9" w:rsidDel="006A1426">
                <w:delText xml:space="preserve">Value </w:delText>
              </w:r>
            </w:del>
          </w:p>
        </w:tc>
      </w:tr>
      <w:tr w:rsidR="009612F6" w:rsidRPr="003651D9" w:rsidDel="006A1426" w14:paraId="5B11B7F2" w14:textId="77777777" w:rsidTr="00597DB2">
        <w:trPr>
          <w:del w:id="2512" w:author="Keith W. Boone" w:date="2015-03-04T12:59:00Z"/>
        </w:trPr>
        <w:tc>
          <w:tcPr>
            <w:tcW w:w="725" w:type="pct"/>
            <w:gridSpan w:val="2"/>
            <w:vAlign w:val="center"/>
          </w:tcPr>
          <w:p w14:paraId="3B2953C7" w14:textId="77777777" w:rsidR="009612F6" w:rsidRPr="003651D9" w:rsidDel="006A1426" w:rsidRDefault="00B87220" w:rsidP="00BB76BC">
            <w:pPr>
              <w:pStyle w:val="TableEntry"/>
              <w:rPr>
                <w:del w:id="2513" w:author="Keith W. Boone" w:date="2015-03-04T12:59:00Z"/>
              </w:rPr>
            </w:pPr>
            <w:del w:id="2514" w:author="Keith W. Boone" w:date="2015-03-04T12:59:00Z">
              <w:r w:rsidRPr="003651D9" w:rsidDel="006A1426">
                <w:delText>&lt;use one of defined Class/Mood see General Intro App E&gt;</w:delText>
              </w:r>
            </w:del>
          </w:p>
        </w:tc>
        <w:tc>
          <w:tcPr>
            <w:tcW w:w="1726" w:type="pct"/>
            <w:gridSpan w:val="4"/>
            <w:vAlign w:val="center"/>
          </w:tcPr>
          <w:p w14:paraId="3B7FC08D" w14:textId="77777777" w:rsidR="00346BB8" w:rsidRPr="003651D9" w:rsidDel="006A1426" w:rsidRDefault="00746A3D" w:rsidP="00BB76BC">
            <w:pPr>
              <w:pStyle w:val="TableEntry"/>
              <w:rPr>
                <w:del w:id="2515" w:author="Keith W. Boone" w:date="2015-03-04T12:59:00Z"/>
              </w:rPr>
            </w:pPr>
            <w:del w:id="2516" w:author="Keith W. Boone" w:date="2015-03-04T12:59:00Z">
              <w:r w:rsidRPr="003651D9" w:rsidDel="006A1426">
                <w:delText>&lt;</w:delText>
              </w:r>
              <w:r w:rsidR="00B87220" w:rsidRPr="003651D9" w:rsidDel="006A1426">
                <w:delText>Code, code system, code meaning</w:delText>
              </w:r>
              <w:r w:rsidR="00346BB8" w:rsidRPr="003651D9" w:rsidDel="006A1426">
                <w:delText xml:space="preserve"> e.g., 18118-0, LOINC, “LV Wall Motion Segmental Findings”</w:delText>
              </w:r>
              <w:r w:rsidRPr="003651D9" w:rsidDel="006A1426">
                <w:delText>&gt;</w:delText>
              </w:r>
            </w:del>
          </w:p>
          <w:p w14:paraId="2F0AB119" w14:textId="77777777" w:rsidR="00B87220" w:rsidRPr="003651D9" w:rsidDel="006A1426" w:rsidRDefault="00B87220" w:rsidP="00BB76BC">
            <w:pPr>
              <w:pStyle w:val="TableEntry"/>
              <w:rPr>
                <w:del w:id="2517" w:author="Keith W. Boone" w:date="2015-03-04T12:59:00Z"/>
              </w:rPr>
            </w:pPr>
          </w:p>
        </w:tc>
        <w:tc>
          <w:tcPr>
            <w:tcW w:w="527" w:type="pct"/>
            <w:vAlign w:val="center"/>
          </w:tcPr>
          <w:p w14:paraId="4838D7AF" w14:textId="77777777" w:rsidR="009612F6" w:rsidRPr="003651D9" w:rsidDel="006A1426" w:rsidRDefault="00BC6EDE" w:rsidP="00BB76BC">
            <w:pPr>
              <w:pStyle w:val="TableEntry"/>
              <w:rPr>
                <w:del w:id="2518" w:author="Keith W. Boone" w:date="2015-03-04T12:59:00Z"/>
              </w:rPr>
            </w:pPr>
            <w:del w:id="2519" w:author="Keith W. Boone" w:date="2015-03-04T12:59:00Z">
              <w:r w:rsidRPr="003651D9" w:rsidDel="006A1426">
                <w:delText>&lt;Applies only if the Class/ Mood is OBS/EVN. Enumerated in HL7 V3 Data Types R1.&gt;</w:delText>
              </w:r>
            </w:del>
          </w:p>
        </w:tc>
        <w:tc>
          <w:tcPr>
            <w:tcW w:w="2022" w:type="pct"/>
            <w:gridSpan w:val="4"/>
            <w:vAlign w:val="center"/>
          </w:tcPr>
          <w:p w14:paraId="47B738FA" w14:textId="77777777" w:rsidR="009612F6" w:rsidRPr="003651D9" w:rsidDel="006A1426" w:rsidRDefault="00BC6EDE" w:rsidP="00BB76BC">
            <w:pPr>
              <w:pStyle w:val="TableEntry"/>
              <w:rPr>
                <w:del w:id="2520" w:author="Keith W. Boone" w:date="2015-03-04T12:59:00Z"/>
              </w:rPr>
            </w:pPr>
            <w:del w:id="2521" w:author="Keith W. Boone" w:date="2015-03-04T12:59:00Z">
              <w:r w:rsidRPr="003651D9" w:rsidDel="006A1426">
                <w:delText>&lt;If the Class/Mood is OBS/EVN, then this Value field is the constraint on Observation Value</w:delText>
              </w:r>
              <w:r w:rsidR="00887E40" w:rsidRPr="003651D9" w:rsidDel="006A1426">
                <w:delText xml:space="preserve">. </w:delText>
              </w:r>
              <w:r w:rsidRPr="003651D9" w:rsidDel="006A1426">
                <w:delText>Otherwise, this field should be “N/A”.&gt;</w:delText>
              </w:r>
            </w:del>
          </w:p>
        </w:tc>
      </w:tr>
      <w:tr w:rsidR="009612F6" w:rsidRPr="003651D9" w:rsidDel="006A1426" w14:paraId="69B36078" w14:textId="77777777" w:rsidTr="00597DB2">
        <w:trPr>
          <w:gridAfter w:val="1"/>
          <w:wAfter w:w="9" w:type="pct"/>
          <w:del w:id="2522" w:author="Keith W. Boone" w:date="2015-03-04T12:59:00Z"/>
        </w:trPr>
        <w:tc>
          <w:tcPr>
            <w:tcW w:w="438" w:type="pct"/>
            <w:shd w:val="clear" w:color="auto" w:fill="E6E6E6"/>
            <w:vAlign w:val="center"/>
          </w:tcPr>
          <w:p w14:paraId="51CA92AF" w14:textId="77777777" w:rsidR="009612F6" w:rsidRPr="003651D9" w:rsidDel="006A1426" w:rsidRDefault="009612F6" w:rsidP="008358E5">
            <w:pPr>
              <w:pStyle w:val="TableEntryHeader"/>
              <w:rPr>
                <w:del w:id="2523" w:author="Keith W. Boone" w:date="2015-03-04T12:59:00Z"/>
              </w:rPr>
            </w:pPr>
            <w:del w:id="2524" w:author="Keith W. Boone" w:date="2015-03-04T12:59:00Z">
              <w:r w:rsidRPr="003651D9" w:rsidDel="006A1426">
                <w:delText xml:space="preserve">Opt </w:delText>
              </w:r>
              <w:r w:rsidR="004818E8" w:rsidRPr="003651D9" w:rsidDel="006A1426">
                <w:delText>and Card</w:delText>
              </w:r>
            </w:del>
          </w:p>
        </w:tc>
        <w:tc>
          <w:tcPr>
            <w:tcW w:w="720" w:type="pct"/>
            <w:gridSpan w:val="2"/>
            <w:shd w:val="clear" w:color="auto" w:fill="E6E6E6"/>
            <w:vAlign w:val="center"/>
          </w:tcPr>
          <w:p w14:paraId="636A2042" w14:textId="77777777" w:rsidR="009612F6" w:rsidRPr="003651D9" w:rsidDel="006A1426" w:rsidRDefault="009612F6" w:rsidP="00B92EA1">
            <w:pPr>
              <w:pStyle w:val="TableEntryHeader"/>
              <w:rPr>
                <w:del w:id="2525" w:author="Keith W. Boone" w:date="2015-03-04T12:59:00Z"/>
              </w:rPr>
            </w:pPr>
            <w:del w:id="2526" w:author="Keith W. Boone" w:date="2015-03-04T12:59:00Z">
              <w:r w:rsidRPr="003651D9" w:rsidDel="006A1426">
                <w:delText>entryRelationship</w:delText>
              </w:r>
            </w:del>
          </w:p>
        </w:tc>
        <w:tc>
          <w:tcPr>
            <w:tcW w:w="1102" w:type="pct"/>
            <w:gridSpan w:val="2"/>
            <w:shd w:val="clear" w:color="auto" w:fill="E6E6E6"/>
            <w:vAlign w:val="center"/>
          </w:tcPr>
          <w:p w14:paraId="79647843" w14:textId="77777777" w:rsidR="009612F6" w:rsidRPr="003651D9" w:rsidDel="006A1426" w:rsidRDefault="009612F6" w:rsidP="0071309E">
            <w:pPr>
              <w:pStyle w:val="TableEntryHeader"/>
              <w:rPr>
                <w:del w:id="2527" w:author="Keith W. Boone" w:date="2015-03-04T12:59:00Z"/>
              </w:rPr>
            </w:pPr>
            <w:del w:id="2528" w:author="Keith W. Boone" w:date="2015-03-04T12:59:00Z">
              <w:r w:rsidRPr="003651D9" w:rsidDel="006A1426">
                <w:delText xml:space="preserve">Description </w:delText>
              </w:r>
            </w:del>
          </w:p>
        </w:tc>
        <w:tc>
          <w:tcPr>
            <w:tcW w:w="1247" w:type="pct"/>
            <w:gridSpan w:val="3"/>
            <w:shd w:val="clear" w:color="auto" w:fill="E6E6E6"/>
            <w:vAlign w:val="center"/>
          </w:tcPr>
          <w:p w14:paraId="1E669EF3" w14:textId="77777777" w:rsidR="009612F6" w:rsidRPr="003651D9" w:rsidDel="006A1426" w:rsidRDefault="009612F6" w:rsidP="004070FB">
            <w:pPr>
              <w:pStyle w:val="TableEntryHeader"/>
              <w:rPr>
                <w:del w:id="2529" w:author="Keith W. Boone" w:date="2015-03-04T12:59:00Z"/>
              </w:rPr>
            </w:pPr>
            <w:del w:id="2530" w:author="Keith W. Boone" w:date="2015-03-04T12:59:00Z">
              <w:r w:rsidRPr="003651D9" w:rsidDel="006A1426">
                <w:delText>Template ID</w:delText>
              </w:r>
            </w:del>
          </w:p>
        </w:tc>
        <w:tc>
          <w:tcPr>
            <w:tcW w:w="670" w:type="pct"/>
            <w:shd w:val="clear" w:color="auto" w:fill="E6E6E6"/>
            <w:vAlign w:val="center"/>
          </w:tcPr>
          <w:p w14:paraId="61EC8673" w14:textId="77777777" w:rsidR="009612F6" w:rsidRPr="003651D9" w:rsidDel="006A1426" w:rsidRDefault="009612F6" w:rsidP="0070762D">
            <w:pPr>
              <w:pStyle w:val="TableEntryHeader"/>
              <w:rPr>
                <w:del w:id="2531" w:author="Keith W. Boone" w:date="2015-03-04T12:59:00Z"/>
              </w:rPr>
            </w:pPr>
            <w:del w:id="2532" w:author="Keith W. Boone" w:date="2015-03-04T12:59:00Z">
              <w:r w:rsidRPr="003651D9" w:rsidDel="006A1426">
                <w:delText>Spec</w:delText>
              </w:r>
              <w:r w:rsidR="00286433" w:rsidRPr="003651D9" w:rsidDel="006A1426">
                <w:delText>ification</w:delText>
              </w:r>
              <w:r w:rsidRPr="003651D9" w:rsidDel="006A1426">
                <w:delText xml:space="preserve"> Document</w:delText>
              </w:r>
            </w:del>
          </w:p>
        </w:tc>
        <w:tc>
          <w:tcPr>
            <w:tcW w:w="814" w:type="pct"/>
            <w:shd w:val="clear" w:color="auto" w:fill="E4E4E4"/>
            <w:vAlign w:val="center"/>
          </w:tcPr>
          <w:p w14:paraId="49EED021" w14:textId="77777777" w:rsidR="009612F6" w:rsidRPr="003651D9" w:rsidDel="006A1426" w:rsidRDefault="00E5672F" w:rsidP="0070762D">
            <w:pPr>
              <w:pStyle w:val="TableEntryHeader"/>
              <w:rPr>
                <w:del w:id="2533" w:author="Keith W. Boone" w:date="2015-03-04T12:59:00Z"/>
              </w:rPr>
            </w:pPr>
            <w:del w:id="2534" w:author="Keith W. Boone" w:date="2015-03-04T12:59:00Z">
              <w:r w:rsidRPr="003651D9" w:rsidDel="006A1426">
                <w:delText>Vocab</w:delText>
              </w:r>
              <w:r w:rsidR="00286433" w:rsidRPr="003651D9" w:rsidDel="006A1426">
                <w:delText>ulary</w:delText>
              </w:r>
              <w:r w:rsidRPr="003651D9" w:rsidDel="006A1426">
                <w:delText xml:space="preserve"> </w:delText>
              </w:r>
              <w:r w:rsidR="00286433" w:rsidRPr="003651D9" w:rsidDel="006A1426">
                <w:delText>Con</w:delText>
              </w:r>
              <w:r w:rsidR="009612F6" w:rsidRPr="003651D9" w:rsidDel="006A1426">
                <w:delText>straint</w:delText>
              </w:r>
            </w:del>
          </w:p>
        </w:tc>
      </w:tr>
      <w:tr w:rsidR="009612F6" w:rsidRPr="003651D9" w:rsidDel="006A1426" w14:paraId="59124CCA" w14:textId="77777777" w:rsidTr="00597DB2">
        <w:trPr>
          <w:gridAfter w:val="1"/>
          <w:wAfter w:w="9" w:type="pct"/>
          <w:del w:id="2535" w:author="Keith W. Boone" w:date="2015-03-04T12:59:00Z"/>
        </w:trPr>
        <w:tc>
          <w:tcPr>
            <w:tcW w:w="438" w:type="pct"/>
            <w:shd w:val="clear" w:color="auto" w:fill="auto"/>
            <w:vAlign w:val="center"/>
          </w:tcPr>
          <w:p w14:paraId="2188DDAC" w14:textId="77777777" w:rsidR="009612F6" w:rsidRPr="003651D9" w:rsidDel="006A1426" w:rsidRDefault="000121FB" w:rsidP="00EF1E77">
            <w:pPr>
              <w:pStyle w:val="TableEntry"/>
              <w:rPr>
                <w:del w:id="2536" w:author="Keith W. Boone" w:date="2015-03-04T12:59:00Z"/>
              </w:rPr>
            </w:pPr>
            <w:del w:id="2537" w:author="Keith W. Boone" w:date="2015-03-04T12:59:00Z">
              <w:r w:rsidRPr="003651D9" w:rsidDel="006A1426">
                <w:delText xml:space="preserve">&lt;e.g., </w:delText>
              </w:r>
              <w:r w:rsidR="00B87220" w:rsidRPr="003651D9" w:rsidDel="006A1426">
                <w:delText>x</w:delText>
              </w:r>
              <w:r w:rsidR="009612F6" w:rsidRPr="003651D9" w:rsidDel="006A1426">
                <w:delText xml:space="preserve"> [</w:delText>
              </w:r>
              <w:r w:rsidR="00B87220" w:rsidRPr="003651D9" w:rsidDel="006A1426">
                <w:delText>?</w:delText>
              </w:r>
              <w:r w:rsidR="009612F6" w:rsidRPr="003651D9" w:rsidDel="006A1426">
                <w:delText>..</w:delText>
              </w:r>
              <w:r w:rsidR="00B87220" w:rsidRPr="003651D9" w:rsidDel="006A1426">
                <w:delText>?</w:delText>
              </w:r>
              <w:r w:rsidR="009612F6" w:rsidRPr="003651D9" w:rsidDel="006A1426">
                <w:delText>]</w:delText>
              </w:r>
              <w:r w:rsidR="00746A3D" w:rsidRPr="003651D9" w:rsidDel="006A1426">
                <w:delText>&gt;</w:delText>
              </w:r>
            </w:del>
          </w:p>
        </w:tc>
        <w:tc>
          <w:tcPr>
            <w:tcW w:w="720" w:type="pct"/>
            <w:gridSpan w:val="2"/>
            <w:shd w:val="clear" w:color="auto" w:fill="auto"/>
            <w:vAlign w:val="center"/>
          </w:tcPr>
          <w:p w14:paraId="1AACCF8D" w14:textId="77777777" w:rsidR="009612F6" w:rsidRPr="003651D9" w:rsidDel="006A1426" w:rsidRDefault="009612F6" w:rsidP="005D6176">
            <w:pPr>
              <w:pStyle w:val="TableEntry"/>
              <w:rPr>
                <w:del w:id="2538" w:author="Keith W. Boone" w:date="2015-03-04T12:59:00Z"/>
              </w:rPr>
            </w:pPr>
          </w:p>
        </w:tc>
        <w:tc>
          <w:tcPr>
            <w:tcW w:w="1102" w:type="pct"/>
            <w:gridSpan w:val="2"/>
            <w:vAlign w:val="center"/>
          </w:tcPr>
          <w:p w14:paraId="72A3134F" w14:textId="77777777" w:rsidR="009612F6" w:rsidRPr="003651D9" w:rsidDel="006A1426" w:rsidRDefault="00E5672F" w:rsidP="0032600B">
            <w:pPr>
              <w:pStyle w:val="TableEntry"/>
              <w:rPr>
                <w:del w:id="2539" w:author="Keith W. Boone" w:date="2015-03-04T12:59:00Z"/>
              </w:rPr>
            </w:pPr>
            <w:del w:id="2540" w:author="Keith W. Boone" w:date="2015-03-04T12:59:00Z">
              <w:r w:rsidRPr="003651D9" w:rsidDel="006A1426">
                <w:delText>Simple Observation</w:delText>
              </w:r>
            </w:del>
          </w:p>
        </w:tc>
        <w:tc>
          <w:tcPr>
            <w:tcW w:w="1247" w:type="pct"/>
            <w:gridSpan w:val="3"/>
            <w:vAlign w:val="center"/>
          </w:tcPr>
          <w:p w14:paraId="7528BBA7" w14:textId="77777777" w:rsidR="009612F6" w:rsidRPr="003651D9" w:rsidDel="006A1426" w:rsidRDefault="00B87220" w:rsidP="00BB76BC">
            <w:pPr>
              <w:pStyle w:val="TableEntry"/>
              <w:rPr>
                <w:del w:id="2541" w:author="Keith W. Boone" w:date="2015-03-04T12:59:00Z"/>
              </w:rPr>
            </w:pPr>
            <w:del w:id="2542" w:author="Keith W. Boone" w:date="2015-03-04T12:59:00Z">
              <w:r w:rsidRPr="003651D9" w:rsidDel="006A1426">
                <w:delText>oid</w:delText>
              </w:r>
              <w:r w:rsidR="009612F6" w:rsidRPr="003651D9" w:rsidDel="006A1426">
                <w:delText xml:space="preserve"> </w:delText>
              </w:r>
            </w:del>
          </w:p>
        </w:tc>
        <w:tc>
          <w:tcPr>
            <w:tcW w:w="670" w:type="pct"/>
            <w:vAlign w:val="center"/>
          </w:tcPr>
          <w:p w14:paraId="36B3DC8C" w14:textId="77777777" w:rsidR="009612F6" w:rsidRPr="003651D9" w:rsidDel="006A1426" w:rsidRDefault="00B87220" w:rsidP="00BB76BC">
            <w:pPr>
              <w:pStyle w:val="TableEntry"/>
              <w:rPr>
                <w:del w:id="2543" w:author="Keith W. Boone" w:date="2015-03-04T12:59:00Z"/>
              </w:rPr>
            </w:pPr>
            <w:del w:id="2544" w:author="Keith W. Boone" w:date="2015-03-04T12:59:00Z">
              <w:r w:rsidRPr="003651D9" w:rsidDel="006A1426">
                <w:delText>refe</w:delText>
              </w:r>
              <w:r w:rsidR="00286433" w:rsidRPr="003651D9" w:rsidDel="006A1426">
                <w:delText>rence to document e.g., PCC-TF-3</w:delText>
              </w:r>
            </w:del>
          </w:p>
        </w:tc>
        <w:tc>
          <w:tcPr>
            <w:tcW w:w="814" w:type="pct"/>
            <w:vAlign w:val="center"/>
          </w:tcPr>
          <w:p w14:paraId="2D20A979" w14:textId="77777777" w:rsidR="009612F6" w:rsidRPr="003651D9" w:rsidDel="006A1426" w:rsidRDefault="00B87220" w:rsidP="00BB76BC">
            <w:pPr>
              <w:pStyle w:val="TableEntry"/>
              <w:rPr>
                <w:del w:id="2545" w:author="Keith W. Boone" w:date="2015-03-04T12:59:00Z"/>
              </w:rPr>
            </w:pPr>
            <w:del w:id="2546" w:author="Keith W. Boone" w:date="2015-03-04T12:59:00Z">
              <w:r w:rsidRPr="003651D9" w:rsidDel="006A1426">
                <w:delText>&lt;reference/link to definition of constraint, often in next para</w:delText>
              </w:r>
              <w:r w:rsidR="00286433" w:rsidRPr="003651D9" w:rsidDel="006A1426">
                <w:delText>graph/</w:delText>
              </w:r>
              <w:r w:rsidR="00712AE6" w:rsidRPr="003651D9" w:rsidDel="006A1426">
                <w:delText xml:space="preserve"> </w:delText>
              </w:r>
              <w:r w:rsidR="00286433" w:rsidRPr="003651D9" w:rsidDel="006A1426">
                <w:delText>subsection e.g., CARD TF-3</w:delText>
              </w:r>
              <w:r w:rsidRPr="003651D9" w:rsidDel="006A1426">
                <w:delText xml:space="preserve"> 6.3.3.4.9.10&gt;</w:delText>
              </w:r>
            </w:del>
          </w:p>
        </w:tc>
      </w:tr>
      <w:tr w:rsidR="009612F6" w:rsidRPr="003651D9" w:rsidDel="006A1426" w14:paraId="1CFA978B" w14:textId="77777777" w:rsidTr="00597DB2">
        <w:trPr>
          <w:gridAfter w:val="1"/>
          <w:wAfter w:w="9" w:type="pct"/>
          <w:del w:id="2547" w:author="Keith W. Boone" w:date="2015-03-04T12:59:00Z"/>
        </w:trPr>
        <w:tc>
          <w:tcPr>
            <w:tcW w:w="438" w:type="pct"/>
            <w:shd w:val="clear" w:color="auto" w:fill="auto"/>
            <w:vAlign w:val="center"/>
          </w:tcPr>
          <w:p w14:paraId="2E18C650" w14:textId="77777777" w:rsidR="009612F6" w:rsidRPr="003651D9" w:rsidDel="006A1426" w:rsidRDefault="000121FB" w:rsidP="00EF1E77">
            <w:pPr>
              <w:pStyle w:val="TableEntry"/>
              <w:rPr>
                <w:del w:id="2548" w:author="Keith W. Boone" w:date="2015-03-04T12:59:00Z"/>
              </w:rPr>
            </w:pPr>
            <w:del w:id="2549" w:author="Keith W. Boone" w:date="2015-03-04T12:59:00Z">
              <w:r w:rsidRPr="003651D9" w:rsidDel="006A1426">
                <w:delText>&lt;</w:delText>
              </w:r>
              <w:r w:rsidR="00630F33" w:rsidRPr="003651D9" w:rsidDel="006A1426">
                <w:delText xml:space="preserve">e.g., </w:delText>
              </w:r>
              <w:r w:rsidR="009612F6" w:rsidRPr="003651D9" w:rsidDel="006A1426">
                <w:delText>C [1..*]</w:delText>
              </w:r>
            </w:del>
          </w:p>
        </w:tc>
        <w:tc>
          <w:tcPr>
            <w:tcW w:w="720" w:type="pct"/>
            <w:gridSpan w:val="2"/>
            <w:shd w:val="clear" w:color="auto" w:fill="auto"/>
            <w:vAlign w:val="center"/>
          </w:tcPr>
          <w:p w14:paraId="077CB83E" w14:textId="77777777" w:rsidR="009612F6" w:rsidRPr="003651D9" w:rsidDel="006A1426" w:rsidRDefault="009612F6" w:rsidP="005D6176">
            <w:pPr>
              <w:pStyle w:val="TableEntry"/>
              <w:rPr>
                <w:del w:id="2550" w:author="Keith W. Boone" w:date="2015-03-04T12:59:00Z"/>
              </w:rPr>
            </w:pPr>
            <w:del w:id="2551" w:author="Keith W. Boone" w:date="2015-03-04T12:59:00Z">
              <w:r w:rsidRPr="003651D9" w:rsidDel="006A1426">
                <w:delText>COMP</w:delText>
              </w:r>
            </w:del>
          </w:p>
        </w:tc>
        <w:tc>
          <w:tcPr>
            <w:tcW w:w="1102" w:type="pct"/>
            <w:gridSpan w:val="2"/>
            <w:vAlign w:val="center"/>
          </w:tcPr>
          <w:p w14:paraId="56B4D972" w14:textId="77777777" w:rsidR="009612F6" w:rsidRPr="003651D9" w:rsidDel="006A1426" w:rsidRDefault="009612F6" w:rsidP="0032600B">
            <w:pPr>
              <w:pStyle w:val="TableEntry"/>
              <w:rPr>
                <w:del w:id="2552" w:author="Keith W. Boone" w:date="2015-03-04T12:59:00Z"/>
              </w:rPr>
            </w:pPr>
            <w:del w:id="2553" w:author="Keith W. Boone" w:date="2015-03-04T12:59:00Z">
              <w:r w:rsidRPr="003651D9" w:rsidDel="006A1426">
                <w:delText>Simp</w:delText>
              </w:r>
              <w:r w:rsidR="00E5672F" w:rsidRPr="003651D9" w:rsidDel="006A1426">
                <w:delText xml:space="preserve">le Observation </w:delText>
              </w:r>
            </w:del>
          </w:p>
        </w:tc>
        <w:tc>
          <w:tcPr>
            <w:tcW w:w="1247" w:type="pct"/>
            <w:gridSpan w:val="3"/>
            <w:vAlign w:val="center"/>
          </w:tcPr>
          <w:p w14:paraId="7306C9B8" w14:textId="77777777" w:rsidR="009612F6" w:rsidRPr="003651D9" w:rsidDel="006A1426" w:rsidRDefault="009612F6" w:rsidP="00BB76BC">
            <w:pPr>
              <w:pStyle w:val="TableEntry"/>
              <w:rPr>
                <w:del w:id="2554" w:author="Keith W. Boone" w:date="2015-03-04T12:59:00Z"/>
              </w:rPr>
            </w:pPr>
            <w:del w:id="2555" w:author="Keith W. Boone" w:date="2015-03-04T12:59:00Z">
              <w:r w:rsidRPr="003651D9" w:rsidDel="006A1426">
                <w:delText xml:space="preserve">1.3.6.1.4.1.19376.1.5.3.1.4.13 </w:delText>
              </w:r>
            </w:del>
          </w:p>
        </w:tc>
        <w:tc>
          <w:tcPr>
            <w:tcW w:w="670" w:type="pct"/>
            <w:vAlign w:val="center"/>
          </w:tcPr>
          <w:p w14:paraId="667599D8" w14:textId="77777777" w:rsidR="009612F6" w:rsidRPr="003651D9" w:rsidDel="006A1426" w:rsidRDefault="009612F6" w:rsidP="00BB76BC">
            <w:pPr>
              <w:pStyle w:val="TableEntry"/>
              <w:rPr>
                <w:del w:id="2556" w:author="Keith W. Boone" w:date="2015-03-04T12:59:00Z"/>
              </w:rPr>
            </w:pPr>
            <w:del w:id="2557" w:author="Keith W. Boone" w:date="2015-03-04T12:59:00Z">
              <w:r w:rsidRPr="003651D9" w:rsidDel="006A1426">
                <w:delText>PCC TF-2</w:delText>
              </w:r>
            </w:del>
          </w:p>
        </w:tc>
        <w:tc>
          <w:tcPr>
            <w:tcW w:w="814" w:type="pct"/>
            <w:vAlign w:val="center"/>
          </w:tcPr>
          <w:p w14:paraId="489BD301" w14:textId="77777777" w:rsidR="009612F6" w:rsidRPr="003651D9" w:rsidDel="006A1426" w:rsidRDefault="003602DC" w:rsidP="00BB76BC">
            <w:pPr>
              <w:pStyle w:val="TableEntry"/>
              <w:rPr>
                <w:del w:id="2558" w:author="Keith W. Boone" w:date="2015-03-04T12:59:00Z"/>
              </w:rPr>
            </w:pPr>
            <w:del w:id="2559" w:author="Keith W. Boone" w:date="2015-03-04T12:59:00Z">
              <w:r w:rsidRPr="003651D9" w:rsidDel="006A1426">
                <w:delText>CARD TF-3 6.3.4.E.1</w:delText>
              </w:r>
              <w:r w:rsidR="00E5672F" w:rsidRPr="003651D9" w:rsidDel="006A1426">
                <w:delText xml:space="preserve"> (Wall morphology)</w:delText>
              </w:r>
              <w:r w:rsidR="000121FB" w:rsidRPr="003651D9" w:rsidDel="006A1426">
                <w:delText>&gt;</w:delText>
              </w:r>
            </w:del>
          </w:p>
        </w:tc>
      </w:tr>
      <w:tr w:rsidR="009612F6" w:rsidRPr="003651D9" w:rsidDel="006A1426" w14:paraId="3A4CC3BF" w14:textId="77777777" w:rsidTr="00597DB2">
        <w:trPr>
          <w:gridAfter w:val="1"/>
          <w:wAfter w:w="9" w:type="pct"/>
          <w:del w:id="2560" w:author="Keith W. Boone" w:date="2015-03-04T12:59:00Z"/>
        </w:trPr>
        <w:tc>
          <w:tcPr>
            <w:tcW w:w="438" w:type="pct"/>
            <w:shd w:val="clear" w:color="auto" w:fill="auto"/>
            <w:vAlign w:val="center"/>
          </w:tcPr>
          <w:p w14:paraId="54948297" w14:textId="77777777" w:rsidR="009612F6" w:rsidRPr="003651D9" w:rsidDel="006A1426" w:rsidRDefault="000121FB" w:rsidP="00EF1E77">
            <w:pPr>
              <w:pStyle w:val="TableEntry"/>
              <w:rPr>
                <w:del w:id="2561" w:author="Keith W. Boone" w:date="2015-03-04T12:59:00Z"/>
              </w:rPr>
            </w:pPr>
            <w:del w:id="2562" w:author="Keith W. Boone" w:date="2015-03-04T12:59:00Z">
              <w:r w:rsidRPr="003651D9" w:rsidDel="006A1426">
                <w:delText>&lt;</w:delText>
              </w:r>
              <w:r w:rsidR="00630F33" w:rsidRPr="003651D9" w:rsidDel="006A1426">
                <w:delText xml:space="preserve">e.g., </w:delText>
              </w:r>
              <w:r w:rsidR="009612F6" w:rsidRPr="003651D9" w:rsidDel="006A1426">
                <w:delText>O [0..1]</w:delText>
              </w:r>
            </w:del>
          </w:p>
        </w:tc>
        <w:tc>
          <w:tcPr>
            <w:tcW w:w="720" w:type="pct"/>
            <w:gridSpan w:val="2"/>
            <w:shd w:val="clear" w:color="auto" w:fill="auto"/>
            <w:vAlign w:val="center"/>
          </w:tcPr>
          <w:p w14:paraId="6062C58D" w14:textId="77777777" w:rsidR="009612F6" w:rsidRPr="003651D9" w:rsidDel="006A1426" w:rsidRDefault="009612F6" w:rsidP="005D6176">
            <w:pPr>
              <w:pStyle w:val="TableEntry"/>
              <w:rPr>
                <w:del w:id="2563" w:author="Keith W. Boone" w:date="2015-03-04T12:59:00Z"/>
              </w:rPr>
            </w:pPr>
            <w:del w:id="2564" w:author="Keith W. Boone" w:date="2015-03-04T12:59:00Z">
              <w:r w:rsidRPr="003651D9" w:rsidDel="006A1426">
                <w:delText>COMP</w:delText>
              </w:r>
            </w:del>
          </w:p>
        </w:tc>
        <w:tc>
          <w:tcPr>
            <w:tcW w:w="1102" w:type="pct"/>
            <w:gridSpan w:val="2"/>
            <w:vAlign w:val="center"/>
          </w:tcPr>
          <w:p w14:paraId="4841A53D" w14:textId="77777777" w:rsidR="009612F6" w:rsidRPr="003651D9" w:rsidDel="006A1426" w:rsidRDefault="009612F6" w:rsidP="0032600B">
            <w:pPr>
              <w:pStyle w:val="TableEntry"/>
              <w:rPr>
                <w:del w:id="2565" w:author="Keith W. Boone" w:date="2015-03-04T12:59:00Z"/>
              </w:rPr>
            </w:pPr>
            <w:del w:id="2566" w:author="Keith W. Boone" w:date="2015-03-04T12:59:00Z">
              <w:r w:rsidRPr="003651D9" w:rsidDel="006A1426">
                <w:delText xml:space="preserve">Simple </w:delText>
              </w:r>
              <w:r w:rsidR="00E5672F" w:rsidRPr="003651D9" w:rsidDel="006A1426">
                <w:delText>Observation</w:delText>
              </w:r>
            </w:del>
          </w:p>
        </w:tc>
        <w:tc>
          <w:tcPr>
            <w:tcW w:w="1247" w:type="pct"/>
            <w:gridSpan w:val="3"/>
            <w:vAlign w:val="center"/>
          </w:tcPr>
          <w:p w14:paraId="196CE809" w14:textId="77777777" w:rsidR="009612F6" w:rsidRPr="003651D9" w:rsidDel="006A1426" w:rsidRDefault="009612F6" w:rsidP="00BB76BC">
            <w:pPr>
              <w:pStyle w:val="TableEntry"/>
              <w:rPr>
                <w:del w:id="2567" w:author="Keith W. Boone" w:date="2015-03-04T12:59:00Z"/>
              </w:rPr>
            </w:pPr>
            <w:del w:id="2568" w:author="Keith W. Boone" w:date="2015-03-04T12:59:00Z">
              <w:r w:rsidRPr="003651D9" w:rsidDel="006A1426">
                <w:delText xml:space="preserve">1.3.6.1.4.1.19376.1.5.3.1.4.13 </w:delText>
              </w:r>
            </w:del>
          </w:p>
        </w:tc>
        <w:tc>
          <w:tcPr>
            <w:tcW w:w="670" w:type="pct"/>
            <w:vAlign w:val="center"/>
          </w:tcPr>
          <w:p w14:paraId="020E50B4" w14:textId="77777777" w:rsidR="009612F6" w:rsidRPr="003651D9" w:rsidDel="006A1426" w:rsidRDefault="009612F6" w:rsidP="00BB76BC">
            <w:pPr>
              <w:pStyle w:val="TableEntry"/>
              <w:rPr>
                <w:del w:id="2569" w:author="Keith W. Boone" w:date="2015-03-04T12:59:00Z"/>
              </w:rPr>
            </w:pPr>
            <w:del w:id="2570" w:author="Keith W. Boone" w:date="2015-03-04T12:59:00Z">
              <w:r w:rsidRPr="003651D9" w:rsidDel="006A1426">
                <w:delText>PCC TF-2</w:delText>
              </w:r>
            </w:del>
          </w:p>
        </w:tc>
        <w:tc>
          <w:tcPr>
            <w:tcW w:w="814" w:type="pct"/>
            <w:vAlign w:val="center"/>
          </w:tcPr>
          <w:p w14:paraId="7A3ABC0A" w14:textId="77777777" w:rsidR="002040DD" w:rsidRPr="003651D9" w:rsidDel="006A1426" w:rsidRDefault="003602DC" w:rsidP="00BB76BC">
            <w:pPr>
              <w:pStyle w:val="TableEntry"/>
              <w:rPr>
                <w:del w:id="2571" w:author="Keith W. Boone" w:date="2015-03-04T12:59:00Z"/>
              </w:rPr>
            </w:pPr>
            <w:del w:id="2572" w:author="Keith W. Boone" w:date="2015-03-04T12:59:00Z">
              <w:r w:rsidRPr="003651D9" w:rsidDel="006A1426">
                <w:delText>CARD TF-3 6.3.4.E.2</w:delText>
              </w:r>
              <w:r w:rsidR="00630F33" w:rsidRPr="003651D9" w:rsidDel="006A1426">
                <w:delText xml:space="preserve"> </w:delText>
              </w:r>
              <w:r w:rsidR="002040DD" w:rsidRPr="003651D9" w:rsidDel="006A1426">
                <w:delText>(Viability)</w:delText>
              </w:r>
              <w:r w:rsidR="000121FB" w:rsidRPr="003651D9" w:rsidDel="006A1426">
                <w:delText>&gt;</w:delText>
              </w:r>
            </w:del>
          </w:p>
        </w:tc>
      </w:tr>
      <w:tr w:rsidR="009612F6" w:rsidRPr="003651D9" w:rsidDel="006A1426" w14:paraId="75696BAE" w14:textId="77777777" w:rsidTr="00597DB2">
        <w:trPr>
          <w:gridAfter w:val="1"/>
          <w:wAfter w:w="9" w:type="pct"/>
          <w:del w:id="2573" w:author="Keith W. Boone" w:date="2015-03-04T12:59:00Z"/>
        </w:trPr>
        <w:tc>
          <w:tcPr>
            <w:tcW w:w="438" w:type="pct"/>
            <w:shd w:val="clear" w:color="auto" w:fill="auto"/>
            <w:vAlign w:val="center"/>
          </w:tcPr>
          <w:p w14:paraId="2DFE4763" w14:textId="77777777" w:rsidR="009612F6" w:rsidRPr="003651D9" w:rsidDel="006A1426" w:rsidRDefault="000121FB" w:rsidP="00EF1E77">
            <w:pPr>
              <w:pStyle w:val="TableEntry"/>
              <w:rPr>
                <w:del w:id="2574" w:author="Keith W. Boone" w:date="2015-03-04T12:59:00Z"/>
              </w:rPr>
            </w:pPr>
            <w:del w:id="2575" w:author="Keith W. Boone" w:date="2015-03-04T12:59:00Z">
              <w:r w:rsidRPr="003651D9" w:rsidDel="006A1426">
                <w:delText>&lt;</w:delText>
              </w:r>
              <w:r w:rsidR="00630F33" w:rsidRPr="003651D9" w:rsidDel="006A1426">
                <w:delText xml:space="preserve">e.g., </w:delText>
              </w:r>
              <w:r w:rsidR="009612F6" w:rsidRPr="003651D9" w:rsidDel="006A1426">
                <w:delText>O [0..1]</w:delText>
              </w:r>
            </w:del>
          </w:p>
        </w:tc>
        <w:tc>
          <w:tcPr>
            <w:tcW w:w="720" w:type="pct"/>
            <w:gridSpan w:val="2"/>
            <w:shd w:val="clear" w:color="auto" w:fill="auto"/>
            <w:vAlign w:val="center"/>
          </w:tcPr>
          <w:p w14:paraId="0F056202" w14:textId="77777777" w:rsidR="009612F6" w:rsidRPr="003651D9" w:rsidDel="006A1426" w:rsidRDefault="009612F6" w:rsidP="005D6176">
            <w:pPr>
              <w:pStyle w:val="TableEntry"/>
              <w:rPr>
                <w:del w:id="2576" w:author="Keith W. Boone" w:date="2015-03-04T12:59:00Z"/>
              </w:rPr>
            </w:pPr>
            <w:del w:id="2577" w:author="Keith W. Boone" w:date="2015-03-04T12:59:00Z">
              <w:r w:rsidRPr="003651D9" w:rsidDel="006A1426">
                <w:delText>COMP</w:delText>
              </w:r>
            </w:del>
          </w:p>
        </w:tc>
        <w:tc>
          <w:tcPr>
            <w:tcW w:w="1102" w:type="pct"/>
            <w:gridSpan w:val="2"/>
            <w:vAlign w:val="center"/>
          </w:tcPr>
          <w:p w14:paraId="5C8D8D50" w14:textId="77777777" w:rsidR="009612F6" w:rsidRPr="003651D9" w:rsidDel="006A1426" w:rsidRDefault="009612F6" w:rsidP="0032600B">
            <w:pPr>
              <w:pStyle w:val="TableEntry"/>
              <w:rPr>
                <w:del w:id="2578" w:author="Keith W. Boone" w:date="2015-03-04T12:59:00Z"/>
              </w:rPr>
            </w:pPr>
            <w:del w:id="2579" w:author="Keith W. Boone" w:date="2015-03-04T12:59:00Z">
              <w:r w:rsidRPr="003651D9" w:rsidDel="006A1426">
                <w:delText>observationMedia Entry</w:delText>
              </w:r>
            </w:del>
          </w:p>
        </w:tc>
        <w:tc>
          <w:tcPr>
            <w:tcW w:w="1247" w:type="pct"/>
            <w:gridSpan w:val="3"/>
            <w:vAlign w:val="center"/>
          </w:tcPr>
          <w:p w14:paraId="3D7324CF" w14:textId="77777777" w:rsidR="009612F6" w:rsidRPr="003651D9" w:rsidDel="006A1426" w:rsidRDefault="009612F6" w:rsidP="00BB76BC">
            <w:pPr>
              <w:pStyle w:val="TableEntry"/>
              <w:rPr>
                <w:del w:id="2580" w:author="Keith W. Boone" w:date="2015-03-04T12:59:00Z"/>
              </w:rPr>
            </w:pPr>
            <w:del w:id="2581" w:author="Keith W. Boone" w:date="2015-03-04T12:59:00Z">
              <w:r w:rsidRPr="003651D9" w:rsidDel="006A1426">
                <w:delText>1.3.6.1.4.1.19376.1.4.1.4.7</w:delText>
              </w:r>
            </w:del>
          </w:p>
        </w:tc>
        <w:tc>
          <w:tcPr>
            <w:tcW w:w="670" w:type="pct"/>
            <w:vAlign w:val="center"/>
          </w:tcPr>
          <w:p w14:paraId="0557DE83" w14:textId="77777777" w:rsidR="009612F6" w:rsidRPr="003651D9" w:rsidDel="006A1426" w:rsidRDefault="003602DC" w:rsidP="00BB76BC">
            <w:pPr>
              <w:pStyle w:val="TableEntry"/>
              <w:rPr>
                <w:del w:id="2582" w:author="Keith W. Boone" w:date="2015-03-04T12:59:00Z"/>
              </w:rPr>
            </w:pPr>
            <w:del w:id="2583" w:author="Keith W. Boone" w:date="2015-03-04T12:59:00Z">
              <w:r w:rsidRPr="003651D9" w:rsidDel="006A1426">
                <w:delText>CARD TF-3 6.3.1.6</w:delText>
              </w:r>
              <w:r w:rsidR="000121FB" w:rsidRPr="003651D9" w:rsidDel="006A1426">
                <w:delText>&gt;</w:delText>
              </w:r>
            </w:del>
          </w:p>
        </w:tc>
        <w:tc>
          <w:tcPr>
            <w:tcW w:w="814" w:type="pct"/>
            <w:vAlign w:val="center"/>
          </w:tcPr>
          <w:p w14:paraId="16FFFBBE" w14:textId="77777777" w:rsidR="009612F6" w:rsidRPr="003651D9" w:rsidDel="006A1426" w:rsidRDefault="009612F6" w:rsidP="00BB76BC">
            <w:pPr>
              <w:pStyle w:val="TableEntry"/>
              <w:rPr>
                <w:del w:id="2584" w:author="Keith W. Boone" w:date="2015-03-04T12:59:00Z"/>
              </w:rPr>
            </w:pPr>
          </w:p>
        </w:tc>
      </w:tr>
    </w:tbl>
    <w:p w14:paraId="6854F33C" w14:textId="77777777" w:rsidR="009612F6" w:rsidRPr="003651D9" w:rsidDel="006A1426" w:rsidRDefault="009612F6" w:rsidP="009612F6">
      <w:pPr>
        <w:pStyle w:val="BodyText"/>
        <w:rPr>
          <w:del w:id="2585" w:author="Keith W. Boone" w:date="2015-03-04T12:59:00Z"/>
          <w:kern w:val="28"/>
        </w:rPr>
      </w:pPr>
    </w:p>
    <w:p w14:paraId="1E043CE9" w14:textId="77777777" w:rsidR="009612F6" w:rsidRPr="003651D9" w:rsidDel="006A1426" w:rsidRDefault="009612F6" w:rsidP="00286433">
      <w:pPr>
        <w:pStyle w:val="Heading5"/>
        <w:numPr>
          <w:ilvl w:val="0"/>
          <w:numId w:val="0"/>
        </w:numPr>
        <w:rPr>
          <w:del w:id="2586" w:author="Keith W. Boone" w:date="2015-03-04T12:59:00Z"/>
          <w:noProof w:val="0"/>
        </w:rPr>
      </w:pPr>
      <w:bookmarkStart w:id="2587" w:name="_6.2.4.4.1__Simple"/>
      <w:bookmarkStart w:id="2588" w:name="_Toc296340404"/>
      <w:bookmarkEnd w:id="2587"/>
      <w:del w:id="2589" w:author="Keith W. Boone" w:date="2015-03-04T12:59:00Z">
        <w:r w:rsidRPr="003651D9" w:rsidDel="006A1426">
          <w:rPr>
            <w:noProof w:val="0"/>
          </w:rPr>
          <w:delText>6.</w:delText>
        </w:r>
        <w:r w:rsidR="00286433" w:rsidRPr="003651D9" w:rsidDel="006A1426">
          <w:rPr>
            <w:noProof w:val="0"/>
          </w:rPr>
          <w:delText>3.4.E.1</w:delText>
        </w:r>
        <w:r w:rsidRPr="003651D9" w:rsidDel="006A1426">
          <w:rPr>
            <w:noProof w:val="0"/>
          </w:rPr>
          <w:delText xml:space="preserve"> Simple Observation (wall motion) </w:delText>
        </w:r>
        <w:r w:rsidR="00286433" w:rsidRPr="003651D9" w:rsidDel="006A1426">
          <w:rPr>
            <w:noProof w:val="0"/>
          </w:rPr>
          <w:delText xml:space="preserve">Vocabulary </w:delText>
        </w:r>
        <w:r w:rsidRPr="003651D9" w:rsidDel="006A1426">
          <w:rPr>
            <w:noProof w:val="0"/>
          </w:rPr>
          <w:delText>Constraints</w:delText>
        </w:r>
        <w:bookmarkEnd w:id="2588"/>
      </w:del>
    </w:p>
    <w:p w14:paraId="23A170A4" w14:textId="77777777" w:rsidR="004B7094" w:rsidRPr="003651D9" w:rsidDel="006A1426" w:rsidRDefault="004B7094" w:rsidP="00597DB2">
      <w:pPr>
        <w:pStyle w:val="AuthorInstructions"/>
        <w:rPr>
          <w:del w:id="2590" w:author="Keith W. Boone" w:date="2015-03-04T12:59:00Z"/>
          <w:rFonts w:eastAsia="Calibri"/>
        </w:rPr>
      </w:pPr>
      <w:del w:id="2591" w:author="Keith W. Boone" w:date="2015-03-04T12:59:00Z">
        <w:r w:rsidRPr="003651D9" w:rsidDel="006A1426">
          <w:rPr>
            <w:rFonts w:eastAsia="Calibri"/>
          </w:rPr>
          <w:delText>&lt;</w:delText>
        </w:r>
        <w:r w:rsidR="003602DC" w:rsidRPr="003651D9" w:rsidDel="006A1426">
          <w:rPr>
            <w:rFonts w:eastAsia="Calibri"/>
          </w:rPr>
          <w:delText>D</w:delText>
        </w:r>
        <w:r w:rsidRPr="003651D9" w:rsidDel="006A1426">
          <w:rPr>
            <w:rFonts w:eastAsia="Calibri"/>
          </w:rPr>
          <w:delText>escribe constraints, refer to other Specification Document, condition, or other info</w:delText>
        </w:r>
        <w:r w:rsidR="00887E40" w:rsidRPr="003651D9" w:rsidDel="006A1426">
          <w:rPr>
            <w:rFonts w:eastAsia="Calibri"/>
          </w:rPr>
          <w:delText xml:space="preserve">. </w:delText>
        </w:r>
        <w:r w:rsidRPr="003651D9" w:rsidDel="006A1426">
          <w:rPr>
            <w:rFonts w:eastAsia="Calibri"/>
          </w:rPr>
          <w:delText>This specification may include more information on conditions or cardinality, additions elements, data mappings, or data types, or other information.&gt;</w:delText>
        </w:r>
      </w:del>
    </w:p>
    <w:p w14:paraId="036B0DB0" w14:textId="77777777" w:rsidR="004B7094" w:rsidRPr="003651D9" w:rsidDel="006A1426" w:rsidRDefault="004B7094" w:rsidP="00597DB2">
      <w:pPr>
        <w:pStyle w:val="AuthorInstructions"/>
        <w:rPr>
          <w:del w:id="2592" w:author="Keith W. Boone" w:date="2015-03-04T12:59:00Z"/>
          <w:rFonts w:eastAsia="Calibri"/>
        </w:rPr>
      </w:pPr>
      <w:del w:id="2593" w:author="Keith W. Boone" w:date="2015-03-04T12:59:00Z">
        <w:r w:rsidRPr="003651D9" w:rsidDel="006A1426">
          <w:rPr>
            <w:rFonts w:eastAsia="Calibri"/>
          </w:rPr>
          <w:delText>&lt;Can be in a tabular format or textual description.&gt;</w:delText>
        </w:r>
      </w:del>
    </w:p>
    <w:p w14:paraId="3CF8BEB4" w14:textId="77777777" w:rsidR="004B7094" w:rsidRPr="003651D9" w:rsidDel="006A1426" w:rsidRDefault="004B7094" w:rsidP="00597DB2">
      <w:pPr>
        <w:pStyle w:val="AuthorInstructions"/>
        <w:rPr>
          <w:del w:id="2594" w:author="Keith W. Boone" w:date="2015-03-04T12:59:00Z"/>
          <w:rFonts w:eastAsia="Calibri"/>
        </w:rPr>
      </w:pPr>
      <w:del w:id="2595" w:author="Keith W. Boone" w:date="2015-03-04T12:59:00Z">
        <w:r w:rsidRPr="003651D9" w:rsidDel="006A1426">
          <w:rPr>
            <w:rFonts w:eastAsia="Calibri"/>
          </w:rPr>
          <w:delText>&lt;</w:delText>
        </w:r>
        <w:r w:rsidR="00154B7B" w:rsidRPr="003651D9" w:rsidDel="006A1426">
          <w:rPr>
            <w:rFonts w:eastAsia="Calibri"/>
          </w:rPr>
          <w:delText>D</w:delText>
        </w:r>
        <w:r w:rsidRPr="003651D9" w:rsidDel="006A1426">
          <w:rPr>
            <w:rFonts w:eastAsia="Calibri"/>
          </w:rPr>
          <w:delText>elete the example below prior to publishing for Public Comment.&gt;</w:delText>
        </w:r>
      </w:del>
    </w:p>
    <w:p w14:paraId="2DB8C7D9" w14:textId="77777777" w:rsidR="004B7094" w:rsidRPr="003651D9" w:rsidDel="006A1426" w:rsidRDefault="004B7094" w:rsidP="009612F6">
      <w:pPr>
        <w:pStyle w:val="BodyText"/>
        <w:rPr>
          <w:del w:id="2596" w:author="Keith W. Boone" w:date="2015-03-04T12:59:00Z"/>
        </w:rPr>
      </w:pPr>
    </w:p>
    <w:p w14:paraId="24D79C1C" w14:textId="77777777" w:rsidR="009612F6" w:rsidRPr="003651D9" w:rsidDel="006A1426" w:rsidRDefault="00746A3D" w:rsidP="009612F6">
      <w:pPr>
        <w:pStyle w:val="BodyText"/>
        <w:rPr>
          <w:del w:id="2597" w:author="Keith W. Boone" w:date="2015-03-04T12:59:00Z"/>
        </w:rPr>
      </w:pPr>
      <w:del w:id="2598" w:author="Keith W. Boone" w:date="2015-03-04T12:59:00Z">
        <w:r w:rsidRPr="003651D9" w:rsidDel="006A1426">
          <w:delText>&lt;</w:delText>
        </w:r>
        <w:r w:rsidR="004B7094" w:rsidRPr="003651D9" w:rsidDel="006A1426">
          <w:delText xml:space="preserve">e.g., </w:delText>
        </w:r>
        <w:r w:rsidR="009612F6" w:rsidRPr="003651D9" w:rsidDel="006A1426">
          <w:delText>The conditional entries specified in this table SHALL be present based on the exam type as specified in the CDA Header in the documentationOf / serviceEvent / code element.</w:delText>
        </w:r>
        <w:r w:rsidRPr="003651D9" w:rsidDel="006A1426">
          <w:delText>&gt;</w:delText>
        </w:r>
      </w:del>
    </w:p>
    <w:p w14:paraId="7E8CB490" w14:textId="77777777" w:rsidR="009612F6" w:rsidRPr="003651D9" w:rsidDel="006A1426" w:rsidRDefault="009612F6" w:rsidP="009612F6">
      <w:pPr>
        <w:pStyle w:val="BodyText"/>
        <w:rPr>
          <w:del w:id="2599" w:author="Keith W. Boone" w:date="2015-03-04T12:59:00Z"/>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165"/>
        <w:gridCol w:w="2448"/>
      </w:tblGrid>
      <w:tr w:rsidR="009612F6" w:rsidRPr="003651D9" w:rsidDel="006A1426" w14:paraId="0B20CB58" w14:textId="77777777" w:rsidTr="00F6298D">
        <w:trPr>
          <w:cantSplit/>
          <w:del w:id="2600" w:author="Keith W. Boone" w:date="2015-03-04T12:59:00Z"/>
        </w:trPr>
        <w:tc>
          <w:tcPr>
            <w:tcW w:w="968" w:type="dxa"/>
            <w:shd w:val="clear" w:color="auto" w:fill="D9D9D9"/>
          </w:tcPr>
          <w:p w14:paraId="76F7E2B5" w14:textId="77777777" w:rsidR="009612F6" w:rsidRPr="003651D9" w:rsidDel="006A1426" w:rsidRDefault="009612F6" w:rsidP="00F6298D">
            <w:pPr>
              <w:pStyle w:val="TableEntryHeader"/>
              <w:rPr>
                <w:del w:id="2601" w:author="Keith W. Boone" w:date="2015-03-04T12:59:00Z"/>
              </w:rPr>
            </w:pPr>
            <w:del w:id="2602" w:author="Keith W. Boone" w:date="2015-03-04T12:59:00Z">
              <w:r w:rsidRPr="003651D9" w:rsidDel="006A1426">
                <w:delText>Opt</w:delText>
              </w:r>
              <w:r w:rsidR="004818E8" w:rsidRPr="003651D9" w:rsidDel="006A1426">
                <w:delText xml:space="preserve"> and Card</w:delText>
              </w:r>
            </w:del>
          </w:p>
        </w:tc>
        <w:tc>
          <w:tcPr>
            <w:tcW w:w="1480" w:type="dxa"/>
            <w:shd w:val="clear" w:color="auto" w:fill="D9D9D9"/>
          </w:tcPr>
          <w:p w14:paraId="1EC13743" w14:textId="77777777" w:rsidR="009612F6" w:rsidRPr="003651D9" w:rsidDel="006A1426" w:rsidRDefault="009612F6" w:rsidP="00F6298D">
            <w:pPr>
              <w:pStyle w:val="TableEntryHeader"/>
              <w:rPr>
                <w:del w:id="2603" w:author="Keith W. Boone" w:date="2015-03-04T12:59:00Z"/>
                <w:sz w:val="18"/>
              </w:rPr>
            </w:pPr>
            <w:del w:id="2604" w:author="Keith W. Boone" w:date="2015-03-04T12:59:00Z">
              <w:r w:rsidRPr="003651D9" w:rsidDel="006A1426">
                <w:rPr>
                  <w:sz w:val="18"/>
                </w:rPr>
                <w:delText>Condition</w:delText>
              </w:r>
            </w:del>
          </w:p>
        </w:tc>
        <w:tc>
          <w:tcPr>
            <w:tcW w:w="2499" w:type="dxa"/>
            <w:shd w:val="clear" w:color="auto" w:fill="D9D9D9"/>
          </w:tcPr>
          <w:p w14:paraId="7571C267" w14:textId="77777777" w:rsidR="009612F6" w:rsidRPr="003651D9" w:rsidDel="006A1426" w:rsidRDefault="009612F6" w:rsidP="00F6298D">
            <w:pPr>
              <w:pStyle w:val="TableEntryHeader"/>
              <w:rPr>
                <w:del w:id="2605" w:author="Keith W. Boone" w:date="2015-03-04T12:59:00Z"/>
              </w:rPr>
            </w:pPr>
            <w:del w:id="2606" w:author="Keith W. Boone" w:date="2015-03-04T12:59:00Z">
              <w:r w:rsidRPr="003651D9" w:rsidDel="006A1426">
                <w:delText>observation/code</w:delText>
              </w:r>
            </w:del>
          </w:p>
        </w:tc>
        <w:tc>
          <w:tcPr>
            <w:tcW w:w="1016" w:type="dxa"/>
            <w:shd w:val="clear" w:color="auto" w:fill="D9D9D9"/>
          </w:tcPr>
          <w:p w14:paraId="283BEB0C" w14:textId="77777777" w:rsidR="009612F6" w:rsidRPr="003651D9" w:rsidDel="006A1426" w:rsidRDefault="009612F6" w:rsidP="00F6298D">
            <w:pPr>
              <w:pStyle w:val="TableEntryHeader"/>
              <w:rPr>
                <w:del w:id="2607" w:author="Keith W. Boone" w:date="2015-03-04T12:59:00Z"/>
              </w:rPr>
            </w:pPr>
            <w:del w:id="2608" w:author="Keith W. Boone" w:date="2015-03-04T12:59:00Z">
              <w:r w:rsidRPr="003651D9" w:rsidDel="006A1426">
                <w:delText>Data Type</w:delText>
              </w:r>
            </w:del>
          </w:p>
        </w:tc>
        <w:tc>
          <w:tcPr>
            <w:tcW w:w="1165" w:type="dxa"/>
            <w:shd w:val="clear" w:color="auto" w:fill="D9D9D9"/>
          </w:tcPr>
          <w:p w14:paraId="1DB4E821" w14:textId="77777777" w:rsidR="009612F6" w:rsidRPr="003651D9" w:rsidDel="006A1426" w:rsidRDefault="009612F6" w:rsidP="00F6298D">
            <w:pPr>
              <w:pStyle w:val="TableEntryHeader"/>
              <w:rPr>
                <w:del w:id="2609" w:author="Keith W. Boone" w:date="2015-03-04T12:59:00Z"/>
                <w:sz w:val="18"/>
              </w:rPr>
            </w:pPr>
            <w:del w:id="2610" w:author="Keith W. Boone" w:date="2015-03-04T12:59:00Z">
              <w:r w:rsidRPr="003651D9" w:rsidDel="006A1426">
                <w:rPr>
                  <w:sz w:val="18"/>
                </w:rPr>
                <w:delText>Unit of Measure</w:delText>
              </w:r>
            </w:del>
          </w:p>
        </w:tc>
        <w:tc>
          <w:tcPr>
            <w:tcW w:w="2448" w:type="dxa"/>
            <w:shd w:val="clear" w:color="auto" w:fill="D9D9D9"/>
          </w:tcPr>
          <w:p w14:paraId="4039F961" w14:textId="77777777" w:rsidR="009612F6" w:rsidRPr="003651D9" w:rsidDel="006A1426" w:rsidRDefault="009612F6" w:rsidP="00F6298D">
            <w:pPr>
              <w:pStyle w:val="TableEntryHeader"/>
              <w:rPr>
                <w:del w:id="2611" w:author="Keith W. Boone" w:date="2015-03-04T12:59:00Z"/>
              </w:rPr>
            </w:pPr>
            <w:del w:id="2612" w:author="Keith W. Boone" w:date="2015-03-04T12:59:00Z">
              <w:r w:rsidRPr="003651D9" w:rsidDel="006A1426">
                <w:delText>Value Set</w:delText>
              </w:r>
            </w:del>
          </w:p>
        </w:tc>
      </w:tr>
      <w:tr w:rsidR="009612F6" w:rsidRPr="003651D9" w:rsidDel="006A1426" w14:paraId="3ABEB01C" w14:textId="77777777" w:rsidTr="00F6298D">
        <w:trPr>
          <w:del w:id="2613" w:author="Keith W. Boone" w:date="2015-03-04T12:59:00Z"/>
        </w:trPr>
        <w:tc>
          <w:tcPr>
            <w:tcW w:w="968" w:type="dxa"/>
          </w:tcPr>
          <w:p w14:paraId="04259EED" w14:textId="77777777" w:rsidR="009612F6" w:rsidRPr="003651D9" w:rsidDel="006A1426" w:rsidRDefault="007D724B" w:rsidP="00EF1E77">
            <w:pPr>
              <w:pStyle w:val="TableEntry"/>
              <w:rPr>
                <w:del w:id="2614" w:author="Keith W. Boone" w:date="2015-03-04T12:59:00Z"/>
              </w:rPr>
            </w:pPr>
            <w:del w:id="2615" w:author="Keith W. Boone" w:date="2015-03-04T12:59:00Z">
              <w:r w:rsidRPr="003651D9" w:rsidDel="006A1426">
                <w:delText>&lt;</w:delText>
              </w:r>
              <w:r w:rsidR="000121FB" w:rsidRPr="003651D9" w:rsidDel="006A1426">
                <w:delText xml:space="preserve">e.g., </w:delText>
              </w:r>
              <w:r w:rsidR="00D439FF" w:rsidRPr="003651D9" w:rsidDel="006A1426">
                <w:delText>C [1..*</w:delText>
              </w:r>
              <w:r w:rsidR="009612F6" w:rsidRPr="003651D9" w:rsidDel="006A1426">
                <w:delText>]</w:delText>
              </w:r>
            </w:del>
          </w:p>
        </w:tc>
        <w:tc>
          <w:tcPr>
            <w:tcW w:w="1480" w:type="dxa"/>
            <w:shd w:val="clear" w:color="auto" w:fill="auto"/>
          </w:tcPr>
          <w:p w14:paraId="324EA72A" w14:textId="77777777" w:rsidR="00D439FF" w:rsidRPr="003651D9" w:rsidDel="006A1426" w:rsidRDefault="00D439FF" w:rsidP="005D6176">
            <w:pPr>
              <w:pStyle w:val="TableEntry"/>
              <w:rPr>
                <w:del w:id="2616" w:author="Keith W. Boone" w:date="2015-03-04T12:59:00Z"/>
              </w:rPr>
            </w:pPr>
            <w:del w:id="2617" w:author="Keith W. Boone" w:date="2015-03-04T12:59:00Z">
              <w:r w:rsidRPr="003651D9" w:rsidDel="006A1426">
                <w:delText>&lt;Identifies the predicate and the if the predicate evaluates as true, then indicate whether mandatory, required or optional</w:delText>
              </w:r>
            </w:del>
          </w:p>
          <w:p w14:paraId="0E6FD186" w14:textId="77777777" w:rsidR="00D439FF" w:rsidRPr="003651D9" w:rsidDel="006A1426" w:rsidRDefault="00D439FF" w:rsidP="0032600B">
            <w:pPr>
              <w:pStyle w:val="TableEntry"/>
              <w:rPr>
                <w:del w:id="2618" w:author="Keith W. Boone" w:date="2015-03-04T12:59:00Z"/>
              </w:rPr>
            </w:pPr>
            <w:del w:id="2619" w:author="Keith W. Boone" w:date="2015-03-04T12:59:00Z">
              <w:r w:rsidRPr="003651D9" w:rsidDel="006A1426">
                <w:delText>e.g., Required if “exam type” is “LVG” (left ventriculogram)&gt;</w:delText>
              </w:r>
            </w:del>
          </w:p>
          <w:p w14:paraId="72C5BE4B" w14:textId="77777777" w:rsidR="009612F6" w:rsidRPr="003651D9" w:rsidDel="006A1426" w:rsidRDefault="009612F6" w:rsidP="00BB76BC">
            <w:pPr>
              <w:pStyle w:val="TableEntry"/>
              <w:rPr>
                <w:del w:id="2620" w:author="Keith W. Boone" w:date="2015-03-04T12:59:00Z"/>
              </w:rPr>
            </w:pPr>
            <w:del w:id="2621" w:author="Keith W. Boone" w:date="2015-03-04T12:59:00Z">
              <w:r w:rsidRPr="003651D9" w:rsidDel="006A1426">
                <w:delText>R: LVG</w:delText>
              </w:r>
            </w:del>
          </w:p>
        </w:tc>
        <w:tc>
          <w:tcPr>
            <w:tcW w:w="2499" w:type="dxa"/>
            <w:shd w:val="clear" w:color="auto" w:fill="auto"/>
          </w:tcPr>
          <w:p w14:paraId="2722416D" w14:textId="77777777" w:rsidR="009612F6" w:rsidRPr="003651D9" w:rsidDel="006A1426" w:rsidRDefault="009612F6" w:rsidP="00BB76BC">
            <w:pPr>
              <w:pStyle w:val="TableEntry"/>
              <w:rPr>
                <w:del w:id="2622" w:author="Keith W. Boone" w:date="2015-03-04T12:59:00Z"/>
              </w:rPr>
            </w:pPr>
            <w:del w:id="2623" w:author="Keith W. Boone" w:date="2015-03-04T12:59:00Z">
              <w:r w:rsidRPr="003651D9" w:rsidDel="006A1426">
                <w:delText>60797005, SNOMED CT, “Cardiac Wall Motion”</w:delText>
              </w:r>
            </w:del>
          </w:p>
          <w:p w14:paraId="6834C7F0" w14:textId="77777777" w:rsidR="002040DD" w:rsidRPr="003651D9" w:rsidDel="006A1426" w:rsidRDefault="002040DD" w:rsidP="00BB76BC">
            <w:pPr>
              <w:pStyle w:val="TableEntry"/>
              <w:rPr>
                <w:del w:id="2624" w:author="Keith W. Boone" w:date="2015-03-04T12:59:00Z"/>
              </w:rPr>
            </w:pPr>
          </w:p>
          <w:p w14:paraId="4BE73E1E" w14:textId="77777777" w:rsidR="002040DD" w:rsidRPr="003651D9" w:rsidDel="006A1426" w:rsidRDefault="002040DD" w:rsidP="00BB76BC">
            <w:pPr>
              <w:pStyle w:val="TableEntry"/>
              <w:rPr>
                <w:del w:id="2625" w:author="Keith W. Boone" w:date="2015-03-04T12:59:00Z"/>
              </w:rPr>
            </w:pPr>
            <w:del w:id="2626" w:author="Keith W. Boone" w:date="2015-03-04T12:59:00Z">
              <w:r w:rsidRPr="003651D9" w:rsidDel="006A1426">
                <w:delText>&lt;”+” = May be post-coordinated with priorityCode, methodCode, targetSiteCode . See HL7 V3</w:delText>
              </w:r>
              <w:r w:rsidR="00887E40" w:rsidRPr="003651D9" w:rsidDel="006A1426">
                <w:delText xml:space="preserve">. </w:delText>
              </w:r>
              <w:r w:rsidRPr="003651D9" w:rsidDel="006A1426">
                <w:delText>Include a value directly or include a link to a value set, if applicable.&gt;</w:delText>
              </w:r>
            </w:del>
          </w:p>
          <w:p w14:paraId="0146EF60" w14:textId="77777777" w:rsidR="002040DD" w:rsidRPr="003651D9" w:rsidDel="006A1426" w:rsidRDefault="002040DD" w:rsidP="00BB76BC">
            <w:pPr>
              <w:pStyle w:val="TableEntry"/>
              <w:rPr>
                <w:del w:id="2627" w:author="Keith W. Boone" w:date="2015-03-04T12:59:00Z"/>
              </w:rPr>
            </w:pPr>
            <w:del w:id="2628" w:author="Keith W. Boone" w:date="2015-03-04T12:59:00Z">
              <w:r w:rsidRPr="003651D9" w:rsidDel="006A1426">
                <w:delText xml:space="preserve"> e.g., </w:delText>
              </w:r>
              <w:r w:rsidR="009612F6" w:rsidRPr="003651D9" w:rsidDel="006A1426">
                <w:delText xml:space="preserve">+ targetSiteCode from </w:delText>
              </w:r>
              <w:r w:rsidR="00154B7B" w:rsidRPr="003651D9" w:rsidDel="006A1426">
                <w:delText>1.2.840.10008.6.1.219 DICOM CID 3718 Myocardial Wall Segments in Projection</w:delText>
              </w:r>
            </w:del>
          </w:p>
        </w:tc>
        <w:tc>
          <w:tcPr>
            <w:tcW w:w="1016" w:type="dxa"/>
            <w:shd w:val="clear" w:color="auto" w:fill="auto"/>
          </w:tcPr>
          <w:p w14:paraId="1959EDA0" w14:textId="77777777" w:rsidR="009612F6" w:rsidRPr="003651D9" w:rsidDel="006A1426" w:rsidRDefault="009612F6" w:rsidP="00BB76BC">
            <w:pPr>
              <w:pStyle w:val="TableEntry"/>
              <w:rPr>
                <w:del w:id="2629" w:author="Keith W. Boone" w:date="2015-03-04T12:59:00Z"/>
              </w:rPr>
            </w:pPr>
            <w:del w:id="2630" w:author="Keith W. Boone" w:date="2015-03-04T12:59:00Z">
              <w:r w:rsidRPr="003651D9" w:rsidDel="006A1426">
                <w:delText>CD</w:delText>
              </w:r>
            </w:del>
          </w:p>
        </w:tc>
        <w:tc>
          <w:tcPr>
            <w:tcW w:w="1165" w:type="dxa"/>
            <w:shd w:val="clear" w:color="auto" w:fill="auto"/>
          </w:tcPr>
          <w:p w14:paraId="29FDCC00" w14:textId="77777777" w:rsidR="009612F6" w:rsidRPr="003651D9" w:rsidDel="006A1426" w:rsidRDefault="009612F6" w:rsidP="00BB76BC">
            <w:pPr>
              <w:pStyle w:val="TableEntry"/>
              <w:rPr>
                <w:del w:id="2631" w:author="Keith W. Boone" w:date="2015-03-04T12:59:00Z"/>
              </w:rPr>
            </w:pPr>
            <w:del w:id="2632" w:author="Keith W. Boone" w:date="2015-03-04T12:59:00Z">
              <w:r w:rsidRPr="003651D9" w:rsidDel="006A1426">
                <w:delText>n/a</w:delText>
              </w:r>
              <w:r w:rsidR="00D439FF" w:rsidRPr="003651D9" w:rsidDel="006A1426">
                <w:delText xml:space="preserve"> unless the Data Type is PQ or IVL&lt;PQ&gt;</w:delText>
              </w:r>
            </w:del>
          </w:p>
        </w:tc>
        <w:tc>
          <w:tcPr>
            <w:tcW w:w="2448" w:type="dxa"/>
            <w:shd w:val="clear" w:color="auto" w:fill="auto"/>
          </w:tcPr>
          <w:p w14:paraId="0887D5D0" w14:textId="77777777" w:rsidR="009612F6" w:rsidRPr="003651D9" w:rsidDel="006A1426" w:rsidRDefault="002040DD" w:rsidP="00BB76BC">
            <w:pPr>
              <w:pStyle w:val="TableEntry"/>
              <w:rPr>
                <w:del w:id="2633" w:author="Keith W. Boone" w:date="2015-03-04T12:59:00Z"/>
              </w:rPr>
            </w:pPr>
            <w:del w:id="2634" w:author="Keith W. Boone" w:date="2015-03-04T12:59:00Z">
              <w:r w:rsidRPr="003651D9" w:rsidDel="006A1426">
                <w:delText xml:space="preserve">&lt;include link to value set, e.g., </w:delText>
              </w:r>
              <w:r w:rsidR="00154B7B" w:rsidRPr="003651D9" w:rsidDel="006A1426">
                <w:delText>1.3.6.1.4.1.19376.1.4.1.5.20 Wall motion</w:delText>
              </w:r>
            </w:del>
          </w:p>
          <w:p w14:paraId="5E223210" w14:textId="77777777" w:rsidR="002040DD" w:rsidRPr="003651D9" w:rsidDel="006A1426" w:rsidRDefault="002040DD" w:rsidP="00BB76BC">
            <w:pPr>
              <w:pStyle w:val="TableEntry"/>
              <w:rPr>
                <w:del w:id="2635" w:author="Keith W. Boone" w:date="2015-03-04T12:59:00Z"/>
              </w:rPr>
            </w:pPr>
          </w:p>
          <w:p w14:paraId="60E7796C" w14:textId="77777777" w:rsidR="002040DD" w:rsidRPr="003651D9" w:rsidDel="006A1426" w:rsidRDefault="002040DD" w:rsidP="00BB76BC">
            <w:pPr>
              <w:pStyle w:val="TableEntry"/>
              <w:rPr>
                <w:del w:id="2636" w:author="Keith W. Boone" w:date="2015-03-04T12:59:00Z"/>
              </w:rPr>
            </w:pPr>
            <w:del w:id="2637" w:author="Keith W. Boone" w:date="2015-03-04T12:59:00Z">
              <w:r w:rsidRPr="003651D9" w:rsidDel="006A1426">
                <w:delText>OR, include value directly as e.g.,</w:delText>
              </w:r>
              <w:r w:rsidR="00291725" w:rsidDel="006A1426">
                <w:delText xml:space="preserve"> </w:delText>
              </w:r>
            </w:del>
          </w:p>
          <w:p w14:paraId="2B2A1215" w14:textId="77777777" w:rsidR="002040DD" w:rsidRPr="003651D9" w:rsidDel="006A1426" w:rsidRDefault="002040DD" w:rsidP="00BB76BC">
            <w:pPr>
              <w:pStyle w:val="TableEntry"/>
              <w:rPr>
                <w:del w:id="2638" w:author="Keith W. Boone" w:date="2015-03-04T12:59:00Z"/>
              </w:rPr>
            </w:pPr>
            <w:del w:id="2639" w:author="Keith W. Boone" w:date="2015-03-04T12:59:00Z">
              <w:r w:rsidRPr="003651D9" w:rsidDel="006A1426">
                <w:delText xml:space="preserve">&lt;The </w:delText>
              </w:r>
              <w:r w:rsidR="00D439FF" w:rsidRPr="003651D9" w:rsidDel="006A1426">
                <w:delText xml:space="preserve">Observation </w:delText>
              </w:r>
              <w:r w:rsidRPr="003651D9" w:rsidDel="006A1426">
                <w:delText>Value may al</w:delText>
              </w:r>
              <w:r w:rsidR="00D439FF" w:rsidRPr="003651D9" w:rsidDel="006A1426">
                <w:delText xml:space="preserve">so have a post-coordinated interpretation </w:delText>
              </w:r>
              <w:r w:rsidRPr="003651D9" w:rsidDel="006A1426">
                <w:delText>such as:&gt;</w:delText>
              </w:r>
            </w:del>
          </w:p>
          <w:p w14:paraId="08046E0C" w14:textId="77777777" w:rsidR="002040DD" w:rsidRPr="003651D9" w:rsidDel="006A1426" w:rsidRDefault="002040DD" w:rsidP="00BB76BC">
            <w:pPr>
              <w:pStyle w:val="TableEntry"/>
              <w:rPr>
                <w:del w:id="2640" w:author="Keith W. Boone" w:date="2015-03-04T12:59:00Z"/>
              </w:rPr>
            </w:pPr>
            <w:del w:id="2641" w:author="Keith W. Boone" w:date="2015-03-04T12:59:00Z">
              <w:r w:rsidRPr="003651D9" w:rsidDel="006A1426">
                <w:delText xml:space="preserve">+interpretationCode </w:delText>
              </w:r>
            </w:del>
          </w:p>
          <w:p w14:paraId="2CFE819A" w14:textId="77777777" w:rsidR="00D439FF" w:rsidRPr="003651D9" w:rsidDel="006A1426" w:rsidRDefault="00D439FF" w:rsidP="00BB76BC">
            <w:pPr>
              <w:pStyle w:val="TableEntry"/>
              <w:rPr>
                <w:del w:id="2642" w:author="Keith W. Boone" w:date="2015-03-04T12:59:00Z"/>
              </w:rPr>
            </w:pPr>
            <w:del w:id="2643" w:author="Keith W. Boone" w:date="2015-03-04T12:59:00Z">
              <w:r w:rsidRPr="003651D9" w:rsidDel="006A1426">
                <w:delText>+negationInd</w:delText>
              </w:r>
              <w:r w:rsidR="007D724B" w:rsidRPr="003651D9" w:rsidDel="006A1426">
                <w:delText xml:space="preserve"> &gt;</w:delText>
              </w:r>
            </w:del>
          </w:p>
        </w:tc>
      </w:tr>
      <w:tr w:rsidR="009612F6" w:rsidRPr="003651D9" w:rsidDel="006A1426" w14:paraId="56695793" w14:textId="77777777" w:rsidTr="00F6298D">
        <w:trPr>
          <w:del w:id="2644" w:author="Keith W. Boone" w:date="2015-03-04T12:59:00Z"/>
        </w:trPr>
        <w:tc>
          <w:tcPr>
            <w:tcW w:w="968" w:type="dxa"/>
          </w:tcPr>
          <w:p w14:paraId="407700BB" w14:textId="77777777" w:rsidR="009612F6" w:rsidRPr="003651D9" w:rsidDel="006A1426" w:rsidRDefault="007D724B" w:rsidP="00EF1E77">
            <w:pPr>
              <w:pStyle w:val="TableEntry"/>
              <w:rPr>
                <w:del w:id="2645" w:author="Keith W. Boone" w:date="2015-03-04T12:59:00Z"/>
              </w:rPr>
            </w:pPr>
            <w:del w:id="2646" w:author="Keith W. Boone" w:date="2015-03-04T12:59:00Z">
              <w:r w:rsidRPr="003651D9" w:rsidDel="006A1426">
                <w:delText>&lt;e.g.</w:delText>
              </w:r>
              <w:r w:rsidR="00940FC7" w:rsidDel="006A1426">
                <w:delText>,</w:delText>
              </w:r>
              <w:r w:rsidR="003651D9" w:rsidDel="006A1426">
                <w:delText xml:space="preserve"> </w:delText>
              </w:r>
              <w:r w:rsidR="009612F6" w:rsidRPr="003651D9" w:rsidDel="006A1426">
                <w:delText>C [1..*]</w:delText>
              </w:r>
            </w:del>
          </w:p>
        </w:tc>
        <w:tc>
          <w:tcPr>
            <w:tcW w:w="1480" w:type="dxa"/>
            <w:shd w:val="clear" w:color="auto" w:fill="auto"/>
          </w:tcPr>
          <w:p w14:paraId="3063E89E" w14:textId="77777777" w:rsidR="009612F6" w:rsidRPr="003651D9" w:rsidDel="006A1426" w:rsidRDefault="009612F6" w:rsidP="005D6176">
            <w:pPr>
              <w:pStyle w:val="TableEntry"/>
              <w:rPr>
                <w:del w:id="2647" w:author="Keith W. Boone" w:date="2015-03-04T12:59:00Z"/>
                <w:rFonts w:eastAsia="Calibri"/>
              </w:rPr>
            </w:pPr>
            <w:del w:id="2648" w:author="Keith W. Boone" w:date="2015-03-04T12:59:00Z">
              <w:r w:rsidRPr="003651D9" w:rsidDel="006A1426">
                <w:rPr>
                  <w:rFonts w:eastAsia="Calibri"/>
                </w:rPr>
                <w:delText>R: SPECT, TTE, TEE, CMR</w:delText>
              </w:r>
            </w:del>
          </w:p>
          <w:p w14:paraId="03DFB158" w14:textId="77777777" w:rsidR="009612F6" w:rsidRPr="003651D9" w:rsidDel="006A1426" w:rsidRDefault="009612F6" w:rsidP="0032600B">
            <w:pPr>
              <w:pStyle w:val="TableEntry"/>
              <w:rPr>
                <w:del w:id="2649" w:author="Keith W. Boone" w:date="2015-03-04T12:59:00Z"/>
              </w:rPr>
            </w:pPr>
            <w:del w:id="2650" w:author="Keith W. Boone" w:date="2015-03-04T12:59:00Z">
              <w:r w:rsidRPr="003651D9" w:rsidDel="006A1426">
                <w:rPr>
                  <w:rFonts w:eastAsia="Calibri"/>
                </w:rPr>
                <w:delText>O:CCTA</w:delText>
              </w:r>
            </w:del>
          </w:p>
        </w:tc>
        <w:tc>
          <w:tcPr>
            <w:tcW w:w="2499" w:type="dxa"/>
            <w:shd w:val="clear" w:color="auto" w:fill="auto"/>
          </w:tcPr>
          <w:p w14:paraId="37A33C6F" w14:textId="77777777" w:rsidR="009612F6" w:rsidRPr="003651D9" w:rsidDel="006A1426" w:rsidRDefault="009612F6" w:rsidP="00BB76BC">
            <w:pPr>
              <w:pStyle w:val="TableEntry"/>
              <w:rPr>
                <w:del w:id="2651" w:author="Keith W. Boone" w:date="2015-03-04T12:59:00Z"/>
              </w:rPr>
            </w:pPr>
            <w:del w:id="2652" w:author="Keith W. Boone" w:date="2015-03-04T12:59:00Z">
              <w:r w:rsidRPr="003651D9" w:rsidDel="006A1426">
                <w:delText xml:space="preserve">60797005, SNOMED CT, “Cardiac Wall Motion” </w:delText>
              </w:r>
            </w:del>
          </w:p>
          <w:p w14:paraId="0C524266" w14:textId="77777777" w:rsidR="009612F6" w:rsidRPr="003651D9" w:rsidDel="006A1426" w:rsidRDefault="009612F6" w:rsidP="00BB76BC">
            <w:pPr>
              <w:pStyle w:val="TableEntry"/>
              <w:rPr>
                <w:del w:id="2653" w:author="Keith W. Boone" w:date="2015-03-04T12:59:00Z"/>
                <w:highlight w:val="yellow"/>
              </w:rPr>
            </w:pPr>
            <w:del w:id="2654" w:author="Keith W. Boone" w:date="2015-03-04T12:59:00Z">
              <w:r w:rsidRPr="003651D9" w:rsidDel="006A1426">
                <w:delText xml:space="preserve">+ targetSiteCode from </w:delText>
              </w:r>
              <w:r w:rsidR="00154B7B" w:rsidRPr="003651D9" w:rsidDel="006A1426">
                <w:delText>1.2.840.10008.6.1.218 DICOM CID 3717 Myocardial Wall Segments</w:delText>
              </w:r>
            </w:del>
          </w:p>
        </w:tc>
        <w:tc>
          <w:tcPr>
            <w:tcW w:w="1016" w:type="dxa"/>
            <w:shd w:val="clear" w:color="auto" w:fill="auto"/>
          </w:tcPr>
          <w:p w14:paraId="4AC9EEE3" w14:textId="77777777" w:rsidR="009612F6" w:rsidRPr="003651D9" w:rsidDel="006A1426" w:rsidRDefault="009612F6" w:rsidP="00BB76BC">
            <w:pPr>
              <w:pStyle w:val="TableEntry"/>
              <w:rPr>
                <w:del w:id="2655" w:author="Keith W. Boone" w:date="2015-03-04T12:59:00Z"/>
              </w:rPr>
            </w:pPr>
            <w:del w:id="2656" w:author="Keith W. Boone" w:date="2015-03-04T12:59:00Z">
              <w:r w:rsidRPr="003651D9" w:rsidDel="006A1426">
                <w:delText>CD</w:delText>
              </w:r>
            </w:del>
          </w:p>
        </w:tc>
        <w:tc>
          <w:tcPr>
            <w:tcW w:w="1165" w:type="dxa"/>
            <w:shd w:val="clear" w:color="auto" w:fill="auto"/>
          </w:tcPr>
          <w:p w14:paraId="3FDE5E45" w14:textId="77777777" w:rsidR="009612F6" w:rsidRPr="003651D9" w:rsidDel="006A1426" w:rsidRDefault="009612F6" w:rsidP="00BB76BC">
            <w:pPr>
              <w:pStyle w:val="TableEntry"/>
              <w:rPr>
                <w:del w:id="2657" w:author="Keith W. Boone" w:date="2015-03-04T12:59:00Z"/>
              </w:rPr>
            </w:pPr>
            <w:del w:id="2658" w:author="Keith W. Boone" w:date="2015-03-04T12:59:00Z">
              <w:r w:rsidRPr="003651D9" w:rsidDel="006A1426">
                <w:delText>n/a</w:delText>
              </w:r>
            </w:del>
          </w:p>
        </w:tc>
        <w:tc>
          <w:tcPr>
            <w:tcW w:w="2448" w:type="dxa"/>
            <w:shd w:val="clear" w:color="auto" w:fill="auto"/>
          </w:tcPr>
          <w:p w14:paraId="50D354CF" w14:textId="77777777" w:rsidR="009612F6" w:rsidRPr="003651D9" w:rsidDel="006A1426" w:rsidRDefault="00154B7B" w:rsidP="00BB76BC">
            <w:pPr>
              <w:pStyle w:val="TableEntry"/>
              <w:rPr>
                <w:del w:id="2659" w:author="Keith W. Boone" w:date="2015-03-04T12:59:00Z"/>
              </w:rPr>
            </w:pPr>
            <w:del w:id="2660" w:author="Keith W. Boone" w:date="2015-03-04T12:59:00Z">
              <w:r w:rsidRPr="003651D9" w:rsidDel="006A1426">
                <w:delText>1.3.6.1.4.1.19376.1.4.1.5.20 Wall motion</w:delText>
              </w:r>
              <w:r w:rsidR="007D724B" w:rsidRPr="003651D9" w:rsidDel="006A1426">
                <w:delText xml:space="preserve"> &gt;</w:delText>
              </w:r>
            </w:del>
          </w:p>
        </w:tc>
      </w:tr>
    </w:tbl>
    <w:p w14:paraId="22517C18" w14:textId="77777777" w:rsidR="009612F6" w:rsidRPr="003651D9" w:rsidDel="006A1426" w:rsidRDefault="009612F6" w:rsidP="00630F33">
      <w:pPr>
        <w:pStyle w:val="BodyText"/>
        <w:rPr>
          <w:del w:id="2661" w:author="Keith W. Boone" w:date="2015-03-04T12:59:00Z"/>
          <w:lang w:eastAsia="x-none"/>
        </w:rPr>
      </w:pPr>
    </w:p>
    <w:p w14:paraId="2B126875" w14:textId="77777777" w:rsidR="004B7094" w:rsidRPr="003651D9" w:rsidDel="006A1426" w:rsidRDefault="004B7094" w:rsidP="004B7094">
      <w:pPr>
        <w:pStyle w:val="Heading5"/>
        <w:numPr>
          <w:ilvl w:val="0"/>
          <w:numId w:val="0"/>
        </w:numPr>
        <w:rPr>
          <w:del w:id="2662" w:author="Keith W. Boone" w:date="2015-03-04T12:59:00Z"/>
          <w:noProof w:val="0"/>
        </w:rPr>
      </w:pPr>
      <w:bookmarkStart w:id="2663" w:name="_Toc296340405"/>
      <w:del w:id="2664" w:author="Keith W. Boone" w:date="2015-03-04T12:59:00Z">
        <w:r w:rsidRPr="003651D9" w:rsidDel="006A1426">
          <w:rPr>
            <w:noProof w:val="0"/>
          </w:rPr>
          <w:delText>6.3.4.E.2 Simple Observation (wall morphology) Constraints</w:delText>
        </w:r>
        <w:bookmarkEnd w:id="2663"/>
      </w:del>
    </w:p>
    <w:p w14:paraId="7C3E0BC5" w14:textId="77777777" w:rsidR="004B7094" w:rsidRPr="003651D9" w:rsidDel="006A1426" w:rsidRDefault="004B7094" w:rsidP="00597DB2">
      <w:pPr>
        <w:pStyle w:val="AuthorInstructions"/>
        <w:rPr>
          <w:del w:id="2665" w:author="Keith W. Boone" w:date="2015-03-04T12:59:00Z"/>
          <w:rFonts w:eastAsia="Calibri"/>
        </w:rPr>
      </w:pPr>
      <w:del w:id="2666" w:author="Keith W. Boone" w:date="2015-03-04T12:59:00Z">
        <w:r w:rsidRPr="003651D9" w:rsidDel="006A1426">
          <w:rPr>
            <w:rFonts w:eastAsia="Calibri"/>
          </w:rPr>
          <w:delText>&lt;</w:delText>
        </w:r>
        <w:r w:rsidR="00154B7B" w:rsidRPr="003651D9" w:rsidDel="006A1426">
          <w:rPr>
            <w:rFonts w:eastAsia="Calibri"/>
          </w:rPr>
          <w:delText xml:space="preserve">Describe </w:delText>
        </w:r>
        <w:r w:rsidR="00C10561" w:rsidRPr="003651D9" w:rsidDel="006A1426">
          <w:rPr>
            <w:rFonts w:eastAsia="Calibri"/>
          </w:rPr>
          <w:delText>constraints;</w:delText>
        </w:r>
        <w:r w:rsidRPr="003651D9" w:rsidDel="006A1426">
          <w:rPr>
            <w:rFonts w:eastAsia="Calibri"/>
          </w:rPr>
          <w:delText xml:space="preserve"> refer to other Specification Document, condition, or other info</w:delText>
        </w:r>
        <w:r w:rsidR="00887E40" w:rsidRPr="003651D9" w:rsidDel="006A1426">
          <w:rPr>
            <w:rFonts w:eastAsia="Calibri"/>
          </w:rPr>
          <w:delText xml:space="preserve">. </w:delText>
        </w:r>
        <w:r w:rsidRPr="003651D9" w:rsidDel="006A1426">
          <w:rPr>
            <w:rFonts w:eastAsia="Calibri"/>
          </w:rPr>
          <w:delText>This specification may include more information on conditions or cardinality, additions elements, data mappings, or data types, or other information.&gt;</w:delText>
        </w:r>
      </w:del>
    </w:p>
    <w:p w14:paraId="73567867" w14:textId="77777777" w:rsidR="004B7094" w:rsidRPr="003651D9" w:rsidDel="006A1426" w:rsidRDefault="004B7094" w:rsidP="00597DB2">
      <w:pPr>
        <w:pStyle w:val="AuthorInstructions"/>
        <w:rPr>
          <w:del w:id="2667" w:author="Keith W. Boone" w:date="2015-03-04T12:59:00Z"/>
          <w:rFonts w:eastAsia="Calibri"/>
        </w:rPr>
      </w:pPr>
      <w:del w:id="2668" w:author="Keith W. Boone" w:date="2015-03-04T12:59:00Z">
        <w:r w:rsidRPr="003651D9" w:rsidDel="006A1426">
          <w:rPr>
            <w:rFonts w:eastAsia="Calibri"/>
          </w:rPr>
          <w:delText>&lt;Can be in a tabular format or textual description.&gt;</w:delText>
        </w:r>
      </w:del>
    </w:p>
    <w:p w14:paraId="575600BA" w14:textId="77777777" w:rsidR="004B7094" w:rsidRPr="003651D9" w:rsidDel="006A1426" w:rsidRDefault="004B7094" w:rsidP="00597DB2">
      <w:pPr>
        <w:pStyle w:val="AuthorInstructions"/>
        <w:rPr>
          <w:del w:id="2669" w:author="Keith W. Boone" w:date="2015-03-04T12:59:00Z"/>
          <w:rFonts w:eastAsia="Calibri"/>
        </w:rPr>
      </w:pPr>
      <w:del w:id="2670" w:author="Keith W. Boone" w:date="2015-03-04T12:59:00Z">
        <w:r w:rsidRPr="003651D9" w:rsidDel="006A1426">
          <w:rPr>
            <w:rFonts w:eastAsia="Calibri"/>
          </w:rPr>
          <w:delText>&lt;</w:delText>
        </w:r>
        <w:r w:rsidR="00154B7B" w:rsidRPr="003651D9" w:rsidDel="006A1426">
          <w:rPr>
            <w:rFonts w:eastAsia="Calibri"/>
          </w:rPr>
          <w:delText>Delete</w:delText>
        </w:r>
        <w:r w:rsidRPr="003651D9" w:rsidDel="006A1426">
          <w:rPr>
            <w:rFonts w:eastAsia="Calibri"/>
          </w:rPr>
          <w:delText xml:space="preserve"> the example below prior to publishing for Public Comment.&gt;</w:delText>
        </w:r>
      </w:del>
    </w:p>
    <w:p w14:paraId="1966BC69" w14:textId="77777777" w:rsidR="004B7094" w:rsidRPr="003651D9" w:rsidDel="006A1426" w:rsidRDefault="004B7094" w:rsidP="004B7094">
      <w:pPr>
        <w:pStyle w:val="BodyText"/>
        <w:rPr>
          <w:del w:id="2671" w:author="Keith W. Boone" w:date="2015-03-04T12:59:00Z"/>
        </w:rPr>
      </w:pPr>
    </w:p>
    <w:p w14:paraId="1556BDA5" w14:textId="77777777" w:rsidR="004B7094" w:rsidRPr="003651D9" w:rsidDel="006A1426" w:rsidRDefault="007D724B" w:rsidP="00EF1E77">
      <w:pPr>
        <w:pStyle w:val="BodyText"/>
        <w:rPr>
          <w:del w:id="2672" w:author="Keith W. Boone" w:date="2015-03-04T12:59:00Z"/>
        </w:rPr>
      </w:pPr>
      <w:del w:id="2673" w:author="Keith W. Boone" w:date="2015-03-04T12:59:00Z">
        <w:r w:rsidRPr="003651D9" w:rsidDel="006A1426">
          <w:delText>&lt;</w:delText>
        </w:r>
        <w:r w:rsidR="003602DC" w:rsidRPr="003651D9" w:rsidDel="006A1426">
          <w:delText xml:space="preserve">e.g., </w:delText>
        </w:r>
        <w:r w:rsidR="004B7094" w:rsidRPr="003651D9" w:rsidDel="006A1426">
          <w:delText>The conditional entries specified in this table SHALL be present based on the exam type as specified in the CDA Header in the documentationOf / serviceEvent / code element.</w:delText>
        </w:r>
        <w:r w:rsidRPr="003651D9" w:rsidDel="006A1426">
          <w:delText>&gt;</w:delText>
        </w:r>
      </w:del>
    </w:p>
    <w:p w14:paraId="3BB630F1" w14:textId="77777777" w:rsidR="004B7094" w:rsidRPr="003651D9" w:rsidDel="006A1426" w:rsidRDefault="004B7094" w:rsidP="004B7094">
      <w:pPr>
        <w:pStyle w:val="BodyText"/>
        <w:rPr>
          <w:del w:id="2674" w:author="Keith W. Boone" w:date="2015-03-04T12:59:00Z"/>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165"/>
        <w:gridCol w:w="2448"/>
      </w:tblGrid>
      <w:tr w:rsidR="004B7094" w:rsidRPr="003651D9" w:rsidDel="006A1426" w14:paraId="1B90C85F" w14:textId="77777777" w:rsidTr="008452AF">
        <w:trPr>
          <w:cantSplit/>
          <w:tblHeader/>
          <w:del w:id="2675" w:author="Keith W. Boone" w:date="2015-03-04T12:59:00Z"/>
        </w:trPr>
        <w:tc>
          <w:tcPr>
            <w:tcW w:w="968" w:type="dxa"/>
            <w:shd w:val="clear" w:color="auto" w:fill="D9D9D9"/>
          </w:tcPr>
          <w:p w14:paraId="57806AC3" w14:textId="77777777" w:rsidR="004B7094" w:rsidRPr="003651D9" w:rsidDel="006A1426" w:rsidRDefault="004B7094" w:rsidP="00AD069D">
            <w:pPr>
              <w:pStyle w:val="TableEntryHeader"/>
              <w:keepNext/>
              <w:ind w:left="0" w:right="0"/>
              <w:rPr>
                <w:del w:id="2676" w:author="Keith W. Boone" w:date="2015-03-04T12:59:00Z"/>
              </w:rPr>
            </w:pPr>
            <w:del w:id="2677" w:author="Keith W. Boone" w:date="2015-03-04T12:59:00Z">
              <w:r w:rsidRPr="003651D9" w:rsidDel="006A1426">
                <w:delText>O</w:delText>
              </w:r>
              <w:r w:rsidR="002A4C2E" w:rsidRPr="003651D9" w:rsidDel="006A1426">
                <w:delText>pt and Card</w:delText>
              </w:r>
            </w:del>
          </w:p>
        </w:tc>
        <w:tc>
          <w:tcPr>
            <w:tcW w:w="1480" w:type="dxa"/>
            <w:shd w:val="clear" w:color="auto" w:fill="D9D9D9"/>
          </w:tcPr>
          <w:p w14:paraId="748C932D" w14:textId="77777777" w:rsidR="004B7094" w:rsidRPr="003651D9" w:rsidDel="006A1426" w:rsidRDefault="004B7094" w:rsidP="008452AF">
            <w:pPr>
              <w:pStyle w:val="TableEntryHeader"/>
              <w:keepNext/>
              <w:ind w:left="0" w:right="0"/>
              <w:rPr>
                <w:del w:id="2678" w:author="Keith W. Boone" w:date="2015-03-04T12:59:00Z"/>
                <w:sz w:val="18"/>
              </w:rPr>
            </w:pPr>
            <w:del w:id="2679" w:author="Keith W. Boone" w:date="2015-03-04T12:59:00Z">
              <w:r w:rsidRPr="003651D9" w:rsidDel="006A1426">
                <w:rPr>
                  <w:sz w:val="18"/>
                </w:rPr>
                <w:delText>Condition</w:delText>
              </w:r>
            </w:del>
          </w:p>
        </w:tc>
        <w:tc>
          <w:tcPr>
            <w:tcW w:w="2499" w:type="dxa"/>
            <w:shd w:val="clear" w:color="auto" w:fill="D9D9D9"/>
          </w:tcPr>
          <w:p w14:paraId="4FF72B78" w14:textId="77777777" w:rsidR="004B7094" w:rsidRPr="003651D9" w:rsidDel="006A1426" w:rsidRDefault="004B7094" w:rsidP="008452AF">
            <w:pPr>
              <w:pStyle w:val="TableEntryHeader"/>
              <w:keepNext/>
              <w:ind w:left="0" w:right="0"/>
              <w:rPr>
                <w:del w:id="2680" w:author="Keith W. Boone" w:date="2015-03-04T12:59:00Z"/>
              </w:rPr>
            </w:pPr>
            <w:del w:id="2681" w:author="Keith W. Boone" w:date="2015-03-04T12:59:00Z">
              <w:r w:rsidRPr="003651D9" w:rsidDel="006A1426">
                <w:delText>observation/code</w:delText>
              </w:r>
            </w:del>
          </w:p>
        </w:tc>
        <w:tc>
          <w:tcPr>
            <w:tcW w:w="1016" w:type="dxa"/>
            <w:shd w:val="clear" w:color="auto" w:fill="D9D9D9"/>
          </w:tcPr>
          <w:p w14:paraId="584B79D4" w14:textId="77777777" w:rsidR="004B7094" w:rsidRPr="003651D9" w:rsidDel="006A1426" w:rsidRDefault="004B7094" w:rsidP="008452AF">
            <w:pPr>
              <w:pStyle w:val="TableEntryHeader"/>
              <w:keepNext/>
              <w:ind w:left="0" w:right="0"/>
              <w:rPr>
                <w:del w:id="2682" w:author="Keith W. Boone" w:date="2015-03-04T12:59:00Z"/>
              </w:rPr>
            </w:pPr>
            <w:del w:id="2683" w:author="Keith W. Boone" w:date="2015-03-04T12:59:00Z">
              <w:r w:rsidRPr="003651D9" w:rsidDel="006A1426">
                <w:delText>Data Type</w:delText>
              </w:r>
            </w:del>
          </w:p>
        </w:tc>
        <w:tc>
          <w:tcPr>
            <w:tcW w:w="1165" w:type="dxa"/>
            <w:shd w:val="clear" w:color="auto" w:fill="D9D9D9"/>
          </w:tcPr>
          <w:p w14:paraId="628D8EAF" w14:textId="77777777" w:rsidR="004B7094" w:rsidRPr="003651D9" w:rsidDel="006A1426" w:rsidRDefault="004B7094" w:rsidP="008452AF">
            <w:pPr>
              <w:pStyle w:val="TableEntryHeader"/>
              <w:keepNext/>
              <w:ind w:left="0" w:right="0"/>
              <w:rPr>
                <w:del w:id="2684" w:author="Keith W. Boone" w:date="2015-03-04T12:59:00Z"/>
                <w:sz w:val="18"/>
              </w:rPr>
            </w:pPr>
            <w:del w:id="2685" w:author="Keith W. Boone" w:date="2015-03-04T12:59:00Z">
              <w:r w:rsidRPr="003651D9" w:rsidDel="006A1426">
                <w:rPr>
                  <w:sz w:val="18"/>
                </w:rPr>
                <w:delText>Unit of Measure</w:delText>
              </w:r>
            </w:del>
          </w:p>
        </w:tc>
        <w:tc>
          <w:tcPr>
            <w:tcW w:w="2448" w:type="dxa"/>
            <w:shd w:val="clear" w:color="auto" w:fill="D9D9D9"/>
          </w:tcPr>
          <w:p w14:paraId="6BA7B327" w14:textId="77777777" w:rsidR="004B7094" w:rsidRPr="003651D9" w:rsidDel="006A1426" w:rsidRDefault="004B7094" w:rsidP="008452AF">
            <w:pPr>
              <w:pStyle w:val="TableEntryHeader"/>
              <w:keepNext/>
              <w:ind w:left="0" w:right="0"/>
              <w:rPr>
                <w:del w:id="2686" w:author="Keith W. Boone" w:date="2015-03-04T12:59:00Z"/>
              </w:rPr>
            </w:pPr>
            <w:del w:id="2687" w:author="Keith W. Boone" w:date="2015-03-04T12:59:00Z">
              <w:r w:rsidRPr="003651D9" w:rsidDel="006A1426">
                <w:delText>Value Set</w:delText>
              </w:r>
            </w:del>
          </w:p>
        </w:tc>
      </w:tr>
      <w:tr w:rsidR="004B7094" w:rsidRPr="003651D9" w:rsidDel="006A1426" w14:paraId="60853D20" w14:textId="77777777" w:rsidTr="008452AF">
        <w:trPr>
          <w:del w:id="2688" w:author="Keith W. Boone" w:date="2015-03-04T12:59:00Z"/>
        </w:trPr>
        <w:tc>
          <w:tcPr>
            <w:tcW w:w="968" w:type="dxa"/>
          </w:tcPr>
          <w:p w14:paraId="1C6398E4" w14:textId="77777777" w:rsidR="004B7094" w:rsidRPr="003651D9" w:rsidDel="006A1426" w:rsidRDefault="00746A3D" w:rsidP="00BB76BC">
            <w:pPr>
              <w:pStyle w:val="TableEntry"/>
              <w:rPr>
                <w:del w:id="2689" w:author="Keith W. Boone" w:date="2015-03-04T12:59:00Z"/>
              </w:rPr>
            </w:pPr>
            <w:del w:id="2690" w:author="Keith W. Boone" w:date="2015-03-04T12:59:00Z">
              <w:r w:rsidRPr="003651D9" w:rsidDel="006A1426">
                <w:delText>&lt;</w:delText>
              </w:r>
              <w:r w:rsidR="00940FC7" w:rsidDel="006A1426">
                <w:delText>e.g.,</w:delText>
              </w:r>
              <w:r w:rsidR="007D724B" w:rsidRPr="003651D9" w:rsidDel="006A1426">
                <w:delText xml:space="preserve"> </w:delText>
              </w:r>
              <w:r w:rsidR="004B7094" w:rsidRPr="003651D9" w:rsidDel="006A1426">
                <w:delText>C [1..*]</w:delText>
              </w:r>
            </w:del>
          </w:p>
        </w:tc>
        <w:tc>
          <w:tcPr>
            <w:tcW w:w="1480" w:type="dxa"/>
            <w:shd w:val="clear" w:color="auto" w:fill="auto"/>
          </w:tcPr>
          <w:p w14:paraId="33ED1508" w14:textId="77777777" w:rsidR="004B7094" w:rsidRPr="003651D9" w:rsidDel="006A1426" w:rsidRDefault="004B7094" w:rsidP="00BB76BC">
            <w:pPr>
              <w:pStyle w:val="TableEntry"/>
              <w:rPr>
                <w:del w:id="2691" w:author="Keith W. Boone" w:date="2015-03-04T12:59:00Z"/>
              </w:rPr>
            </w:pPr>
            <w:del w:id="2692" w:author="Keith W. Boone" w:date="2015-03-04T12:59:00Z">
              <w:r w:rsidRPr="003651D9" w:rsidDel="006A1426">
                <w:delText>R: Cath with LVG</w:delText>
              </w:r>
            </w:del>
          </w:p>
        </w:tc>
        <w:tc>
          <w:tcPr>
            <w:tcW w:w="2499" w:type="dxa"/>
            <w:shd w:val="clear" w:color="auto" w:fill="auto"/>
          </w:tcPr>
          <w:p w14:paraId="294CA235" w14:textId="77777777" w:rsidR="004B7094" w:rsidRPr="003651D9" w:rsidDel="006A1426" w:rsidRDefault="004B7094" w:rsidP="00BB76BC">
            <w:pPr>
              <w:pStyle w:val="TableEntry"/>
              <w:rPr>
                <w:del w:id="2693" w:author="Keith W. Boone" w:date="2015-03-04T12:59:00Z"/>
              </w:rPr>
            </w:pPr>
            <w:del w:id="2694" w:author="Keith W. Boone" w:date="2015-03-04T12:59:00Z">
              <w:r w:rsidRPr="003651D9" w:rsidDel="006A1426">
                <w:delText>72724002, SNOMED CT, “Morphology findings”</w:delText>
              </w:r>
            </w:del>
          </w:p>
          <w:p w14:paraId="7BF79DF9" w14:textId="77777777" w:rsidR="004B7094" w:rsidRPr="003651D9" w:rsidDel="006A1426" w:rsidRDefault="004B7094" w:rsidP="00BB76BC">
            <w:pPr>
              <w:pStyle w:val="TableEntry"/>
              <w:rPr>
                <w:del w:id="2695" w:author="Keith W. Boone" w:date="2015-03-04T12:59:00Z"/>
                <w:highlight w:val="yellow"/>
              </w:rPr>
            </w:pPr>
            <w:del w:id="2696" w:author="Keith W. Boone" w:date="2015-03-04T12:59:00Z">
              <w:r w:rsidRPr="003651D9" w:rsidDel="006A1426">
                <w:delText xml:space="preserve">+ targetSiteCode from </w:delText>
              </w:r>
              <w:r w:rsidR="007D724B" w:rsidRPr="003651D9" w:rsidDel="006A1426">
                <w:delText>1.2.840.10008.6.1.219 DICOM CID 3718 Myocardial Wall Segments in Projection</w:delText>
              </w:r>
            </w:del>
          </w:p>
        </w:tc>
        <w:tc>
          <w:tcPr>
            <w:tcW w:w="1016" w:type="dxa"/>
            <w:shd w:val="clear" w:color="auto" w:fill="auto"/>
          </w:tcPr>
          <w:p w14:paraId="657447AD" w14:textId="77777777" w:rsidR="004B7094" w:rsidRPr="003651D9" w:rsidDel="006A1426" w:rsidRDefault="004B7094" w:rsidP="00BB76BC">
            <w:pPr>
              <w:pStyle w:val="TableEntry"/>
              <w:rPr>
                <w:del w:id="2697" w:author="Keith W. Boone" w:date="2015-03-04T12:59:00Z"/>
              </w:rPr>
            </w:pPr>
            <w:del w:id="2698" w:author="Keith W. Boone" w:date="2015-03-04T12:59:00Z">
              <w:r w:rsidRPr="003651D9" w:rsidDel="006A1426">
                <w:delText>CD</w:delText>
              </w:r>
            </w:del>
          </w:p>
        </w:tc>
        <w:tc>
          <w:tcPr>
            <w:tcW w:w="1165" w:type="dxa"/>
            <w:shd w:val="clear" w:color="auto" w:fill="auto"/>
          </w:tcPr>
          <w:p w14:paraId="38EE992E" w14:textId="77777777" w:rsidR="004B7094" w:rsidRPr="003651D9" w:rsidDel="006A1426" w:rsidRDefault="004B7094" w:rsidP="00BB76BC">
            <w:pPr>
              <w:pStyle w:val="TableEntry"/>
              <w:rPr>
                <w:del w:id="2699" w:author="Keith W. Boone" w:date="2015-03-04T12:59:00Z"/>
              </w:rPr>
            </w:pPr>
            <w:del w:id="2700" w:author="Keith W. Boone" w:date="2015-03-04T12:59:00Z">
              <w:r w:rsidRPr="003651D9" w:rsidDel="006A1426">
                <w:delText>n/a</w:delText>
              </w:r>
            </w:del>
          </w:p>
        </w:tc>
        <w:tc>
          <w:tcPr>
            <w:tcW w:w="2448" w:type="dxa"/>
            <w:shd w:val="clear" w:color="auto" w:fill="auto"/>
          </w:tcPr>
          <w:p w14:paraId="347751AE" w14:textId="77777777" w:rsidR="004B7094" w:rsidRPr="003651D9" w:rsidDel="006A1426" w:rsidRDefault="007D724B" w:rsidP="00BB76BC">
            <w:pPr>
              <w:pStyle w:val="TableEntry"/>
              <w:rPr>
                <w:del w:id="2701" w:author="Keith W. Boone" w:date="2015-03-04T12:59:00Z"/>
              </w:rPr>
            </w:pPr>
            <w:del w:id="2702" w:author="Keith W. Boone" w:date="2015-03-04T12:59:00Z">
              <w:r w:rsidRPr="003651D9" w:rsidDel="006A1426">
                <w:delText>1.3.6.1.4.1.19376.1.4.1.5.19 Myocardium Assessments</w:delText>
              </w:r>
              <w:r w:rsidR="00746A3D" w:rsidRPr="003651D9" w:rsidDel="006A1426">
                <w:delText>&gt;</w:delText>
              </w:r>
            </w:del>
          </w:p>
        </w:tc>
      </w:tr>
      <w:tr w:rsidR="004B7094" w:rsidRPr="003651D9" w:rsidDel="006A1426" w14:paraId="33AC75AC" w14:textId="77777777" w:rsidTr="008452AF">
        <w:trPr>
          <w:del w:id="2703" w:author="Keith W. Boone" w:date="2015-03-04T12:59:00Z"/>
        </w:trPr>
        <w:tc>
          <w:tcPr>
            <w:tcW w:w="968" w:type="dxa"/>
          </w:tcPr>
          <w:p w14:paraId="7286E850" w14:textId="77777777" w:rsidR="004B7094" w:rsidRPr="003651D9" w:rsidDel="006A1426" w:rsidRDefault="00746A3D" w:rsidP="00BB76BC">
            <w:pPr>
              <w:pStyle w:val="TableEntry"/>
              <w:rPr>
                <w:del w:id="2704" w:author="Keith W. Boone" w:date="2015-03-04T12:59:00Z"/>
              </w:rPr>
            </w:pPr>
            <w:del w:id="2705" w:author="Keith W. Boone" w:date="2015-03-04T12:59:00Z">
              <w:r w:rsidRPr="003651D9" w:rsidDel="006A1426">
                <w:delText>&lt;</w:delText>
              </w:r>
              <w:r w:rsidR="00940FC7" w:rsidDel="006A1426">
                <w:delText>e.g.,</w:delText>
              </w:r>
              <w:r w:rsidR="007D724B" w:rsidRPr="003651D9" w:rsidDel="006A1426">
                <w:delText xml:space="preserve"> </w:delText>
              </w:r>
              <w:r w:rsidR="004B7094" w:rsidRPr="003651D9" w:rsidDel="006A1426">
                <w:delText>C [1..*]</w:delText>
              </w:r>
            </w:del>
          </w:p>
        </w:tc>
        <w:tc>
          <w:tcPr>
            <w:tcW w:w="1480" w:type="dxa"/>
            <w:shd w:val="clear" w:color="auto" w:fill="auto"/>
          </w:tcPr>
          <w:p w14:paraId="3C8B3049" w14:textId="77777777" w:rsidR="004B7094" w:rsidRPr="003651D9" w:rsidDel="006A1426" w:rsidRDefault="004B7094" w:rsidP="00BB76BC">
            <w:pPr>
              <w:pStyle w:val="TableEntry"/>
              <w:rPr>
                <w:del w:id="2706" w:author="Keith W. Boone" w:date="2015-03-04T12:59:00Z"/>
                <w:rFonts w:eastAsia="Calibri"/>
              </w:rPr>
            </w:pPr>
            <w:del w:id="2707" w:author="Keith W. Boone" w:date="2015-03-04T12:59:00Z">
              <w:r w:rsidRPr="003651D9" w:rsidDel="006A1426">
                <w:rPr>
                  <w:rFonts w:eastAsia="Calibri"/>
                </w:rPr>
                <w:delText>R: SPECT, echo, CMR</w:delText>
              </w:r>
            </w:del>
          </w:p>
          <w:p w14:paraId="42C837A9" w14:textId="77777777" w:rsidR="004B7094" w:rsidRPr="003651D9" w:rsidDel="006A1426" w:rsidRDefault="004B7094" w:rsidP="00BB76BC">
            <w:pPr>
              <w:pStyle w:val="TableEntry"/>
              <w:rPr>
                <w:del w:id="2708" w:author="Keith W. Boone" w:date="2015-03-04T12:59:00Z"/>
              </w:rPr>
            </w:pPr>
            <w:del w:id="2709" w:author="Keith W. Boone" w:date="2015-03-04T12:59:00Z">
              <w:r w:rsidRPr="003651D9" w:rsidDel="006A1426">
                <w:rPr>
                  <w:rFonts w:eastAsia="Calibri"/>
                </w:rPr>
                <w:delText>O:CCTA</w:delText>
              </w:r>
            </w:del>
          </w:p>
        </w:tc>
        <w:tc>
          <w:tcPr>
            <w:tcW w:w="2499" w:type="dxa"/>
            <w:shd w:val="clear" w:color="auto" w:fill="auto"/>
          </w:tcPr>
          <w:p w14:paraId="160C31C1" w14:textId="77777777" w:rsidR="004B7094" w:rsidRPr="003651D9" w:rsidDel="006A1426" w:rsidRDefault="004B7094" w:rsidP="00BB76BC">
            <w:pPr>
              <w:pStyle w:val="TableEntry"/>
              <w:rPr>
                <w:del w:id="2710" w:author="Keith W. Boone" w:date="2015-03-04T12:59:00Z"/>
              </w:rPr>
            </w:pPr>
            <w:del w:id="2711" w:author="Keith W. Boone" w:date="2015-03-04T12:59:00Z">
              <w:r w:rsidRPr="003651D9" w:rsidDel="006A1426">
                <w:delText>72724002, SNOMED CT, “Morphology findings”</w:delText>
              </w:r>
            </w:del>
          </w:p>
          <w:p w14:paraId="6CDD670B" w14:textId="77777777" w:rsidR="004B7094" w:rsidRPr="003651D9" w:rsidDel="006A1426" w:rsidRDefault="004B7094" w:rsidP="00BB76BC">
            <w:pPr>
              <w:pStyle w:val="TableEntry"/>
              <w:rPr>
                <w:del w:id="2712" w:author="Keith W. Boone" w:date="2015-03-04T12:59:00Z"/>
                <w:highlight w:val="yellow"/>
              </w:rPr>
            </w:pPr>
            <w:del w:id="2713" w:author="Keith W. Boone" w:date="2015-03-04T12:59:00Z">
              <w:r w:rsidRPr="003651D9" w:rsidDel="006A1426">
                <w:delText xml:space="preserve">+ targetSiteCode from </w:delText>
              </w:r>
              <w:r w:rsidR="007D724B" w:rsidRPr="003651D9" w:rsidDel="006A1426">
                <w:delText>1.2.840.10008.6.1.218 DICOM CID 3717 Myocardial Wall Segments</w:delText>
              </w:r>
            </w:del>
          </w:p>
        </w:tc>
        <w:tc>
          <w:tcPr>
            <w:tcW w:w="1016" w:type="dxa"/>
            <w:shd w:val="clear" w:color="auto" w:fill="auto"/>
          </w:tcPr>
          <w:p w14:paraId="04C6F81A" w14:textId="77777777" w:rsidR="004B7094" w:rsidRPr="003651D9" w:rsidDel="006A1426" w:rsidRDefault="004B7094" w:rsidP="00BB76BC">
            <w:pPr>
              <w:pStyle w:val="TableEntry"/>
              <w:rPr>
                <w:del w:id="2714" w:author="Keith W. Boone" w:date="2015-03-04T12:59:00Z"/>
              </w:rPr>
            </w:pPr>
            <w:del w:id="2715" w:author="Keith W. Boone" w:date="2015-03-04T12:59:00Z">
              <w:r w:rsidRPr="003651D9" w:rsidDel="006A1426">
                <w:delText>CD</w:delText>
              </w:r>
            </w:del>
          </w:p>
        </w:tc>
        <w:tc>
          <w:tcPr>
            <w:tcW w:w="1165" w:type="dxa"/>
            <w:shd w:val="clear" w:color="auto" w:fill="auto"/>
          </w:tcPr>
          <w:p w14:paraId="6028AE86" w14:textId="77777777" w:rsidR="004B7094" w:rsidRPr="003651D9" w:rsidDel="006A1426" w:rsidRDefault="004B7094" w:rsidP="00BB76BC">
            <w:pPr>
              <w:pStyle w:val="TableEntry"/>
              <w:rPr>
                <w:del w:id="2716" w:author="Keith W. Boone" w:date="2015-03-04T12:59:00Z"/>
              </w:rPr>
            </w:pPr>
            <w:del w:id="2717" w:author="Keith W. Boone" w:date="2015-03-04T12:59:00Z">
              <w:r w:rsidRPr="003651D9" w:rsidDel="006A1426">
                <w:delText>n/a</w:delText>
              </w:r>
            </w:del>
          </w:p>
        </w:tc>
        <w:tc>
          <w:tcPr>
            <w:tcW w:w="2448" w:type="dxa"/>
            <w:shd w:val="clear" w:color="auto" w:fill="auto"/>
          </w:tcPr>
          <w:p w14:paraId="13BC238C" w14:textId="77777777" w:rsidR="004B7094" w:rsidRPr="003651D9" w:rsidDel="006A1426" w:rsidRDefault="007D724B" w:rsidP="00BB76BC">
            <w:pPr>
              <w:pStyle w:val="TableEntry"/>
              <w:rPr>
                <w:del w:id="2718" w:author="Keith W. Boone" w:date="2015-03-04T12:59:00Z"/>
              </w:rPr>
            </w:pPr>
            <w:del w:id="2719" w:author="Keith W. Boone" w:date="2015-03-04T12:59:00Z">
              <w:r w:rsidRPr="003651D9" w:rsidDel="006A1426">
                <w:delText>1.3.6.1.4.1.19376.1.4.1.5.19 Myocardium Assessments</w:delText>
              </w:r>
              <w:r w:rsidR="00746A3D" w:rsidRPr="003651D9" w:rsidDel="006A1426">
                <w:delText>&gt;</w:delText>
              </w:r>
            </w:del>
          </w:p>
        </w:tc>
      </w:tr>
    </w:tbl>
    <w:p w14:paraId="7A2B09B8" w14:textId="77777777" w:rsidR="004B7094" w:rsidRPr="003651D9" w:rsidDel="006A1426" w:rsidRDefault="007D724B" w:rsidP="004B7094">
      <w:pPr>
        <w:pStyle w:val="BodyText"/>
        <w:rPr>
          <w:del w:id="2720" w:author="Keith W. Boone" w:date="2015-03-04T12:59:00Z"/>
          <w:kern w:val="28"/>
        </w:rPr>
      </w:pPr>
      <w:del w:id="2721" w:author="Keith W. Boone" w:date="2015-03-04T12:59:00Z">
        <w:r w:rsidRPr="003651D9" w:rsidDel="006A1426">
          <w:rPr>
            <w:kern w:val="28"/>
          </w:rPr>
          <w:delText>&lt;</w:delText>
        </w:r>
        <w:r w:rsidR="00940FC7" w:rsidDel="006A1426">
          <w:rPr>
            <w:kern w:val="28"/>
          </w:rPr>
          <w:delText>e.g.,</w:delText>
        </w:r>
        <w:r w:rsidRPr="003651D9" w:rsidDel="006A1426">
          <w:rPr>
            <w:kern w:val="28"/>
          </w:rPr>
          <w:delText xml:space="preserve"> </w:delText>
        </w:r>
        <w:r w:rsidR="004B7094" w:rsidRPr="003651D9" w:rsidDel="006A1426">
          <w:rPr>
            <w:kern w:val="28"/>
          </w:rPr>
          <w:delText xml:space="preserve">The </w:delText>
        </w:r>
        <w:r w:rsidR="004B7094" w:rsidRPr="003651D9" w:rsidDel="006A1426">
          <w:rPr>
            <w:rFonts w:ascii="Courier New" w:hAnsi="Courier New" w:cs="Courier New"/>
            <w:kern w:val="28"/>
            <w:sz w:val="20"/>
          </w:rPr>
          <w:delText>observation/value</w:delText>
        </w:r>
        <w:r w:rsidR="004B7094" w:rsidRPr="003651D9" w:rsidDel="006A1426">
          <w:rPr>
            <w:kern w:val="28"/>
          </w:rPr>
          <w:delText xml:space="preserve"> MAY be a null flavor.</w:delText>
        </w:r>
        <w:r w:rsidR="001055CB" w:rsidRPr="003651D9" w:rsidDel="006A1426">
          <w:rPr>
            <w:kern w:val="28"/>
          </w:rPr>
          <w:delText>&gt;</w:delText>
        </w:r>
        <w:r w:rsidR="004B7094" w:rsidRPr="003651D9" w:rsidDel="006A1426">
          <w:rPr>
            <w:kern w:val="28"/>
          </w:rPr>
          <w:delText xml:space="preserve"> </w:delText>
        </w:r>
      </w:del>
    </w:p>
    <w:p w14:paraId="6020C78F" w14:textId="77777777" w:rsidR="004B7094" w:rsidRPr="003651D9" w:rsidDel="006A1426" w:rsidRDefault="007D724B" w:rsidP="004B7094">
      <w:pPr>
        <w:pStyle w:val="BodyText"/>
        <w:rPr>
          <w:del w:id="2722" w:author="Keith W. Boone" w:date="2015-03-04T12:59:00Z"/>
          <w:kern w:val="28"/>
        </w:rPr>
      </w:pPr>
      <w:del w:id="2723" w:author="Keith W. Boone" w:date="2015-03-04T12:59:00Z">
        <w:r w:rsidRPr="003651D9" w:rsidDel="006A1426">
          <w:rPr>
            <w:kern w:val="28"/>
          </w:rPr>
          <w:delText>&lt;</w:delText>
        </w:r>
        <w:r w:rsidR="00940FC7" w:rsidDel="006A1426">
          <w:rPr>
            <w:kern w:val="28"/>
          </w:rPr>
          <w:delText>e.g.,</w:delText>
        </w:r>
        <w:r w:rsidR="004B7094" w:rsidRPr="003651D9" w:rsidDel="006A1426">
          <w:rPr>
            <w:kern w:val="28"/>
          </w:rPr>
          <w:delText xml:space="preserve"> morphological assessment observation MAY have a subsidiary Severity observation (templateID 1.3.6.1.4.1.19376.1.5.3.1.4.1 [PCC TF-2]).</w:delText>
        </w:r>
        <w:r w:rsidRPr="003651D9" w:rsidDel="006A1426">
          <w:rPr>
            <w:kern w:val="28"/>
          </w:rPr>
          <w:delText>&gt;</w:delText>
        </w:r>
      </w:del>
    </w:p>
    <w:p w14:paraId="6494B28E" w14:textId="77777777" w:rsidR="009612F6" w:rsidRPr="003651D9" w:rsidDel="006A1426" w:rsidRDefault="009612F6" w:rsidP="00630F33">
      <w:pPr>
        <w:pStyle w:val="BodyText"/>
        <w:rPr>
          <w:del w:id="2724" w:author="Keith W. Boone" w:date="2015-03-04T12:59:00Z"/>
          <w:lang w:eastAsia="x-none"/>
        </w:rPr>
      </w:pPr>
    </w:p>
    <w:p w14:paraId="3792EA39" w14:textId="77777777" w:rsidR="00983131" w:rsidRPr="003651D9" w:rsidDel="006A1426" w:rsidRDefault="00983131" w:rsidP="00597DB2">
      <w:pPr>
        <w:pStyle w:val="AuthorInstructions"/>
        <w:rPr>
          <w:del w:id="2725" w:author="Keith W. Boone" w:date="2015-03-04T12:59:00Z"/>
        </w:rPr>
      </w:pPr>
      <w:del w:id="2726" w:author="Keith W. Boone" w:date="2015-03-04T12:59:00Z">
        <w:r w:rsidRPr="003651D9" w:rsidDel="006A1426">
          <w:delText>### End Tabular Format - Entry</w:delText>
        </w:r>
      </w:del>
    </w:p>
    <w:p w14:paraId="1A30511F" w14:textId="77777777" w:rsidR="009612F6" w:rsidRPr="003651D9" w:rsidDel="006A1426" w:rsidRDefault="009612F6" w:rsidP="00597DB2">
      <w:pPr>
        <w:pStyle w:val="AuthorInstructions"/>
        <w:rPr>
          <w:del w:id="2727" w:author="Keith W. Boone" w:date="2015-03-04T12:59:00Z"/>
        </w:rPr>
      </w:pPr>
    </w:p>
    <w:p w14:paraId="4AA4BF85" w14:textId="77777777" w:rsidR="00983131" w:rsidRPr="003651D9" w:rsidDel="006A1426" w:rsidRDefault="00983131" w:rsidP="00597DB2">
      <w:pPr>
        <w:pStyle w:val="AuthorInstructions"/>
        <w:rPr>
          <w:del w:id="2728" w:author="Keith W. Boone" w:date="2015-03-04T12:59:00Z"/>
        </w:rPr>
      </w:pPr>
      <w:del w:id="2729" w:author="Keith W. Boone" w:date="2015-03-04T12:59:00Z">
        <w:r w:rsidRPr="003651D9" w:rsidDel="006A1426">
          <w:delText>### Begin Discrete Conformance Format – Entry</w:delText>
        </w:r>
      </w:del>
    </w:p>
    <w:p w14:paraId="2D542011" w14:textId="77777777" w:rsidR="00114040" w:rsidRPr="003651D9" w:rsidDel="006A1426" w:rsidRDefault="00114040" w:rsidP="00597DB2">
      <w:pPr>
        <w:pStyle w:val="AuthorInstructions"/>
        <w:rPr>
          <w:del w:id="2730" w:author="Keith W. Boone" w:date="2015-03-04T12:59:00Z"/>
        </w:rPr>
      </w:pPr>
      <w:del w:id="2731" w:author="Keith W. Boone" w:date="2015-03-04T12:59:00Z">
        <w:r w:rsidRPr="003651D9" w:rsidDel="006A1426">
          <w:delText>&lt;An example is provided to demonstrate the desired consistent use and format</w:delText>
        </w:r>
        <w:r w:rsidR="00887E40" w:rsidRPr="003651D9" w:rsidDel="006A1426">
          <w:delText xml:space="preserve">. </w:delText>
        </w:r>
        <w:r w:rsidRPr="003651D9" w:rsidDel="006A1426">
          <w:delText>Delete this example prior to publication for Public Comment.</w:delText>
        </w:r>
        <w:r w:rsidR="00D609FE" w:rsidRPr="003651D9" w:rsidDel="006A1426">
          <w:delText xml:space="preserve"> The statements must be numbered, begin with SHALL/SHOULD/MAY identify the cardinality using [n..n], the name of the element, and a subitem which described the value or source of the information.</w:delText>
        </w:r>
        <w:r w:rsidRPr="003651D9" w:rsidDel="006A1426">
          <w:delText>&gt;</w:delText>
        </w:r>
      </w:del>
    </w:p>
    <w:p w14:paraId="0F5F0259" w14:textId="77777777" w:rsidR="00875076" w:rsidRPr="003651D9" w:rsidDel="006A1426" w:rsidRDefault="00875076" w:rsidP="00875076">
      <w:pPr>
        <w:pStyle w:val="BodyText"/>
        <w:rPr>
          <w:del w:id="2732" w:author="Keith W. Boone" w:date="2015-03-04T12:59:00Z"/>
          <w:szCs w:val="24"/>
          <w:lang w:eastAsia="x-none"/>
        </w:rPr>
      </w:pPr>
    </w:p>
    <w:p w14:paraId="4AE9BF76" w14:textId="77777777" w:rsidR="00875076" w:rsidRPr="003651D9" w:rsidDel="006A1426" w:rsidRDefault="00746A3D" w:rsidP="00875076">
      <w:pPr>
        <w:pStyle w:val="Heading5"/>
        <w:numPr>
          <w:ilvl w:val="0"/>
          <w:numId w:val="0"/>
        </w:numPr>
        <w:ind w:left="810" w:hanging="810"/>
        <w:rPr>
          <w:del w:id="2733" w:author="Keith W. Boone" w:date="2015-03-04T12:59:00Z"/>
          <w:noProof w:val="0"/>
        </w:rPr>
      </w:pPr>
      <w:bookmarkStart w:id="2734" w:name="_Toc184813871"/>
      <w:bookmarkStart w:id="2735" w:name="_Toc322675194"/>
      <w:bookmarkStart w:id="2736" w:name="E_Problem_Observation_Cardiac_PF"/>
      <w:bookmarkStart w:id="2737" w:name="E_Result_Observation_Cardiac_PF"/>
      <w:del w:id="2738" w:author="Keith W. Boone" w:date="2015-03-04T12:59:00Z">
        <w:r w:rsidRPr="003651D9" w:rsidDel="006A1426">
          <w:rPr>
            <w:noProof w:val="0"/>
          </w:rPr>
          <w:delText>&lt;</w:delText>
        </w:r>
        <w:r w:rsidR="00940FC7" w:rsidDel="006A1426">
          <w:rPr>
            <w:noProof w:val="0"/>
          </w:rPr>
          <w:delText>e.g.,</w:delText>
        </w:r>
        <w:r w:rsidR="00875076" w:rsidRPr="003651D9" w:rsidDel="006A1426">
          <w:rPr>
            <w:noProof w:val="0"/>
          </w:rPr>
          <w:delText>6.</w:delText>
        </w:r>
        <w:r w:rsidR="00AD069D" w:rsidRPr="003651D9" w:rsidDel="006A1426">
          <w:rPr>
            <w:noProof w:val="0"/>
          </w:rPr>
          <w:delText>3.4</w:delText>
        </w:r>
        <w:r w:rsidR="00875076" w:rsidRPr="003651D9" w:rsidDel="006A1426">
          <w:rPr>
            <w:noProof w:val="0"/>
          </w:rPr>
          <w:delText>.E Result</w:delText>
        </w:r>
        <w:bookmarkStart w:id="2739" w:name="E_Problem_Observation"/>
        <w:bookmarkEnd w:id="2739"/>
        <w:r w:rsidR="00875076" w:rsidRPr="003651D9" w:rsidDel="006A1426">
          <w:rPr>
            <w:noProof w:val="0"/>
          </w:rPr>
          <w:delText xml:space="preserve"> Observation</w:delText>
        </w:r>
        <w:bookmarkStart w:id="2740" w:name="CS_ProblemObservation"/>
        <w:bookmarkEnd w:id="2734"/>
        <w:bookmarkEnd w:id="2740"/>
        <w:r w:rsidR="00875076" w:rsidRPr="003651D9" w:rsidDel="006A1426">
          <w:rPr>
            <w:noProof w:val="0"/>
          </w:rPr>
          <w:delText xml:space="preserve"> - Cardiac</w:delText>
        </w:r>
        <w:bookmarkEnd w:id="2735"/>
      </w:del>
    </w:p>
    <w:bookmarkEnd w:id="2736"/>
    <w:bookmarkEnd w:id="2737"/>
    <w:p w14:paraId="0462F560" w14:textId="77777777" w:rsidR="00875076" w:rsidRPr="003651D9" w:rsidDel="006A1426" w:rsidRDefault="00875076" w:rsidP="00875076">
      <w:pPr>
        <w:pStyle w:val="BracketData"/>
        <w:rPr>
          <w:del w:id="2741" w:author="Keith W. Boone" w:date="2015-03-04T12:59:00Z"/>
        </w:rPr>
      </w:pPr>
      <w:del w:id="2742" w:author="Keith W. Boone" w:date="2015-03-04T12:59:00Z">
        <w:r w:rsidRPr="003651D9" w:rsidDel="006A1426">
          <w:delText>[observation: templateId 1.3.6.1.4.1.19376.1.4.1.4.16 (open)]</w:delText>
        </w:r>
      </w:del>
    </w:p>
    <w:p w14:paraId="636C1FBE" w14:textId="77777777" w:rsidR="00875076" w:rsidRPr="003651D9" w:rsidDel="006A1426" w:rsidRDefault="00875076" w:rsidP="00875076">
      <w:pPr>
        <w:ind w:left="720"/>
        <w:rPr>
          <w:del w:id="2743" w:author="Keith W. Boone" w:date="2015-03-04T12:59:00Z"/>
        </w:rPr>
      </w:pPr>
      <w:del w:id="2744" w:author="Keith W. Boone" w:date="2015-03-04T12:59:00Z">
        <w:r w:rsidRPr="003651D9" w:rsidDel="006A1426">
          <w:delText>A result observation is a clinical statement that a clinician has noted during the Cath Lab procedure</w:delText>
        </w:r>
        <w:r w:rsidR="00887E40" w:rsidRPr="003651D9" w:rsidDel="006A1426">
          <w:delText xml:space="preserve">. </w:delText>
        </w:r>
        <w:r w:rsidRPr="003651D9" w:rsidDel="006A1426">
          <w:delText>This entry is used to describe the specific procedure findings that were observed during the specific Cath Lab procedure</w:delText>
        </w:r>
        <w:r w:rsidR="00887E40" w:rsidRPr="003651D9" w:rsidDel="006A1426">
          <w:delText xml:space="preserve">. </w:delText>
        </w:r>
      </w:del>
    </w:p>
    <w:p w14:paraId="460A9AE2" w14:textId="77777777" w:rsidR="00875076" w:rsidRPr="003651D9" w:rsidDel="006A1426" w:rsidRDefault="00875076" w:rsidP="00875076">
      <w:pPr>
        <w:ind w:left="720"/>
        <w:rPr>
          <w:del w:id="2745" w:author="Keith W. Boone" w:date="2015-03-04T12:59:00Z"/>
        </w:rPr>
      </w:pPr>
      <w:del w:id="2746" w:author="Keith W. Boone" w:date="2015-03-04T12:59:00Z">
        <w:r w:rsidRPr="003651D9" w:rsidDel="006A1426">
          <w:delText xml:space="preserve">The specific result observations are defined in </w:delText>
        </w:r>
        <w:r w:rsidRPr="003651D9" w:rsidDel="006A1426">
          <w:rPr>
            <w:rFonts w:ascii="Courier New" w:hAnsi="Courier New" w:cs="Courier New"/>
            <w:sz w:val="20"/>
          </w:rPr>
          <w:delText>1.3.6.1.4.1.19376.1.4.1.5.38</w:delText>
        </w:r>
        <w:r w:rsidRPr="003651D9" w:rsidDel="006A1426">
          <w:rPr>
            <w:sz w:val="20"/>
          </w:rPr>
          <w:delText xml:space="preserve"> </w:delText>
        </w:r>
        <w:r w:rsidRPr="003651D9" w:rsidDel="006A1426">
          <w:delText>Procedure Findings Constraints/ValueSet</w:delText>
        </w:r>
        <w:r w:rsidR="00887E40" w:rsidRPr="003651D9" w:rsidDel="006A1426">
          <w:delText xml:space="preserve">. </w:delText>
        </w:r>
      </w:del>
    </w:p>
    <w:p w14:paraId="1FE4A84B" w14:textId="77777777" w:rsidR="00875076" w:rsidRPr="003651D9" w:rsidDel="006A1426" w:rsidRDefault="00875076" w:rsidP="00875076">
      <w:pPr>
        <w:rPr>
          <w:del w:id="2747" w:author="Keith W. Boone" w:date="2015-03-04T12:59:00Z"/>
        </w:rPr>
      </w:pPr>
    </w:p>
    <w:p w14:paraId="22191712" w14:textId="77777777" w:rsidR="00875076" w:rsidRPr="003651D9" w:rsidDel="006A1426" w:rsidRDefault="00875076" w:rsidP="005B3030">
      <w:pPr>
        <w:numPr>
          <w:ilvl w:val="0"/>
          <w:numId w:val="16"/>
        </w:numPr>
        <w:spacing w:before="0" w:after="40" w:line="260" w:lineRule="exact"/>
        <w:rPr>
          <w:del w:id="2748" w:author="Keith W. Boone" w:date="2015-03-04T12:59:00Z"/>
        </w:rPr>
      </w:pPr>
      <w:del w:id="2749"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@classCode</w:delText>
        </w:r>
        <w:r w:rsidRPr="003651D9" w:rsidDel="006A1426">
          <w:delText>=</w:delText>
        </w:r>
        <w:r w:rsidRPr="003651D9" w:rsidDel="006A1426">
          <w:rPr>
            <w:rStyle w:val="XMLname"/>
          </w:rPr>
          <w:delText>"OBS"</w:delText>
        </w:r>
        <w:r w:rsidRPr="003651D9" w:rsidDel="006A1426">
          <w:delText xml:space="preserve"> Observation (CodeSystem: </w:delText>
        </w:r>
        <w:r w:rsidRPr="003651D9" w:rsidDel="006A1426">
          <w:rPr>
            <w:rStyle w:val="XMLname"/>
          </w:rPr>
          <w:delText>HL7ActClass 2.16.840.1.113883.5.6</w:delText>
        </w:r>
        <w:r w:rsidRPr="003651D9" w:rsidDel="006A1426">
          <w:delText>)</w:delText>
        </w:r>
        <w:bookmarkStart w:id="2750" w:name="C_7130"/>
        <w:bookmarkEnd w:id="2750"/>
        <w:r w:rsidRPr="003651D9" w:rsidDel="006A1426">
          <w:delText xml:space="preserve"> (CONF:7130).</w:delText>
        </w:r>
      </w:del>
    </w:p>
    <w:p w14:paraId="3796CE81" w14:textId="77777777" w:rsidR="00875076" w:rsidRPr="003651D9" w:rsidDel="006A1426" w:rsidRDefault="00875076" w:rsidP="005B3030">
      <w:pPr>
        <w:numPr>
          <w:ilvl w:val="0"/>
          <w:numId w:val="16"/>
        </w:numPr>
        <w:spacing w:before="0" w:after="40" w:line="260" w:lineRule="exact"/>
        <w:rPr>
          <w:del w:id="2751" w:author="Keith W. Boone" w:date="2015-03-04T12:59:00Z"/>
        </w:rPr>
      </w:pPr>
      <w:del w:id="2752"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@moodCode</w:delText>
        </w:r>
        <w:r w:rsidRPr="003651D9" w:rsidDel="006A1426">
          <w:delText>=</w:delText>
        </w:r>
        <w:r w:rsidRPr="003651D9" w:rsidDel="006A1426">
          <w:rPr>
            <w:rStyle w:val="XMLname"/>
          </w:rPr>
          <w:delText>"EVN"</w:delText>
        </w:r>
        <w:r w:rsidRPr="003651D9" w:rsidDel="006A1426">
          <w:delText xml:space="preserve"> Event (CodeSystem: </w:delText>
        </w:r>
        <w:r w:rsidRPr="003651D9" w:rsidDel="006A1426">
          <w:rPr>
            <w:rStyle w:val="XMLname"/>
          </w:rPr>
          <w:delText>ActMood 2.16.840.1.113883.5.1001</w:delText>
        </w:r>
        <w:r w:rsidRPr="003651D9" w:rsidDel="006A1426">
          <w:delText>)</w:delText>
        </w:r>
        <w:bookmarkStart w:id="2753" w:name="C_7131"/>
        <w:bookmarkEnd w:id="2753"/>
        <w:r w:rsidRPr="003651D9" w:rsidDel="006A1426">
          <w:delText xml:space="preserve"> (CONF:7131).</w:delText>
        </w:r>
      </w:del>
    </w:p>
    <w:p w14:paraId="2F7CF0D9" w14:textId="77777777" w:rsidR="00875076" w:rsidRPr="003651D9" w:rsidDel="006A1426" w:rsidRDefault="00875076" w:rsidP="005B3030">
      <w:pPr>
        <w:numPr>
          <w:ilvl w:val="0"/>
          <w:numId w:val="16"/>
        </w:numPr>
        <w:spacing w:before="0" w:after="40" w:line="260" w:lineRule="exact"/>
        <w:rPr>
          <w:del w:id="2754" w:author="Keith W. Boone" w:date="2015-03-04T12:59:00Z"/>
        </w:rPr>
      </w:pPr>
      <w:del w:id="2755"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templateId</w:delText>
        </w:r>
        <w:r w:rsidRPr="003651D9" w:rsidDel="006A1426">
          <w:delText xml:space="preserve"> (CONF:7136) such that it</w:delText>
        </w:r>
      </w:del>
    </w:p>
    <w:p w14:paraId="67308155" w14:textId="77777777" w:rsidR="00875076" w:rsidRPr="003651D9" w:rsidDel="006A1426" w:rsidRDefault="00875076" w:rsidP="005B3030">
      <w:pPr>
        <w:numPr>
          <w:ilvl w:val="1"/>
          <w:numId w:val="16"/>
        </w:numPr>
        <w:spacing w:before="0" w:after="40" w:line="260" w:lineRule="exact"/>
        <w:rPr>
          <w:del w:id="2756" w:author="Keith W. Boone" w:date="2015-03-04T12:59:00Z"/>
        </w:rPr>
      </w:pPr>
      <w:del w:id="2757"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@root</w:delText>
        </w:r>
        <w:r w:rsidRPr="003651D9" w:rsidDel="006A1426">
          <w:delText>=</w:delText>
        </w:r>
        <w:r w:rsidRPr="003651D9" w:rsidDel="006A1426">
          <w:rPr>
            <w:rStyle w:val="XMLname"/>
          </w:rPr>
          <w:delText>"2.16.840.1.113883.10.20.22.4.2"</w:delText>
        </w:r>
        <w:r w:rsidRPr="003651D9" w:rsidDel="006A1426">
          <w:delText xml:space="preserve"> (CONF:9138).</w:delText>
        </w:r>
      </w:del>
    </w:p>
    <w:p w14:paraId="4ADE852D" w14:textId="77777777" w:rsidR="00875076" w:rsidRPr="003651D9" w:rsidDel="006A1426" w:rsidRDefault="00875076" w:rsidP="005B3030">
      <w:pPr>
        <w:numPr>
          <w:ilvl w:val="0"/>
          <w:numId w:val="16"/>
        </w:numPr>
        <w:spacing w:before="0" w:after="40" w:line="260" w:lineRule="exact"/>
        <w:rPr>
          <w:del w:id="2758" w:author="Keith W. Boone" w:date="2015-03-04T12:59:00Z"/>
        </w:rPr>
      </w:pPr>
      <w:del w:id="2759" w:author="Keith W. Boone" w:date="2015-03-04T12:59:00Z">
        <w:r w:rsidRPr="003651D9" w:rsidDel="006A1426">
          <w:rPr>
            <w:rStyle w:val="keyword"/>
          </w:rPr>
          <w:delText>SHALL</w:delText>
        </w:r>
        <w:r w:rsidRPr="003651D9" w:rsidDel="006A1426">
          <w:delText xml:space="preserve"> contain at least one [1..*] </w:delText>
        </w:r>
        <w:r w:rsidRPr="003651D9" w:rsidDel="006A1426">
          <w:rPr>
            <w:rStyle w:val="XMLnameBold"/>
          </w:rPr>
          <w:delText>id</w:delText>
        </w:r>
        <w:r w:rsidRPr="003651D9" w:rsidDel="006A1426">
          <w:delText xml:space="preserve"> (CONF:7137).</w:delText>
        </w:r>
      </w:del>
    </w:p>
    <w:p w14:paraId="55A7ED62" w14:textId="77777777" w:rsidR="00875076" w:rsidRPr="003651D9" w:rsidDel="006A1426" w:rsidRDefault="00875076" w:rsidP="005B3030">
      <w:pPr>
        <w:numPr>
          <w:ilvl w:val="1"/>
          <w:numId w:val="16"/>
        </w:numPr>
        <w:shd w:val="clear" w:color="auto" w:fill="FFFFFF"/>
        <w:spacing w:before="0" w:after="40" w:line="260" w:lineRule="exact"/>
        <w:rPr>
          <w:del w:id="2760" w:author="Keith W. Boone" w:date="2015-03-04T12:59:00Z"/>
        </w:rPr>
      </w:pPr>
      <w:del w:id="2761" w:author="Keith W. Boone" w:date="2015-03-04T12:59:00Z">
        <w:r w:rsidRPr="003651D9" w:rsidDel="006A1426">
          <w:delText>The first id represents this specific globally unique result observation.</w:delText>
        </w:r>
      </w:del>
    </w:p>
    <w:p w14:paraId="264AA0DE" w14:textId="77777777" w:rsidR="00875076" w:rsidRPr="003651D9" w:rsidDel="006A1426" w:rsidRDefault="00875076" w:rsidP="005B3030">
      <w:pPr>
        <w:numPr>
          <w:ilvl w:val="1"/>
          <w:numId w:val="16"/>
        </w:numPr>
        <w:shd w:val="clear" w:color="auto" w:fill="FFFFFF"/>
        <w:spacing w:before="0" w:after="40" w:line="260" w:lineRule="exact"/>
        <w:rPr>
          <w:del w:id="2762" w:author="Keith W. Boone" w:date="2015-03-04T12:59:00Z"/>
        </w:rPr>
      </w:pPr>
      <w:del w:id="2763" w:author="Keith W. Boone" w:date="2015-03-04T12:59:00Z">
        <w:r w:rsidRPr="003651D9" w:rsidDel="006A1426">
          <w:delText>The second id represents the lesion ID which should</w:delText>
        </w:r>
        <w:r w:rsidR="005F3FB5" w:rsidDel="006A1426">
          <w:delText xml:space="preserve"> </w:delText>
        </w:r>
        <w:r w:rsidRPr="003651D9" w:rsidDel="006A1426">
          <w:delText>be an assigned numeric code that identifies lesions within a specific targetSiteCode.This lesion ID is used to link lesion specific data in this Result Observation – Cardiac with Procedure Activity Procedure - Cardiac.</w:delText>
        </w:r>
      </w:del>
    </w:p>
    <w:p w14:paraId="180A3D71" w14:textId="77777777" w:rsidR="00875076" w:rsidRPr="003651D9" w:rsidDel="006A1426" w:rsidRDefault="00875076" w:rsidP="005B3030">
      <w:pPr>
        <w:numPr>
          <w:ilvl w:val="0"/>
          <w:numId w:val="16"/>
        </w:numPr>
        <w:spacing w:before="0" w:after="40" w:line="260" w:lineRule="exact"/>
        <w:rPr>
          <w:del w:id="2764" w:author="Keith W. Boone" w:date="2015-03-04T12:59:00Z"/>
        </w:rPr>
      </w:pPr>
      <w:del w:id="2765"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code</w:delText>
        </w:r>
        <w:r w:rsidRPr="003651D9" w:rsidDel="006A1426">
          <w:delText xml:space="preserve"> (CONF:7133).</w:delText>
        </w:r>
      </w:del>
    </w:p>
    <w:p w14:paraId="5BE3D4E4" w14:textId="77777777" w:rsidR="00875076" w:rsidRPr="003651D9" w:rsidDel="006A1426" w:rsidRDefault="00875076" w:rsidP="005B3030">
      <w:pPr>
        <w:numPr>
          <w:ilvl w:val="1"/>
          <w:numId w:val="16"/>
        </w:numPr>
        <w:spacing w:before="0" w:after="40" w:line="260" w:lineRule="exact"/>
        <w:rPr>
          <w:del w:id="2766" w:author="Keith W. Boone" w:date="2015-03-04T12:59:00Z"/>
        </w:rPr>
      </w:pPr>
      <w:del w:id="2767" w:author="Keith W. Boone" w:date="2015-03-04T12:59:00Z">
        <w:r w:rsidRPr="003651D9" w:rsidDel="006A1426">
          <w:rPr>
            <w:rStyle w:val="keyword"/>
          </w:rPr>
          <w:delText>SHOULD</w:delText>
        </w:r>
        <w:r w:rsidRPr="003651D9" w:rsidDel="006A1426">
          <w:delText xml:space="preserve"> be from LOINC (CodeSystem: 2.16.840.1.113883.6.1) or SNOMED CT (Value Set: 1.3.6.1.4.1.19376.1.4.1.5.38) (CONF:7166-CRC).</w:delText>
        </w:r>
      </w:del>
    </w:p>
    <w:p w14:paraId="4E6B1B8C" w14:textId="77777777" w:rsidR="00875076" w:rsidRPr="003651D9" w:rsidDel="006A1426" w:rsidRDefault="00875076" w:rsidP="005B3030">
      <w:pPr>
        <w:numPr>
          <w:ilvl w:val="0"/>
          <w:numId w:val="16"/>
        </w:numPr>
        <w:spacing w:before="0" w:after="40" w:line="260" w:lineRule="exact"/>
        <w:rPr>
          <w:del w:id="2768" w:author="Keith W. Boone" w:date="2015-03-04T12:59:00Z"/>
        </w:rPr>
      </w:pPr>
      <w:del w:id="2769" w:author="Keith W. Boone" w:date="2015-03-04T12:59:00Z">
        <w:r w:rsidRPr="003651D9" w:rsidDel="006A1426">
          <w:rPr>
            <w:rStyle w:val="keyword"/>
          </w:rPr>
          <w:delText>SHOULD</w:delText>
        </w:r>
        <w:r w:rsidRPr="003651D9" w:rsidDel="006A1426">
          <w:delText xml:space="preserve"> contain zero or one [0..1] </w:delText>
        </w:r>
        <w:r w:rsidRPr="003651D9" w:rsidDel="006A1426">
          <w:rPr>
            <w:rStyle w:val="XMLnameBold"/>
          </w:rPr>
          <w:delText>text</w:delText>
        </w:r>
        <w:r w:rsidRPr="003651D9" w:rsidDel="006A1426">
          <w:delText xml:space="preserve"> (CONF:7138).</w:delText>
        </w:r>
      </w:del>
    </w:p>
    <w:p w14:paraId="7E0CB933" w14:textId="77777777" w:rsidR="00875076" w:rsidRPr="003651D9" w:rsidDel="006A1426" w:rsidRDefault="00875076" w:rsidP="005B3030">
      <w:pPr>
        <w:numPr>
          <w:ilvl w:val="1"/>
          <w:numId w:val="16"/>
        </w:numPr>
        <w:spacing w:before="0" w:after="40" w:line="260" w:lineRule="exact"/>
        <w:rPr>
          <w:del w:id="2770" w:author="Keith W. Boone" w:date="2015-03-04T12:59:00Z"/>
        </w:rPr>
      </w:pPr>
      <w:del w:id="2771" w:author="Keith W. Boone" w:date="2015-03-04T12:59:00Z">
        <w:r w:rsidRPr="003651D9" w:rsidDel="006A1426">
          <w:delText xml:space="preserve">The text, if present, </w:delText>
        </w:r>
        <w:r w:rsidRPr="003651D9" w:rsidDel="006A1426">
          <w:rPr>
            <w:rStyle w:val="keyword"/>
          </w:rPr>
          <w:delText>SHOULD</w:delText>
        </w:r>
        <w:r w:rsidRPr="003651D9" w:rsidDel="006A1426">
          <w:delText xml:space="preserve"> contain zero or one [0..1] </w:delText>
        </w:r>
        <w:r w:rsidRPr="003651D9" w:rsidDel="006A1426">
          <w:rPr>
            <w:rStyle w:val="XMLnameBold"/>
          </w:rPr>
          <w:delText>reference/@value</w:delText>
        </w:r>
        <w:r w:rsidRPr="003651D9" w:rsidDel="006A1426">
          <w:delText xml:space="preserve"> (CONF:7139).</w:delText>
        </w:r>
      </w:del>
    </w:p>
    <w:p w14:paraId="4929D695" w14:textId="77777777" w:rsidR="00875076" w:rsidRPr="003651D9" w:rsidDel="006A1426" w:rsidRDefault="00875076" w:rsidP="005B3030">
      <w:pPr>
        <w:numPr>
          <w:ilvl w:val="2"/>
          <w:numId w:val="16"/>
        </w:numPr>
        <w:spacing w:before="0" w:after="40" w:line="260" w:lineRule="exact"/>
        <w:rPr>
          <w:del w:id="2772" w:author="Keith W. Boone" w:date="2015-03-04T12:59:00Z"/>
        </w:rPr>
      </w:pPr>
      <w:del w:id="2773" w:author="Keith W. Boone" w:date="2015-03-04T12:59:00Z">
        <w:r w:rsidRPr="003651D9" w:rsidDel="006A1426">
          <w:delText xml:space="preserve">This reference/@value </w:delText>
        </w:r>
        <w:r w:rsidRPr="003651D9" w:rsidDel="006A1426">
          <w:rPr>
            <w:rStyle w:val="keyword"/>
          </w:rPr>
          <w:delText>SHALL</w:delText>
        </w:r>
        <w:r w:rsidRPr="003651D9" w:rsidDel="006A1426">
          <w:delText xml:space="preserve"> begin with a '#' and </w:delText>
        </w:r>
        <w:r w:rsidRPr="003651D9" w:rsidDel="006A1426">
          <w:rPr>
            <w:rStyle w:val="keyword"/>
          </w:rPr>
          <w:delText>SHALL</w:delText>
        </w:r>
        <w:r w:rsidRPr="003651D9" w:rsidDel="006A1426">
          <w:delText xml:space="preserve"> point to its corresponding narrative (using the approach defined in CDA Release 2, section 4.3.5.1) (CONF:9119).</w:delText>
        </w:r>
      </w:del>
    </w:p>
    <w:p w14:paraId="6519F21C" w14:textId="77777777" w:rsidR="00875076" w:rsidRPr="003651D9" w:rsidDel="006A1426" w:rsidRDefault="00875076" w:rsidP="005B3030">
      <w:pPr>
        <w:numPr>
          <w:ilvl w:val="0"/>
          <w:numId w:val="16"/>
        </w:numPr>
        <w:spacing w:before="0" w:after="40" w:line="260" w:lineRule="exact"/>
        <w:rPr>
          <w:del w:id="2774" w:author="Keith W. Boone" w:date="2015-03-04T12:59:00Z"/>
        </w:rPr>
      </w:pPr>
      <w:del w:id="2775"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statusCode</w:delText>
        </w:r>
        <w:r w:rsidRPr="003651D9" w:rsidDel="006A1426">
          <w:delText>=</w:delText>
        </w:r>
        <w:r w:rsidRPr="003651D9" w:rsidDel="006A1426">
          <w:rPr>
            <w:rStyle w:val="XMLname"/>
          </w:rPr>
          <w:delText>"completed"</w:delText>
        </w:r>
        <w:r w:rsidRPr="003651D9" w:rsidDel="006A1426">
          <w:delText xml:space="preserve"> Completed (CodeSystem: </w:delText>
        </w:r>
        <w:r w:rsidRPr="003651D9" w:rsidDel="006A1426">
          <w:rPr>
            <w:rStyle w:val="XMLname"/>
          </w:rPr>
          <w:delText>ActStatus 2.16.840.1.113883.5.14</w:delText>
        </w:r>
        <w:r w:rsidRPr="003651D9" w:rsidDel="006A1426">
          <w:delText>)</w:delText>
        </w:r>
        <w:bookmarkStart w:id="2776" w:name="C_7134"/>
        <w:bookmarkEnd w:id="2776"/>
        <w:r w:rsidRPr="003651D9" w:rsidDel="006A1426">
          <w:delText xml:space="preserve"> (CONF:7134).</w:delText>
        </w:r>
      </w:del>
    </w:p>
    <w:p w14:paraId="2F6A102A" w14:textId="77777777" w:rsidR="00875076" w:rsidRPr="003651D9" w:rsidDel="006A1426" w:rsidRDefault="00875076" w:rsidP="005B3030">
      <w:pPr>
        <w:numPr>
          <w:ilvl w:val="0"/>
          <w:numId w:val="16"/>
        </w:numPr>
        <w:spacing w:before="0" w:after="40" w:line="260" w:lineRule="exact"/>
        <w:rPr>
          <w:del w:id="2777" w:author="Keith W. Boone" w:date="2015-03-04T12:59:00Z"/>
        </w:rPr>
      </w:pPr>
      <w:del w:id="2778"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effectiveTime</w:delText>
        </w:r>
        <w:r w:rsidRPr="003651D9" w:rsidDel="006A1426">
          <w:delText xml:space="preserve"> (CONF:7140).</w:delText>
        </w:r>
      </w:del>
    </w:p>
    <w:p w14:paraId="12FAD5A1" w14:textId="77777777" w:rsidR="00875076" w:rsidRPr="003651D9" w:rsidDel="006A1426" w:rsidRDefault="00875076" w:rsidP="005B3030">
      <w:pPr>
        <w:numPr>
          <w:ilvl w:val="1"/>
          <w:numId w:val="16"/>
        </w:numPr>
        <w:spacing w:before="0" w:after="40" w:line="260" w:lineRule="exact"/>
        <w:rPr>
          <w:del w:id="2779" w:author="Keith W. Boone" w:date="2015-03-04T12:59:00Z"/>
        </w:rPr>
      </w:pPr>
      <w:del w:id="2780" w:author="Keith W. Boone" w:date="2015-03-04T12:59:00Z">
        <w:r w:rsidRPr="003651D9" w:rsidDel="006A1426">
          <w:delText>represents clinically effective time of the measurement, which may be when the measurement was performed (e.g., a BP measurement), or may be when sample was taken (and measured some time afterwards) (CONF:7141).</w:delText>
        </w:r>
      </w:del>
    </w:p>
    <w:p w14:paraId="3BE24812" w14:textId="77777777" w:rsidR="00875076" w:rsidRPr="003651D9" w:rsidDel="006A1426" w:rsidRDefault="00875076" w:rsidP="005B3030">
      <w:pPr>
        <w:numPr>
          <w:ilvl w:val="0"/>
          <w:numId w:val="16"/>
        </w:numPr>
        <w:spacing w:before="0" w:after="40" w:line="260" w:lineRule="exact"/>
        <w:rPr>
          <w:del w:id="2781" w:author="Keith W. Boone" w:date="2015-03-04T12:59:00Z"/>
        </w:rPr>
      </w:pPr>
      <w:del w:id="2782"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value</w:delText>
        </w:r>
        <w:r w:rsidRPr="003651D9" w:rsidDel="006A1426">
          <w:delText xml:space="preserve"> with @xsi:type="ANY" (CONF:7143).</w:delText>
        </w:r>
      </w:del>
    </w:p>
    <w:p w14:paraId="72F3B86C" w14:textId="77777777" w:rsidR="00875076" w:rsidRPr="003651D9" w:rsidDel="006A1426" w:rsidRDefault="00875076" w:rsidP="005B3030">
      <w:pPr>
        <w:numPr>
          <w:ilvl w:val="0"/>
          <w:numId w:val="16"/>
        </w:numPr>
        <w:spacing w:before="0" w:after="40" w:line="260" w:lineRule="exact"/>
        <w:rPr>
          <w:del w:id="2783" w:author="Keith W. Boone" w:date="2015-03-04T12:59:00Z"/>
        </w:rPr>
      </w:pPr>
      <w:del w:id="2784" w:author="Keith W. Boone" w:date="2015-03-04T12:59:00Z">
        <w:r w:rsidRPr="003651D9" w:rsidDel="006A1426">
          <w:rPr>
            <w:rStyle w:val="keyword"/>
          </w:rPr>
          <w:delText>SHOULD</w:delText>
        </w:r>
        <w:r w:rsidRPr="003651D9" w:rsidDel="006A1426">
          <w:delText xml:space="preserve"> contain zero or more [0..*] </w:delText>
        </w:r>
        <w:r w:rsidRPr="003651D9" w:rsidDel="006A1426">
          <w:rPr>
            <w:rStyle w:val="XMLnameBold"/>
          </w:rPr>
          <w:delText>interpretationCode</w:delText>
        </w:r>
        <w:r w:rsidRPr="003651D9" w:rsidDel="006A1426">
          <w:delText xml:space="preserve"> (CONF:7147)</w:delText>
        </w:r>
        <w:r w:rsidR="00887E40" w:rsidRPr="003651D9" w:rsidDel="006A1426">
          <w:delText xml:space="preserve">. </w:delText>
        </w:r>
      </w:del>
    </w:p>
    <w:p w14:paraId="0AF6F7EE" w14:textId="77777777" w:rsidR="00875076" w:rsidRPr="003651D9" w:rsidDel="006A1426" w:rsidRDefault="00875076" w:rsidP="005B3030">
      <w:pPr>
        <w:numPr>
          <w:ilvl w:val="0"/>
          <w:numId w:val="16"/>
        </w:numPr>
        <w:spacing w:before="0" w:after="40" w:line="260" w:lineRule="exact"/>
        <w:rPr>
          <w:del w:id="2785" w:author="Keith W. Boone" w:date="2015-03-04T12:59:00Z"/>
        </w:rPr>
      </w:pPr>
      <w:del w:id="2786" w:author="Keith W. Boone" w:date="2015-03-04T12:59:00Z">
        <w:r w:rsidRPr="003651D9" w:rsidDel="006A1426">
          <w:rPr>
            <w:rStyle w:val="keyword"/>
          </w:rPr>
          <w:delText>MAY</w:delText>
        </w:r>
        <w:r w:rsidRPr="003651D9" w:rsidDel="006A1426">
          <w:delText xml:space="preserve"> contain zero or one [0..1] </w:delText>
        </w:r>
        <w:r w:rsidRPr="003651D9" w:rsidDel="006A1426">
          <w:rPr>
            <w:rStyle w:val="XMLnameBold"/>
          </w:rPr>
          <w:delText>methodCode</w:delText>
        </w:r>
        <w:r w:rsidRPr="003651D9" w:rsidDel="006A1426">
          <w:delText xml:space="preserve"> (CONF:7148).</w:delText>
        </w:r>
      </w:del>
    </w:p>
    <w:p w14:paraId="3F922021" w14:textId="77777777" w:rsidR="00875076" w:rsidRPr="003651D9" w:rsidDel="006A1426" w:rsidRDefault="00875076" w:rsidP="005B3030">
      <w:pPr>
        <w:numPr>
          <w:ilvl w:val="0"/>
          <w:numId w:val="16"/>
        </w:numPr>
        <w:spacing w:before="0" w:after="40" w:line="260" w:lineRule="exact"/>
        <w:rPr>
          <w:del w:id="2787" w:author="Keith W. Boone" w:date="2015-03-04T12:59:00Z"/>
        </w:rPr>
      </w:pPr>
      <w:del w:id="2788" w:author="Keith W. Boone" w:date="2015-03-04T12:59:00Z">
        <w:r w:rsidRPr="003651D9" w:rsidDel="006A1426">
          <w:rPr>
            <w:rStyle w:val="keyword"/>
          </w:rPr>
          <w:delText>MAY</w:delText>
        </w:r>
        <w:r w:rsidRPr="003651D9" w:rsidDel="006A1426">
          <w:delText xml:space="preserve"> contain zero or one [0..1] </w:delText>
        </w:r>
        <w:r w:rsidRPr="003651D9" w:rsidDel="006A1426">
          <w:rPr>
            <w:rStyle w:val="XMLnameBold"/>
          </w:rPr>
          <w:delText>targetSiteCode</w:delText>
        </w:r>
        <w:r w:rsidRPr="003651D9" w:rsidDel="006A1426">
          <w:delText xml:space="preserve"> (CONF:7153).</w:delText>
        </w:r>
      </w:del>
    </w:p>
    <w:p w14:paraId="63E77471" w14:textId="77777777" w:rsidR="00875076" w:rsidRPr="003651D9" w:rsidDel="006A1426" w:rsidRDefault="00875076" w:rsidP="005B3030">
      <w:pPr>
        <w:numPr>
          <w:ilvl w:val="1"/>
          <w:numId w:val="16"/>
        </w:numPr>
        <w:spacing w:before="0" w:after="40" w:line="260" w:lineRule="exact"/>
        <w:rPr>
          <w:del w:id="2789" w:author="Keith W. Boone" w:date="2015-03-04T12:59:00Z"/>
        </w:rPr>
      </w:pPr>
      <w:del w:id="2790" w:author="Keith W. Boone" w:date="2015-03-04T12:59:00Z">
        <w:r w:rsidRPr="003651D9" w:rsidDel="006A1426">
          <w:delText xml:space="preserve">The targetSiteCode, if present, </w:delText>
        </w:r>
        <w:r w:rsidRPr="003651D9" w:rsidDel="006A1426">
          <w:rPr>
            <w:rStyle w:val="keyword"/>
          </w:rPr>
          <w:delText>SHALL</w:delText>
        </w:r>
        <w:r w:rsidRPr="003651D9" w:rsidDel="006A1426">
          <w:delText xml:space="preserve"> contain exactly one [1..1] </w:delText>
        </w:r>
        <w:r w:rsidRPr="003651D9" w:rsidDel="006A1426">
          <w:rPr>
            <w:rStyle w:val="XMLnameBold"/>
          </w:rPr>
          <w:delText>code</w:delText>
        </w:r>
        <w:r w:rsidRPr="003651D9" w:rsidDel="006A1426">
          <w:delText xml:space="preserve"> where the @code </w:delText>
        </w:r>
        <w:r w:rsidRPr="003651D9" w:rsidDel="006A1426">
          <w:rPr>
            <w:rStyle w:val="keyword"/>
          </w:rPr>
          <w:delText>SHALL</w:delText>
        </w:r>
        <w:r w:rsidRPr="003651D9" w:rsidDel="006A1426">
          <w:delText xml:space="preserve"> be selected from ValueSet </w:delText>
        </w:r>
        <w:r w:rsidRPr="003651D9" w:rsidDel="006A1426">
          <w:rPr>
            <w:rFonts w:ascii="Courier New" w:hAnsi="Courier New" w:cs="Courier New"/>
            <w:sz w:val="20"/>
          </w:rPr>
          <w:delText>Body Site</w:delText>
        </w:r>
        <w:r w:rsidR="005F3FB5" w:rsidDel="006A1426">
          <w:rPr>
            <w:rFonts w:ascii="Courier New" w:hAnsi="Courier New" w:cs="Courier New"/>
            <w:sz w:val="20"/>
          </w:rPr>
          <w:delText xml:space="preserve"> </w:delText>
        </w:r>
        <w:r w:rsidRPr="003651D9" w:rsidDel="006A1426">
          <w:rPr>
            <w:rFonts w:ascii="Courier New" w:hAnsi="Courier New" w:cs="TimesNewRomanPSMT"/>
            <w:sz w:val="20"/>
          </w:rPr>
          <w:delText xml:space="preserve">1.3.6.1.4.1.19376.1.4.1.5.32 </w:delText>
        </w:r>
        <w:r w:rsidRPr="003651D9" w:rsidDel="006A1426">
          <w:rPr>
            <w:rStyle w:val="keyword"/>
          </w:rPr>
          <w:delText>STATIC</w:delText>
        </w:r>
        <w:r w:rsidRPr="003651D9" w:rsidDel="006A1426">
          <w:delText xml:space="preserve"> (CONF:CRC).</w:delText>
        </w:r>
      </w:del>
    </w:p>
    <w:p w14:paraId="416B06D1" w14:textId="77777777" w:rsidR="00875076" w:rsidRPr="003651D9" w:rsidDel="006A1426" w:rsidRDefault="00875076" w:rsidP="005B3030">
      <w:pPr>
        <w:numPr>
          <w:ilvl w:val="0"/>
          <w:numId w:val="16"/>
        </w:numPr>
        <w:spacing w:before="0" w:after="40" w:line="260" w:lineRule="exact"/>
        <w:rPr>
          <w:del w:id="2791" w:author="Keith W. Boone" w:date="2015-03-04T12:59:00Z"/>
        </w:rPr>
      </w:pPr>
      <w:del w:id="2792" w:author="Keith W. Boone" w:date="2015-03-04T12:59:00Z">
        <w:r w:rsidRPr="003651D9" w:rsidDel="006A1426">
          <w:rPr>
            <w:rStyle w:val="keyword"/>
          </w:rPr>
          <w:delText>MAY</w:delText>
        </w:r>
        <w:r w:rsidRPr="003651D9" w:rsidDel="006A1426">
          <w:delText xml:space="preserve"> contain zero or one [0..1] </w:delText>
        </w:r>
        <w:r w:rsidRPr="003651D9" w:rsidDel="006A1426">
          <w:rPr>
            <w:rStyle w:val="XMLnameBold"/>
          </w:rPr>
          <w:delText>author</w:delText>
        </w:r>
        <w:r w:rsidRPr="003651D9" w:rsidDel="006A1426">
          <w:delText xml:space="preserve"> (CONF:7149).</w:delText>
        </w:r>
      </w:del>
    </w:p>
    <w:p w14:paraId="41F14BC1" w14:textId="77777777" w:rsidR="00875076" w:rsidRPr="003651D9" w:rsidDel="006A1426" w:rsidRDefault="00875076" w:rsidP="005B3030">
      <w:pPr>
        <w:numPr>
          <w:ilvl w:val="0"/>
          <w:numId w:val="16"/>
        </w:numPr>
        <w:spacing w:before="0" w:after="40" w:line="260" w:lineRule="exact"/>
        <w:rPr>
          <w:del w:id="2793" w:author="Keith W. Boone" w:date="2015-03-04T12:59:00Z"/>
        </w:rPr>
      </w:pPr>
      <w:del w:id="2794" w:author="Keith W. Boone" w:date="2015-03-04T12:59:00Z">
        <w:r w:rsidRPr="003651D9" w:rsidDel="006A1426">
          <w:rPr>
            <w:rStyle w:val="keyword"/>
          </w:rPr>
          <w:delText>SHOULD</w:delText>
        </w:r>
        <w:r w:rsidRPr="003651D9" w:rsidDel="006A1426">
          <w:delText xml:space="preserve"> contain zero or more [0..*] </w:delText>
        </w:r>
        <w:r w:rsidRPr="003651D9" w:rsidDel="006A1426">
          <w:rPr>
            <w:rStyle w:val="XMLnameBold"/>
          </w:rPr>
          <w:delText>referenceRange</w:delText>
        </w:r>
        <w:r w:rsidRPr="003651D9" w:rsidDel="006A1426">
          <w:delText xml:space="preserve"> (CONF:7150).</w:delText>
        </w:r>
      </w:del>
    </w:p>
    <w:p w14:paraId="60F3FE0F" w14:textId="77777777" w:rsidR="00875076" w:rsidRPr="003651D9" w:rsidDel="006A1426" w:rsidRDefault="00875076" w:rsidP="005B3030">
      <w:pPr>
        <w:numPr>
          <w:ilvl w:val="1"/>
          <w:numId w:val="16"/>
        </w:numPr>
        <w:spacing w:before="0" w:after="40" w:line="260" w:lineRule="exact"/>
        <w:rPr>
          <w:del w:id="2795" w:author="Keith W. Boone" w:date="2015-03-04T12:59:00Z"/>
        </w:rPr>
      </w:pPr>
      <w:del w:id="2796" w:author="Keith W. Boone" w:date="2015-03-04T12:59:00Z">
        <w:r w:rsidRPr="003651D9" w:rsidDel="006A1426">
          <w:delText xml:space="preserve">The referenceRange, if present, </w:delText>
        </w:r>
        <w:r w:rsidRPr="003651D9" w:rsidDel="006A1426">
          <w:rPr>
            <w:rStyle w:val="keyword"/>
          </w:rPr>
          <w:delText>SHALL</w:delText>
        </w:r>
        <w:r w:rsidRPr="003651D9" w:rsidDel="006A1426">
          <w:delText xml:space="preserve"> contain exactly one [1..1] </w:delText>
        </w:r>
        <w:r w:rsidRPr="003651D9" w:rsidDel="006A1426">
          <w:rPr>
            <w:rStyle w:val="XMLnameBold"/>
          </w:rPr>
          <w:delText>observationRange</w:delText>
        </w:r>
        <w:r w:rsidRPr="003651D9" w:rsidDel="006A1426">
          <w:delText xml:space="preserve"> (CONF:7151).</w:delText>
        </w:r>
      </w:del>
    </w:p>
    <w:p w14:paraId="0B666237" w14:textId="77777777" w:rsidR="00875076" w:rsidRPr="003651D9" w:rsidDel="006A1426" w:rsidRDefault="00875076" w:rsidP="005B3030">
      <w:pPr>
        <w:numPr>
          <w:ilvl w:val="2"/>
          <w:numId w:val="16"/>
        </w:numPr>
        <w:spacing w:before="0" w:after="40" w:line="260" w:lineRule="exact"/>
        <w:rPr>
          <w:del w:id="2797" w:author="Keith W. Boone" w:date="2015-03-04T12:59:00Z"/>
        </w:rPr>
      </w:pPr>
      <w:del w:id="2798" w:author="Keith W. Boone" w:date="2015-03-04T12:59:00Z">
        <w:r w:rsidRPr="003651D9" w:rsidDel="006A1426">
          <w:delText xml:space="preserve">This observationRange </w:delText>
        </w:r>
        <w:r w:rsidRPr="003651D9" w:rsidDel="006A1426">
          <w:rPr>
            <w:rStyle w:val="keyword"/>
          </w:rPr>
          <w:delText>SHALL NOT</w:delText>
        </w:r>
        <w:r w:rsidRPr="003651D9" w:rsidDel="006A1426">
          <w:delText xml:space="preserve"> contain [0..0] </w:delText>
        </w:r>
        <w:r w:rsidRPr="003651D9" w:rsidDel="006A1426">
          <w:rPr>
            <w:rStyle w:val="XMLnameBold"/>
          </w:rPr>
          <w:delText>code</w:delText>
        </w:r>
        <w:r w:rsidRPr="003651D9" w:rsidDel="006A1426">
          <w:delText xml:space="preserve"> (CONF:7152).</w:delText>
        </w:r>
      </w:del>
    </w:p>
    <w:p w14:paraId="71D28682" w14:textId="77777777" w:rsidR="00875076" w:rsidRPr="003651D9" w:rsidDel="006A1426" w:rsidRDefault="00875076" w:rsidP="005B3030">
      <w:pPr>
        <w:numPr>
          <w:ilvl w:val="0"/>
          <w:numId w:val="16"/>
        </w:numPr>
        <w:spacing w:before="0" w:after="40" w:line="260" w:lineRule="exact"/>
        <w:rPr>
          <w:del w:id="2799" w:author="Keith W. Boone" w:date="2015-03-04T12:59:00Z"/>
        </w:rPr>
      </w:pPr>
      <w:del w:id="2800" w:author="Keith W. Boone" w:date="2015-03-04T12:59:00Z">
        <w:r w:rsidRPr="003651D9" w:rsidDel="006A1426">
          <w:rPr>
            <w:rStyle w:val="keyword"/>
          </w:rPr>
          <w:delText>SHOULD</w:delText>
        </w:r>
        <w:r w:rsidRPr="003651D9" w:rsidDel="006A1426">
          <w:delText xml:space="preserve"> contain zero or one [0..1] </w:delText>
        </w:r>
        <w:r w:rsidRPr="003651D9" w:rsidDel="006A1426">
          <w:rPr>
            <w:rStyle w:val="XMLnameBold"/>
          </w:rPr>
          <w:delText>entryRelationship</w:delText>
        </w:r>
        <w:r w:rsidRPr="003651D9" w:rsidDel="006A1426">
          <w:delText xml:space="preserve"> (CONF:CRC-xxx) such that it</w:delText>
        </w:r>
      </w:del>
    </w:p>
    <w:p w14:paraId="347F21B6" w14:textId="77777777" w:rsidR="00875076" w:rsidRPr="003651D9" w:rsidDel="006A1426" w:rsidRDefault="00875076" w:rsidP="005B3030">
      <w:pPr>
        <w:numPr>
          <w:ilvl w:val="1"/>
          <w:numId w:val="16"/>
        </w:numPr>
        <w:spacing w:before="0" w:after="40" w:line="260" w:lineRule="exact"/>
        <w:rPr>
          <w:del w:id="2801" w:author="Keith W. Boone" w:date="2015-03-04T12:59:00Z"/>
        </w:rPr>
      </w:pPr>
      <w:del w:id="2802"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@typeCode</w:delText>
        </w:r>
        <w:r w:rsidRPr="003651D9" w:rsidDel="006A1426">
          <w:delText>=</w:delText>
        </w:r>
        <w:r w:rsidRPr="003651D9" w:rsidDel="006A1426">
          <w:rPr>
            <w:rStyle w:val="XMLname"/>
          </w:rPr>
          <w:delText>"SUBJ"</w:delText>
        </w:r>
        <w:r w:rsidRPr="003651D9" w:rsidDel="006A1426">
          <w:delText xml:space="preserve"> Has subject (CodeSystem: </w:delText>
        </w:r>
        <w:r w:rsidRPr="003651D9" w:rsidDel="006A1426">
          <w:rPr>
            <w:rStyle w:val="XMLname"/>
          </w:rPr>
          <w:delText>HL7ActRelationshipType 2.16.840.1.113883.5.1002</w:delText>
        </w:r>
        <w:r w:rsidRPr="003651D9" w:rsidDel="006A1426">
          <w:delText>) (CONF:CRC-xxx).</w:delText>
        </w:r>
      </w:del>
    </w:p>
    <w:p w14:paraId="0C3D1FF5" w14:textId="77777777" w:rsidR="00875076" w:rsidRPr="003651D9" w:rsidDel="006A1426" w:rsidRDefault="00875076" w:rsidP="005B3030">
      <w:pPr>
        <w:numPr>
          <w:ilvl w:val="1"/>
          <w:numId w:val="16"/>
        </w:numPr>
        <w:spacing w:before="0" w:after="40" w:line="260" w:lineRule="exact"/>
        <w:rPr>
          <w:del w:id="2803" w:author="Keith W. Boone" w:date="2015-03-04T12:59:00Z"/>
        </w:rPr>
      </w:pPr>
      <w:del w:id="2804"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@inversionInd</w:delText>
        </w:r>
        <w:r w:rsidRPr="003651D9" w:rsidDel="006A1426">
          <w:delText>=</w:delText>
        </w:r>
        <w:r w:rsidRPr="003651D9" w:rsidDel="006A1426">
          <w:rPr>
            <w:rStyle w:val="XMLname"/>
          </w:rPr>
          <w:delText>"true"</w:delText>
        </w:r>
        <w:r w:rsidRPr="003651D9" w:rsidDel="006A1426">
          <w:delText xml:space="preserve"> TRUE (CONF:CRC-xxx).</w:delText>
        </w:r>
      </w:del>
    </w:p>
    <w:p w14:paraId="1FFFAF81" w14:textId="77777777" w:rsidR="00875076" w:rsidRPr="003651D9" w:rsidDel="006A1426" w:rsidRDefault="00875076" w:rsidP="005B3030">
      <w:pPr>
        <w:numPr>
          <w:ilvl w:val="1"/>
          <w:numId w:val="16"/>
        </w:numPr>
        <w:spacing w:before="0" w:after="40" w:line="260" w:lineRule="exact"/>
        <w:rPr>
          <w:del w:id="2805" w:author="Keith W. Boone" w:date="2015-03-04T12:59:00Z"/>
        </w:rPr>
      </w:pPr>
      <w:del w:id="2806"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HyperlinkCourierBold"/>
            <w:color w:val="auto"/>
          </w:rPr>
          <w:delText>Severity Observation</w:delText>
        </w:r>
        <w:r w:rsidRPr="003651D9" w:rsidDel="006A1426">
          <w:rPr>
            <w:rStyle w:val="XMLname"/>
          </w:rPr>
          <w:delText xml:space="preserve"> (2.16.840.1.113883.10.20.22.4.8)</w:delText>
        </w:r>
        <w:r w:rsidRPr="003651D9" w:rsidDel="006A1426">
          <w:delText xml:space="preserve"> (CONF:CRC-xxx).</w:delText>
        </w:r>
      </w:del>
    </w:p>
    <w:p w14:paraId="2EFCB5DD" w14:textId="77777777" w:rsidR="00875076" w:rsidRPr="003651D9" w:rsidDel="006A1426" w:rsidRDefault="00875076" w:rsidP="008358E5">
      <w:pPr>
        <w:pStyle w:val="Example"/>
        <w:rPr>
          <w:del w:id="2807" w:author="Keith W. Boone" w:date="2015-03-04T12:59:00Z"/>
          <w:lang w:val="en-US"/>
        </w:rPr>
      </w:pPr>
      <w:del w:id="2808" w:author="Keith W. Boone" w:date="2015-03-04T12:59:00Z">
        <w:r w:rsidRPr="003651D9" w:rsidDel="006A1426">
          <w:rPr>
            <w:lang w:val="en-US"/>
          </w:rPr>
          <w:delText>&lt;observation classCode="OBS" moodCode="EVN"&gt;</w:delText>
        </w:r>
      </w:del>
    </w:p>
    <w:p w14:paraId="2FD9BC7F" w14:textId="77777777" w:rsidR="00875076" w:rsidRPr="003651D9" w:rsidDel="006A1426" w:rsidRDefault="00875076" w:rsidP="00B92EA1">
      <w:pPr>
        <w:pStyle w:val="Example"/>
        <w:rPr>
          <w:del w:id="2809" w:author="Keith W. Boone" w:date="2015-03-04T12:59:00Z"/>
          <w:lang w:val="en-US"/>
        </w:rPr>
      </w:pPr>
      <w:del w:id="2810" w:author="Keith W. Boone" w:date="2015-03-04T12:59:00Z">
        <w:r w:rsidRPr="003651D9" w:rsidDel="006A1426">
          <w:rPr>
            <w:lang w:val="en-US"/>
          </w:rPr>
          <w:delText xml:space="preserve">  &lt;templateId root="1.3.6.1.4.1.19376.1.4.1.4.16"/&gt;</w:delText>
        </w:r>
      </w:del>
    </w:p>
    <w:p w14:paraId="4F212C7A" w14:textId="77777777" w:rsidR="00875076" w:rsidRPr="003651D9" w:rsidDel="006A1426" w:rsidRDefault="00875076" w:rsidP="0071309E">
      <w:pPr>
        <w:pStyle w:val="Example"/>
        <w:rPr>
          <w:del w:id="2811" w:author="Keith W. Boone" w:date="2015-03-04T12:59:00Z"/>
          <w:lang w:val="en-US"/>
        </w:rPr>
      </w:pPr>
      <w:del w:id="2812" w:author="Keith W. Boone" w:date="2015-03-04T12:59:00Z">
        <w:r w:rsidRPr="003651D9" w:rsidDel="006A1426">
          <w:rPr>
            <w:lang w:val="en-US"/>
          </w:rPr>
          <w:delText xml:space="preserve">  &lt;!-- Result Observation template --&gt;</w:delText>
        </w:r>
      </w:del>
    </w:p>
    <w:p w14:paraId="46B42414" w14:textId="77777777" w:rsidR="00875076" w:rsidRPr="003651D9" w:rsidDel="006A1426" w:rsidRDefault="00875076" w:rsidP="004070FB">
      <w:pPr>
        <w:pStyle w:val="Example"/>
        <w:rPr>
          <w:del w:id="2813" w:author="Keith W. Boone" w:date="2015-03-04T12:59:00Z"/>
          <w:lang w:val="en-US"/>
        </w:rPr>
      </w:pPr>
      <w:del w:id="2814" w:author="Keith W. Boone" w:date="2015-03-04T12:59:00Z">
        <w:r w:rsidRPr="003651D9" w:rsidDel="006A1426">
          <w:rPr>
            <w:lang w:val="en-US"/>
          </w:rPr>
          <w:delText xml:space="preserve">  &lt;id root="c6f88321-67ad-11db-bd13-0800200c9a66"/&gt;</w:delText>
        </w:r>
      </w:del>
    </w:p>
    <w:p w14:paraId="07D8F25A" w14:textId="77777777" w:rsidR="00875076" w:rsidRPr="003651D9" w:rsidDel="006A1426" w:rsidRDefault="00875076" w:rsidP="0070762D">
      <w:pPr>
        <w:pStyle w:val="Example"/>
        <w:rPr>
          <w:del w:id="2815" w:author="Keith W. Boone" w:date="2015-03-04T12:59:00Z"/>
          <w:lang w:val="en-US"/>
        </w:rPr>
      </w:pPr>
      <w:del w:id="2816" w:author="Keith W. Boone" w:date="2015-03-04T12:59:00Z">
        <w:r w:rsidRPr="003651D9" w:rsidDel="006A1426">
          <w:rPr>
            <w:lang w:val="en-US"/>
          </w:rPr>
          <w:delText xml:space="preserve">  &lt;!-- This second ID represents the lesion ID --&gt;</w:delText>
        </w:r>
      </w:del>
    </w:p>
    <w:p w14:paraId="28D62D6E" w14:textId="77777777" w:rsidR="00875076" w:rsidRPr="003651D9" w:rsidDel="006A1426" w:rsidRDefault="00875076" w:rsidP="0070762D">
      <w:pPr>
        <w:pStyle w:val="Example"/>
        <w:rPr>
          <w:del w:id="2817" w:author="Keith W. Boone" w:date="2015-03-04T12:59:00Z"/>
          <w:lang w:val="en-US"/>
        </w:rPr>
      </w:pPr>
      <w:del w:id="2818" w:author="Keith W. Boone" w:date="2015-03-04T12:59:00Z">
        <w:r w:rsidRPr="003651D9" w:rsidDel="006A1426">
          <w:rPr>
            <w:lang w:val="en-US"/>
          </w:rPr>
          <w:delText xml:space="preserve">  &lt;id root="107c2dc0-67a5-11db-bd13-0800200c9a66" extension="1"/&gt;</w:delText>
        </w:r>
      </w:del>
    </w:p>
    <w:p w14:paraId="3B999A6C" w14:textId="77777777" w:rsidR="00875076" w:rsidRPr="003651D9" w:rsidDel="006A1426" w:rsidRDefault="00875076" w:rsidP="00D05B7C">
      <w:pPr>
        <w:pStyle w:val="Example"/>
        <w:rPr>
          <w:del w:id="2819" w:author="Keith W. Boone" w:date="2015-03-04T12:59:00Z"/>
          <w:lang w:val="en-US"/>
        </w:rPr>
      </w:pPr>
      <w:del w:id="2820" w:author="Keith W. Boone" w:date="2015-03-04T12:59:00Z">
        <w:r w:rsidRPr="003651D9" w:rsidDel="006A1426">
          <w:rPr>
            <w:lang w:val="en-US"/>
          </w:rPr>
          <w:delText xml:space="preserve">  &lt;code code="</w:delText>
        </w:r>
        <w:r w:rsidRPr="003651D9" w:rsidDel="006A1426">
          <w:rPr>
            <w:rFonts w:eastAsia="Calibri"/>
            <w:lang w:val="en-US"/>
          </w:rPr>
          <w:delText>233970002</w:delText>
        </w:r>
        <w:r w:rsidRPr="003651D9" w:rsidDel="006A1426">
          <w:rPr>
            <w:lang w:val="en-US"/>
          </w:rPr>
          <w:delText xml:space="preserve">" </w:delText>
        </w:r>
      </w:del>
    </w:p>
    <w:p w14:paraId="0EC5E353" w14:textId="77777777" w:rsidR="00875076" w:rsidRPr="003651D9" w:rsidDel="006A1426" w:rsidRDefault="00875076" w:rsidP="00D05B7C">
      <w:pPr>
        <w:pStyle w:val="Example"/>
        <w:rPr>
          <w:del w:id="2821" w:author="Keith W. Boone" w:date="2015-03-04T12:59:00Z"/>
          <w:lang w:val="en-US"/>
        </w:rPr>
      </w:pPr>
      <w:del w:id="2822" w:author="Keith W. Boone" w:date="2015-03-04T12:59:00Z">
        <w:r w:rsidRPr="003651D9" w:rsidDel="006A1426">
          <w:rPr>
            <w:lang w:val="en-US"/>
          </w:rPr>
          <w:delText xml:space="preserve">          codeSystem="2.16.840.1.113883.6.96"</w:delText>
        </w:r>
      </w:del>
    </w:p>
    <w:p w14:paraId="58AEA292" w14:textId="77777777" w:rsidR="00875076" w:rsidRPr="003651D9" w:rsidDel="006A1426" w:rsidRDefault="00875076" w:rsidP="00D05B7C">
      <w:pPr>
        <w:pStyle w:val="Example"/>
        <w:rPr>
          <w:del w:id="2823" w:author="Keith W. Boone" w:date="2015-03-04T12:59:00Z"/>
          <w:lang w:val="en-US"/>
        </w:rPr>
      </w:pPr>
      <w:del w:id="2824" w:author="Keith W. Boone" w:date="2015-03-04T12:59:00Z">
        <w:r w:rsidRPr="003651D9" w:rsidDel="006A1426">
          <w:rPr>
            <w:lang w:val="en-US"/>
          </w:rPr>
          <w:delText xml:space="preserve">          codeSystemName="SNOMED CT" </w:delText>
        </w:r>
      </w:del>
    </w:p>
    <w:p w14:paraId="3E9F9674" w14:textId="77777777" w:rsidR="00875076" w:rsidRPr="003651D9" w:rsidDel="006A1426" w:rsidRDefault="00875076" w:rsidP="00D05B7C">
      <w:pPr>
        <w:pStyle w:val="Example"/>
        <w:rPr>
          <w:del w:id="2825" w:author="Keith W. Boone" w:date="2015-03-04T12:59:00Z"/>
          <w:lang w:val="en-US"/>
        </w:rPr>
      </w:pPr>
      <w:del w:id="2826" w:author="Keith W. Boone" w:date="2015-03-04T12:59:00Z">
        <w:r w:rsidRPr="003651D9" w:rsidDel="006A1426">
          <w:rPr>
            <w:lang w:val="en-US"/>
          </w:rPr>
          <w:delText xml:space="preserve">          displayName="Post procedure stenosis"/&gt;</w:delText>
        </w:r>
      </w:del>
    </w:p>
    <w:p w14:paraId="0B5BAAB3" w14:textId="77777777" w:rsidR="00875076" w:rsidRPr="003651D9" w:rsidDel="006A1426" w:rsidRDefault="00875076" w:rsidP="00831FF5">
      <w:pPr>
        <w:pStyle w:val="Example"/>
        <w:rPr>
          <w:del w:id="2827" w:author="Keith W. Boone" w:date="2015-03-04T12:59:00Z"/>
          <w:lang w:val="en-US"/>
        </w:rPr>
      </w:pPr>
      <w:del w:id="2828" w:author="Keith W. Boone" w:date="2015-03-04T12:59:00Z">
        <w:r w:rsidRPr="003651D9" w:rsidDel="006A1426">
          <w:rPr>
            <w:lang w:val="en-US"/>
          </w:rPr>
          <w:delText xml:space="preserve">  &lt;text&gt;&lt;reference value="1"/&gt;&lt;/text&gt;</w:delText>
        </w:r>
      </w:del>
    </w:p>
    <w:p w14:paraId="56B03E3D" w14:textId="77777777" w:rsidR="00875076" w:rsidRPr="003651D9" w:rsidDel="006A1426" w:rsidRDefault="00875076" w:rsidP="005360E4">
      <w:pPr>
        <w:pStyle w:val="Example"/>
        <w:rPr>
          <w:del w:id="2829" w:author="Keith W. Boone" w:date="2015-03-04T12:59:00Z"/>
          <w:lang w:val="en-US"/>
        </w:rPr>
      </w:pPr>
      <w:del w:id="2830" w:author="Keith W. Boone" w:date="2015-03-04T12:59:00Z">
        <w:r w:rsidRPr="003651D9" w:rsidDel="006A1426">
          <w:rPr>
            <w:lang w:val="en-US"/>
          </w:rPr>
          <w:delText xml:space="preserve">  &lt;statusCode code="completed"/&gt;</w:delText>
        </w:r>
      </w:del>
    </w:p>
    <w:p w14:paraId="42508041" w14:textId="77777777" w:rsidR="00875076" w:rsidRPr="003651D9" w:rsidDel="006A1426" w:rsidRDefault="00875076" w:rsidP="005360E4">
      <w:pPr>
        <w:pStyle w:val="Example"/>
        <w:rPr>
          <w:del w:id="2831" w:author="Keith W. Boone" w:date="2015-03-04T12:59:00Z"/>
          <w:lang w:val="en-US"/>
        </w:rPr>
      </w:pPr>
      <w:del w:id="2832" w:author="Keith W. Boone" w:date="2015-03-04T12:59:00Z">
        <w:r w:rsidRPr="003651D9" w:rsidDel="006A1426">
          <w:rPr>
            <w:lang w:val="en-US"/>
          </w:rPr>
          <w:delText xml:space="preserve">  &lt;effectiveTime value="19991114"/&gt;</w:delText>
        </w:r>
      </w:del>
    </w:p>
    <w:p w14:paraId="25550C24" w14:textId="77777777" w:rsidR="00875076" w:rsidRPr="003651D9" w:rsidDel="006A1426" w:rsidRDefault="00875076" w:rsidP="005360E4">
      <w:pPr>
        <w:pStyle w:val="Example"/>
        <w:rPr>
          <w:del w:id="2833" w:author="Keith W. Boone" w:date="2015-03-04T12:59:00Z"/>
          <w:lang w:val="en-US"/>
        </w:rPr>
      </w:pPr>
      <w:del w:id="2834" w:author="Keith W. Boone" w:date="2015-03-04T12:59:00Z">
        <w:r w:rsidRPr="003651D9" w:rsidDel="006A1426">
          <w:rPr>
            <w:lang w:val="en-US"/>
          </w:rPr>
          <w:delText xml:space="preserve">  &lt;targetSiteCode code="41879009"    </w:delText>
        </w:r>
        <w:r w:rsidRPr="003651D9" w:rsidDel="006A1426">
          <w:rPr>
            <w:lang w:val="en-US"/>
          </w:rPr>
          <w:tab/>
          <w:delText xml:space="preserve">  </w:delText>
        </w:r>
        <w:r w:rsidRPr="003651D9" w:rsidDel="006A1426">
          <w:rPr>
            <w:lang w:val="en-US"/>
          </w:rPr>
          <w:tab/>
          <w:delText xml:space="preserve"> </w:delText>
        </w:r>
        <w:r w:rsidRPr="003651D9" w:rsidDel="006A1426">
          <w:rPr>
            <w:lang w:val="en-US"/>
          </w:rPr>
          <w:tab/>
        </w:r>
        <w:r w:rsidRPr="003651D9" w:rsidDel="006A1426">
          <w:rPr>
            <w:lang w:val="en-US"/>
          </w:rPr>
          <w:tab/>
        </w:r>
        <w:r w:rsidRPr="003651D9" w:rsidDel="006A1426">
          <w:rPr>
            <w:lang w:val="en-US"/>
          </w:rPr>
          <w:tab/>
          <w:delText xml:space="preserve">codeSystem="1.3.6.1.4.1.19376.1.4.1.5.32" </w:delText>
        </w:r>
      </w:del>
    </w:p>
    <w:p w14:paraId="4ABF8257" w14:textId="77777777" w:rsidR="00875076" w:rsidRPr="003651D9" w:rsidDel="006A1426" w:rsidRDefault="00875076" w:rsidP="005360E4">
      <w:pPr>
        <w:pStyle w:val="Example"/>
        <w:rPr>
          <w:del w:id="2835" w:author="Keith W. Boone" w:date="2015-03-04T12:59:00Z"/>
          <w:lang w:val="en-US"/>
        </w:rPr>
      </w:pPr>
      <w:del w:id="2836" w:author="Keith W. Boone" w:date="2015-03-04T12:59:00Z">
        <w:r w:rsidRPr="003651D9" w:rsidDel="006A1426">
          <w:rPr>
            <w:lang w:val="en-US"/>
          </w:rPr>
          <w:delText xml:space="preserve">       displayName="Distal RCA"/&gt;</w:delText>
        </w:r>
      </w:del>
    </w:p>
    <w:p w14:paraId="2FF82577" w14:textId="77777777" w:rsidR="00875076" w:rsidRPr="003651D9" w:rsidDel="006A1426" w:rsidRDefault="00875076" w:rsidP="005360E4">
      <w:pPr>
        <w:pStyle w:val="Example"/>
        <w:rPr>
          <w:del w:id="2837" w:author="Keith W. Boone" w:date="2015-03-04T12:59:00Z"/>
          <w:lang w:val="en-US"/>
        </w:rPr>
      </w:pPr>
      <w:del w:id="2838" w:author="Keith W. Boone" w:date="2015-03-04T12:59:00Z">
        <w:r w:rsidRPr="003651D9" w:rsidDel="006A1426">
          <w:rPr>
            <w:lang w:val="en-US"/>
          </w:rPr>
          <w:delText xml:space="preserve">  &lt;value xsi:type="PQ" value="0" unit="%"/&gt;</w:delText>
        </w:r>
      </w:del>
    </w:p>
    <w:p w14:paraId="5DC2023F" w14:textId="77777777" w:rsidR="00875076" w:rsidRPr="003651D9" w:rsidDel="006A1426" w:rsidRDefault="00875076" w:rsidP="005360E4">
      <w:pPr>
        <w:pStyle w:val="Example"/>
        <w:rPr>
          <w:del w:id="2839" w:author="Keith W. Boone" w:date="2015-03-04T12:59:00Z"/>
          <w:lang w:val="en-US"/>
        </w:rPr>
      </w:pPr>
      <w:del w:id="2840" w:author="Keith W. Boone" w:date="2015-03-04T12:59:00Z">
        <w:r w:rsidRPr="003651D9" w:rsidDel="006A1426">
          <w:rPr>
            <w:lang w:val="en-US"/>
          </w:rPr>
          <w:delText xml:space="preserve">  &lt;interpretationCode code="N" codeSystem="2.16.840.1.113883.5.83"/&gt;</w:delText>
        </w:r>
      </w:del>
    </w:p>
    <w:p w14:paraId="76DD17AE" w14:textId="77777777" w:rsidR="00875076" w:rsidRPr="003651D9" w:rsidDel="006A1426" w:rsidRDefault="00875076" w:rsidP="005360E4">
      <w:pPr>
        <w:pStyle w:val="Example"/>
        <w:rPr>
          <w:del w:id="2841" w:author="Keith W. Boone" w:date="2015-03-04T12:59:00Z"/>
          <w:lang w:val="en-US"/>
        </w:rPr>
      </w:pPr>
      <w:del w:id="2842" w:author="Keith W. Boone" w:date="2015-03-04T12:59:00Z">
        <w:r w:rsidRPr="003651D9" w:rsidDel="006A1426">
          <w:rPr>
            <w:lang w:val="en-US"/>
          </w:rPr>
          <w:delText>&lt;/observation&gt;</w:delText>
        </w:r>
      </w:del>
    </w:p>
    <w:p w14:paraId="1AE26486" w14:textId="77777777" w:rsidR="00875076" w:rsidRPr="003651D9" w:rsidDel="006A1426" w:rsidRDefault="00940FC7" w:rsidP="00875076">
      <w:pPr>
        <w:pStyle w:val="FigureTitle"/>
        <w:rPr>
          <w:del w:id="2843" w:author="Keith W. Boone" w:date="2015-03-04T12:59:00Z"/>
          <w:rFonts w:eastAsia="?l?r ??’c"/>
          <w:lang w:eastAsia="zh-CN"/>
        </w:rPr>
      </w:pPr>
      <w:del w:id="2844" w:author="Keith W. Boone" w:date="2015-03-04T12:59:00Z">
        <w:r w:rsidDel="006A1426">
          <w:rPr>
            <w:rFonts w:eastAsia="?l?r ??’c"/>
            <w:lang w:eastAsia="zh-CN"/>
          </w:rPr>
          <w:delText>e.g.,</w:delText>
        </w:r>
        <w:r w:rsidR="001055CB" w:rsidRPr="003651D9" w:rsidDel="006A1426">
          <w:rPr>
            <w:rFonts w:eastAsia="?l?r ??’c"/>
            <w:lang w:eastAsia="zh-CN"/>
          </w:rPr>
          <w:delText xml:space="preserve"> </w:delText>
        </w:r>
        <w:r w:rsidR="00875076" w:rsidRPr="003651D9" w:rsidDel="006A1426">
          <w:rPr>
            <w:rFonts w:eastAsia="?l?r ??’c"/>
            <w:lang w:eastAsia="zh-CN"/>
          </w:rPr>
          <w:delText>Figure 6</w:delText>
        </w:r>
        <w:r w:rsidR="00875076" w:rsidRPr="003651D9" w:rsidDel="006A1426">
          <w:delText>.3.4.E-1</w:delText>
        </w:r>
        <w:r w:rsidR="00875076" w:rsidRPr="003651D9" w:rsidDel="006A1426">
          <w:rPr>
            <w:rFonts w:eastAsia="?l?r ??’c"/>
            <w:lang w:eastAsia="zh-CN"/>
          </w:rPr>
          <w:delText>: Result observation example</w:delText>
        </w:r>
        <w:r w:rsidR="00746A3D" w:rsidRPr="003651D9" w:rsidDel="006A1426">
          <w:rPr>
            <w:rFonts w:eastAsia="?l?r ??’c"/>
            <w:lang w:eastAsia="zh-CN"/>
          </w:rPr>
          <w:delText xml:space="preserve"> &gt;</w:delText>
        </w:r>
      </w:del>
    </w:p>
    <w:p w14:paraId="7A373B53" w14:textId="77777777" w:rsidR="00875076" w:rsidRPr="003651D9" w:rsidDel="006A1426" w:rsidRDefault="00875076" w:rsidP="00875076">
      <w:pPr>
        <w:pStyle w:val="BodyText"/>
        <w:rPr>
          <w:del w:id="2845" w:author="Keith W. Boone" w:date="2015-03-04T12:59:00Z"/>
          <w:szCs w:val="24"/>
          <w:lang w:eastAsia="x-none"/>
        </w:rPr>
      </w:pPr>
    </w:p>
    <w:p w14:paraId="33EBC668" w14:textId="77777777" w:rsidR="00983131" w:rsidRPr="003651D9" w:rsidDel="006A1426" w:rsidRDefault="00983131" w:rsidP="00983131">
      <w:pPr>
        <w:pStyle w:val="BodyText"/>
        <w:rPr>
          <w:del w:id="2846" w:author="Keith W. Boone" w:date="2015-03-04T12:59:00Z"/>
          <w:szCs w:val="24"/>
          <w:lang w:eastAsia="x-none"/>
        </w:rPr>
      </w:pPr>
    </w:p>
    <w:p w14:paraId="772742F1" w14:textId="77777777" w:rsidR="00983131" w:rsidRPr="003651D9" w:rsidDel="006A1426" w:rsidRDefault="00983131" w:rsidP="00597DB2">
      <w:pPr>
        <w:pStyle w:val="AuthorInstructions"/>
        <w:rPr>
          <w:del w:id="2847" w:author="Keith W. Boone" w:date="2015-03-04T12:59:00Z"/>
        </w:rPr>
      </w:pPr>
      <w:del w:id="2848" w:author="Keith W. Boone" w:date="2015-03-04T12:59:00Z">
        <w:r w:rsidRPr="003651D9" w:rsidDel="006A1426">
          <w:delText>### End Discrete Conformance Format - Entry</w:delText>
        </w:r>
      </w:del>
    </w:p>
    <w:p w14:paraId="38401C79" w14:textId="77777777" w:rsidR="004B7094" w:rsidRPr="003651D9" w:rsidDel="006A1426" w:rsidRDefault="004B7094" w:rsidP="004B7094">
      <w:pPr>
        <w:pStyle w:val="BodyText"/>
        <w:rPr>
          <w:del w:id="2849" w:author="Keith W. Boone" w:date="2015-03-04T12:59:00Z"/>
        </w:rPr>
      </w:pPr>
    </w:p>
    <w:p w14:paraId="0E9130CA" w14:textId="77777777" w:rsidR="004B7094" w:rsidRPr="003651D9" w:rsidDel="006A1426" w:rsidRDefault="004B7094" w:rsidP="004B7094">
      <w:pPr>
        <w:pStyle w:val="EditorInstructions"/>
        <w:rPr>
          <w:del w:id="2850" w:author="Keith W. Boone" w:date="2015-03-04T12:59:00Z"/>
        </w:rPr>
      </w:pPr>
      <w:del w:id="2851" w:author="Keith W. Boone" w:date="2015-03-04T12:59:00Z">
        <w:r w:rsidRPr="003651D9" w:rsidDel="006A1426">
          <w:delText>Add to section</w:delText>
        </w:r>
        <w:r w:rsidR="001439BB" w:rsidRPr="003651D9" w:rsidDel="006A1426">
          <w:delText>s 6.4 and 6.5 Value Sets</w:delText>
        </w:r>
      </w:del>
    </w:p>
    <w:p w14:paraId="73097F42" w14:textId="77777777" w:rsidR="004B7094" w:rsidRPr="003651D9" w:rsidDel="006A1426" w:rsidRDefault="004B7094" w:rsidP="004B7094">
      <w:pPr>
        <w:pStyle w:val="BodyText"/>
        <w:rPr>
          <w:del w:id="2852" w:author="Keith W. Boone" w:date="2015-03-04T12:59:00Z"/>
          <w:lang w:eastAsia="x-none"/>
        </w:rPr>
      </w:pPr>
    </w:p>
    <w:p w14:paraId="4E640AED" w14:textId="77777777" w:rsidR="004B7094" w:rsidRPr="003651D9" w:rsidDel="006A1426" w:rsidRDefault="001439BB" w:rsidP="005B3030">
      <w:pPr>
        <w:pStyle w:val="Heading2"/>
        <w:numPr>
          <w:ilvl w:val="1"/>
          <w:numId w:val="11"/>
        </w:numPr>
        <w:rPr>
          <w:del w:id="2853" w:author="Keith W. Boone" w:date="2015-03-04T12:59:00Z"/>
          <w:noProof w:val="0"/>
        </w:rPr>
      </w:pPr>
      <w:bookmarkStart w:id="2854" w:name="_Toc418185452"/>
      <w:del w:id="2855" w:author="Keith W. Boone" w:date="2015-03-04T12:59:00Z">
        <w:r w:rsidRPr="003651D9" w:rsidDel="006A1426">
          <w:rPr>
            <w:noProof w:val="0"/>
          </w:rPr>
          <w:delText>Section not applicable</w:delText>
        </w:r>
        <w:bookmarkEnd w:id="2854"/>
      </w:del>
    </w:p>
    <w:p w14:paraId="6F03FAFD" w14:textId="77777777" w:rsidR="001439BB" w:rsidRPr="003651D9" w:rsidDel="006A1426" w:rsidRDefault="001439BB" w:rsidP="00630F33">
      <w:pPr>
        <w:pStyle w:val="BodyText"/>
        <w:rPr>
          <w:del w:id="2856" w:author="Keith W. Boone" w:date="2015-03-04T12:59:00Z"/>
          <w:lang w:eastAsia="x-none"/>
        </w:rPr>
      </w:pPr>
      <w:del w:id="2857" w:author="Keith W. Boone" w:date="2015-03-04T12:59:00Z">
        <w:r w:rsidRPr="003651D9" w:rsidDel="006A1426">
          <w:rPr>
            <w:lang w:eastAsia="x-none"/>
          </w:rPr>
          <w:delText>This heading is not</w:delText>
        </w:r>
        <w:r w:rsidR="00875076" w:rsidRPr="003651D9" w:rsidDel="006A1426">
          <w:rPr>
            <w:lang w:eastAsia="x-none"/>
          </w:rPr>
          <w:delText xml:space="preserve"> currently</w:delText>
        </w:r>
        <w:r w:rsidRPr="003651D9" w:rsidDel="006A1426">
          <w:rPr>
            <w:lang w:eastAsia="x-none"/>
          </w:rPr>
          <w:delText xml:space="preserve"> used in a CDA document.</w:delText>
        </w:r>
      </w:del>
    </w:p>
    <w:p w14:paraId="06C0B466" w14:textId="77777777" w:rsidR="001439BB" w:rsidRPr="003651D9" w:rsidDel="006A1426" w:rsidRDefault="00255462" w:rsidP="005B3030">
      <w:pPr>
        <w:pStyle w:val="Heading2"/>
        <w:numPr>
          <w:ilvl w:val="1"/>
          <w:numId w:val="11"/>
        </w:numPr>
        <w:rPr>
          <w:del w:id="2858" w:author="Keith W. Boone" w:date="2015-03-04T12:59:00Z"/>
          <w:noProof w:val="0"/>
        </w:rPr>
      </w:pPr>
      <w:bookmarkStart w:id="2859" w:name="_Toc335730763"/>
      <w:bookmarkStart w:id="2860" w:name="_Toc336000666"/>
      <w:bookmarkStart w:id="2861" w:name="_Toc336002388"/>
      <w:bookmarkStart w:id="2862" w:name="_Toc336006583"/>
      <w:bookmarkStart w:id="2863" w:name="_Toc335730764"/>
      <w:bookmarkStart w:id="2864" w:name="_Toc336000667"/>
      <w:bookmarkStart w:id="2865" w:name="_Toc336002389"/>
      <w:bookmarkStart w:id="2866" w:name="_Toc336006584"/>
      <w:bookmarkStart w:id="2867" w:name="_Toc418185453"/>
      <w:bookmarkStart w:id="2868" w:name="_Toc291167547"/>
      <w:bookmarkStart w:id="2869" w:name="_Toc291231486"/>
      <w:bookmarkStart w:id="2870" w:name="_Toc296340423"/>
      <w:bookmarkEnd w:id="2859"/>
      <w:bookmarkEnd w:id="2860"/>
      <w:bookmarkEnd w:id="2861"/>
      <w:bookmarkEnd w:id="2862"/>
      <w:bookmarkEnd w:id="2863"/>
      <w:bookmarkEnd w:id="2864"/>
      <w:bookmarkEnd w:id="2865"/>
      <w:bookmarkEnd w:id="2866"/>
      <w:del w:id="2871" w:author="Keith W. Boone" w:date="2015-03-04T10:48:00Z">
        <w:r w:rsidRPr="003651D9" w:rsidDel="00A412D1">
          <w:rPr>
            <w:noProof w:val="0"/>
          </w:rPr>
          <w:delText xml:space="preserve">&lt;Domain Acronym&gt; </w:delText>
        </w:r>
      </w:del>
      <w:del w:id="2872" w:author="Keith W. Boone" w:date="2015-03-04T12:59:00Z">
        <w:r w:rsidR="001439BB" w:rsidRPr="003651D9" w:rsidDel="006A1426">
          <w:rPr>
            <w:noProof w:val="0"/>
          </w:rPr>
          <w:delText>Value Sets</w:delText>
        </w:r>
        <w:bookmarkEnd w:id="2867"/>
      </w:del>
    </w:p>
    <w:p w14:paraId="29D56387" w14:textId="77777777" w:rsidR="00865DF9" w:rsidRPr="003651D9" w:rsidDel="006A1426" w:rsidRDefault="00865DF9" w:rsidP="00597DB2">
      <w:pPr>
        <w:pStyle w:val="AuthorInstructions"/>
        <w:rPr>
          <w:del w:id="2873" w:author="Keith W. Boone" w:date="2015-03-04T12:59:00Z"/>
        </w:rPr>
      </w:pPr>
      <w:del w:id="2874" w:author="Keith W. Boone" w:date="2015-03-04T12:59:00Z">
        <w:r w:rsidRPr="003651D9" w:rsidDel="006A1426">
          <w:delText>&lt;Replicate the Value Set 6.5.x section as many times as needed for this supplement.&gt;</w:delText>
        </w:r>
      </w:del>
    </w:p>
    <w:p w14:paraId="7A580DE7" w14:textId="77777777" w:rsidR="00865DF9" w:rsidRPr="003651D9" w:rsidDel="006A1426" w:rsidRDefault="00865DF9" w:rsidP="00597DB2">
      <w:pPr>
        <w:pStyle w:val="AuthorInstructions"/>
        <w:rPr>
          <w:del w:id="2875" w:author="Keith W. Boone" w:date="2015-03-04T12:59:00Z"/>
          <w:szCs w:val="24"/>
        </w:rPr>
      </w:pPr>
      <w:del w:id="2876" w:author="Keith W. Boone" w:date="2015-03-04T12:59:00Z">
        <w:r w:rsidRPr="003651D9" w:rsidDel="006A1426">
          <w:rPr>
            <w:szCs w:val="24"/>
          </w:rPr>
          <w:delText>&lt;It is preferable to use tabular format</w:delText>
        </w:r>
        <w:r w:rsidR="00887E40" w:rsidRPr="003651D9" w:rsidDel="006A1426">
          <w:rPr>
            <w:szCs w:val="24"/>
          </w:rPr>
          <w:delText xml:space="preserve">. </w:delText>
        </w:r>
        <w:r w:rsidRPr="003651D9" w:rsidDel="006A1426">
          <w:rPr>
            <w:szCs w:val="24"/>
          </w:rPr>
          <w:delText>Add notes as needed</w:delText>
        </w:r>
        <w:r w:rsidR="00887E40" w:rsidRPr="003651D9" w:rsidDel="006A1426">
          <w:rPr>
            <w:szCs w:val="24"/>
          </w:rPr>
          <w:delText xml:space="preserve">. </w:delText>
        </w:r>
        <w:r w:rsidRPr="003651D9" w:rsidDel="006A1426">
          <w:rPr>
            <w:szCs w:val="24"/>
          </w:rPr>
          <w:delText>Be aware of potential national licensing issues of coding schemes.&gt;</w:delText>
        </w:r>
      </w:del>
    </w:p>
    <w:p w14:paraId="1F1A4B49" w14:textId="77777777" w:rsidR="001439BB" w:rsidRPr="003651D9" w:rsidDel="006A1426" w:rsidRDefault="00865DF9" w:rsidP="00AD069D">
      <w:pPr>
        <w:pStyle w:val="Heading3"/>
        <w:numPr>
          <w:ilvl w:val="0"/>
          <w:numId w:val="0"/>
        </w:numPr>
        <w:rPr>
          <w:del w:id="2877" w:author="Keith W. Boone" w:date="2015-03-04T12:59:00Z"/>
          <w:rFonts w:eastAsia="Calibri"/>
          <w:noProof w:val="0"/>
        </w:rPr>
      </w:pPr>
      <w:del w:id="2878" w:author="Keith W. Boone" w:date="2015-03-04T12:59:00Z">
        <w:r w:rsidRPr="003651D9" w:rsidDel="006A1426">
          <w:rPr>
            <w:rFonts w:eastAsia="Calibri"/>
            <w:noProof w:val="0"/>
          </w:rPr>
          <w:delText>6.5.x</w:delText>
        </w:r>
        <w:r w:rsidR="001439BB" w:rsidRPr="003651D9" w:rsidDel="006A1426">
          <w:rPr>
            <w:rFonts w:eastAsia="Calibri"/>
            <w:noProof w:val="0"/>
          </w:rPr>
          <w:tab/>
        </w:r>
        <w:r w:rsidRPr="003651D9" w:rsidDel="006A1426">
          <w:rPr>
            <w:rFonts w:eastAsia="Calibri"/>
            <w:noProof w:val="0"/>
          </w:rPr>
          <w:delText>&lt;Value Set Name&gt;</w:delText>
        </w:r>
        <w:r w:rsidR="001439BB" w:rsidRPr="003651D9" w:rsidDel="006A1426">
          <w:rPr>
            <w:rFonts w:eastAsia="Calibri"/>
            <w:noProof w:val="0"/>
          </w:rPr>
          <w:delText xml:space="preserve"> </w:delText>
        </w:r>
        <w:r w:rsidRPr="003651D9" w:rsidDel="006A1426">
          <w:rPr>
            <w:rFonts w:eastAsia="Calibri"/>
            <w:noProof w:val="0"/>
          </w:rPr>
          <w:delText>&lt;oid&gt;</w:delText>
        </w:r>
      </w:del>
    </w:p>
    <w:p w14:paraId="4EC6E671" w14:textId="77777777" w:rsidR="001439BB" w:rsidRPr="003651D9" w:rsidDel="006A1426" w:rsidRDefault="00865DF9" w:rsidP="00597DB2">
      <w:pPr>
        <w:pStyle w:val="AuthorInstructions"/>
        <w:rPr>
          <w:del w:id="2879" w:author="Keith W. Boone" w:date="2015-03-04T12:59:00Z"/>
        </w:rPr>
      </w:pPr>
      <w:del w:id="2880" w:author="Keith W. Boone" w:date="2015-03-04T12:59:00Z">
        <w:r w:rsidRPr="003651D9" w:rsidDel="006A1426">
          <w:delText>&lt;Add description or clarifications here if necessary.&gt;</w:delText>
        </w:r>
      </w:del>
    </w:p>
    <w:p w14:paraId="3F835C5C" w14:textId="77777777" w:rsidR="00865DF9" w:rsidRPr="003651D9" w:rsidDel="006A1426" w:rsidRDefault="00865DF9" w:rsidP="001439BB">
      <w:pPr>
        <w:pStyle w:val="BodyText"/>
        <w:rPr>
          <w:del w:id="2881" w:author="Keith W. Boone" w:date="2015-03-04T12:59:00Z"/>
          <w:lang w:eastAsia="x-none"/>
        </w:rPr>
      </w:pPr>
    </w:p>
    <w:tbl>
      <w:tblPr>
        <w:tblW w:w="6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tblGrid>
      <w:tr w:rsidR="00865DF9" w:rsidRPr="003651D9" w:rsidDel="006A1426" w14:paraId="64E164C6" w14:textId="77777777" w:rsidTr="00865DF9">
        <w:trPr>
          <w:trHeight w:val="548"/>
          <w:del w:id="2882" w:author="Keith W. Boone" w:date="2015-03-04T12:59:00Z"/>
        </w:trPr>
        <w:tc>
          <w:tcPr>
            <w:tcW w:w="4608" w:type="dxa"/>
            <w:tcBorders>
              <w:tl2br w:val="single" w:sz="4" w:space="0" w:color="auto"/>
            </w:tcBorders>
            <w:shd w:val="clear" w:color="auto" w:fill="D9D9D9"/>
          </w:tcPr>
          <w:p w14:paraId="2D7B1110" w14:textId="77777777" w:rsidR="00865DF9" w:rsidRPr="003651D9" w:rsidDel="006A1426" w:rsidRDefault="00865DF9" w:rsidP="008452AF">
            <w:pPr>
              <w:pStyle w:val="TableEntryHeader"/>
              <w:jc w:val="right"/>
              <w:rPr>
                <w:del w:id="2883" w:author="Keith W. Boone" w:date="2015-03-04T12:59:00Z"/>
                <w:rFonts w:eastAsia="Calibri"/>
              </w:rPr>
            </w:pPr>
            <w:del w:id="2884" w:author="Keith W. Boone" w:date="2015-03-04T12:59:00Z">
              <w:r w:rsidRPr="003651D9" w:rsidDel="006A1426">
                <w:rPr>
                  <w:rFonts w:eastAsia="Calibri"/>
                </w:rPr>
                <w:delText>Coding Scheme</w:delText>
              </w:r>
            </w:del>
          </w:p>
          <w:p w14:paraId="654A4BE8" w14:textId="77777777" w:rsidR="00865DF9" w:rsidRPr="003651D9" w:rsidDel="006A1426" w:rsidRDefault="00865DF9" w:rsidP="008452AF">
            <w:pPr>
              <w:pStyle w:val="TableEntryHeader"/>
              <w:jc w:val="left"/>
              <w:rPr>
                <w:del w:id="2885" w:author="Keith W. Boone" w:date="2015-03-04T12:59:00Z"/>
                <w:rFonts w:eastAsia="Calibri"/>
              </w:rPr>
            </w:pPr>
            <w:del w:id="2886" w:author="Keith W. Boone" w:date="2015-03-04T12:59:00Z">
              <w:r w:rsidRPr="003651D9" w:rsidDel="006A1426">
                <w:rPr>
                  <w:rFonts w:eastAsia="Calibri"/>
                </w:rPr>
                <w:delText>Concept</w:delText>
              </w:r>
            </w:del>
          </w:p>
        </w:tc>
        <w:tc>
          <w:tcPr>
            <w:tcW w:w="2250" w:type="dxa"/>
            <w:shd w:val="clear" w:color="auto" w:fill="D9D9D9"/>
          </w:tcPr>
          <w:p w14:paraId="6E4EECDA" w14:textId="77777777" w:rsidR="00865DF9" w:rsidRPr="003651D9" w:rsidDel="006A1426" w:rsidRDefault="00865DF9" w:rsidP="008452AF">
            <w:pPr>
              <w:pStyle w:val="TableEntryHeader"/>
              <w:rPr>
                <w:del w:id="2887" w:author="Keith W. Boone" w:date="2015-03-04T12:59:00Z"/>
                <w:rFonts w:cs="Arial"/>
              </w:rPr>
            </w:pPr>
            <w:del w:id="2888" w:author="Keith W. Boone" w:date="2015-03-04T12:59:00Z">
              <w:r w:rsidRPr="003651D9" w:rsidDel="006A1426">
                <w:rPr>
                  <w:rFonts w:eastAsia="Calibri"/>
                </w:rPr>
                <w:delText>&lt;Coding Scheme Name&gt;</w:delText>
              </w:r>
              <w:r w:rsidR="005F3FB5" w:rsidDel="006A1426">
                <w:rPr>
                  <w:rFonts w:cs="Arial"/>
                </w:rPr>
                <w:delText xml:space="preserve"> </w:delText>
              </w:r>
            </w:del>
          </w:p>
        </w:tc>
      </w:tr>
      <w:tr w:rsidR="00865DF9" w:rsidRPr="003651D9" w:rsidDel="006A1426" w14:paraId="74FEF97E" w14:textId="77777777" w:rsidTr="00865DF9">
        <w:trPr>
          <w:del w:id="2889" w:author="Keith W. Boone" w:date="2015-03-04T12:59:00Z"/>
        </w:trPr>
        <w:tc>
          <w:tcPr>
            <w:tcW w:w="4608" w:type="dxa"/>
          </w:tcPr>
          <w:p w14:paraId="35E3EA41" w14:textId="77777777" w:rsidR="00865DF9" w:rsidRPr="003651D9" w:rsidDel="006A1426" w:rsidRDefault="00865DF9" w:rsidP="00597DB2">
            <w:pPr>
              <w:pStyle w:val="TableEntry"/>
              <w:rPr>
                <w:del w:id="2890" w:author="Keith W. Boone" w:date="2015-03-04T12:59:00Z"/>
                <w:rFonts w:eastAsia="Calibri"/>
              </w:rPr>
            </w:pPr>
          </w:p>
        </w:tc>
        <w:tc>
          <w:tcPr>
            <w:tcW w:w="2250" w:type="dxa"/>
          </w:tcPr>
          <w:p w14:paraId="039E8FCA" w14:textId="77777777" w:rsidR="00865DF9" w:rsidRPr="003651D9" w:rsidDel="006A1426" w:rsidRDefault="00865DF9" w:rsidP="00597DB2">
            <w:pPr>
              <w:pStyle w:val="TableEntry"/>
              <w:rPr>
                <w:del w:id="2891" w:author="Keith W. Boone" w:date="2015-03-04T12:59:00Z"/>
                <w:rFonts w:eastAsia="Calibri"/>
              </w:rPr>
            </w:pPr>
          </w:p>
        </w:tc>
      </w:tr>
      <w:tr w:rsidR="00865DF9" w:rsidRPr="003651D9" w:rsidDel="006A1426" w14:paraId="5600BBE0" w14:textId="77777777" w:rsidTr="00865DF9">
        <w:trPr>
          <w:del w:id="2892" w:author="Keith W. Boone" w:date="2015-03-04T12:59:00Z"/>
        </w:trPr>
        <w:tc>
          <w:tcPr>
            <w:tcW w:w="4608" w:type="dxa"/>
          </w:tcPr>
          <w:p w14:paraId="74B6510E" w14:textId="77777777" w:rsidR="00865DF9" w:rsidRPr="003651D9" w:rsidDel="006A1426" w:rsidRDefault="00865DF9" w:rsidP="00597DB2">
            <w:pPr>
              <w:pStyle w:val="TableEntry"/>
              <w:rPr>
                <w:del w:id="2893" w:author="Keith W. Boone" w:date="2015-03-04T12:59:00Z"/>
                <w:rFonts w:eastAsia="Calibri"/>
              </w:rPr>
            </w:pPr>
          </w:p>
        </w:tc>
        <w:tc>
          <w:tcPr>
            <w:tcW w:w="2250" w:type="dxa"/>
          </w:tcPr>
          <w:p w14:paraId="115070B6" w14:textId="77777777" w:rsidR="00865DF9" w:rsidRPr="003651D9" w:rsidDel="006A1426" w:rsidRDefault="00865DF9" w:rsidP="00597DB2">
            <w:pPr>
              <w:pStyle w:val="TableEntry"/>
              <w:rPr>
                <w:del w:id="2894" w:author="Keith W. Boone" w:date="2015-03-04T12:59:00Z"/>
                <w:rFonts w:eastAsia="Calibri"/>
              </w:rPr>
            </w:pPr>
          </w:p>
        </w:tc>
      </w:tr>
      <w:tr w:rsidR="00865DF9" w:rsidRPr="003651D9" w:rsidDel="006A1426" w14:paraId="15B3BD1F" w14:textId="77777777" w:rsidTr="00865DF9">
        <w:trPr>
          <w:del w:id="2895" w:author="Keith W. Boone" w:date="2015-03-04T12:59:00Z"/>
        </w:trPr>
        <w:tc>
          <w:tcPr>
            <w:tcW w:w="4608" w:type="dxa"/>
          </w:tcPr>
          <w:p w14:paraId="75345E55" w14:textId="77777777" w:rsidR="00865DF9" w:rsidRPr="003651D9" w:rsidDel="006A1426" w:rsidRDefault="00865DF9" w:rsidP="00597DB2">
            <w:pPr>
              <w:pStyle w:val="TableEntry"/>
              <w:rPr>
                <w:del w:id="2896" w:author="Keith W. Boone" w:date="2015-03-04T12:59:00Z"/>
                <w:rFonts w:eastAsia="Calibri"/>
              </w:rPr>
            </w:pPr>
          </w:p>
        </w:tc>
        <w:tc>
          <w:tcPr>
            <w:tcW w:w="2250" w:type="dxa"/>
          </w:tcPr>
          <w:p w14:paraId="7513DA89" w14:textId="77777777" w:rsidR="00865DF9" w:rsidRPr="003651D9" w:rsidDel="006A1426" w:rsidRDefault="00865DF9" w:rsidP="00597DB2">
            <w:pPr>
              <w:pStyle w:val="TableEntry"/>
              <w:rPr>
                <w:del w:id="2897" w:author="Keith W. Boone" w:date="2015-03-04T12:59:00Z"/>
                <w:rFonts w:eastAsia="Calibri"/>
              </w:rPr>
            </w:pPr>
          </w:p>
        </w:tc>
      </w:tr>
      <w:tr w:rsidR="00865DF9" w:rsidRPr="003651D9" w:rsidDel="006A1426" w14:paraId="1900F7DF" w14:textId="77777777" w:rsidTr="00865DF9">
        <w:trPr>
          <w:del w:id="2898" w:author="Keith W. Boone" w:date="2015-03-04T12:59:00Z"/>
        </w:trPr>
        <w:tc>
          <w:tcPr>
            <w:tcW w:w="4608" w:type="dxa"/>
          </w:tcPr>
          <w:p w14:paraId="2B6B11C6" w14:textId="77777777" w:rsidR="00865DF9" w:rsidRPr="003651D9" w:rsidDel="006A1426" w:rsidRDefault="00865DF9" w:rsidP="00597DB2">
            <w:pPr>
              <w:pStyle w:val="TableEntry"/>
              <w:rPr>
                <w:del w:id="2899" w:author="Keith W. Boone" w:date="2015-03-04T12:59:00Z"/>
                <w:rFonts w:eastAsia="Calibri"/>
              </w:rPr>
            </w:pPr>
          </w:p>
        </w:tc>
        <w:tc>
          <w:tcPr>
            <w:tcW w:w="2250" w:type="dxa"/>
          </w:tcPr>
          <w:p w14:paraId="4595A5A8" w14:textId="77777777" w:rsidR="00865DF9" w:rsidRPr="003651D9" w:rsidDel="006A1426" w:rsidRDefault="00865DF9" w:rsidP="00597DB2">
            <w:pPr>
              <w:pStyle w:val="TableEntry"/>
              <w:rPr>
                <w:del w:id="2900" w:author="Keith W. Boone" w:date="2015-03-04T12:59:00Z"/>
                <w:rFonts w:eastAsia="Calibri"/>
              </w:rPr>
            </w:pPr>
          </w:p>
        </w:tc>
      </w:tr>
    </w:tbl>
    <w:p w14:paraId="5531F7AF" w14:textId="77777777" w:rsidR="00865DF9" w:rsidRPr="003651D9" w:rsidDel="006A1426" w:rsidRDefault="00865DF9" w:rsidP="00AD069D">
      <w:pPr>
        <w:pStyle w:val="Note"/>
        <w:rPr>
          <w:del w:id="2901" w:author="Keith W. Boone" w:date="2015-03-04T12:59:00Z"/>
        </w:rPr>
      </w:pPr>
      <w:del w:id="2902" w:author="Keith W. Boone" w:date="2015-03-04T12:59:00Z">
        <w:r w:rsidRPr="003651D9" w:rsidDel="006A1426">
          <w:delText xml:space="preserve">Note: </w:delText>
        </w:r>
        <w:r w:rsidRPr="003651D9" w:rsidDel="006A1426">
          <w:tab/>
          <w:delText>&lt;as necessary, applicable&gt;</w:delText>
        </w:r>
      </w:del>
    </w:p>
    <w:p w14:paraId="78F7CDF6" w14:textId="77777777" w:rsidR="00154B7B" w:rsidRPr="003651D9" w:rsidDel="006A1426" w:rsidRDefault="00154B7B" w:rsidP="00AD069D">
      <w:pPr>
        <w:pStyle w:val="BodyText"/>
        <w:rPr>
          <w:del w:id="2903" w:author="Keith W. Boone" w:date="2015-03-04T12:59:00Z"/>
        </w:rPr>
      </w:pPr>
    </w:p>
    <w:p w14:paraId="55A54AF4" w14:textId="77777777" w:rsidR="00865DF9" w:rsidRPr="003651D9" w:rsidDel="006A1426" w:rsidRDefault="00865DF9" w:rsidP="00597DB2">
      <w:pPr>
        <w:pStyle w:val="AuthorInstructions"/>
        <w:rPr>
          <w:del w:id="2904" w:author="Keith W. Boone" w:date="2015-03-04T12:59:00Z"/>
        </w:rPr>
      </w:pPr>
      <w:del w:id="2905" w:author="Keith W. Boone" w:date="2015-03-04T12:59:00Z">
        <w:r w:rsidRPr="003651D9" w:rsidDel="006A1426">
          <w:delText>&lt;</w:delText>
        </w:r>
        <w:r w:rsidR="00154B7B" w:rsidRPr="003651D9" w:rsidDel="006A1426">
          <w:delText>Delete</w:delText>
        </w:r>
        <w:r w:rsidRPr="003651D9" w:rsidDel="006A1426">
          <w:delText xml:space="preserve"> the example below prior to publication for Public Comment.&gt;</w:delText>
        </w:r>
      </w:del>
    </w:p>
    <w:p w14:paraId="413964C2" w14:textId="77777777" w:rsidR="001439BB" w:rsidRPr="003651D9" w:rsidDel="006A1426" w:rsidRDefault="00746A3D" w:rsidP="00865DF9">
      <w:pPr>
        <w:pStyle w:val="Heading3"/>
        <w:numPr>
          <w:ilvl w:val="0"/>
          <w:numId w:val="0"/>
        </w:numPr>
        <w:rPr>
          <w:del w:id="2906" w:author="Keith W. Boone" w:date="2015-03-04T12:59:00Z"/>
          <w:rFonts w:eastAsia="Calibri"/>
          <w:noProof w:val="0"/>
        </w:rPr>
      </w:pPr>
      <w:del w:id="2907" w:author="Keith W. Boone" w:date="2015-03-04T12:59:00Z">
        <w:r w:rsidRPr="003651D9" w:rsidDel="006A1426">
          <w:rPr>
            <w:rFonts w:eastAsia="Calibri"/>
            <w:noProof w:val="0"/>
          </w:rPr>
          <w:delText>&lt;</w:delText>
        </w:r>
        <w:r w:rsidR="00940FC7" w:rsidDel="006A1426">
          <w:rPr>
            <w:rFonts w:eastAsia="Calibri"/>
            <w:noProof w:val="0"/>
          </w:rPr>
          <w:delText>e.g.,</w:delText>
        </w:r>
        <w:r w:rsidR="00865DF9" w:rsidRPr="003651D9" w:rsidDel="006A1426">
          <w:rPr>
            <w:rFonts w:eastAsia="Calibri"/>
            <w:noProof w:val="0"/>
          </w:rPr>
          <w:delText xml:space="preserve">6.5.1 </w:delText>
        </w:r>
        <w:r w:rsidR="001439BB" w:rsidRPr="003651D9" w:rsidDel="006A1426">
          <w:rPr>
            <w:rFonts w:eastAsia="Calibri"/>
            <w:noProof w:val="0"/>
          </w:rPr>
          <w:delText>Drug Classes Used in Cardiac Procedure</w:delText>
        </w:r>
        <w:bookmarkEnd w:id="2868"/>
        <w:bookmarkEnd w:id="2869"/>
        <w:bookmarkEnd w:id="2870"/>
        <w:r w:rsidR="00865DF9" w:rsidRPr="003651D9" w:rsidDel="006A1426">
          <w:rPr>
            <w:rFonts w:eastAsia="Calibri"/>
            <w:noProof w:val="0"/>
          </w:rPr>
          <w:delText xml:space="preserve"> 1.3.6.1.4.1.19376.1.4.1.5.15</w:delText>
        </w:r>
      </w:del>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3651D9" w:rsidDel="006A1426" w14:paraId="2B98C490" w14:textId="77777777" w:rsidTr="008452AF">
        <w:trPr>
          <w:trHeight w:val="548"/>
          <w:del w:id="2908" w:author="Keith W. Boone" w:date="2015-03-04T12:59:00Z"/>
        </w:trPr>
        <w:tc>
          <w:tcPr>
            <w:tcW w:w="4608" w:type="dxa"/>
            <w:tcBorders>
              <w:tl2br w:val="single" w:sz="4" w:space="0" w:color="auto"/>
            </w:tcBorders>
            <w:shd w:val="clear" w:color="auto" w:fill="D9D9D9"/>
          </w:tcPr>
          <w:p w14:paraId="51DB3274" w14:textId="77777777" w:rsidR="001439BB" w:rsidRPr="003651D9" w:rsidDel="006A1426" w:rsidRDefault="001439BB" w:rsidP="008452AF">
            <w:pPr>
              <w:pStyle w:val="TableEntryHeader"/>
              <w:jc w:val="right"/>
              <w:rPr>
                <w:del w:id="2909" w:author="Keith W. Boone" w:date="2015-03-04T12:59:00Z"/>
                <w:rFonts w:eastAsia="Calibri"/>
              </w:rPr>
            </w:pPr>
            <w:del w:id="2910" w:author="Keith W. Boone" w:date="2015-03-04T12:59:00Z">
              <w:r w:rsidRPr="003651D9" w:rsidDel="006A1426">
                <w:rPr>
                  <w:rFonts w:eastAsia="Calibri"/>
                </w:rPr>
                <w:delText>Coding Scheme</w:delText>
              </w:r>
            </w:del>
          </w:p>
          <w:p w14:paraId="612B6D05" w14:textId="77777777" w:rsidR="001439BB" w:rsidRPr="003651D9" w:rsidDel="006A1426" w:rsidRDefault="001439BB" w:rsidP="008452AF">
            <w:pPr>
              <w:pStyle w:val="TableEntryHeader"/>
              <w:jc w:val="left"/>
              <w:rPr>
                <w:del w:id="2911" w:author="Keith W. Boone" w:date="2015-03-04T12:59:00Z"/>
                <w:rFonts w:eastAsia="Calibri"/>
              </w:rPr>
            </w:pPr>
            <w:del w:id="2912" w:author="Keith W. Boone" w:date="2015-03-04T12:59:00Z">
              <w:r w:rsidRPr="003651D9" w:rsidDel="006A1426">
                <w:rPr>
                  <w:rFonts w:eastAsia="Calibri"/>
                </w:rPr>
                <w:delText>Concept</w:delText>
              </w:r>
            </w:del>
          </w:p>
        </w:tc>
        <w:tc>
          <w:tcPr>
            <w:tcW w:w="2250" w:type="dxa"/>
            <w:shd w:val="clear" w:color="auto" w:fill="D9D9D9"/>
          </w:tcPr>
          <w:p w14:paraId="5A0253B3" w14:textId="77777777" w:rsidR="001439BB" w:rsidRPr="003651D9" w:rsidDel="006A1426" w:rsidRDefault="001439BB" w:rsidP="008452AF">
            <w:pPr>
              <w:pStyle w:val="TableEntryHeader"/>
              <w:rPr>
                <w:del w:id="2913" w:author="Keith W. Boone" w:date="2015-03-04T12:59:00Z"/>
                <w:rFonts w:cs="Arial"/>
              </w:rPr>
            </w:pPr>
            <w:del w:id="2914" w:author="Keith W. Boone" w:date="2015-03-04T12:59:00Z">
              <w:r w:rsidRPr="003651D9" w:rsidDel="006A1426">
                <w:rPr>
                  <w:rFonts w:eastAsia="Calibri"/>
                </w:rPr>
                <w:delText>SNOMED CT</w:delText>
              </w:r>
              <w:r w:rsidR="005F3FB5" w:rsidDel="006A1426">
                <w:rPr>
                  <w:rFonts w:cs="Arial"/>
                </w:rPr>
                <w:delText xml:space="preserve"> </w:delText>
              </w:r>
            </w:del>
          </w:p>
        </w:tc>
        <w:tc>
          <w:tcPr>
            <w:tcW w:w="1620" w:type="dxa"/>
            <w:shd w:val="clear" w:color="auto" w:fill="D9D9D9"/>
          </w:tcPr>
          <w:p w14:paraId="2651CFAC" w14:textId="77777777" w:rsidR="001439BB" w:rsidRPr="003651D9" w:rsidDel="006A1426" w:rsidRDefault="001439BB" w:rsidP="008452AF">
            <w:pPr>
              <w:pStyle w:val="TableEntryHeader"/>
              <w:rPr>
                <w:del w:id="2915" w:author="Keith W. Boone" w:date="2015-03-04T12:59:00Z"/>
                <w:rFonts w:eastAsia="Calibri"/>
              </w:rPr>
            </w:pPr>
            <w:del w:id="2916" w:author="Keith W. Boone" w:date="2015-03-04T12:59:00Z">
              <w:r w:rsidRPr="003651D9" w:rsidDel="006A1426">
                <w:rPr>
                  <w:rFonts w:eastAsia="Calibri"/>
                </w:rPr>
                <w:delText xml:space="preserve">NDF-RT </w:delText>
              </w:r>
            </w:del>
          </w:p>
        </w:tc>
      </w:tr>
      <w:tr w:rsidR="001439BB" w:rsidRPr="003651D9" w:rsidDel="006A1426" w14:paraId="77397EC4" w14:textId="77777777" w:rsidTr="008452AF">
        <w:trPr>
          <w:del w:id="2917" w:author="Keith W. Boone" w:date="2015-03-04T12:59:00Z"/>
        </w:trPr>
        <w:tc>
          <w:tcPr>
            <w:tcW w:w="4608" w:type="dxa"/>
          </w:tcPr>
          <w:p w14:paraId="1EB9A24E" w14:textId="77777777" w:rsidR="001439BB" w:rsidRPr="003651D9" w:rsidDel="006A1426" w:rsidRDefault="001439BB" w:rsidP="00597DB2">
            <w:pPr>
              <w:pStyle w:val="TableEntry"/>
              <w:rPr>
                <w:del w:id="2918" w:author="Keith W. Boone" w:date="2015-03-04T12:59:00Z"/>
                <w:rFonts w:eastAsia="Calibri"/>
              </w:rPr>
            </w:pPr>
            <w:del w:id="2919" w:author="Keith W. Boone" w:date="2015-03-04T12:59:00Z">
              <w:r w:rsidRPr="003651D9" w:rsidDel="006A1426">
                <w:rPr>
                  <w:rFonts w:eastAsia="Calibri"/>
                </w:rPr>
                <w:delText>Calcium channel blockers</w:delText>
              </w:r>
            </w:del>
          </w:p>
        </w:tc>
        <w:tc>
          <w:tcPr>
            <w:tcW w:w="2250" w:type="dxa"/>
          </w:tcPr>
          <w:p w14:paraId="52944395" w14:textId="77777777" w:rsidR="001439BB" w:rsidRPr="003651D9" w:rsidDel="006A1426" w:rsidRDefault="001439BB" w:rsidP="00597DB2">
            <w:pPr>
              <w:pStyle w:val="TableEntry"/>
              <w:rPr>
                <w:del w:id="2920" w:author="Keith W. Boone" w:date="2015-03-04T12:59:00Z"/>
                <w:rFonts w:eastAsia="Calibri"/>
              </w:rPr>
            </w:pPr>
            <w:del w:id="2921" w:author="Keith W. Boone" w:date="2015-03-04T12:59:00Z">
              <w:r w:rsidRPr="003651D9" w:rsidDel="006A1426">
                <w:rPr>
                  <w:rFonts w:eastAsia="Calibri"/>
                </w:rPr>
                <w:delText>48698004</w:delText>
              </w:r>
            </w:del>
          </w:p>
        </w:tc>
        <w:tc>
          <w:tcPr>
            <w:tcW w:w="1620" w:type="dxa"/>
          </w:tcPr>
          <w:p w14:paraId="1CF17C47" w14:textId="77777777" w:rsidR="001439BB" w:rsidRPr="003651D9" w:rsidDel="006A1426" w:rsidRDefault="001439BB" w:rsidP="00597DB2">
            <w:pPr>
              <w:pStyle w:val="TableEntry"/>
              <w:rPr>
                <w:del w:id="2922" w:author="Keith W. Boone" w:date="2015-03-04T12:59:00Z"/>
                <w:rFonts w:eastAsia="Calibri"/>
              </w:rPr>
            </w:pPr>
            <w:del w:id="2923" w:author="Keith W. Boone" w:date="2015-03-04T12:59:00Z">
              <w:r w:rsidRPr="003651D9" w:rsidDel="006A1426">
                <w:rPr>
                  <w:rFonts w:eastAsia="Calibri"/>
                </w:rPr>
                <w:delText>N0000029119</w:delText>
              </w:r>
            </w:del>
          </w:p>
        </w:tc>
      </w:tr>
      <w:tr w:rsidR="001439BB" w:rsidRPr="003651D9" w:rsidDel="006A1426" w14:paraId="7F1D2736" w14:textId="77777777" w:rsidTr="008452AF">
        <w:trPr>
          <w:del w:id="2924" w:author="Keith W. Boone" w:date="2015-03-04T12:59:00Z"/>
        </w:trPr>
        <w:tc>
          <w:tcPr>
            <w:tcW w:w="4608" w:type="dxa"/>
          </w:tcPr>
          <w:p w14:paraId="73C11046" w14:textId="77777777" w:rsidR="001439BB" w:rsidRPr="003651D9" w:rsidDel="006A1426" w:rsidRDefault="001439BB" w:rsidP="00597DB2">
            <w:pPr>
              <w:pStyle w:val="TableEntry"/>
              <w:rPr>
                <w:del w:id="2925" w:author="Keith W. Boone" w:date="2015-03-04T12:59:00Z"/>
                <w:rFonts w:eastAsia="Calibri"/>
              </w:rPr>
            </w:pPr>
            <w:del w:id="2926" w:author="Keith W. Boone" w:date="2015-03-04T12:59:00Z">
              <w:r w:rsidRPr="003651D9" w:rsidDel="006A1426">
                <w:rPr>
                  <w:rFonts w:eastAsia="Calibri"/>
                </w:rPr>
                <w:delText>Beta-blockers</w:delText>
              </w:r>
            </w:del>
          </w:p>
        </w:tc>
        <w:tc>
          <w:tcPr>
            <w:tcW w:w="2250" w:type="dxa"/>
          </w:tcPr>
          <w:p w14:paraId="509A3CFF" w14:textId="77777777" w:rsidR="001439BB" w:rsidRPr="003651D9" w:rsidDel="006A1426" w:rsidRDefault="001439BB" w:rsidP="00597DB2">
            <w:pPr>
              <w:pStyle w:val="TableEntry"/>
              <w:rPr>
                <w:del w:id="2927" w:author="Keith W. Boone" w:date="2015-03-04T12:59:00Z"/>
                <w:rFonts w:eastAsia="Calibri"/>
              </w:rPr>
            </w:pPr>
            <w:del w:id="2928" w:author="Keith W. Boone" w:date="2015-03-04T12:59:00Z">
              <w:r w:rsidRPr="003651D9" w:rsidDel="006A1426">
                <w:rPr>
                  <w:rFonts w:eastAsia="Calibri"/>
                </w:rPr>
                <w:delText>33252009</w:delText>
              </w:r>
            </w:del>
          </w:p>
        </w:tc>
        <w:tc>
          <w:tcPr>
            <w:tcW w:w="1620" w:type="dxa"/>
          </w:tcPr>
          <w:p w14:paraId="4822EE4F" w14:textId="77777777" w:rsidR="001439BB" w:rsidRPr="003651D9" w:rsidDel="006A1426" w:rsidRDefault="001439BB" w:rsidP="00597DB2">
            <w:pPr>
              <w:pStyle w:val="TableEntry"/>
              <w:rPr>
                <w:del w:id="2929" w:author="Keith W. Boone" w:date="2015-03-04T12:59:00Z"/>
                <w:rFonts w:eastAsia="Calibri"/>
              </w:rPr>
            </w:pPr>
            <w:del w:id="2930" w:author="Keith W. Boone" w:date="2015-03-04T12:59:00Z">
              <w:r w:rsidRPr="003651D9" w:rsidDel="006A1426">
                <w:rPr>
                  <w:rFonts w:eastAsia="Calibri"/>
                </w:rPr>
                <w:delText>N0000029118</w:delText>
              </w:r>
            </w:del>
          </w:p>
        </w:tc>
      </w:tr>
      <w:tr w:rsidR="001439BB" w:rsidRPr="003651D9" w:rsidDel="006A1426" w14:paraId="51D047B9" w14:textId="77777777" w:rsidTr="008452AF">
        <w:trPr>
          <w:del w:id="2931" w:author="Keith W. Boone" w:date="2015-03-04T12:59:00Z"/>
        </w:trPr>
        <w:tc>
          <w:tcPr>
            <w:tcW w:w="4608" w:type="dxa"/>
          </w:tcPr>
          <w:p w14:paraId="1C762CA5" w14:textId="77777777" w:rsidR="001439BB" w:rsidRPr="003651D9" w:rsidDel="006A1426" w:rsidRDefault="001439BB" w:rsidP="00597DB2">
            <w:pPr>
              <w:pStyle w:val="TableEntry"/>
              <w:rPr>
                <w:del w:id="2932" w:author="Keith W. Boone" w:date="2015-03-04T12:59:00Z"/>
                <w:rFonts w:eastAsia="Calibri"/>
              </w:rPr>
            </w:pPr>
            <w:del w:id="2933" w:author="Keith W. Boone" w:date="2015-03-04T12:59:00Z">
              <w:r w:rsidRPr="003651D9" w:rsidDel="006A1426">
                <w:rPr>
                  <w:rFonts w:eastAsia="Calibri"/>
                </w:rPr>
                <w:delText>Nitrates</w:delText>
              </w:r>
            </w:del>
          </w:p>
        </w:tc>
        <w:tc>
          <w:tcPr>
            <w:tcW w:w="2250" w:type="dxa"/>
          </w:tcPr>
          <w:p w14:paraId="7C9B6A50" w14:textId="77777777" w:rsidR="001439BB" w:rsidRPr="003651D9" w:rsidDel="006A1426" w:rsidRDefault="001439BB" w:rsidP="00597DB2">
            <w:pPr>
              <w:pStyle w:val="TableEntry"/>
              <w:rPr>
                <w:del w:id="2934" w:author="Keith W. Boone" w:date="2015-03-04T12:59:00Z"/>
                <w:rFonts w:eastAsia="Calibri"/>
              </w:rPr>
            </w:pPr>
            <w:del w:id="2935" w:author="Keith W. Boone" w:date="2015-03-04T12:59:00Z">
              <w:r w:rsidRPr="003651D9" w:rsidDel="006A1426">
                <w:rPr>
                  <w:rFonts w:eastAsia="Calibri"/>
                </w:rPr>
                <w:delText>31970009</w:delText>
              </w:r>
            </w:del>
          </w:p>
        </w:tc>
        <w:tc>
          <w:tcPr>
            <w:tcW w:w="1620" w:type="dxa"/>
          </w:tcPr>
          <w:p w14:paraId="714A7DFD" w14:textId="77777777" w:rsidR="001439BB" w:rsidRPr="003651D9" w:rsidDel="006A1426" w:rsidRDefault="001439BB" w:rsidP="00597DB2">
            <w:pPr>
              <w:pStyle w:val="TableEntry"/>
              <w:rPr>
                <w:del w:id="2936" w:author="Keith W. Boone" w:date="2015-03-04T12:59:00Z"/>
                <w:rFonts w:eastAsia="Calibri"/>
              </w:rPr>
            </w:pPr>
            <w:del w:id="2937" w:author="Keith W. Boone" w:date="2015-03-04T12:59:00Z">
              <w:r w:rsidRPr="003651D9" w:rsidDel="006A1426">
                <w:rPr>
                  <w:rFonts w:eastAsia="Calibri"/>
                </w:rPr>
                <w:delText>N0000007647</w:delText>
              </w:r>
            </w:del>
          </w:p>
        </w:tc>
      </w:tr>
      <w:tr w:rsidR="001439BB" w:rsidRPr="003651D9" w:rsidDel="006A1426" w14:paraId="7AC54490" w14:textId="77777777" w:rsidTr="008452AF">
        <w:trPr>
          <w:del w:id="2938" w:author="Keith W. Boone" w:date="2015-03-04T12:59:00Z"/>
        </w:trPr>
        <w:tc>
          <w:tcPr>
            <w:tcW w:w="4608" w:type="dxa"/>
          </w:tcPr>
          <w:p w14:paraId="3E5C64F1" w14:textId="77777777" w:rsidR="001439BB" w:rsidRPr="003651D9" w:rsidDel="006A1426" w:rsidRDefault="001439BB" w:rsidP="00597DB2">
            <w:pPr>
              <w:pStyle w:val="TableEntry"/>
              <w:rPr>
                <w:del w:id="2939" w:author="Keith W. Boone" w:date="2015-03-04T12:59:00Z"/>
                <w:rFonts w:eastAsia="Calibri"/>
              </w:rPr>
            </w:pPr>
            <w:del w:id="2940" w:author="Keith W. Boone" w:date="2015-03-04T12:59:00Z">
              <w:r w:rsidRPr="003651D9" w:rsidDel="006A1426">
                <w:rPr>
                  <w:rFonts w:eastAsia="Calibri"/>
                </w:rPr>
                <w:delText xml:space="preserve">Aminophylline </w:delText>
              </w:r>
            </w:del>
          </w:p>
        </w:tc>
        <w:tc>
          <w:tcPr>
            <w:tcW w:w="2250" w:type="dxa"/>
          </w:tcPr>
          <w:p w14:paraId="79993821" w14:textId="77777777" w:rsidR="001439BB" w:rsidRPr="003651D9" w:rsidDel="006A1426" w:rsidRDefault="001439BB" w:rsidP="00597DB2">
            <w:pPr>
              <w:pStyle w:val="TableEntry"/>
              <w:rPr>
                <w:del w:id="2941" w:author="Keith W. Boone" w:date="2015-03-04T12:59:00Z"/>
                <w:rFonts w:eastAsia="Calibri"/>
              </w:rPr>
            </w:pPr>
            <w:del w:id="2942" w:author="Keith W. Boone" w:date="2015-03-04T12:59:00Z">
              <w:r w:rsidRPr="003651D9" w:rsidDel="006A1426">
                <w:rPr>
                  <w:rFonts w:eastAsia="Calibri"/>
                </w:rPr>
                <w:delText>55867006</w:delText>
              </w:r>
            </w:del>
          </w:p>
        </w:tc>
        <w:tc>
          <w:tcPr>
            <w:tcW w:w="1620" w:type="dxa"/>
          </w:tcPr>
          <w:p w14:paraId="060B4E3E" w14:textId="77777777" w:rsidR="001439BB" w:rsidRPr="003651D9" w:rsidDel="006A1426" w:rsidRDefault="001439BB" w:rsidP="00597DB2">
            <w:pPr>
              <w:pStyle w:val="TableEntry"/>
              <w:rPr>
                <w:del w:id="2943" w:author="Keith W. Boone" w:date="2015-03-04T12:59:00Z"/>
                <w:rFonts w:eastAsia="Calibri"/>
              </w:rPr>
            </w:pPr>
            <w:del w:id="2944" w:author="Keith W. Boone" w:date="2015-03-04T12:59:00Z">
              <w:r w:rsidRPr="003651D9" w:rsidDel="006A1426">
                <w:rPr>
                  <w:rFonts w:eastAsia="Calibri"/>
                </w:rPr>
                <w:delText>N0000146397</w:delText>
              </w:r>
            </w:del>
          </w:p>
        </w:tc>
      </w:tr>
    </w:tbl>
    <w:p w14:paraId="7CE4304F" w14:textId="77777777" w:rsidR="001439BB" w:rsidRPr="003651D9" w:rsidDel="006A1426" w:rsidRDefault="001439BB" w:rsidP="00BB76BC">
      <w:pPr>
        <w:pStyle w:val="Note"/>
        <w:rPr>
          <w:del w:id="2945" w:author="Keith W. Boone" w:date="2015-03-04T12:59:00Z"/>
        </w:rPr>
      </w:pPr>
      <w:del w:id="2946" w:author="Keith W. Boone" w:date="2015-03-04T12:59:00Z">
        <w:r w:rsidRPr="003651D9" w:rsidDel="006A1426">
          <w:delText>Note:</w:delText>
        </w:r>
        <w:r w:rsidR="005F3FB5" w:rsidDel="006A1426">
          <w:delText xml:space="preserve"> </w:delText>
        </w:r>
        <w:r w:rsidRPr="003651D9" w:rsidDel="006A1426">
          <w:delText>As described in Section 6.1.2.4, the selection of the appropriate coding system for use may be based on local policy or national regulation.</w:delText>
        </w:r>
        <w:r w:rsidR="00746A3D" w:rsidRPr="003651D9" w:rsidDel="006A1426">
          <w:delText>&gt;</w:delText>
        </w:r>
      </w:del>
    </w:p>
    <w:p w14:paraId="591E4B65" w14:textId="77777777" w:rsidR="003877D0" w:rsidRPr="003651D9" w:rsidRDefault="003877D0" w:rsidP="003877D0">
      <w:pPr>
        <w:pStyle w:val="PartTitle"/>
        <w:rPr>
          <w:ins w:id="2947" w:author="Keith W. Boone" w:date="2015-03-04T12:53:00Z"/>
          <w:highlight w:val="yellow"/>
        </w:rPr>
      </w:pPr>
      <w:bookmarkStart w:id="2948" w:name="_Toc418185454"/>
      <w:ins w:id="2949" w:author="Keith W. Boone" w:date="2015-03-04T12:53:00Z">
        <w:r w:rsidRPr="003651D9">
          <w:lastRenderedPageBreak/>
          <w:t>Appendices</w:t>
        </w:r>
        <w:bookmarkEnd w:id="2948"/>
        <w:r w:rsidRPr="003651D9">
          <w:rPr>
            <w:highlight w:val="yellow"/>
          </w:rPr>
          <w:t xml:space="preserve"> </w:t>
        </w:r>
      </w:ins>
    </w:p>
    <w:p w14:paraId="7A3F55E7" w14:textId="77777777" w:rsidR="003877D0" w:rsidRPr="003651D9" w:rsidRDefault="003877D0" w:rsidP="003877D0">
      <w:pPr>
        <w:rPr>
          <w:ins w:id="2950" w:author="Keith W. Boone" w:date="2015-03-04T12:53:00Z"/>
        </w:rPr>
      </w:pPr>
    </w:p>
    <w:p w14:paraId="6ACF748E" w14:textId="4A22390F" w:rsidR="003877D0" w:rsidRPr="003651D9" w:rsidRDefault="003877D0" w:rsidP="003877D0">
      <w:pPr>
        <w:pStyle w:val="AppendixHeading1"/>
        <w:rPr>
          <w:ins w:id="2951" w:author="Keith W. Boone" w:date="2015-03-04T12:53:00Z"/>
          <w:noProof w:val="0"/>
        </w:rPr>
      </w:pPr>
      <w:bookmarkStart w:id="2952" w:name="_Toc418185455"/>
      <w:commentRangeStart w:id="2953"/>
      <w:ins w:id="2954" w:author="Keith W. Boone" w:date="2015-03-04T12:53:00Z">
        <w:r w:rsidRPr="003651D9">
          <w:rPr>
            <w:noProof w:val="0"/>
          </w:rPr>
          <w:t xml:space="preserve">Appendix </w:t>
        </w:r>
        <w:r>
          <w:rPr>
            <w:noProof w:val="0"/>
          </w:rPr>
          <w:t>J</w:t>
        </w:r>
        <w:r w:rsidRPr="003651D9">
          <w:rPr>
            <w:noProof w:val="0"/>
          </w:rPr>
          <w:t xml:space="preserve"> – </w:t>
        </w:r>
      </w:ins>
      <w:r w:rsidR="00C54953">
        <w:rPr>
          <w:noProof w:val="0"/>
        </w:rPr>
        <w:t>Communicate PCD Data -</w:t>
      </w:r>
      <w:proofErr w:type="spellStart"/>
      <w:ins w:id="2955" w:author="Keith W. Boone" w:date="2015-03-04T12:53:00Z">
        <w:r>
          <w:rPr>
            <w:noProof w:val="0"/>
          </w:rPr>
          <w:t>hData</w:t>
        </w:r>
        <w:proofErr w:type="spellEnd"/>
        <w:r>
          <w:rPr>
            <w:noProof w:val="0"/>
          </w:rPr>
          <w:t xml:space="preserve"> </w:t>
        </w:r>
      </w:ins>
      <w:commentRangeEnd w:id="2953"/>
      <w:r w:rsidR="00C54953">
        <w:rPr>
          <w:noProof w:val="0"/>
        </w:rPr>
        <w:t>Transaction Example</w:t>
      </w:r>
      <w:ins w:id="2956" w:author="Keith W. Boone" w:date="2015-03-04T12:54:00Z">
        <w:r>
          <w:rPr>
            <w:rStyle w:val="CommentReference"/>
            <w:rFonts w:ascii="Times New Roman" w:hAnsi="Times New Roman"/>
            <w:b w:val="0"/>
            <w:noProof w:val="0"/>
            <w:kern w:val="0"/>
          </w:rPr>
          <w:commentReference w:id="2953"/>
        </w:r>
      </w:ins>
      <w:bookmarkEnd w:id="2952"/>
    </w:p>
    <w:p w14:paraId="6FF82503" w14:textId="10423442" w:rsidR="00C54953" w:rsidRDefault="00C54953" w:rsidP="00C54953">
      <w:pPr>
        <w:pStyle w:val="AppendixHeading2"/>
        <w:rPr>
          <w:rFonts w:ascii="Times New Roman" w:hAnsi="Times New Roman"/>
          <w:b w:val="0"/>
          <w:bCs/>
          <w:noProof w:val="0"/>
          <w:sz w:val="24"/>
          <w:szCs w:val="24"/>
        </w:rPr>
      </w:pPr>
      <w:bookmarkStart w:id="2957" w:name="_Toc418185456"/>
      <w:r w:rsidRPr="00C54953">
        <w:rPr>
          <w:rFonts w:ascii="Times New Roman" w:hAnsi="Times New Roman"/>
          <w:b w:val="0"/>
          <w:bCs/>
          <w:noProof w:val="0"/>
          <w:sz w:val="24"/>
          <w:szCs w:val="24"/>
        </w:rPr>
        <w:t>The</w:t>
      </w:r>
      <w:r>
        <w:rPr>
          <w:rFonts w:ascii="Times New Roman" w:hAnsi="Times New Roman"/>
          <w:b w:val="0"/>
          <w:bCs/>
          <w:noProof w:val="0"/>
          <w:sz w:val="24"/>
          <w:szCs w:val="24"/>
        </w:rPr>
        <w:t xml:space="preserve"> following sequence shows the Communicate PCD Data-</w:t>
      </w:r>
      <w:proofErr w:type="spellStart"/>
      <w:r>
        <w:rPr>
          <w:rFonts w:ascii="Times New Roman" w:hAnsi="Times New Roman"/>
          <w:b w:val="0"/>
          <w:bCs/>
          <w:noProof w:val="0"/>
          <w:sz w:val="24"/>
          <w:szCs w:val="24"/>
        </w:rPr>
        <w:t>hData</w:t>
      </w:r>
      <w:proofErr w:type="spellEnd"/>
      <w:r>
        <w:rPr>
          <w:rFonts w:ascii="Times New Roman" w:hAnsi="Times New Roman"/>
          <w:b w:val="0"/>
          <w:bCs/>
          <w:noProof w:val="0"/>
          <w:sz w:val="24"/>
          <w:szCs w:val="24"/>
        </w:rPr>
        <w:t xml:space="preserve"> transaction as it would appear on the wire. For completeness it is assumed the Device Observation Consumer implementation supports an </w:t>
      </w:r>
      <w:proofErr w:type="spellStart"/>
      <w:r>
        <w:rPr>
          <w:rFonts w:ascii="Times New Roman" w:hAnsi="Times New Roman"/>
          <w:b w:val="0"/>
          <w:bCs/>
          <w:noProof w:val="0"/>
          <w:sz w:val="24"/>
          <w:szCs w:val="24"/>
        </w:rPr>
        <w:t>oAuth</w:t>
      </w:r>
      <w:proofErr w:type="spellEnd"/>
      <w:r>
        <w:rPr>
          <w:rFonts w:ascii="Times New Roman" w:hAnsi="Times New Roman"/>
          <w:b w:val="0"/>
          <w:bCs/>
          <w:noProof w:val="0"/>
          <w:sz w:val="24"/>
          <w:szCs w:val="24"/>
        </w:rPr>
        <w:t xml:space="preserve"> authentication server and the patient has been registered with the authentication server by the healthcare provider. The healthcare provider has entered the username and password as well as the URL to the Device Observation Consumer server on the Sensor Data Consumer / Device Observation Reporter implementation running on an Android based mobile phone and given it to the patient. Once home, the patient turns on the mobile phone and starts the collector implementation. The patient takes a measurement with a PCHA compliant PHD </w:t>
      </w:r>
      <w:r w:rsidR="00A00670">
        <w:rPr>
          <w:rFonts w:ascii="Times New Roman" w:hAnsi="Times New Roman"/>
          <w:b w:val="0"/>
          <w:bCs/>
          <w:noProof w:val="0"/>
          <w:sz w:val="24"/>
          <w:szCs w:val="24"/>
        </w:rPr>
        <w:t>blood pressure cuff</w:t>
      </w:r>
      <w:r>
        <w:rPr>
          <w:rFonts w:ascii="Times New Roman" w:hAnsi="Times New Roman"/>
          <w:b w:val="0"/>
          <w:bCs/>
          <w:noProof w:val="0"/>
          <w:sz w:val="24"/>
          <w:szCs w:val="24"/>
        </w:rPr>
        <w:t xml:space="preserve"> and the data is sent to the phone. The PHD device disassociates and disconnects.</w:t>
      </w:r>
    </w:p>
    <w:p w14:paraId="28DCCDBD" w14:textId="15B9B5D6" w:rsidR="00C54953" w:rsidRDefault="00C54953" w:rsidP="00C54953">
      <w:pPr>
        <w:pStyle w:val="BodyText"/>
      </w:pPr>
      <w:r>
        <w:t>The Device Observation Reporter begins the capabilities exchange</w:t>
      </w:r>
      <w:r w:rsidR="00A00670">
        <w:t>. This request is sent using TLS but that is not required.</w:t>
      </w:r>
    </w:p>
    <w:p w14:paraId="6C5A0FE1" w14:textId="77777777" w:rsidR="00A00670" w:rsidRDefault="00A00670" w:rsidP="00A00670">
      <w:pPr>
        <w:spacing w:before="0"/>
        <w:rPr>
          <w:rFonts w:ascii="Courier New" w:hAnsi="Courier New" w:cs="Courier New"/>
          <w:sz w:val="16"/>
          <w:szCs w:val="16"/>
        </w:rPr>
      </w:pPr>
    </w:p>
    <w:p w14:paraId="11D29434" w14:textId="1D67F9D3" w:rsidR="00A00670" w:rsidRPr="00810E8F" w:rsidRDefault="00A00670" w:rsidP="00A00670">
      <w:pPr>
        <w:spacing w:before="0"/>
        <w:rPr>
          <w:rFonts w:ascii="Courier New" w:hAnsi="Courier New" w:cs="Courier New"/>
          <w:sz w:val="16"/>
          <w:szCs w:val="16"/>
        </w:rPr>
      </w:pPr>
      <w:r>
        <w:rPr>
          <w:rFonts w:ascii="Courier New" w:hAnsi="Courier New" w:cs="Courier New"/>
          <w:sz w:val="16"/>
          <w:szCs w:val="16"/>
        </w:rPr>
        <w:t>GET</w:t>
      </w:r>
      <w:r w:rsidRPr="00810E8F">
        <w:rPr>
          <w:rFonts w:ascii="Courier New" w:hAnsi="Courier New" w:cs="Courier New"/>
          <w:sz w:val="16"/>
          <w:szCs w:val="16"/>
        </w:rPr>
        <w:t xml:space="preserve"> /</w:t>
      </w:r>
      <w:r>
        <w:rPr>
          <w:rFonts w:ascii="Courier New" w:hAnsi="Courier New" w:cs="Courier New"/>
          <w:sz w:val="16"/>
          <w:szCs w:val="16"/>
        </w:rPr>
        <w:t>root.xml</w:t>
      </w:r>
      <w:r w:rsidRPr="00810E8F">
        <w:rPr>
          <w:rFonts w:ascii="Courier New" w:hAnsi="Courier New" w:cs="Courier New"/>
          <w:sz w:val="16"/>
          <w:szCs w:val="16"/>
        </w:rPr>
        <w:t xml:space="preserve"> HTTP/1.1</w:t>
      </w:r>
    </w:p>
    <w:p w14:paraId="568C37E0" w14:textId="44672E53" w:rsidR="00A00670" w:rsidRPr="00810E8F" w:rsidRDefault="00A00670" w:rsidP="00A00670">
      <w:pPr>
        <w:spacing w:before="0"/>
        <w:rPr>
          <w:rFonts w:ascii="Courier New" w:hAnsi="Courier New" w:cs="Courier New"/>
          <w:sz w:val="16"/>
          <w:szCs w:val="16"/>
          <w:lang w:val="fr-FR"/>
        </w:rPr>
      </w:pPr>
      <w:r w:rsidRPr="00810E8F">
        <w:rPr>
          <w:rFonts w:ascii="Courier New" w:hAnsi="Courier New" w:cs="Courier New"/>
          <w:sz w:val="16"/>
          <w:szCs w:val="16"/>
          <w:lang w:val="fr-FR"/>
        </w:rPr>
        <w:t>Content-Type: application/</w:t>
      </w:r>
      <w:proofErr w:type="spellStart"/>
      <w:r>
        <w:rPr>
          <w:rFonts w:ascii="Courier New" w:hAnsi="Courier New" w:cs="Courier New"/>
          <w:sz w:val="16"/>
          <w:szCs w:val="16"/>
          <w:lang w:val="fr-FR"/>
        </w:rPr>
        <w:t>xml</w:t>
      </w:r>
      <w:proofErr w:type="spellEnd"/>
    </w:p>
    <w:p w14:paraId="5C4873ED" w14:textId="77777777" w:rsidR="00A00670" w:rsidRPr="00810E8F" w:rsidRDefault="00A00670" w:rsidP="00A00670">
      <w:pPr>
        <w:spacing w:before="0"/>
        <w:rPr>
          <w:rFonts w:ascii="Courier New" w:hAnsi="Courier New" w:cs="Courier New"/>
          <w:sz w:val="16"/>
          <w:szCs w:val="16"/>
        </w:rPr>
      </w:pPr>
      <w:r w:rsidRPr="00810E8F">
        <w:rPr>
          <w:rFonts w:ascii="Courier New" w:hAnsi="Courier New" w:cs="Courier New"/>
          <w:sz w:val="16"/>
          <w:szCs w:val="16"/>
        </w:rPr>
        <w:t xml:space="preserve">User-Agent: </w:t>
      </w:r>
      <w:proofErr w:type="spellStart"/>
      <w:r w:rsidRPr="00810E8F">
        <w:rPr>
          <w:rFonts w:ascii="Courier New" w:hAnsi="Courier New" w:cs="Courier New"/>
          <w:sz w:val="16"/>
          <w:szCs w:val="16"/>
        </w:rPr>
        <w:t>HealthLink-mOXP</w:t>
      </w:r>
      <w:proofErr w:type="spellEnd"/>
    </w:p>
    <w:p w14:paraId="629425FC" w14:textId="77777777" w:rsidR="00A00670" w:rsidRPr="00810E8F" w:rsidRDefault="00A00670" w:rsidP="00A00670">
      <w:pPr>
        <w:spacing w:before="0"/>
        <w:rPr>
          <w:rFonts w:ascii="Courier New" w:hAnsi="Courier New" w:cs="Courier New"/>
          <w:sz w:val="16"/>
          <w:szCs w:val="16"/>
        </w:rPr>
      </w:pPr>
      <w:r w:rsidRPr="00810E8F">
        <w:rPr>
          <w:rFonts w:ascii="Courier New" w:hAnsi="Courier New" w:cs="Courier New"/>
          <w:sz w:val="16"/>
          <w:szCs w:val="16"/>
        </w:rPr>
        <w:t>Host: 192.168.1.3:8443</w:t>
      </w:r>
    </w:p>
    <w:p w14:paraId="6DF74A8F" w14:textId="1ED8B5F4" w:rsidR="00C54953" w:rsidRDefault="00A00670" w:rsidP="00C54953">
      <w:pPr>
        <w:pStyle w:val="BodyText"/>
      </w:pPr>
      <w:r>
        <w:t>The Device Observation Consumer responds with the root.xml document containing</w:t>
      </w:r>
      <w:r w:rsidR="005041D3">
        <w:t xml:space="preserve"> the server capabilities.</w:t>
      </w:r>
    </w:p>
    <w:p w14:paraId="17BFF0D3" w14:textId="77777777" w:rsidR="005041D3" w:rsidRDefault="005041D3" w:rsidP="005041D3">
      <w:pPr>
        <w:spacing w:before="0"/>
        <w:rPr>
          <w:rFonts w:ascii="Courier New" w:hAnsi="Courier New" w:cs="Courier New"/>
          <w:sz w:val="16"/>
          <w:szCs w:val="16"/>
        </w:rPr>
      </w:pPr>
    </w:p>
    <w:p w14:paraId="147A8A6D" w14:textId="77777777" w:rsidR="005041D3" w:rsidRPr="00810E8F" w:rsidRDefault="005041D3" w:rsidP="005041D3">
      <w:pPr>
        <w:spacing w:before="0"/>
        <w:rPr>
          <w:rFonts w:ascii="Courier New" w:hAnsi="Courier New" w:cs="Courier New"/>
          <w:sz w:val="16"/>
          <w:szCs w:val="16"/>
        </w:rPr>
      </w:pPr>
      <w:r w:rsidRPr="00810E8F">
        <w:rPr>
          <w:rFonts w:ascii="Courier New" w:hAnsi="Courier New" w:cs="Courier New"/>
          <w:sz w:val="16"/>
          <w:szCs w:val="16"/>
        </w:rPr>
        <w:t>HTTP/1.1 200 OK</w:t>
      </w:r>
    </w:p>
    <w:p w14:paraId="3C1D2561" w14:textId="77777777" w:rsidR="005041D3" w:rsidRPr="00810E8F" w:rsidRDefault="005041D3" w:rsidP="005041D3">
      <w:pPr>
        <w:spacing w:before="0"/>
        <w:rPr>
          <w:rFonts w:ascii="Courier New" w:hAnsi="Courier New" w:cs="Courier New"/>
          <w:sz w:val="16"/>
          <w:szCs w:val="16"/>
        </w:rPr>
      </w:pPr>
      <w:r w:rsidRPr="00810E8F">
        <w:rPr>
          <w:rFonts w:ascii="Courier New" w:hAnsi="Courier New" w:cs="Courier New"/>
          <w:sz w:val="16"/>
          <w:szCs w:val="16"/>
        </w:rPr>
        <w:t>Server: Jetty/1.9</w:t>
      </w:r>
    </w:p>
    <w:p w14:paraId="452FD367" w14:textId="335C6E07" w:rsidR="005041D3" w:rsidRPr="00810E8F" w:rsidRDefault="005041D3" w:rsidP="005041D3">
      <w:pPr>
        <w:spacing w:before="0"/>
        <w:rPr>
          <w:rFonts w:ascii="Courier New" w:hAnsi="Courier New" w:cs="Courier New"/>
          <w:sz w:val="16"/>
          <w:szCs w:val="16"/>
          <w:lang w:val="fr-FR"/>
        </w:rPr>
      </w:pPr>
      <w:r w:rsidRPr="00810E8F">
        <w:rPr>
          <w:rFonts w:ascii="Courier New" w:hAnsi="Courier New" w:cs="Courier New"/>
          <w:sz w:val="16"/>
          <w:szCs w:val="16"/>
          <w:lang w:val="fr-FR"/>
        </w:rPr>
        <w:t>Content-Type: application/</w:t>
      </w:r>
      <w:proofErr w:type="spellStart"/>
      <w:r>
        <w:rPr>
          <w:rFonts w:ascii="Courier New" w:hAnsi="Courier New" w:cs="Courier New"/>
          <w:sz w:val="16"/>
          <w:szCs w:val="16"/>
          <w:lang w:val="fr-FR"/>
        </w:rPr>
        <w:t>xml</w:t>
      </w:r>
      <w:proofErr w:type="spellEnd"/>
    </w:p>
    <w:p w14:paraId="56CDF61A" w14:textId="77777777" w:rsidR="005041D3" w:rsidRPr="00810E8F" w:rsidRDefault="005041D3" w:rsidP="005041D3">
      <w:pPr>
        <w:spacing w:before="0"/>
        <w:rPr>
          <w:rFonts w:ascii="Courier New" w:hAnsi="Courier New" w:cs="Courier New"/>
          <w:sz w:val="16"/>
          <w:szCs w:val="16"/>
          <w:lang w:val="es-ES"/>
        </w:rPr>
      </w:pPr>
      <w:r w:rsidRPr="00810E8F">
        <w:rPr>
          <w:rFonts w:ascii="Courier New" w:hAnsi="Courier New" w:cs="Courier New"/>
          <w:sz w:val="16"/>
          <w:szCs w:val="16"/>
          <w:lang w:val="es-ES"/>
        </w:rPr>
        <w:t>Cache-Control: no-store</w:t>
      </w:r>
    </w:p>
    <w:p w14:paraId="36671B90" w14:textId="77777777" w:rsidR="005041D3" w:rsidRDefault="005041D3" w:rsidP="005041D3">
      <w:pPr>
        <w:spacing w:before="0"/>
        <w:rPr>
          <w:rFonts w:ascii="Courier New" w:hAnsi="Courier New" w:cs="Courier New"/>
          <w:sz w:val="16"/>
          <w:szCs w:val="16"/>
          <w:lang w:val="es-ES"/>
        </w:rPr>
      </w:pPr>
      <w:proofErr w:type="spellStart"/>
      <w:r w:rsidRPr="00810E8F">
        <w:rPr>
          <w:rFonts w:ascii="Courier New" w:hAnsi="Courier New" w:cs="Courier New"/>
          <w:sz w:val="16"/>
          <w:szCs w:val="16"/>
          <w:lang w:val="es-ES"/>
        </w:rPr>
        <w:t>Pragma</w:t>
      </w:r>
      <w:proofErr w:type="spellEnd"/>
      <w:r w:rsidRPr="00810E8F">
        <w:rPr>
          <w:rFonts w:ascii="Courier New" w:hAnsi="Courier New" w:cs="Courier New"/>
          <w:sz w:val="16"/>
          <w:szCs w:val="16"/>
          <w:lang w:val="es-ES"/>
        </w:rPr>
        <w:t>: no-cache</w:t>
      </w:r>
    </w:p>
    <w:p w14:paraId="43505996"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t>&lt;?</w:t>
      </w:r>
      <w:proofErr w:type="spellStart"/>
      <w:proofErr w:type="gramStart"/>
      <w:r w:rsidRPr="005041D3">
        <w:rPr>
          <w:rFonts w:ascii="Courier New" w:hAnsi="Courier New" w:cs="Courier New"/>
          <w:sz w:val="16"/>
          <w:szCs w:val="16"/>
          <w:lang w:val="es-ES"/>
        </w:rPr>
        <w:t>xml</w:t>
      </w:r>
      <w:proofErr w:type="spellEnd"/>
      <w:proofErr w:type="gramEnd"/>
      <w:r w:rsidRPr="005041D3">
        <w:rPr>
          <w:rFonts w:ascii="Courier New" w:hAnsi="Courier New" w:cs="Courier New"/>
          <w:sz w:val="16"/>
          <w:szCs w:val="16"/>
          <w:lang w:val="es-ES"/>
        </w:rPr>
        <w:t xml:space="preserve"> </w:t>
      </w:r>
      <w:proofErr w:type="spellStart"/>
      <w:r w:rsidRPr="005041D3">
        <w:rPr>
          <w:rFonts w:ascii="Courier New" w:hAnsi="Courier New" w:cs="Courier New"/>
          <w:sz w:val="16"/>
          <w:szCs w:val="16"/>
          <w:lang w:val="es-ES"/>
        </w:rPr>
        <w:t>version</w:t>
      </w:r>
      <w:proofErr w:type="spellEnd"/>
      <w:r w:rsidRPr="005041D3">
        <w:rPr>
          <w:rFonts w:ascii="Courier New" w:hAnsi="Courier New" w:cs="Courier New"/>
          <w:sz w:val="16"/>
          <w:szCs w:val="16"/>
          <w:lang w:val="es-ES"/>
        </w:rPr>
        <w:t xml:space="preserve">="1.0" </w:t>
      </w:r>
      <w:proofErr w:type="spellStart"/>
      <w:r w:rsidRPr="005041D3">
        <w:rPr>
          <w:rFonts w:ascii="Courier New" w:hAnsi="Courier New" w:cs="Courier New"/>
          <w:sz w:val="16"/>
          <w:szCs w:val="16"/>
          <w:lang w:val="es-ES"/>
        </w:rPr>
        <w:t>encoding</w:t>
      </w:r>
      <w:proofErr w:type="spellEnd"/>
      <w:r w:rsidRPr="005041D3">
        <w:rPr>
          <w:rFonts w:ascii="Courier New" w:hAnsi="Courier New" w:cs="Courier New"/>
          <w:sz w:val="16"/>
          <w:szCs w:val="16"/>
          <w:lang w:val="es-ES"/>
        </w:rPr>
        <w:t>="UTF-8"?&gt;</w:t>
      </w:r>
    </w:p>
    <w:p w14:paraId="7C899998"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t>&lt;</w:t>
      </w:r>
      <w:proofErr w:type="spellStart"/>
      <w:r w:rsidRPr="005041D3">
        <w:rPr>
          <w:rFonts w:ascii="Courier New" w:hAnsi="Courier New" w:cs="Courier New"/>
          <w:sz w:val="16"/>
          <w:szCs w:val="16"/>
          <w:lang w:val="es-ES"/>
        </w:rPr>
        <w:t>Root</w:t>
      </w:r>
      <w:proofErr w:type="spellEnd"/>
      <w:r w:rsidRPr="005041D3">
        <w:rPr>
          <w:rFonts w:ascii="Courier New" w:hAnsi="Courier New" w:cs="Courier New"/>
          <w:sz w:val="16"/>
          <w:szCs w:val="16"/>
          <w:lang w:val="es-ES"/>
        </w:rPr>
        <w:t xml:space="preserve"> </w:t>
      </w:r>
      <w:proofErr w:type="spellStart"/>
      <w:r w:rsidRPr="005041D3">
        <w:rPr>
          <w:rFonts w:ascii="Courier New" w:hAnsi="Courier New" w:cs="Courier New"/>
          <w:sz w:val="16"/>
          <w:szCs w:val="16"/>
          <w:lang w:val="es-ES"/>
        </w:rPr>
        <w:t>xmlns:xsi</w:t>
      </w:r>
      <w:proofErr w:type="spellEnd"/>
      <w:r w:rsidRPr="005041D3">
        <w:rPr>
          <w:rFonts w:ascii="Courier New" w:hAnsi="Courier New" w:cs="Courier New"/>
          <w:sz w:val="16"/>
          <w:szCs w:val="16"/>
          <w:lang w:val="es-ES"/>
        </w:rPr>
        <w:t xml:space="preserve">="http://www.w3.org/2001/XMLSchema-instance" </w:t>
      </w:r>
      <w:proofErr w:type="spellStart"/>
      <w:r w:rsidRPr="005041D3">
        <w:rPr>
          <w:rFonts w:ascii="Courier New" w:hAnsi="Courier New" w:cs="Courier New"/>
          <w:sz w:val="16"/>
          <w:szCs w:val="16"/>
          <w:lang w:val="es-ES"/>
        </w:rPr>
        <w:t>xmlns</w:t>
      </w:r>
      <w:proofErr w:type="spellEnd"/>
      <w:r w:rsidRPr="005041D3">
        <w:rPr>
          <w:rFonts w:ascii="Courier New" w:hAnsi="Courier New" w:cs="Courier New"/>
          <w:sz w:val="16"/>
          <w:szCs w:val="16"/>
          <w:lang w:val="es-ES"/>
        </w:rPr>
        <w:t>="http://hl7.org/</w:t>
      </w:r>
      <w:proofErr w:type="spellStart"/>
      <w:r w:rsidRPr="005041D3">
        <w:rPr>
          <w:rFonts w:ascii="Courier New" w:hAnsi="Courier New" w:cs="Courier New"/>
          <w:sz w:val="16"/>
          <w:szCs w:val="16"/>
          <w:lang w:val="es-ES"/>
        </w:rPr>
        <w:t>schemas</w:t>
      </w:r>
      <w:proofErr w:type="spellEnd"/>
      <w:r w:rsidRPr="005041D3">
        <w:rPr>
          <w:rFonts w:ascii="Courier New" w:hAnsi="Courier New" w:cs="Courier New"/>
          <w:sz w:val="16"/>
          <w:szCs w:val="16"/>
          <w:lang w:val="es-ES"/>
        </w:rPr>
        <w:t>/</w:t>
      </w:r>
      <w:proofErr w:type="spellStart"/>
      <w:r w:rsidRPr="005041D3">
        <w:rPr>
          <w:rFonts w:ascii="Courier New" w:hAnsi="Courier New" w:cs="Courier New"/>
          <w:sz w:val="16"/>
          <w:szCs w:val="16"/>
          <w:lang w:val="es-ES"/>
        </w:rPr>
        <w:t>hdata</w:t>
      </w:r>
      <w:proofErr w:type="spellEnd"/>
      <w:r w:rsidRPr="005041D3">
        <w:rPr>
          <w:rFonts w:ascii="Courier New" w:hAnsi="Courier New" w:cs="Courier New"/>
          <w:sz w:val="16"/>
          <w:szCs w:val="16"/>
          <w:lang w:val="es-ES"/>
        </w:rPr>
        <w:t>/2013/08/</w:t>
      </w:r>
      <w:proofErr w:type="spellStart"/>
      <w:r w:rsidRPr="005041D3">
        <w:rPr>
          <w:rFonts w:ascii="Courier New" w:hAnsi="Courier New" w:cs="Courier New"/>
          <w:sz w:val="16"/>
          <w:szCs w:val="16"/>
          <w:lang w:val="es-ES"/>
        </w:rPr>
        <w:t>hrf</w:t>
      </w:r>
      <w:proofErr w:type="spellEnd"/>
      <w:r w:rsidRPr="005041D3">
        <w:rPr>
          <w:rFonts w:ascii="Courier New" w:hAnsi="Courier New" w:cs="Courier New"/>
          <w:sz w:val="16"/>
          <w:szCs w:val="16"/>
          <w:lang w:val="es-ES"/>
        </w:rPr>
        <w:t>"&gt;</w:t>
      </w:r>
    </w:p>
    <w:p w14:paraId="45D64EB6"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t xml:space="preserve">    &lt;</w:t>
      </w:r>
      <w:proofErr w:type="gramStart"/>
      <w:r w:rsidRPr="005041D3">
        <w:rPr>
          <w:rFonts w:ascii="Courier New" w:hAnsi="Courier New" w:cs="Courier New"/>
          <w:sz w:val="16"/>
          <w:szCs w:val="16"/>
          <w:lang w:val="es-ES"/>
        </w:rPr>
        <w:t>id&gt;</w:t>
      </w:r>
      <w:proofErr w:type="gramEnd"/>
      <w:r w:rsidRPr="005041D3">
        <w:rPr>
          <w:rFonts w:ascii="Courier New" w:hAnsi="Courier New" w:cs="Courier New"/>
          <w:sz w:val="16"/>
          <w:szCs w:val="16"/>
          <w:lang w:val="es-ES"/>
        </w:rPr>
        <w:t>urn:uuid:ab443e5e-b6a7-e951-956c-caef491bbc08&lt;/id&gt;</w:t>
      </w:r>
    </w:p>
    <w:p w14:paraId="49966493"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t xml:space="preserve">    &lt;</w:t>
      </w:r>
      <w:proofErr w:type="spellStart"/>
      <w:proofErr w:type="gramStart"/>
      <w:r w:rsidRPr="005041D3">
        <w:rPr>
          <w:rFonts w:ascii="Courier New" w:hAnsi="Courier New" w:cs="Courier New"/>
          <w:sz w:val="16"/>
          <w:szCs w:val="16"/>
          <w:lang w:val="es-ES"/>
        </w:rPr>
        <w:t>version</w:t>
      </w:r>
      <w:proofErr w:type="spellEnd"/>
      <w:r w:rsidRPr="005041D3">
        <w:rPr>
          <w:rFonts w:ascii="Courier New" w:hAnsi="Courier New" w:cs="Courier New"/>
          <w:sz w:val="16"/>
          <w:szCs w:val="16"/>
          <w:lang w:val="es-ES"/>
        </w:rPr>
        <w:t>&gt;</w:t>
      </w:r>
      <w:proofErr w:type="gramEnd"/>
      <w:r w:rsidRPr="005041D3">
        <w:rPr>
          <w:rFonts w:ascii="Courier New" w:hAnsi="Courier New" w:cs="Courier New"/>
          <w:sz w:val="16"/>
          <w:szCs w:val="16"/>
          <w:lang w:val="es-ES"/>
        </w:rPr>
        <w:t>2.0&lt;/</w:t>
      </w:r>
      <w:proofErr w:type="spellStart"/>
      <w:r w:rsidRPr="005041D3">
        <w:rPr>
          <w:rFonts w:ascii="Courier New" w:hAnsi="Courier New" w:cs="Courier New"/>
          <w:sz w:val="16"/>
          <w:szCs w:val="16"/>
          <w:lang w:val="es-ES"/>
        </w:rPr>
        <w:t>version</w:t>
      </w:r>
      <w:proofErr w:type="spellEnd"/>
      <w:r w:rsidRPr="005041D3">
        <w:rPr>
          <w:rFonts w:ascii="Courier New" w:hAnsi="Courier New" w:cs="Courier New"/>
          <w:sz w:val="16"/>
          <w:szCs w:val="16"/>
          <w:lang w:val="es-ES"/>
        </w:rPr>
        <w:t>&gt;</w:t>
      </w:r>
    </w:p>
    <w:p w14:paraId="299D27AE"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t xml:space="preserve">    &lt;</w:t>
      </w:r>
      <w:proofErr w:type="spellStart"/>
      <w:proofErr w:type="gramStart"/>
      <w:r w:rsidRPr="005041D3">
        <w:rPr>
          <w:rFonts w:ascii="Courier New" w:hAnsi="Courier New" w:cs="Courier New"/>
          <w:sz w:val="16"/>
          <w:szCs w:val="16"/>
          <w:lang w:val="es-ES"/>
        </w:rPr>
        <w:t>created</w:t>
      </w:r>
      <w:proofErr w:type="spellEnd"/>
      <w:r w:rsidRPr="005041D3">
        <w:rPr>
          <w:rFonts w:ascii="Courier New" w:hAnsi="Courier New" w:cs="Courier New"/>
          <w:sz w:val="16"/>
          <w:szCs w:val="16"/>
          <w:lang w:val="es-ES"/>
        </w:rPr>
        <w:t>&gt;</w:t>
      </w:r>
      <w:proofErr w:type="gramEnd"/>
      <w:r w:rsidRPr="005041D3">
        <w:rPr>
          <w:rFonts w:ascii="Courier New" w:hAnsi="Courier New" w:cs="Courier New"/>
          <w:sz w:val="16"/>
          <w:szCs w:val="16"/>
          <w:lang w:val="es-ES"/>
        </w:rPr>
        <w:t>2013-07-14T15:07:38.6875000-05:00&lt;/</w:t>
      </w:r>
      <w:proofErr w:type="spellStart"/>
      <w:r w:rsidRPr="005041D3">
        <w:rPr>
          <w:rFonts w:ascii="Courier New" w:hAnsi="Courier New" w:cs="Courier New"/>
          <w:sz w:val="16"/>
          <w:szCs w:val="16"/>
          <w:lang w:val="es-ES"/>
        </w:rPr>
        <w:t>created</w:t>
      </w:r>
      <w:proofErr w:type="spellEnd"/>
      <w:r w:rsidRPr="005041D3">
        <w:rPr>
          <w:rFonts w:ascii="Courier New" w:hAnsi="Courier New" w:cs="Courier New"/>
          <w:sz w:val="16"/>
          <w:szCs w:val="16"/>
          <w:lang w:val="es-ES"/>
        </w:rPr>
        <w:t>&gt;</w:t>
      </w:r>
    </w:p>
    <w:p w14:paraId="0D08149B"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t xml:space="preserve">    &lt;</w:t>
      </w:r>
      <w:proofErr w:type="spellStart"/>
      <w:proofErr w:type="gramStart"/>
      <w:r w:rsidRPr="005041D3">
        <w:rPr>
          <w:rFonts w:ascii="Courier New" w:hAnsi="Courier New" w:cs="Courier New"/>
          <w:sz w:val="16"/>
          <w:szCs w:val="16"/>
          <w:lang w:val="es-ES"/>
        </w:rPr>
        <w:t>lastModified</w:t>
      </w:r>
      <w:proofErr w:type="spellEnd"/>
      <w:r w:rsidRPr="005041D3">
        <w:rPr>
          <w:rFonts w:ascii="Courier New" w:hAnsi="Courier New" w:cs="Courier New"/>
          <w:sz w:val="16"/>
          <w:szCs w:val="16"/>
          <w:lang w:val="es-ES"/>
        </w:rPr>
        <w:t>&gt;</w:t>
      </w:r>
      <w:proofErr w:type="gramEnd"/>
      <w:r w:rsidRPr="005041D3">
        <w:rPr>
          <w:rFonts w:ascii="Courier New" w:hAnsi="Courier New" w:cs="Courier New"/>
          <w:sz w:val="16"/>
          <w:szCs w:val="16"/>
          <w:lang w:val="es-ES"/>
        </w:rPr>
        <w:t>2013-07-16T08:12:02.2832000-05:00&lt;/</w:t>
      </w:r>
      <w:proofErr w:type="spellStart"/>
      <w:r w:rsidRPr="005041D3">
        <w:rPr>
          <w:rFonts w:ascii="Courier New" w:hAnsi="Courier New" w:cs="Courier New"/>
          <w:sz w:val="16"/>
          <w:szCs w:val="16"/>
          <w:lang w:val="es-ES"/>
        </w:rPr>
        <w:t>lastModified</w:t>
      </w:r>
      <w:proofErr w:type="spellEnd"/>
      <w:r w:rsidRPr="005041D3">
        <w:rPr>
          <w:rFonts w:ascii="Courier New" w:hAnsi="Courier New" w:cs="Courier New"/>
          <w:sz w:val="16"/>
          <w:szCs w:val="16"/>
          <w:lang w:val="es-ES"/>
        </w:rPr>
        <w:t>&gt;</w:t>
      </w:r>
    </w:p>
    <w:p w14:paraId="0A0B4259" w14:textId="77777777" w:rsidR="005041D3" w:rsidRPr="005041D3" w:rsidRDefault="005041D3" w:rsidP="005041D3">
      <w:pPr>
        <w:spacing w:before="0"/>
        <w:rPr>
          <w:rFonts w:ascii="Courier New" w:hAnsi="Courier New" w:cs="Courier New"/>
          <w:sz w:val="16"/>
          <w:szCs w:val="16"/>
          <w:lang w:val="es-ES"/>
        </w:rPr>
      </w:pPr>
    </w:p>
    <w:p w14:paraId="6CFD011C"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t xml:space="preserve">    &lt;</w:t>
      </w:r>
      <w:proofErr w:type="gramStart"/>
      <w:r w:rsidRPr="005041D3">
        <w:rPr>
          <w:rFonts w:ascii="Courier New" w:hAnsi="Courier New" w:cs="Courier New"/>
          <w:sz w:val="16"/>
          <w:szCs w:val="16"/>
          <w:lang w:val="es-ES"/>
        </w:rPr>
        <w:t>!</w:t>
      </w:r>
      <w:proofErr w:type="gramEnd"/>
      <w:r w:rsidRPr="005041D3">
        <w:rPr>
          <w:rFonts w:ascii="Courier New" w:hAnsi="Courier New" w:cs="Courier New"/>
          <w:sz w:val="16"/>
          <w:szCs w:val="16"/>
          <w:lang w:val="es-ES"/>
        </w:rPr>
        <w:t xml:space="preserve">-- </w:t>
      </w:r>
      <w:proofErr w:type="spellStart"/>
      <w:r w:rsidRPr="005041D3">
        <w:rPr>
          <w:rFonts w:ascii="Courier New" w:hAnsi="Courier New" w:cs="Courier New"/>
          <w:sz w:val="16"/>
          <w:szCs w:val="16"/>
          <w:lang w:val="es-ES"/>
        </w:rPr>
        <w:t>This</w:t>
      </w:r>
      <w:proofErr w:type="spellEnd"/>
      <w:r w:rsidRPr="005041D3">
        <w:rPr>
          <w:rFonts w:ascii="Courier New" w:hAnsi="Courier New" w:cs="Courier New"/>
          <w:sz w:val="16"/>
          <w:szCs w:val="16"/>
          <w:lang w:val="es-ES"/>
        </w:rPr>
        <w:t xml:space="preserve"> </w:t>
      </w:r>
      <w:proofErr w:type="spellStart"/>
      <w:r w:rsidRPr="005041D3">
        <w:rPr>
          <w:rFonts w:ascii="Courier New" w:hAnsi="Courier New" w:cs="Courier New"/>
          <w:sz w:val="16"/>
          <w:szCs w:val="16"/>
          <w:lang w:val="es-ES"/>
        </w:rPr>
        <w:t>is</w:t>
      </w:r>
      <w:proofErr w:type="spellEnd"/>
      <w:r w:rsidRPr="005041D3">
        <w:rPr>
          <w:rFonts w:ascii="Courier New" w:hAnsi="Courier New" w:cs="Courier New"/>
          <w:sz w:val="16"/>
          <w:szCs w:val="16"/>
          <w:lang w:val="es-ES"/>
        </w:rPr>
        <w:t xml:space="preserve"> </w:t>
      </w:r>
      <w:proofErr w:type="spellStart"/>
      <w:r w:rsidRPr="005041D3">
        <w:rPr>
          <w:rFonts w:ascii="Courier New" w:hAnsi="Courier New" w:cs="Courier New"/>
          <w:sz w:val="16"/>
          <w:szCs w:val="16"/>
          <w:lang w:val="es-ES"/>
        </w:rPr>
        <w:t>the</w:t>
      </w:r>
      <w:proofErr w:type="spellEnd"/>
      <w:r w:rsidRPr="005041D3">
        <w:rPr>
          <w:rFonts w:ascii="Courier New" w:hAnsi="Courier New" w:cs="Courier New"/>
          <w:sz w:val="16"/>
          <w:szCs w:val="16"/>
          <w:lang w:val="es-ES"/>
        </w:rPr>
        <w:t xml:space="preserve"> </w:t>
      </w:r>
      <w:proofErr w:type="spellStart"/>
      <w:r w:rsidRPr="005041D3">
        <w:rPr>
          <w:rFonts w:ascii="Courier New" w:hAnsi="Courier New" w:cs="Courier New"/>
          <w:sz w:val="16"/>
          <w:szCs w:val="16"/>
          <w:lang w:val="es-ES"/>
        </w:rPr>
        <w:t>capability</w:t>
      </w:r>
      <w:proofErr w:type="spellEnd"/>
      <w:r w:rsidRPr="005041D3">
        <w:rPr>
          <w:rFonts w:ascii="Courier New" w:hAnsi="Courier New" w:cs="Courier New"/>
          <w:sz w:val="16"/>
          <w:szCs w:val="16"/>
          <w:lang w:val="es-ES"/>
        </w:rPr>
        <w:t xml:space="preserve"> </w:t>
      </w:r>
      <w:proofErr w:type="spellStart"/>
      <w:r w:rsidRPr="005041D3">
        <w:rPr>
          <w:rFonts w:ascii="Courier New" w:hAnsi="Courier New" w:cs="Courier New"/>
          <w:sz w:val="16"/>
          <w:szCs w:val="16"/>
          <w:lang w:val="es-ES"/>
        </w:rPr>
        <w:t>exchange</w:t>
      </w:r>
      <w:proofErr w:type="spellEnd"/>
      <w:r w:rsidRPr="005041D3">
        <w:rPr>
          <w:rFonts w:ascii="Courier New" w:hAnsi="Courier New" w:cs="Courier New"/>
          <w:sz w:val="16"/>
          <w:szCs w:val="16"/>
          <w:lang w:val="es-ES"/>
        </w:rPr>
        <w:t xml:space="preserve"> --&gt;</w:t>
      </w:r>
    </w:p>
    <w:p w14:paraId="41207287"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t xml:space="preserve">    &lt;</w:t>
      </w:r>
      <w:proofErr w:type="spellStart"/>
      <w:proofErr w:type="gramStart"/>
      <w:r w:rsidRPr="005041D3">
        <w:rPr>
          <w:rFonts w:ascii="Courier New" w:hAnsi="Courier New" w:cs="Courier New"/>
          <w:sz w:val="16"/>
          <w:szCs w:val="16"/>
          <w:lang w:val="es-ES"/>
        </w:rPr>
        <w:t>profile</w:t>
      </w:r>
      <w:proofErr w:type="spellEnd"/>
      <w:proofErr w:type="gramEnd"/>
      <w:r w:rsidRPr="005041D3">
        <w:rPr>
          <w:rFonts w:ascii="Courier New" w:hAnsi="Courier New" w:cs="Courier New"/>
          <w:sz w:val="16"/>
          <w:szCs w:val="16"/>
          <w:lang w:val="es-ES"/>
        </w:rPr>
        <w:t>&gt;</w:t>
      </w:r>
    </w:p>
    <w:p w14:paraId="14D6797D"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t xml:space="preserve">        &lt;</w:t>
      </w:r>
      <w:proofErr w:type="gramStart"/>
      <w:r w:rsidRPr="005041D3">
        <w:rPr>
          <w:rFonts w:ascii="Courier New" w:hAnsi="Courier New" w:cs="Courier New"/>
          <w:sz w:val="16"/>
          <w:szCs w:val="16"/>
          <w:lang w:val="es-ES"/>
        </w:rPr>
        <w:t>id&gt;</w:t>
      </w:r>
      <w:proofErr w:type="spellStart"/>
      <w:proofErr w:type="gramEnd"/>
      <w:r w:rsidRPr="005041D3">
        <w:rPr>
          <w:rFonts w:ascii="Courier New" w:hAnsi="Courier New" w:cs="Courier New"/>
          <w:sz w:val="16"/>
          <w:szCs w:val="16"/>
          <w:lang w:val="es-ES"/>
        </w:rPr>
        <w:t>CapabilityExchange</w:t>
      </w:r>
      <w:proofErr w:type="spellEnd"/>
      <w:r w:rsidRPr="005041D3">
        <w:rPr>
          <w:rFonts w:ascii="Courier New" w:hAnsi="Courier New" w:cs="Courier New"/>
          <w:sz w:val="16"/>
          <w:szCs w:val="16"/>
          <w:lang w:val="es-ES"/>
        </w:rPr>
        <w:t>&lt;/id&gt;</w:t>
      </w:r>
    </w:p>
    <w:p w14:paraId="02FF7F17"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t xml:space="preserve">        &lt;reference&gt;http://continuaalliance.org/ccdc/2015/CapabilityExchange&lt;/reference&gt;</w:t>
      </w:r>
    </w:p>
    <w:p w14:paraId="1EBB3E32"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t xml:space="preserve">    &lt;/</w:t>
      </w:r>
      <w:proofErr w:type="spellStart"/>
      <w:proofErr w:type="gramStart"/>
      <w:r w:rsidRPr="005041D3">
        <w:rPr>
          <w:rFonts w:ascii="Courier New" w:hAnsi="Courier New" w:cs="Courier New"/>
          <w:sz w:val="16"/>
          <w:szCs w:val="16"/>
          <w:lang w:val="es-ES"/>
        </w:rPr>
        <w:t>profile</w:t>
      </w:r>
      <w:proofErr w:type="spellEnd"/>
      <w:proofErr w:type="gramEnd"/>
      <w:r w:rsidRPr="005041D3">
        <w:rPr>
          <w:rFonts w:ascii="Courier New" w:hAnsi="Courier New" w:cs="Courier New"/>
          <w:sz w:val="16"/>
          <w:szCs w:val="16"/>
          <w:lang w:val="es-ES"/>
        </w:rPr>
        <w:t>&gt;</w:t>
      </w:r>
    </w:p>
    <w:p w14:paraId="104DB76C" w14:textId="77777777" w:rsidR="005041D3" w:rsidRPr="005041D3" w:rsidRDefault="005041D3" w:rsidP="005041D3">
      <w:pPr>
        <w:spacing w:before="0"/>
        <w:rPr>
          <w:rFonts w:ascii="Courier New" w:hAnsi="Courier New" w:cs="Courier New"/>
          <w:sz w:val="16"/>
          <w:szCs w:val="16"/>
          <w:lang w:val="es-ES"/>
        </w:rPr>
      </w:pPr>
    </w:p>
    <w:p w14:paraId="108257A5" w14:textId="77777777" w:rsidR="005041D3" w:rsidRPr="005041D3" w:rsidRDefault="005041D3" w:rsidP="005041D3">
      <w:pPr>
        <w:spacing w:before="0"/>
        <w:rPr>
          <w:rFonts w:ascii="Courier New" w:hAnsi="Courier New" w:cs="Courier New"/>
          <w:sz w:val="16"/>
          <w:szCs w:val="16"/>
          <w:highlight w:val="yellow"/>
          <w:lang w:val="es-ES"/>
        </w:rPr>
      </w:pPr>
      <w:r w:rsidRPr="005041D3">
        <w:rPr>
          <w:rFonts w:ascii="Courier New" w:hAnsi="Courier New" w:cs="Courier New"/>
          <w:sz w:val="16"/>
          <w:szCs w:val="16"/>
          <w:lang w:val="es-ES"/>
        </w:rPr>
        <w:t xml:space="preserve">    </w:t>
      </w:r>
      <w:r w:rsidRPr="005041D3">
        <w:rPr>
          <w:rFonts w:ascii="Courier New" w:hAnsi="Courier New" w:cs="Courier New"/>
          <w:sz w:val="16"/>
          <w:szCs w:val="16"/>
          <w:highlight w:val="yellow"/>
          <w:lang w:val="es-ES"/>
        </w:rPr>
        <w:t>&lt;</w:t>
      </w:r>
      <w:proofErr w:type="gramStart"/>
      <w:r w:rsidRPr="005041D3">
        <w:rPr>
          <w:rFonts w:ascii="Courier New" w:hAnsi="Courier New" w:cs="Courier New"/>
          <w:sz w:val="16"/>
          <w:szCs w:val="16"/>
          <w:highlight w:val="yellow"/>
          <w:lang w:val="es-ES"/>
        </w:rPr>
        <w:t>!</w:t>
      </w:r>
      <w:proofErr w:type="gramEnd"/>
      <w:r w:rsidRPr="005041D3">
        <w:rPr>
          <w:rFonts w:ascii="Courier New" w:hAnsi="Courier New" w:cs="Courier New"/>
          <w:sz w:val="16"/>
          <w:szCs w:val="16"/>
          <w:highlight w:val="yellow"/>
          <w:lang w:val="es-ES"/>
        </w:rPr>
        <w:t xml:space="preserve">-- </w:t>
      </w:r>
      <w:proofErr w:type="spellStart"/>
      <w:r w:rsidRPr="005041D3">
        <w:rPr>
          <w:rFonts w:ascii="Courier New" w:hAnsi="Courier New" w:cs="Courier New"/>
          <w:sz w:val="16"/>
          <w:szCs w:val="16"/>
          <w:highlight w:val="yellow"/>
          <w:lang w:val="es-ES"/>
        </w:rPr>
        <w:t>This</w:t>
      </w:r>
      <w:proofErr w:type="spellEnd"/>
      <w:r w:rsidRPr="005041D3">
        <w:rPr>
          <w:rFonts w:ascii="Courier New" w:hAnsi="Courier New" w:cs="Courier New"/>
          <w:sz w:val="16"/>
          <w:szCs w:val="16"/>
          <w:highlight w:val="yellow"/>
          <w:lang w:val="es-ES"/>
        </w:rPr>
        <w:t xml:space="preserve"> </w:t>
      </w:r>
      <w:proofErr w:type="spellStart"/>
      <w:r w:rsidRPr="005041D3">
        <w:rPr>
          <w:rFonts w:ascii="Courier New" w:hAnsi="Courier New" w:cs="Courier New"/>
          <w:sz w:val="16"/>
          <w:szCs w:val="16"/>
          <w:highlight w:val="yellow"/>
          <w:lang w:val="es-ES"/>
        </w:rPr>
        <w:t>is</w:t>
      </w:r>
      <w:proofErr w:type="spellEnd"/>
      <w:r w:rsidRPr="005041D3">
        <w:rPr>
          <w:rFonts w:ascii="Courier New" w:hAnsi="Courier New" w:cs="Courier New"/>
          <w:sz w:val="16"/>
          <w:szCs w:val="16"/>
          <w:highlight w:val="yellow"/>
          <w:lang w:val="es-ES"/>
        </w:rPr>
        <w:t xml:space="preserve"> </w:t>
      </w:r>
      <w:proofErr w:type="spellStart"/>
      <w:r w:rsidRPr="005041D3">
        <w:rPr>
          <w:rFonts w:ascii="Courier New" w:hAnsi="Courier New" w:cs="Courier New"/>
          <w:sz w:val="16"/>
          <w:szCs w:val="16"/>
          <w:highlight w:val="yellow"/>
          <w:lang w:val="es-ES"/>
        </w:rPr>
        <w:t>the</w:t>
      </w:r>
      <w:proofErr w:type="spellEnd"/>
      <w:r w:rsidRPr="005041D3">
        <w:rPr>
          <w:rFonts w:ascii="Courier New" w:hAnsi="Courier New" w:cs="Courier New"/>
          <w:sz w:val="16"/>
          <w:szCs w:val="16"/>
          <w:highlight w:val="yellow"/>
          <w:lang w:val="es-ES"/>
        </w:rPr>
        <w:t xml:space="preserve"> </w:t>
      </w:r>
      <w:proofErr w:type="spellStart"/>
      <w:r w:rsidRPr="005041D3">
        <w:rPr>
          <w:rFonts w:ascii="Courier New" w:hAnsi="Courier New" w:cs="Courier New"/>
          <w:sz w:val="16"/>
          <w:szCs w:val="16"/>
          <w:highlight w:val="yellow"/>
          <w:lang w:val="es-ES"/>
        </w:rPr>
        <w:t>capability</w:t>
      </w:r>
      <w:proofErr w:type="spellEnd"/>
      <w:r w:rsidRPr="005041D3">
        <w:rPr>
          <w:rFonts w:ascii="Courier New" w:hAnsi="Courier New" w:cs="Courier New"/>
          <w:sz w:val="16"/>
          <w:szCs w:val="16"/>
          <w:highlight w:val="yellow"/>
          <w:lang w:val="es-ES"/>
        </w:rPr>
        <w:t xml:space="preserve"> </w:t>
      </w:r>
      <w:proofErr w:type="spellStart"/>
      <w:r w:rsidRPr="005041D3">
        <w:rPr>
          <w:rFonts w:ascii="Courier New" w:hAnsi="Courier New" w:cs="Courier New"/>
          <w:sz w:val="16"/>
          <w:szCs w:val="16"/>
          <w:highlight w:val="yellow"/>
          <w:lang w:val="es-ES"/>
        </w:rPr>
        <w:t>for</w:t>
      </w:r>
      <w:proofErr w:type="spellEnd"/>
      <w:r w:rsidRPr="005041D3">
        <w:rPr>
          <w:rFonts w:ascii="Courier New" w:hAnsi="Courier New" w:cs="Courier New"/>
          <w:sz w:val="16"/>
          <w:szCs w:val="16"/>
          <w:highlight w:val="yellow"/>
          <w:lang w:val="es-ES"/>
        </w:rPr>
        <w:t xml:space="preserve"> </w:t>
      </w:r>
      <w:proofErr w:type="spellStart"/>
      <w:r w:rsidRPr="005041D3">
        <w:rPr>
          <w:rFonts w:ascii="Courier New" w:hAnsi="Courier New" w:cs="Courier New"/>
          <w:sz w:val="16"/>
          <w:szCs w:val="16"/>
          <w:highlight w:val="yellow"/>
          <w:lang w:val="es-ES"/>
        </w:rPr>
        <w:t>hData</w:t>
      </w:r>
      <w:proofErr w:type="spellEnd"/>
      <w:r w:rsidRPr="005041D3">
        <w:rPr>
          <w:rFonts w:ascii="Courier New" w:hAnsi="Courier New" w:cs="Courier New"/>
          <w:sz w:val="16"/>
          <w:szCs w:val="16"/>
          <w:highlight w:val="yellow"/>
          <w:lang w:val="es-ES"/>
        </w:rPr>
        <w:t xml:space="preserve"> </w:t>
      </w:r>
      <w:proofErr w:type="spellStart"/>
      <w:r w:rsidRPr="005041D3">
        <w:rPr>
          <w:rFonts w:ascii="Courier New" w:hAnsi="Courier New" w:cs="Courier New"/>
          <w:sz w:val="16"/>
          <w:szCs w:val="16"/>
          <w:highlight w:val="yellow"/>
          <w:lang w:val="es-ES"/>
        </w:rPr>
        <w:t>Observation</w:t>
      </w:r>
      <w:proofErr w:type="spellEnd"/>
      <w:r w:rsidRPr="005041D3">
        <w:rPr>
          <w:rFonts w:ascii="Courier New" w:hAnsi="Courier New" w:cs="Courier New"/>
          <w:sz w:val="16"/>
          <w:szCs w:val="16"/>
          <w:highlight w:val="yellow"/>
          <w:lang w:val="es-ES"/>
        </w:rPr>
        <w:t xml:space="preserve"> </w:t>
      </w:r>
      <w:proofErr w:type="spellStart"/>
      <w:r w:rsidRPr="005041D3">
        <w:rPr>
          <w:rFonts w:ascii="Courier New" w:hAnsi="Courier New" w:cs="Courier New"/>
          <w:sz w:val="16"/>
          <w:szCs w:val="16"/>
          <w:highlight w:val="yellow"/>
          <w:lang w:val="es-ES"/>
        </w:rPr>
        <w:t>upload</w:t>
      </w:r>
      <w:proofErr w:type="spellEnd"/>
      <w:r w:rsidRPr="005041D3">
        <w:rPr>
          <w:rFonts w:ascii="Courier New" w:hAnsi="Courier New" w:cs="Courier New"/>
          <w:sz w:val="16"/>
          <w:szCs w:val="16"/>
          <w:highlight w:val="yellow"/>
          <w:lang w:val="es-ES"/>
        </w:rPr>
        <w:t xml:space="preserve"> --&gt;</w:t>
      </w:r>
    </w:p>
    <w:p w14:paraId="73690B43" w14:textId="77777777" w:rsidR="005041D3" w:rsidRPr="005041D3" w:rsidRDefault="005041D3" w:rsidP="005041D3">
      <w:pPr>
        <w:spacing w:before="0"/>
        <w:rPr>
          <w:rFonts w:ascii="Courier New" w:hAnsi="Courier New" w:cs="Courier New"/>
          <w:sz w:val="16"/>
          <w:szCs w:val="16"/>
          <w:highlight w:val="yellow"/>
          <w:lang w:val="es-ES"/>
        </w:rPr>
      </w:pPr>
      <w:r w:rsidRPr="005041D3">
        <w:rPr>
          <w:rFonts w:ascii="Courier New" w:hAnsi="Courier New" w:cs="Courier New"/>
          <w:sz w:val="16"/>
          <w:szCs w:val="16"/>
          <w:highlight w:val="yellow"/>
          <w:lang w:val="es-ES"/>
        </w:rPr>
        <w:t xml:space="preserve">    &lt;</w:t>
      </w:r>
      <w:proofErr w:type="spellStart"/>
      <w:proofErr w:type="gramStart"/>
      <w:r w:rsidRPr="005041D3">
        <w:rPr>
          <w:rFonts w:ascii="Courier New" w:hAnsi="Courier New" w:cs="Courier New"/>
          <w:sz w:val="16"/>
          <w:szCs w:val="16"/>
          <w:highlight w:val="yellow"/>
          <w:lang w:val="es-ES"/>
        </w:rPr>
        <w:t>profile</w:t>
      </w:r>
      <w:proofErr w:type="spellEnd"/>
      <w:proofErr w:type="gramEnd"/>
      <w:r w:rsidRPr="005041D3">
        <w:rPr>
          <w:rFonts w:ascii="Courier New" w:hAnsi="Courier New" w:cs="Courier New"/>
          <w:sz w:val="16"/>
          <w:szCs w:val="16"/>
          <w:highlight w:val="yellow"/>
          <w:lang w:val="es-ES"/>
        </w:rPr>
        <w:t>&gt;</w:t>
      </w:r>
    </w:p>
    <w:p w14:paraId="1FE1FDA1" w14:textId="77777777" w:rsidR="005041D3" w:rsidRPr="005041D3" w:rsidRDefault="005041D3" w:rsidP="005041D3">
      <w:pPr>
        <w:spacing w:before="0"/>
        <w:rPr>
          <w:rFonts w:ascii="Courier New" w:hAnsi="Courier New" w:cs="Courier New"/>
          <w:sz w:val="16"/>
          <w:szCs w:val="16"/>
          <w:highlight w:val="yellow"/>
          <w:lang w:val="es-ES"/>
        </w:rPr>
      </w:pPr>
      <w:r w:rsidRPr="005041D3">
        <w:rPr>
          <w:rFonts w:ascii="Courier New" w:hAnsi="Courier New" w:cs="Courier New"/>
          <w:sz w:val="16"/>
          <w:szCs w:val="16"/>
          <w:highlight w:val="yellow"/>
          <w:lang w:val="es-ES"/>
        </w:rPr>
        <w:t xml:space="preserve">    &lt;</w:t>
      </w:r>
      <w:proofErr w:type="gramStart"/>
      <w:r w:rsidRPr="005041D3">
        <w:rPr>
          <w:rFonts w:ascii="Courier New" w:hAnsi="Courier New" w:cs="Courier New"/>
          <w:sz w:val="16"/>
          <w:szCs w:val="16"/>
          <w:highlight w:val="yellow"/>
          <w:lang w:val="es-ES"/>
        </w:rPr>
        <w:t>!</w:t>
      </w:r>
      <w:proofErr w:type="gramEnd"/>
      <w:r w:rsidRPr="005041D3">
        <w:rPr>
          <w:rFonts w:ascii="Courier New" w:hAnsi="Courier New" w:cs="Courier New"/>
          <w:sz w:val="16"/>
          <w:szCs w:val="16"/>
          <w:highlight w:val="yellow"/>
          <w:lang w:val="es-ES"/>
        </w:rPr>
        <w:t xml:space="preserve">-- </w:t>
      </w:r>
      <w:proofErr w:type="spellStart"/>
      <w:r w:rsidRPr="005041D3">
        <w:rPr>
          <w:rFonts w:ascii="Courier New" w:hAnsi="Courier New" w:cs="Courier New"/>
          <w:sz w:val="16"/>
          <w:szCs w:val="16"/>
          <w:highlight w:val="yellow"/>
          <w:lang w:val="es-ES"/>
        </w:rPr>
        <w:t>Specified</w:t>
      </w:r>
      <w:proofErr w:type="spellEnd"/>
      <w:r w:rsidRPr="005041D3">
        <w:rPr>
          <w:rFonts w:ascii="Courier New" w:hAnsi="Courier New" w:cs="Courier New"/>
          <w:sz w:val="16"/>
          <w:szCs w:val="16"/>
          <w:highlight w:val="yellow"/>
          <w:lang w:val="es-ES"/>
        </w:rPr>
        <w:t xml:space="preserve"> </w:t>
      </w:r>
      <w:proofErr w:type="spellStart"/>
      <w:r w:rsidRPr="005041D3">
        <w:rPr>
          <w:rFonts w:ascii="Courier New" w:hAnsi="Courier New" w:cs="Courier New"/>
          <w:sz w:val="16"/>
          <w:szCs w:val="16"/>
          <w:highlight w:val="yellow"/>
          <w:lang w:val="es-ES"/>
        </w:rPr>
        <w:t>value</w:t>
      </w:r>
      <w:proofErr w:type="spellEnd"/>
      <w:r w:rsidRPr="005041D3">
        <w:rPr>
          <w:rFonts w:ascii="Courier New" w:hAnsi="Courier New" w:cs="Courier New"/>
          <w:sz w:val="16"/>
          <w:szCs w:val="16"/>
          <w:highlight w:val="yellow"/>
          <w:lang w:val="es-ES"/>
        </w:rPr>
        <w:t xml:space="preserve"> --&gt;</w:t>
      </w:r>
    </w:p>
    <w:p w14:paraId="3BCBDFBB" w14:textId="77777777" w:rsidR="005041D3" w:rsidRPr="005041D3" w:rsidRDefault="005041D3" w:rsidP="005041D3">
      <w:pPr>
        <w:spacing w:before="0"/>
        <w:rPr>
          <w:rFonts w:ascii="Courier New" w:hAnsi="Courier New" w:cs="Courier New"/>
          <w:sz w:val="16"/>
          <w:szCs w:val="16"/>
          <w:highlight w:val="yellow"/>
          <w:lang w:val="es-ES"/>
        </w:rPr>
      </w:pPr>
      <w:r w:rsidRPr="005041D3">
        <w:rPr>
          <w:rFonts w:ascii="Courier New" w:hAnsi="Courier New" w:cs="Courier New"/>
          <w:sz w:val="16"/>
          <w:szCs w:val="16"/>
          <w:highlight w:val="yellow"/>
          <w:lang w:val="es-ES"/>
        </w:rPr>
        <w:t xml:space="preserve">        &lt;</w:t>
      </w:r>
      <w:proofErr w:type="gramStart"/>
      <w:r w:rsidRPr="005041D3">
        <w:rPr>
          <w:rFonts w:ascii="Courier New" w:hAnsi="Courier New" w:cs="Courier New"/>
          <w:sz w:val="16"/>
          <w:szCs w:val="16"/>
          <w:highlight w:val="yellow"/>
          <w:lang w:val="es-ES"/>
        </w:rPr>
        <w:t>id&gt;</w:t>
      </w:r>
      <w:proofErr w:type="spellStart"/>
      <w:proofErr w:type="gramEnd"/>
      <w:r w:rsidRPr="005041D3">
        <w:rPr>
          <w:rFonts w:ascii="Courier New" w:hAnsi="Courier New" w:cs="Courier New"/>
          <w:sz w:val="16"/>
          <w:szCs w:val="16"/>
          <w:highlight w:val="yellow"/>
          <w:lang w:val="es-ES"/>
        </w:rPr>
        <w:t>observation-upload-hData</w:t>
      </w:r>
      <w:proofErr w:type="spellEnd"/>
      <w:r w:rsidRPr="005041D3">
        <w:rPr>
          <w:rFonts w:ascii="Courier New" w:hAnsi="Courier New" w:cs="Courier New"/>
          <w:sz w:val="16"/>
          <w:szCs w:val="16"/>
          <w:highlight w:val="yellow"/>
          <w:lang w:val="es-ES"/>
        </w:rPr>
        <w:t>&lt;/id&gt;</w:t>
      </w:r>
    </w:p>
    <w:p w14:paraId="1752E566" w14:textId="77777777" w:rsidR="005041D3" w:rsidRPr="005041D3" w:rsidRDefault="005041D3" w:rsidP="005041D3">
      <w:pPr>
        <w:spacing w:before="0"/>
        <w:rPr>
          <w:rFonts w:ascii="Courier New" w:hAnsi="Courier New" w:cs="Courier New"/>
          <w:sz w:val="16"/>
          <w:szCs w:val="16"/>
          <w:highlight w:val="yellow"/>
          <w:lang w:val="es-ES"/>
        </w:rPr>
      </w:pPr>
      <w:r w:rsidRPr="005041D3">
        <w:rPr>
          <w:rFonts w:ascii="Courier New" w:hAnsi="Courier New" w:cs="Courier New"/>
          <w:sz w:val="16"/>
          <w:szCs w:val="16"/>
          <w:highlight w:val="yellow"/>
          <w:lang w:val="es-ES"/>
        </w:rPr>
        <w:t xml:space="preserve">        &lt;reference&gt;http://www.continuaalliance.org/upload2013/01/H.812.1.pdf&lt;/reference&gt;</w:t>
      </w:r>
    </w:p>
    <w:p w14:paraId="62373313"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highlight w:val="yellow"/>
          <w:lang w:val="es-ES"/>
        </w:rPr>
        <w:t xml:space="preserve">    &lt;/</w:t>
      </w:r>
      <w:proofErr w:type="spellStart"/>
      <w:proofErr w:type="gramStart"/>
      <w:r w:rsidRPr="005041D3">
        <w:rPr>
          <w:rFonts w:ascii="Courier New" w:hAnsi="Courier New" w:cs="Courier New"/>
          <w:sz w:val="16"/>
          <w:szCs w:val="16"/>
          <w:highlight w:val="yellow"/>
          <w:lang w:val="es-ES"/>
        </w:rPr>
        <w:t>profile</w:t>
      </w:r>
      <w:proofErr w:type="spellEnd"/>
      <w:proofErr w:type="gramEnd"/>
      <w:r w:rsidRPr="005041D3">
        <w:rPr>
          <w:rFonts w:ascii="Courier New" w:hAnsi="Courier New" w:cs="Courier New"/>
          <w:sz w:val="16"/>
          <w:szCs w:val="16"/>
          <w:highlight w:val="yellow"/>
          <w:lang w:val="es-ES"/>
        </w:rPr>
        <w:t>&gt;</w:t>
      </w:r>
    </w:p>
    <w:p w14:paraId="7AAF4281" w14:textId="77777777" w:rsidR="005041D3" w:rsidRPr="005041D3" w:rsidRDefault="005041D3" w:rsidP="005041D3">
      <w:pPr>
        <w:spacing w:before="0"/>
        <w:rPr>
          <w:rFonts w:ascii="Courier New" w:hAnsi="Courier New" w:cs="Courier New"/>
          <w:sz w:val="16"/>
          <w:szCs w:val="16"/>
          <w:lang w:val="es-ES"/>
        </w:rPr>
      </w:pPr>
    </w:p>
    <w:p w14:paraId="30975091"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t xml:space="preserve">    &lt;</w:t>
      </w:r>
      <w:proofErr w:type="gramStart"/>
      <w:r w:rsidRPr="005041D3">
        <w:rPr>
          <w:rFonts w:ascii="Courier New" w:hAnsi="Courier New" w:cs="Courier New"/>
          <w:sz w:val="16"/>
          <w:szCs w:val="16"/>
          <w:lang w:val="es-ES"/>
        </w:rPr>
        <w:t>!</w:t>
      </w:r>
      <w:proofErr w:type="gramEnd"/>
      <w:r w:rsidRPr="005041D3">
        <w:rPr>
          <w:rFonts w:ascii="Courier New" w:hAnsi="Courier New" w:cs="Courier New"/>
          <w:sz w:val="16"/>
          <w:szCs w:val="16"/>
          <w:lang w:val="es-ES"/>
        </w:rPr>
        <w:t xml:space="preserve">-- </w:t>
      </w:r>
      <w:proofErr w:type="spellStart"/>
      <w:r w:rsidRPr="005041D3">
        <w:rPr>
          <w:rFonts w:ascii="Courier New" w:hAnsi="Courier New" w:cs="Courier New"/>
          <w:sz w:val="16"/>
          <w:szCs w:val="16"/>
          <w:lang w:val="es-ES"/>
        </w:rPr>
        <w:t>This</w:t>
      </w:r>
      <w:proofErr w:type="spellEnd"/>
      <w:r w:rsidRPr="005041D3">
        <w:rPr>
          <w:rFonts w:ascii="Courier New" w:hAnsi="Courier New" w:cs="Courier New"/>
          <w:sz w:val="16"/>
          <w:szCs w:val="16"/>
          <w:lang w:val="es-ES"/>
        </w:rPr>
        <w:t xml:space="preserve"> </w:t>
      </w:r>
      <w:proofErr w:type="spellStart"/>
      <w:r w:rsidRPr="005041D3">
        <w:rPr>
          <w:rFonts w:ascii="Courier New" w:hAnsi="Courier New" w:cs="Courier New"/>
          <w:sz w:val="16"/>
          <w:szCs w:val="16"/>
          <w:lang w:val="es-ES"/>
        </w:rPr>
        <w:t>is</w:t>
      </w:r>
      <w:proofErr w:type="spellEnd"/>
      <w:r w:rsidRPr="005041D3">
        <w:rPr>
          <w:rFonts w:ascii="Courier New" w:hAnsi="Courier New" w:cs="Courier New"/>
          <w:sz w:val="16"/>
          <w:szCs w:val="16"/>
          <w:lang w:val="es-ES"/>
        </w:rPr>
        <w:t xml:space="preserve"> </w:t>
      </w:r>
      <w:proofErr w:type="spellStart"/>
      <w:r w:rsidRPr="005041D3">
        <w:rPr>
          <w:rFonts w:ascii="Courier New" w:hAnsi="Courier New" w:cs="Courier New"/>
          <w:sz w:val="16"/>
          <w:szCs w:val="16"/>
          <w:lang w:val="es-ES"/>
        </w:rPr>
        <w:t>the</w:t>
      </w:r>
      <w:proofErr w:type="spellEnd"/>
      <w:r w:rsidRPr="005041D3">
        <w:rPr>
          <w:rFonts w:ascii="Courier New" w:hAnsi="Courier New" w:cs="Courier New"/>
          <w:sz w:val="16"/>
          <w:szCs w:val="16"/>
          <w:lang w:val="es-ES"/>
        </w:rPr>
        <w:t xml:space="preserve"> </w:t>
      </w:r>
      <w:proofErr w:type="spellStart"/>
      <w:r w:rsidRPr="005041D3">
        <w:rPr>
          <w:rFonts w:ascii="Courier New" w:hAnsi="Courier New" w:cs="Courier New"/>
          <w:sz w:val="16"/>
          <w:szCs w:val="16"/>
          <w:lang w:val="es-ES"/>
        </w:rPr>
        <w:t>Unsolicited</w:t>
      </w:r>
      <w:proofErr w:type="spellEnd"/>
      <w:r w:rsidRPr="005041D3">
        <w:rPr>
          <w:rFonts w:ascii="Courier New" w:hAnsi="Courier New" w:cs="Courier New"/>
          <w:sz w:val="16"/>
          <w:szCs w:val="16"/>
          <w:lang w:val="es-ES"/>
        </w:rPr>
        <w:t xml:space="preserve"> </w:t>
      </w:r>
      <w:proofErr w:type="spellStart"/>
      <w:r w:rsidRPr="005041D3">
        <w:rPr>
          <w:rFonts w:ascii="Courier New" w:hAnsi="Courier New" w:cs="Courier New"/>
          <w:sz w:val="16"/>
          <w:szCs w:val="16"/>
          <w:lang w:val="es-ES"/>
        </w:rPr>
        <w:t>capability</w:t>
      </w:r>
      <w:proofErr w:type="spellEnd"/>
      <w:r w:rsidRPr="005041D3">
        <w:rPr>
          <w:rFonts w:ascii="Courier New" w:hAnsi="Courier New" w:cs="Courier New"/>
          <w:sz w:val="16"/>
          <w:szCs w:val="16"/>
          <w:lang w:val="es-ES"/>
        </w:rPr>
        <w:t xml:space="preserve"> </w:t>
      </w:r>
      <w:proofErr w:type="spellStart"/>
      <w:r w:rsidRPr="005041D3">
        <w:rPr>
          <w:rFonts w:ascii="Courier New" w:hAnsi="Courier New" w:cs="Courier New"/>
          <w:sz w:val="16"/>
          <w:szCs w:val="16"/>
          <w:lang w:val="es-ES"/>
        </w:rPr>
        <w:t>for</w:t>
      </w:r>
      <w:proofErr w:type="spellEnd"/>
      <w:r w:rsidRPr="005041D3">
        <w:rPr>
          <w:rFonts w:ascii="Courier New" w:hAnsi="Courier New" w:cs="Courier New"/>
          <w:sz w:val="16"/>
          <w:szCs w:val="16"/>
          <w:lang w:val="es-ES"/>
        </w:rPr>
        <w:t xml:space="preserve"> APS-CDC --&gt;</w:t>
      </w:r>
    </w:p>
    <w:p w14:paraId="37FA8E56"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t xml:space="preserve">    &lt;</w:t>
      </w:r>
      <w:proofErr w:type="spellStart"/>
      <w:proofErr w:type="gramStart"/>
      <w:r w:rsidRPr="005041D3">
        <w:rPr>
          <w:rFonts w:ascii="Courier New" w:hAnsi="Courier New" w:cs="Courier New"/>
          <w:sz w:val="16"/>
          <w:szCs w:val="16"/>
          <w:lang w:val="es-ES"/>
        </w:rPr>
        <w:t>profile</w:t>
      </w:r>
      <w:proofErr w:type="spellEnd"/>
      <w:proofErr w:type="gramEnd"/>
      <w:r w:rsidRPr="005041D3">
        <w:rPr>
          <w:rFonts w:ascii="Courier New" w:hAnsi="Courier New" w:cs="Courier New"/>
          <w:sz w:val="16"/>
          <w:szCs w:val="16"/>
          <w:lang w:val="es-ES"/>
        </w:rPr>
        <w:t>&gt;</w:t>
      </w:r>
    </w:p>
    <w:p w14:paraId="223353E8"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lastRenderedPageBreak/>
        <w:t xml:space="preserve">        &lt;</w:t>
      </w:r>
      <w:proofErr w:type="gramStart"/>
      <w:r w:rsidRPr="005041D3">
        <w:rPr>
          <w:rFonts w:ascii="Courier New" w:hAnsi="Courier New" w:cs="Courier New"/>
          <w:sz w:val="16"/>
          <w:szCs w:val="16"/>
          <w:lang w:val="es-ES"/>
        </w:rPr>
        <w:t>id&gt;</w:t>
      </w:r>
      <w:proofErr w:type="gramEnd"/>
      <w:r w:rsidRPr="005041D3">
        <w:rPr>
          <w:rFonts w:ascii="Courier New" w:hAnsi="Courier New" w:cs="Courier New"/>
          <w:sz w:val="16"/>
          <w:szCs w:val="16"/>
          <w:lang w:val="es-ES"/>
        </w:rPr>
        <w:t>APS-CDC-WAN&lt;/id&gt;</w:t>
      </w:r>
    </w:p>
    <w:p w14:paraId="2626BCE1"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t xml:space="preserve">        &lt;reference&gt;http://www.continuaalliance.org/hData/APS/2013/01/H.810.2.4.pdf&lt;/reference&gt;</w:t>
      </w:r>
    </w:p>
    <w:p w14:paraId="3728D629"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t xml:space="preserve">    &lt;/</w:t>
      </w:r>
      <w:proofErr w:type="spellStart"/>
      <w:proofErr w:type="gramStart"/>
      <w:r w:rsidRPr="005041D3">
        <w:rPr>
          <w:rFonts w:ascii="Courier New" w:hAnsi="Courier New" w:cs="Courier New"/>
          <w:sz w:val="16"/>
          <w:szCs w:val="16"/>
          <w:lang w:val="es-ES"/>
        </w:rPr>
        <w:t>profile</w:t>
      </w:r>
      <w:proofErr w:type="spellEnd"/>
      <w:proofErr w:type="gramEnd"/>
      <w:r w:rsidRPr="005041D3">
        <w:rPr>
          <w:rFonts w:ascii="Courier New" w:hAnsi="Courier New" w:cs="Courier New"/>
          <w:sz w:val="16"/>
          <w:szCs w:val="16"/>
          <w:lang w:val="es-ES"/>
        </w:rPr>
        <w:t>&gt;</w:t>
      </w:r>
    </w:p>
    <w:p w14:paraId="34ACB53E" w14:textId="77777777" w:rsidR="005041D3" w:rsidRPr="005041D3" w:rsidRDefault="005041D3" w:rsidP="005041D3">
      <w:pPr>
        <w:spacing w:before="0"/>
        <w:rPr>
          <w:rFonts w:ascii="Courier New" w:hAnsi="Courier New" w:cs="Courier New"/>
          <w:sz w:val="16"/>
          <w:szCs w:val="16"/>
          <w:lang w:val="es-ES"/>
        </w:rPr>
      </w:pPr>
    </w:p>
    <w:p w14:paraId="60B1D6E6"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t xml:space="preserve">    &lt;</w:t>
      </w:r>
      <w:proofErr w:type="gramStart"/>
      <w:r w:rsidRPr="005041D3">
        <w:rPr>
          <w:rFonts w:ascii="Courier New" w:hAnsi="Courier New" w:cs="Courier New"/>
          <w:sz w:val="16"/>
          <w:szCs w:val="16"/>
          <w:lang w:val="es-ES"/>
        </w:rPr>
        <w:t>!</w:t>
      </w:r>
      <w:proofErr w:type="gramEnd"/>
      <w:r w:rsidRPr="005041D3">
        <w:rPr>
          <w:rFonts w:ascii="Courier New" w:hAnsi="Courier New" w:cs="Courier New"/>
          <w:sz w:val="16"/>
          <w:szCs w:val="16"/>
          <w:lang w:val="es-ES"/>
        </w:rPr>
        <w:t xml:space="preserve">-- </w:t>
      </w:r>
      <w:proofErr w:type="spellStart"/>
      <w:r w:rsidRPr="005041D3">
        <w:rPr>
          <w:rFonts w:ascii="Courier New" w:hAnsi="Courier New" w:cs="Courier New"/>
          <w:sz w:val="16"/>
          <w:szCs w:val="16"/>
          <w:lang w:val="es-ES"/>
        </w:rPr>
        <w:t>This</w:t>
      </w:r>
      <w:proofErr w:type="spellEnd"/>
      <w:r w:rsidRPr="005041D3">
        <w:rPr>
          <w:rFonts w:ascii="Courier New" w:hAnsi="Courier New" w:cs="Courier New"/>
          <w:sz w:val="16"/>
          <w:szCs w:val="16"/>
          <w:lang w:val="es-ES"/>
        </w:rPr>
        <w:t xml:space="preserve"> </w:t>
      </w:r>
      <w:proofErr w:type="spellStart"/>
      <w:r w:rsidRPr="005041D3">
        <w:rPr>
          <w:rFonts w:ascii="Courier New" w:hAnsi="Courier New" w:cs="Courier New"/>
          <w:sz w:val="16"/>
          <w:szCs w:val="16"/>
          <w:lang w:val="es-ES"/>
        </w:rPr>
        <w:t>is</w:t>
      </w:r>
      <w:proofErr w:type="spellEnd"/>
      <w:r w:rsidRPr="005041D3">
        <w:rPr>
          <w:rFonts w:ascii="Courier New" w:hAnsi="Courier New" w:cs="Courier New"/>
          <w:sz w:val="16"/>
          <w:szCs w:val="16"/>
          <w:lang w:val="es-ES"/>
        </w:rPr>
        <w:t xml:space="preserve"> </w:t>
      </w:r>
      <w:proofErr w:type="spellStart"/>
      <w:r w:rsidRPr="005041D3">
        <w:rPr>
          <w:rFonts w:ascii="Courier New" w:hAnsi="Courier New" w:cs="Courier New"/>
          <w:sz w:val="16"/>
          <w:szCs w:val="16"/>
          <w:lang w:val="es-ES"/>
        </w:rPr>
        <w:t>the</w:t>
      </w:r>
      <w:proofErr w:type="spellEnd"/>
      <w:r w:rsidRPr="005041D3">
        <w:rPr>
          <w:rFonts w:ascii="Courier New" w:hAnsi="Courier New" w:cs="Courier New"/>
          <w:sz w:val="16"/>
          <w:szCs w:val="16"/>
          <w:lang w:val="es-ES"/>
        </w:rPr>
        <w:t xml:space="preserve"> </w:t>
      </w:r>
      <w:proofErr w:type="spellStart"/>
      <w:r w:rsidRPr="005041D3">
        <w:rPr>
          <w:rFonts w:ascii="Courier New" w:hAnsi="Courier New" w:cs="Courier New"/>
          <w:sz w:val="16"/>
          <w:szCs w:val="16"/>
          <w:lang w:val="es-ES"/>
        </w:rPr>
        <w:t>Unsolicited</w:t>
      </w:r>
      <w:proofErr w:type="spellEnd"/>
      <w:r w:rsidRPr="005041D3">
        <w:rPr>
          <w:rFonts w:ascii="Courier New" w:hAnsi="Courier New" w:cs="Courier New"/>
          <w:sz w:val="16"/>
          <w:szCs w:val="16"/>
          <w:lang w:val="es-ES"/>
        </w:rPr>
        <w:t xml:space="preserve"> </w:t>
      </w:r>
      <w:proofErr w:type="spellStart"/>
      <w:r w:rsidRPr="005041D3">
        <w:rPr>
          <w:rFonts w:ascii="Courier New" w:hAnsi="Courier New" w:cs="Courier New"/>
          <w:sz w:val="16"/>
          <w:szCs w:val="16"/>
          <w:lang w:val="es-ES"/>
        </w:rPr>
        <w:t>capability</w:t>
      </w:r>
      <w:proofErr w:type="spellEnd"/>
      <w:r w:rsidRPr="005041D3">
        <w:rPr>
          <w:rFonts w:ascii="Courier New" w:hAnsi="Courier New" w:cs="Courier New"/>
          <w:sz w:val="16"/>
          <w:szCs w:val="16"/>
          <w:lang w:val="es-ES"/>
        </w:rPr>
        <w:t xml:space="preserve"> </w:t>
      </w:r>
      <w:proofErr w:type="spellStart"/>
      <w:r w:rsidRPr="005041D3">
        <w:rPr>
          <w:rFonts w:ascii="Courier New" w:hAnsi="Courier New" w:cs="Courier New"/>
          <w:sz w:val="16"/>
          <w:szCs w:val="16"/>
          <w:lang w:val="es-ES"/>
        </w:rPr>
        <w:t>for</w:t>
      </w:r>
      <w:proofErr w:type="spellEnd"/>
      <w:r w:rsidRPr="005041D3">
        <w:rPr>
          <w:rFonts w:ascii="Courier New" w:hAnsi="Courier New" w:cs="Courier New"/>
          <w:sz w:val="16"/>
          <w:szCs w:val="16"/>
          <w:lang w:val="es-ES"/>
        </w:rPr>
        <w:t xml:space="preserve"> </w:t>
      </w:r>
      <w:proofErr w:type="spellStart"/>
      <w:r w:rsidRPr="005041D3">
        <w:rPr>
          <w:rFonts w:ascii="Courier New" w:hAnsi="Courier New" w:cs="Courier New"/>
          <w:sz w:val="16"/>
          <w:szCs w:val="16"/>
          <w:lang w:val="es-ES"/>
        </w:rPr>
        <w:t>lampreynetworks.com.private</w:t>
      </w:r>
      <w:proofErr w:type="spellEnd"/>
      <w:r w:rsidRPr="005041D3">
        <w:rPr>
          <w:rFonts w:ascii="Courier New" w:hAnsi="Courier New" w:cs="Courier New"/>
          <w:sz w:val="16"/>
          <w:szCs w:val="16"/>
          <w:lang w:val="es-ES"/>
        </w:rPr>
        <w:t xml:space="preserve"> --&gt;</w:t>
      </w:r>
    </w:p>
    <w:p w14:paraId="218E2B6B"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t xml:space="preserve">    &lt;</w:t>
      </w:r>
      <w:proofErr w:type="spellStart"/>
      <w:proofErr w:type="gramStart"/>
      <w:r w:rsidRPr="005041D3">
        <w:rPr>
          <w:rFonts w:ascii="Courier New" w:hAnsi="Courier New" w:cs="Courier New"/>
          <w:sz w:val="16"/>
          <w:szCs w:val="16"/>
          <w:lang w:val="es-ES"/>
        </w:rPr>
        <w:t>profile</w:t>
      </w:r>
      <w:proofErr w:type="spellEnd"/>
      <w:proofErr w:type="gramEnd"/>
      <w:r w:rsidRPr="005041D3">
        <w:rPr>
          <w:rFonts w:ascii="Courier New" w:hAnsi="Courier New" w:cs="Courier New"/>
          <w:sz w:val="16"/>
          <w:szCs w:val="16"/>
          <w:lang w:val="es-ES"/>
        </w:rPr>
        <w:t>&gt;</w:t>
      </w:r>
    </w:p>
    <w:p w14:paraId="662476FE"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t xml:space="preserve">        &lt;id&gt;</w:t>
      </w:r>
      <w:proofErr w:type="spellStart"/>
      <w:r w:rsidRPr="005041D3">
        <w:rPr>
          <w:rFonts w:ascii="Courier New" w:hAnsi="Courier New" w:cs="Courier New"/>
          <w:sz w:val="16"/>
          <w:szCs w:val="16"/>
          <w:lang w:val="es-ES"/>
        </w:rPr>
        <w:t>lampreynetworks.com.private</w:t>
      </w:r>
      <w:proofErr w:type="spellEnd"/>
      <w:r w:rsidRPr="005041D3">
        <w:rPr>
          <w:rFonts w:ascii="Courier New" w:hAnsi="Courier New" w:cs="Courier New"/>
          <w:sz w:val="16"/>
          <w:szCs w:val="16"/>
          <w:lang w:val="es-ES"/>
        </w:rPr>
        <w:t>&lt;/id&gt;</w:t>
      </w:r>
    </w:p>
    <w:p w14:paraId="1FF5E749"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t xml:space="preserve">        &lt;</w:t>
      </w:r>
      <w:proofErr w:type="spellStart"/>
      <w:r w:rsidRPr="005041D3">
        <w:rPr>
          <w:rFonts w:ascii="Courier New" w:hAnsi="Courier New" w:cs="Courier New"/>
          <w:sz w:val="16"/>
          <w:szCs w:val="16"/>
          <w:lang w:val="es-ES"/>
        </w:rPr>
        <w:t>reference</w:t>
      </w:r>
      <w:proofErr w:type="spellEnd"/>
      <w:r w:rsidRPr="005041D3">
        <w:rPr>
          <w:rFonts w:ascii="Courier New" w:hAnsi="Courier New" w:cs="Courier New"/>
          <w:sz w:val="16"/>
          <w:szCs w:val="16"/>
          <w:lang w:val="es-ES"/>
        </w:rPr>
        <w:t xml:space="preserve">&gt;http://lampreynetworks.com./hData/APS/2013/01/LNI </w:t>
      </w:r>
      <w:proofErr w:type="spellStart"/>
      <w:r w:rsidRPr="005041D3">
        <w:rPr>
          <w:rFonts w:ascii="Courier New" w:hAnsi="Courier New" w:cs="Courier New"/>
          <w:sz w:val="16"/>
          <w:szCs w:val="16"/>
          <w:lang w:val="es-ES"/>
        </w:rPr>
        <w:t>Private</w:t>
      </w:r>
      <w:proofErr w:type="spellEnd"/>
      <w:r w:rsidRPr="005041D3">
        <w:rPr>
          <w:rFonts w:ascii="Courier New" w:hAnsi="Courier New" w:cs="Courier New"/>
          <w:sz w:val="16"/>
          <w:szCs w:val="16"/>
          <w:lang w:val="es-ES"/>
        </w:rPr>
        <w:t xml:space="preserve"> APS.pdf&lt;/</w:t>
      </w:r>
      <w:proofErr w:type="spellStart"/>
      <w:r w:rsidRPr="005041D3">
        <w:rPr>
          <w:rFonts w:ascii="Courier New" w:hAnsi="Courier New" w:cs="Courier New"/>
          <w:sz w:val="16"/>
          <w:szCs w:val="16"/>
          <w:lang w:val="es-ES"/>
        </w:rPr>
        <w:t>reference</w:t>
      </w:r>
      <w:proofErr w:type="spellEnd"/>
      <w:r w:rsidRPr="005041D3">
        <w:rPr>
          <w:rFonts w:ascii="Courier New" w:hAnsi="Courier New" w:cs="Courier New"/>
          <w:sz w:val="16"/>
          <w:szCs w:val="16"/>
          <w:lang w:val="es-ES"/>
        </w:rPr>
        <w:t>&gt;</w:t>
      </w:r>
    </w:p>
    <w:p w14:paraId="37B69C69"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t xml:space="preserve">    &lt;/</w:t>
      </w:r>
      <w:proofErr w:type="spellStart"/>
      <w:proofErr w:type="gramStart"/>
      <w:r w:rsidRPr="005041D3">
        <w:rPr>
          <w:rFonts w:ascii="Courier New" w:hAnsi="Courier New" w:cs="Courier New"/>
          <w:sz w:val="16"/>
          <w:szCs w:val="16"/>
          <w:lang w:val="es-ES"/>
        </w:rPr>
        <w:t>profile</w:t>
      </w:r>
      <w:proofErr w:type="spellEnd"/>
      <w:proofErr w:type="gramEnd"/>
      <w:r w:rsidRPr="005041D3">
        <w:rPr>
          <w:rFonts w:ascii="Courier New" w:hAnsi="Courier New" w:cs="Courier New"/>
          <w:sz w:val="16"/>
          <w:szCs w:val="16"/>
          <w:lang w:val="es-ES"/>
        </w:rPr>
        <w:t>&gt;</w:t>
      </w:r>
    </w:p>
    <w:p w14:paraId="739B2728" w14:textId="77777777" w:rsidR="005041D3" w:rsidRPr="005041D3" w:rsidRDefault="005041D3" w:rsidP="005041D3">
      <w:pPr>
        <w:spacing w:before="0"/>
        <w:rPr>
          <w:rFonts w:ascii="Courier New" w:hAnsi="Courier New" w:cs="Courier New"/>
          <w:sz w:val="16"/>
          <w:szCs w:val="16"/>
          <w:lang w:val="es-ES"/>
        </w:rPr>
      </w:pPr>
    </w:p>
    <w:p w14:paraId="223A2085" w14:textId="77777777" w:rsidR="005041D3" w:rsidRPr="005041D3" w:rsidRDefault="005041D3" w:rsidP="005041D3">
      <w:pPr>
        <w:spacing w:before="0"/>
        <w:rPr>
          <w:rFonts w:ascii="Courier New" w:hAnsi="Courier New" w:cs="Courier New"/>
          <w:sz w:val="16"/>
          <w:szCs w:val="16"/>
          <w:highlight w:val="green"/>
          <w:lang w:val="es-ES"/>
        </w:rPr>
      </w:pPr>
      <w:r w:rsidRPr="005041D3">
        <w:rPr>
          <w:rFonts w:ascii="Courier New" w:hAnsi="Courier New" w:cs="Courier New"/>
          <w:sz w:val="16"/>
          <w:szCs w:val="16"/>
          <w:lang w:val="es-ES"/>
        </w:rPr>
        <w:t xml:space="preserve">    </w:t>
      </w:r>
      <w:r w:rsidRPr="005041D3">
        <w:rPr>
          <w:rFonts w:ascii="Courier New" w:hAnsi="Courier New" w:cs="Courier New"/>
          <w:sz w:val="16"/>
          <w:szCs w:val="16"/>
          <w:highlight w:val="green"/>
          <w:lang w:val="es-ES"/>
        </w:rPr>
        <w:t>&lt;</w:t>
      </w:r>
      <w:proofErr w:type="gramStart"/>
      <w:r w:rsidRPr="005041D3">
        <w:rPr>
          <w:rFonts w:ascii="Courier New" w:hAnsi="Courier New" w:cs="Courier New"/>
          <w:sz w:val="16"/>
          <w:szCs w:val="16"/>
          <w:highlight w:val="green"/>
          <w:lang w:val="es-ES"/>
        </w:rPr>
        <w:t>!</w:t>
      </w:r>
      <w:proofErr w:type="gramEnd"/>
      <w:r w:rsidRPr="005041D3">
        <w:rPr>
          <w:rFonts w:ascii="Courier New" w:hAnsi="Courier New" w:cs="Courier New"/>
          <w:sz w:val="16"/>
          <w:szCs w:val="16"/>
          <w:highlight w:val="green"/>
          <w:lang w:val="es-ES"/>
        </w:rPr>
        <w:t xml:space="preserve">-- </w:t>
      </w:r>
      <w:proofErr w:type="spellStart"/>
      <w:r w:rsidRPr="005041D3">
        <w:rPr>
          <w:rFonts w:ascii="Courier New" w:hAnsi="Courier New" w:cs="Courier New"/>
          <w:sz w:val="16"/>
          <w:szCs w:val="16"/>
          <w:highlight w:val="green"/>
          <w:lang w:val="es-ES"/>
        </w:rPr>
        <w:t>This</w:t>
      </w:r>
      <w:proofErr w:type="spellEnd"/>
      <w:r w:rsidRPr="005041D3">
        <w:rPr>
          <w:rFonts w:ascii="Courier New" w:hAnsi="Courier New" w:cs="Courier New"/>
          <w:sz w:val="16"/>
          <w:szCs w:val="16"/>
          <w:highlight w:val="green"/>
          <w:lang w:val="es-ES"/>
        </w:rPr>
        <w:t xml:space="preserve"> </w:t>
      </w:r>
      <w:proofErr w:type="spellStart"/>
      <w:r w:rsidRPr="005041D3">
        <w:rPr>
          <w:rFonts w:ascii="Courier New" w:hAnsi="Courier New" w:cs="Courier New"/>
          <w:sz w:val="16"/>
          <w:szCs w:val="16"/>
          <w:highlight w:val="green"/>
          <w:lang w:val="es-ES"/>
        </w:rPr>
        <w:t>is</w:t>
      </w:r>
      <w:proofErr w:type="spellEnd"/>
      <w:r w:rsidRPr="005041D3">
        <w:rPr>
          <w:rFonts w:ascii="Courier New" w:hAnsi="Courier New" w:cs="Courier New"/>
          <w:sz w:val="16"/>
          <w:szCs w:val="16"/>
          <w:highlight w:val="green"/>
          <w:lang w:val="es-ES"/>
        </w:rPr>
        <w:t xml:space="preserve"> </w:t>
      </w:r>
      <w:proofErr w:type="spellStart"/>
      <w:r w:rsidRPr="005041D3">
        <w:rPr>
          <w:rFonts w:ascii="Courier New" w:hAnsi="Courier New" w:cs="Courier New"/>
          <w:sz w:val="16"/>
          <w:szCs w:val="16"/>
          <w:highlight w:val="green"/>
          <w:lang w:val="es-ES"/>
        </w:rPr>
        <w:t>the</w:t>
      </w:r>
      <w:proofErr w:type="spellEnd"/>
      <w:r w:rsidRPr="005041D3">
        <w:rPr>
          <w:rFonts w:ascii="Courier New" w:hAnsi="Courier New" w:cs="Courier New"/>
          <w:sz w:val="16"/>
          <w:szCs w:val="16"/>
          <w:highlight w:val="green"/>
          <w:lang w:val="es-ES"/>
        </w:rPr>
        <w:t xml:space="preserve"> </w:t>
      </w:r>
      <w:proofErr w:type="spellStart"/>
      <w:r w:rsidRPr="005041D3">
        <w:rPr>
          <w:rFonts w:ascii="Courier New" w:hAnsi="Courier New" w:cs="Courier New"/>
          <w:sz w:val="16"/>
          <w:szCs w:val="16"/>
          <w:highlight w:val="green"/>
          <w:lang w:val="es-ES"/>
        </w:rPr>
        <w:t>capability</w:t>
      </w:r>
      <w:proofErr w:type="spellEnd"/>
      <w:r w:rsidRPr="005041D3">
        <w:rPr>
          <w:rFonts w:ascii="Courier New" w:hAnsi="Courier New" w:cs="Courier New"/>
          <w:sz w:val="16"/>
          <w:szCs w:val="16"/>
          <w:highlight w:val="green"/>
          <w:lang w:val="es-ES"/>
        </w:rPr>
        <w:t xml:space="preserve"> </w:t>
      </w:r>
      <w:proofErr w:type="spellStart"/>
      <w:r w:rsidRPr="005041D3">
        <w:rPr>
          <w:rFonts w:ascii="Courier New" w:hAnsi="Courier New" w:cs="Courier New"/>
          <w:sz w:val="16"/>
          <w:szCs w:val="16"/>
          <w:highlight w:val="green"/>
          <w:lang w:val="es-ES"/>
        </w:rPr>
        <w:t>for</w:t>
      </w:r>
      <w:proofErr w:type="spellEnd"/>
      <w:r w:rsidRPr="005041D3">
        <w:rPr>
          <w:rFonts w:ascii="Courier New" w:hAnsi="Courier New" w:cs="Courier New"/>
          <w:sz w:val="16"/>
          <w:szCs w:val="16"/>
          <w:highlight w:val="green"/>
          <w:lang w:val="es-ES"/>
        </w:rPr>
        <w:t xml:space="preserve"> </w:t>
      </w:r>
      <w:proofErr w:type="spellStart"/>
      <w:r w:rsidRPr="005041D3">
        <w:rPr>
          <w:rFonts w:ascii="Courier New" w:hAnsi="Courier New" w:cs="Courier New"/>
          <w:sz w:val="16"/>
          <w:szCs w:val="16"/>
          <w:highlight w:val="green"/>
          <w:lang w:val="es-ES"/>
        </w:rPr>
        <w:t>oAuth</w:t>
      </w:r>
      <w:proofErr w:type="spellEnd"/>
      <w:r w:rsidRPr="005041D3">
        <w:rPr>
          <w:rFonts w:ascii="Courier New" w:hAnsi="Courier New" w:cs="Courier New"/>
          <w:sz w:val="16"/>
          <w:szCs w:val="16"/>
          <w:highlight w:val="green"/>
          <w:lang w:val="es-ES"/>
        </w:rPr>
        <w:t xml:space="preserve"> </w:t>
      </w:r>
      <w:proofErr w:type="spellStart"/>
      <w:r w:rsidRPr="005041D3">
        <w:rPr>
          <w:rFonts w:ascii="Courier New" w:hAnsi="Courier New" w:cs="Courier New"/>
          <w:sz w:val="16"/>
          <w:szCs w:val="16"/>
          <w:highlight w:val="green"/>
          <w:lang w:val="es-ES"/>
        </w:rPr>
        <w:t>authentication</w:t>
      </w:r>
      <w:proofErr w:type="spellEnd"/>
      <w:r w:rsidRPr="005041D3">
        <w:rPr>
          <w:rFonts w:ascii="Courier New" w:hAnsi="Courier New" w:cs="Courier New"/>
          <w:sz w:val="16"/>
          <w:szCs w:val="16"/>
          <w:highlight w:val="green"/>
          <w:lang w:val="es-ES"/>
        </w:rPr>
        <w:t xml:space="preserve"> </w:t>
      </w:r>
      <w:proofErr w:type="spellStart"/>
      <w:r w:rsidRPr="005041D3">
        <w:rPr>
          <w:rFonts w:ascii="Courier New" w:hAnsi="Courier New" w:cs="Courier New"/>
          <w:sz w:val="16"/>
          <w:szCs w:val="16"/>
          <w:highlight w:val="green"/>
          <w:lang w:val="es-ES"/>
        </w:rPr>
        <w:t>service</w:t>
      </w:r>
      <w:proofErr w:type="spellEnd"/>
      <w:r w:rsidRPr="005041D3">
        <w:rPr>
          <w:rFonts w:ascii="Courier New" w:hAnsi="Courier New" w:cs="Courier New"/>
          <w:sz w:val="16"/>
          <w:szCs w:val="16"/>
          <w:highlight w:val="green"/>
          <w:lang w:val="es-ES"/>
        </w:rPr>
        <w:t xml:space="preserve"> --&gt;</w:t>
      </w:r>
    </w:p>
    <w:p w14:paraId="2AFE52E1" w14:textId="77777777" w:rsidR="005041D3" w:rsidRPr="005041D3" w:rsidRDefault="005041D3" w:rsidP="005041D3">
      <w:pPr>
        <w:spacing w:before="0"/>
        <w:rPr>
          <w:rFonts w:ascii="Courier New" w:hAnsi="Courier New" w:cs="Courier New"/>
          <w:sz w:val="16"/>
          <w:szCs w:val="16"/>
          <w:highlight w:val="green"/>
          <w:lang w:val="es-ES"/>
        </w:rPr>
      </w:pPr>
      <w:r w:rsidRPr="005041D3">
        <w:rPr>
          <w:rFonts w:ascii="Courier New" w:hAnsi="Courier New" w:cs="Courier New"/>
          <w:sz w:val="16"/>
          <w:szCs w:val="16"/>
          <w:highlight w:val="green"/>
          <w:lang w:val="es-ES"/>
        </w:rPr>
        <w:t xml:space="preserve">    &lt;</w:t>
      </w:r>
      <w:proofErr w:type="spellStart"/>
      <w:proofErr w:type="gramStart"/>
      <w:r w:rsidRPr="005041D3">
        <w:rPr>
          <w:rFonts w:ascii="Courier New" w:hAnsi="Courier New" w:cs="Courier New"/>
          <w:sz w:val="16"/>
          <w:szCs w:val="16"/>
          <w:highlight w:val="green"/>
          <w:lang w:val="es-ES"/>
        </w:rPr>
        <w:t>profile</w:t>
      </w:r>
      <w:proofErr w:type="spellEnd"/>
      <w:proofErr w:type="gramEnd"/>
      <w:r w:rsidRPr="005041D3">
        <w:rPr>
          <w:rFonts w:ascii="Courier New" w:hAnsi="Courier New" w:cs="Courier New"/>
          <w:sz w:val="16"/>
          <w:szCs w:val="16"/>
          <w:highlight w:val="green"/>
          <w:lang w:val="es-ES"/>
        </w:rPr>
        <w:t>&gt;</w:t>
      </w:r>
    </w:p>
    <w:p w14:paraId="79BE3CEE" w14:textId="77777777" w:rsidR="005041D3" w:rsidRPr="005041D3" w:rsidRDefault="005041D3" w:rsidP="005041D3">
      <w:pPr>
        <w:spacing w:before="0"/>
        <w:rPr>
          <w:rFonts w:ascii="Courier New" w:hAnsi="Courier New" w:cs="Courier New"/>
          <w:sz w:val="16"/>
          <w:szCs w:val="16"/>
          <w:highlight w:val="green"/>
          <w:lang w:val="es-ES"/>
        </w:rPr>
      </w:pPr>
      <w:r w:rsidRPr="005041D3">
        <w:rPr>
          <w:rFonts w:ascii="Courier New" w:hAnsi="Courier New" w:cs="Courier New"/>
          <w:sz w:val="16"/>
          <w:szCs w:val="16"/>
          <w:highlight w:val="green"/>
          <w:lang w:val="es-ES"/>
        </w:rPr>
        <w:t xml:space="preserve">        &lt;</w:t>
      </w:r>
      <w:proofErr w:type="gramStart"/>
      <w:r w:rsidRPr="005041D3">
        <w:rPr>
          <w:rFonts w:ascii="Courier New" w:hAnsi="Courier New" w:cs="Courier New"/>
          <w:sz w:val="16"/>
          <w:szCs w:val="16"/>
          <w:highlight w:val="green"/>
          <w:lang w:val="es-ES"/>
        </w:rPr>
        <w:t>!</w:t>
      </w:r>
      <w:proofErr w:type="gramEnd"/>
      <w:r w:rsidRPr="005041D3">
        <w:rPr>
          <w:rFonts w:ascii="Courier New" w:hAnsi="Courier New" w:cs="Courier New"/>
          <w:sz w:val="16"/>
          <w:szCs w:val="16"/>
          <w:highlight w:val="green"/>
          <w:lang w:val="es-ES"/>
        </w:rPr>
        <w:t xml:space="preserve">-- </w:t>
      </w:r>
      <w:proofErr w:type="spellStart"/>
      <w:r w:rsidRPr="005041D3">
        <w:rPr>
          <w:rFonts w:ascii="Courier New" w:hAnsi="Courier New" w:cs="Courier New"/>
          <w:sz w:val="16"/>
          <w:szCs w:val="16"/>
          <w:highlight w:val="green"/>
          <w:lang w:val="es-ES"/>
        </w:rPr>
        <w:t>Specified</w:t>
      </w:r>
      <w:proofErr w:type="spellEnd"/>
      <w:r w:rsidRPr="005041D3">
        <w:rPr>
          <w:rFonts w:ascii="Courier New" w:hAnsi="Courier New" w:cs="Courier New"/>
          <w:sz w:val="16"/>
          <w:szCs w:val="16"/>
          <w:highlight w:val="green"/>
          <w:lang w:val="es-ES"/>
        </w:rPr>
        <w:t xml:space="preserve"> </w:t>
      </w:r>
      <w:proofErr w:type="spellStart"/>
      <w:r w:rsidRPr="005041D3">
        <w:rPr>
          <w:rFonts w:ascii="Courier New" w:hAnsi="Courier New" w:cs="Courier New"/>
          <w:sz w:val="16"/>
          <w:szCs w:val="16"/>
          <w:highlight w:val="green"/>
          <w:lang w:val="es-ES"/>
        </w:rPr>
        <w:t>value</w:t>
      </w:r>
      <w:proofErr w:type="spellEnd"/>
      <w:r w:rsidRPr="005041D3">
        <w:rPr>
          <w:rFonts w:ascii="Courier New" w:hAnsi="Courier New" w:cs="Courier New"/>
          <w:sz w:val="16"/>
          <w:szCs w:val="16"/>
          <w:highlight w:val="green"/>
          <w:lang w:val="es-ES"/>
        </w:rPr>
        <w:t xml:space="preserve"> --&gt;</w:t>
      </w:r>
    </w:p>
    <w:p w14:paraId="12346356" w14:textId="77777777" w:rsidR="005041D3" w:rsidRPr="005041D3" w:rsidRDefault="005041D3" w:rsidP="005041D3">
      <w:pPr>
        <w:spacing w:before="0"/>
        <w:rPr>
          <w:rFonts w:ascii="Courier New" w:hAnsi="Courier New" w:cs="Courier New"/>
          <w:sz w:val="16"/>
          <w:szCs w:val="16"/>
          <w:highlight w:val="green"/>
          <w:lang w:val="es-ES"/>
        </w:rPr>
      </w:pPr>
      <w:r w:rsidRPr="005041D3">
        <w:rPr>
          <w:rFonts w:ascii="Courier New" w:hAnsi="Courier New" w:cs="Courier New"/>
          <w:sz w:val="16"/>
          <w:szCs w:val="16"/>
          <w:highlight w:val="green"/>
          <w:lang w:val="es-ES"/>
        </w:rPr>
        <w:t xml:space="preserve">        &lt;</w:t>
      </w:r>
      <w:proofErr w:type="gramStart"/>
      <w:r w:rsidRPr="005041D3">
        <w:rPr>
          <w:rFonts w:ascii="Courier New" w:hAnsi="Courier New" w:cs="Courier New"/>
          <w:sz w:val="16"/>
          <w:szCs w:val="16"/>
          <w:highlight w:val="green"/>
          <w:lang w:val="es-ES"/>
        </w:rPr>
        <w:t>id&gt;</w:t>
      </w:r>
      <w:proofErr w:type="spellStart"/>
      <w:proofErr w:type="gramEnd"/>
      <w:r w:rsidRPr="005041D3">
        <w:rPr>
          <w:rFonts w:ascii="Courier New" w:hAnsi="Courier New" w:cs="Courier New"/>
          <w:sz w:val="16"/>
          <w:szCs w:val="16"/>
          <w:highlight w:val="green"/>
          <w:lang w:val="es-ES"/>
        </w:rPr>
        <w:t>oAUTH</w:t>
      </w:r>
      <w:proofErr w:type="spellEnd"/>
      <w:r w:rsidRPr="005041D3">
        <w:rPr>
          <w:rFonts w:ascii="Courier New" w:hAnsi="Courier New" w:cs="Courier New"/>
          <w:sz w:val="16"/>
          <w:szCs w:val="16"/>
          <w:highlight w:val="green"/>
          <w:lang w:val="es-ES"/>
        </w:rPr>
        <w:t>&lt;/id&gt;</w:t>
      </w:r>
    </w:p>
    <w:p w14:paraId="7ED38ADE" w14:textId="77777777" w:rsidR="005041D3" w:rsidRPr="005041D3" w:rsidRDefault="005041D3" w:rsidP="005041D3">
      <w:pPr>
        <w:spacing w:before="0"/>
        <w:rPr>
          <w:rFonts w:ascii="Courier New" w:hAnsi="Courier New" w:cs="Courier New"/>
          <w:sz w:val="16"/>
          <w:szCs w:val="16"/>
          <w:highlight w:val="green"/>
          <w:lang w:val="es-ES"/>
        </w:rPr>
      </w:pPr>
      <w:r w:rsidRPr="005041D3">
        <w:rPr>
          <w:rFonts w:ascii="Courier New" w:hAnsi="Courier New" w:cs="Courier New"/>
          <w:sz w:val="16"/>
          <w:szCs w:val="16"/>
          <w:highlight w:val="green"/>
          <w:lang w:val="es-ES"/>
        </w:rPr>
        <w:t xml:space="preserve">        &lt;reference&gt;http://www.continuaalliance.org/upload2013/01/H.810.2.1.pdf&lt;/reference&gt;</w:t>
      </w:r>
    </w:p>
    <w:p w14:paraId="1483626F"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highlight w:val="green"/>
          <w:lang w:val="es-ES"/>
        </w:rPr>
        <w:t xml:space="preserve">    &lt;/</w:t>
      </w:r>
      <w:proofErr w:type="spellStart"/>
      <w:proofErr w:type="gramStart"/>
      <w:r w:rsidRPr="005041D3">
        <w:rPr>
          <w:rFonts w:ascii="Courier New" w:hAnsi="Courier New" w:cs="Courier New"/>
          <w:sz w:val="16"/>
          <w:szCs w:val="16"/>
          <w:highlight w:val="green"/>
          <w:lang w:val="es-ES"/>
        </w:rPr>
        <w:t>profile</w:t>
      </w:r>
      <w:proofErr w:type="spellEnd"/>
      <w:proofErr w:type="gramEnd"/>
      <w:r w:rsidRPr="005041D3">
        <w:rPr>
          <w:rFonts w:ascii="Courier New" w:hAnsi="Courier New" w:cs="Courier New"/>
          <w:sz w:val="16"/>
          <w:szCs w:val="16"/>
          <w:highlight w:val="green"/>
          <w:lang w:val="es-ES"/>
        </w:rPr>
        <w:t>&gt;</w:t>
      </w:r>
    </w:p>
    <w:p w14:paraId="0F63F280" w14:textId="77777777" w:rsidR="005041D3" w:rsidRPr="005041D3" w:rsidRDefault="005041D3" w:rsidP="005041D3">
      <w:pPr>
        <w:spacing w:before="0"/>
        <w:rPr>
          <w:rFonts w:ascii="Courier New" w:hAnsi="Courier New" w:cs="Courier New"/>
          <w:sz w:val="16"/>
          <w:szCs w:val="16"/>
          <w:lang w:val="es-ES"/>
        </w:rPr>
      </w:pPr>
    </w:p>
    <w:p w14:paraId="085AD87E" w14:textId="77777777" w:rsidR="005041D3" w:rsidRPr="005041D3" w:rsidRDefault="005041D3" w:rsidP="005041D3">
      <w:pPr>
        <w:spacing w:before="0"/>
        <w:rPr>
          <w:rFonts w:ascii="Courier New" w:hAnsi="Courier New" w:cs="Courier New"/>
          <w:sz w:val="16"/>
          <w:szCs w:val="16"/>
          <w:highlight w:val="green"/>
          <w:lang w:val="es-ES"/>
        </w:rPr>
      </w:pPr>
      <w:r w:rsidRPr="005041D3">
        <w:rPr>
          <w:rFonts w:ascii="Courier New" w:hAnsi="Courier New" w:cs="Courier New"/>
          <w:sz w:val="16"/>
          <w:szCs w:val="16"/>
          <w:lang w:val="es-ES"/>
        </w:rPr>
        <w:t xml:space="preserve">    </w:t>
      </w:r>
      <w:r w:rsidRPr="005041D3">
        <w:rPr>
          <w:rFonts w:ascii="Courier New" w:hAnsi="Courier New" w:cs="Courier New"/>
          <w:sz w:val="16"/>
          <w:szCs w:val="16"/>
          <w:highlight w:val="green"/>
          <w:lang w:val="es-ES"/>
        </w:rPr>
        <w:t>&lt;</w:t>
      </w:r>
      <w:proofErr w:type="spellStart"/>
      <w:proofErr w:type="gramStart"/>
      <w:r w:rsidRPr="005041D3">
        <w:rPr>
          <w:rFonts w:ascii="Courier New" w:hAnsi="Courier New" w:cs="Courier New"/>
          <w:sz w:val="16"/>
          <w:szCs w:val="16"/>
          <w:highlight w:val="green"/>
          <w:lang w:val="es-ES"/>
        </w:rPr>
        <w:t>section</w:t>
      </w:r>
      <w:proofErr w:type="spellEnd"/>
      <w:proofErr w:type="gramEnd"/>
      <w:r w:rsidRPr="005041D3">
        <w:rPr>
          <w:rFonts w:ascii="Courier New" w:hAnsi="Courier New" w:cs="Courier New"/>
          <w:sz w:val="16"/>
          <w:szCs w:val="16"/>
          <w:highlight w:val="green"/>
          <w:lang w:val="es-ES"/>
        </w:rPr>
        <w:t>&gt;</w:t>
      </w:r>
    </w:p>
    <w:p w14:paraId="203011E6" w14:textId="77777777" w:rsidR="005041D3" w:rsidRPr="005041D3" w:rsidRDefault="005041D3" w:rsidP="005041D3">
      <w:pPr>
        <w:spacing w:before="0"/>
        <w:rPr>
          <w:rFonts w:ascii="Courier New" w:hAnsi="Courier New" w:cs="Courier New"/>
          <w:sz w:val="16"/>
          <w:szCs w:val="16"/>
          <w:highlight w:val="green"/>
          <w:lang w:val="es-ES"/>
        </w:rPr>
      </w:pPr>
      <w:r w:rsidRPr="005041D3">
        <w:rPr>
          <w:rFonts w:ascii="Courier New" w:hAnsi="Courier New" w:cs="Courier New"/>
          <w:sz w:val="16"/>
          <w:szCs w:val="16"/>
          <w:highlight w:val="green"/>
          <w:lang w:val="es-ES"/>
        </w:rPr>
        <w:t xml:space="preserve">        &lt;</w:t>
      </w:r>
      <w:proofErr w:type="gramStart"/>
      <w:r w:rsidRPr="005041D3">
        <w:rPr>
          <w:rFonts w:ascii="Courier New" w:hAnsi="Courier New" w:cs="Courier New"/>
          <w:sz w:val="16"/>
          <w:szCs w:val="16"/>
          <w:highlight w:val="green"/>
          <w:lang w:val="es-ES"/>
        </w:rPr>
        <w:t>!</w:t>
      </w:r>
      <w:proofErr w:type="gramEnd"/>
      <w:r w:rsidRPr="005041D3">
        <w:rPr>
          <w:rFonts w:ascii="Courier New" w:hAnsi="Courier New" w:cs="Courier New"/>
          <w:sz w:val="16"/>
          <w:szCs w:val="16"/>
          <w:highlight w:val="green"/>
          <w:lang w:val="es-ES"/>
        </w:rPr>
        <w:t xml:space="preserve">-- </w:t>
      </w:r>
      <w:proofErr w:type="spellStart"/>
      <w:r w:rsidRPr="005041D3">
        <w:rPr>
          <w:rFonts w:ascii="Courier New" w:hAnsi="Courier New" w:cs="Courier New"/>
          <w:sz w:val="16"/>
          <w:szCs w:val="16"/>
          <w:highlight w:val="green"/>
          <w:lang w:val="es-ES"/>
        </w:rPr>
        <w:t>chosen</w:t>
      </w:r>
      <w:proofErr w:type="spellEnd"/>
      <w:r w:rsidRPr="005041D3">
        <w:rPr>
          <w:rFonts w:ascii="Courier New" w:hAnsi="Courier New" w:cs="Courier New"/>
          <w:sz w:val="16"/>
          <w:szCs w:val="16"/>
          <w:highlight w:val="green"/>
          <w:lang w:val="es-ES"/>
        </w:rPr>
        <w:t xml:space="preserve"> </w:t>
      </w:r>
      <w:proofErr w:type="spellStart"/>
      <w:r w:rsidRPr="005041D3">
        <w:rPr>
          <w:rFonts w:ascii="Courier New" w:hAnsi="Courier New" w:cs="Courier New"/>
          <w:sz w:val="16"/>
          <w:szCs w:val="16"/>
          <w:highlight w:val="green"/>
          <w:lang w:val="es-ES"/>
        </w:rPr>
        <w:t>by</w:t>
      </w:r>
      <w:proofErr w:type="spellEnd"/>
      <w:r w:rsidRPr="005041D3">
        <w:rPr>
          <w:rFonts w:ascii="Courier New" w:hAnsi="Courier New" w:cs="Courier New"/>
          <w:sz w:val="16"/>
          <w:szCs w:val="16"/>
          <w:highlight w:val="green"/>
          <w:lang w:val="es-ES"/>
        </w:rPr>
        <w:t xml:space="preserve"> </w:t>
      </w:r>
      <w:proofErr w:type="spellStart"/>
      <w:r w:rsidRPr="005041D3">
        <w:rPr>
          <w:rFonts w:ascii="Courier New" w:hAnsi="Courier New" w:cs="Courier New"/>
          <w:sz w:val="16"/>
          <w:szCs w:val="16"/>
          <w:highlight w:val="green"/>
          <w:lang w:val="es-ES"/>
        </w:rPr>
        <w:t>the</w:t>
      </w:r>
      <w:proofErr w:type="spellEnd"/>
      <w:r w:rsidRPr="005041D3">
        <w:rPr>
          <w:rFonts w:ascii="Courier New" w:hAnsi="Courier New" w:cs="Courier New"/>
          <w:sz w:val="16"/>
          <w:szCs w:val="16"/>
          <w:highlight w:val="green"/>
          <w:lang w:val="es-ES"/>
        </w:rPr>
        <w:t xml:space="preserve"> WAN </w:t>
      </w:r>
      <w:proofErr w:type="spellStart"/>
      <w:r w:rsidRPr="005041D3">
        <w:rPr>
          <w:rFonts w:ascii="Courier New" w:hAnsi="Courier New" w:cs="Courier New"/>
          <w:sz w:val="16"/>
          <w:szCs w:val="16"/>
          <w:highlight w:val="green"/>
          <w:lang w:val="es-ES"/>
        </w:rPr>
        <w:t>service</w:t>
      </w:r>
      <w:proofErr w:type="spellEnd"/>
      <w:r w:rsidRPr="005041D3">
        <w:rPr>
          <w:rFonts w:ascii="Courier New" w:hAnsi="Courier New" w:cs="Courier New"/>
          <w:sz w:val="16"/>
          <w:szCs w:val="16"/>
          <w:highlight w:val="green"/>
          <w:lang w:val="es-ES"/>
        </w:rPr>
        <w:t xml:space="preserve">; </w:t>
      </w:r>
      <w:proofErr w:type="spellStart"/>
      <w:r w:rsidRPr="005041D3">
        <w:rPr>
          <w:rFonts w:ascii="Courier New" w:hAnsi="Courier New" w:cs="Courier New"/>
          <w:sz w:val="16"/>
          <w:szCs w:val="16"/>
          <w:highlight w:val="green"/>
          <w:lang w:val="es-ES"/>
        </w:rPr>
        <w:t>empty</w:t>
      </w:r>
      <w:proofErr w:type="spellEnd"/>
      <w:r w:rsidRPr="005041D3">
        <w:rPr>
          <w:rFonts w:ascii="Courier New" w:hAnsi="Courier New" w:cs="Courier New"/>
          <w:sz w:val="16"/>
          <w:szCs w:val="16"/>
          <w:highlight w:val="green"/>
          <w:lang w:val="es-ES"/>
        </w:rPr>
        <w:t xml:space="preserve"> </w:t>
      </w:r>
      <w:proofErr w:type="spellStart"/>
      <w:r w:rsidRPr="005041D3">
        <w:rPr>
          <w:rFonts w:ascii="Courier New" w:hAnsi="Courier New" w:cs="Courier New"/>
          <w:sz w:val="16"/>
          <w:szCs w:val="16"/>
          <w:highlight w:val="green"/>
          <w:lang w:val="es-ES"/>
        </w:rPr>
        <w:t>on</w:t>
      </w:r>
      <w:proofErr w:type="spellEnd"/>
      <w:r w:rsidRPr="005041D3">
        <w:rPr>
          <w:rFonts w:ascii="Courier New" w:hAnsi="Courier New" w:cs="Courier New"/>
          <w:sz w:val="16"/>
          <w:szCs w:val="16"/>
          <w:highlight w:val="green"/>
          <w:lang w:val="es-ES"/>
        </w:rPr>
        <w:t xml:space="preserve"> AHD --&gt;</w:t>
      </w:r>
    </w:p>
    <w:p w14:paraId="6F2B59E7" w14:textId="77777777" w:rsidR="005041D3" w:rsidRPr="005041D3" w:rsidRDefault="005041D3" w:rsidP="005041D3">
      <w:pPr>
        <w:spacing w:before="0"/>
        <w:rPr>
          <w:rFonts w:ascii="Courier New" w:hAnsi="Courier New" w:cs="Courier New"/>
          <w:sz w:val="16"/>
          <w:szCs w:val="16"/>
          <w:highlight w:val="green"/>
          <w:lang w:val="es-ES"/>
        </w:rPr>
      </w:pPr>
      <w:r w:rsidRPr="005041D3">
        <w:rPr>
          <w:rFonts w:ascii="Courier New" w:hAnsi="Courier New" w:cs="Courier New"/>
          <w:sz w:val="16"/>
          <w:szCs w:val="16"/>
          <w:highlight w:val="green"/>
          <w:lang w:val="es-ES"/>
        </w:rPr>
        <w:t xml:space="preserve">        &lt;</w:t>
      </w:r>
      <w:proofErr w:type="spellStart"/>
      <w:proofErr w:type="gramStart"/>
      <w:r w:rsidRPr="005041D3">
        <w:rPr>
          <w:rFonts w:ascii="Courier New" w:hAnsi="Courier New" w:cs="Courier New"/>
          <w:sz w:val="16"/>
          <w:szCs w:val="16"/>
          <w:highlight w:val="green"/>
          <w:lang w:val="es-ES"/>
        </w:rPr>
        <w:t>path</w:t>
      </w:r>
      <w:proofErr w:type="spellEnd"/>
      <w:r w:rsidRPr="005041D3">
        <w:rPr>
          <w:rFonts w:ascii="Courier New" w:hAnsi="Courier New" w:cs="Courier New"/>
          <w:sz w:val="16"/>
          <w:szCs w:val="16"/>
          <w:highlight w:val="green"/>
          <w:lang w:val="es-ES"/>
        </w:rPr>
        <w:t>&gt;</w:t>
      </w:r>
      <w:proofErr w:type="spellStart"/>
      <w:proofErr w:type="gramEnd"/>
      <w:r w:rsidRPr="005041D3">
        <w:rPr>
          <w:rFonts w:ascii="Courier New" w:hAnsi="Courier New" w:cs="Courier New"/>
          <w:sz w:val="16"/>
          <w:szCs w:val="16"/>
          <w:highlight w:val="green"/>
          <w:lang w:val="es-ES"/>
        </w:rPr>
        <w:t>oAUTH_Service</w:t>
      </w:r>
      <w:proofErr w:type="spellEnd"/>
      <w:r w:rsidRPr="005041D3">
        <w:rPr>
          <w:rFonts w:ascii="Courier New" w:hAnsi="Courier New" w:cs="Courier New"/>
          <w:sz w:val="16"/>
          <w:szCs w:val="16"/>
          <w:highlight w:val="green"/>
          <w:lang w:val="es-ES"/>
        </w:rPr>
        <w:t>&lt;/</w:t>
      </w:r>
      <w:proofErr w:type="spellStart"/>
      <w:r w:rsidRPr="005041D3">
        <w:rPr>
          <w:rFonts w:ascii="Courier New" w:hAnsi="Courier New" w:cs="Courier New"/>
          <w:sz w:val="16"/>
          <w:szCs w:val="16"/>
          <w:highlight w:val="green"/>
          <w:lang w:val="es-ES"/>
        </w:rPr>
        <w:t>path</w:t>
      </w:r>
      <w:proofErr w:type="spellEnd"/>
      <w:r w:rsidRPr="005041D3">
        <w:rPr>
          <w:rFonts w:ascii="Courier New" w:hAnsi="Courier New" w:cs="Courier New"/>
          <w:sz w:val="16"/>
          <w:szCs w:val="16"/>
          <w:highlight w:val="green"/>
          <w:lang w:val="es-ES"/>
        </w:rPr>
        <w:t>&gt;</w:t>
      </w:r>
    </w:p>
    <w:p w14:paraId="6D24D958" w14:textId="77777777" w:rsidR="005041D3" w:rsidRPr="005041D3" w:rsidRDefault="005041D3" w:rsidP="005041D3">
      <w:pPr>
        <w:spacing w:before="0"/>
        <w:rPr>
          <w:rFonts w:ascii="Courier New" w:hAnsi="Courier New" w:cs="Courier New"/>
          <w:sz w:val="16"/>
          <w:szCs w:val="16"/>
          <w:highlight w:val="green"/>
          <w:lang w:val="es-ES"/>
        </w:rPr>
      </w:pPr>
      <w:r w:rsidRPr="005041D3">
        <w:rPr>
          <w:rFonts w:ascii="Courier New" w:hAnsi="Courier New" w:cs="Courier New"/>
          <w:sz w:val="16"/>
          <w:szCs w:val="16"/>
          <w:highlight w:val="green"/>
          <w:lang w:val="es-ES"/>
        </w:rPr>
        <w:t xml:space="preserve">        &lt;</w:t>
      </w:r>
      <w:proofErr w:type="spellStart"/>
      <w:proofErr w:type="gramStart"/>
      <w:r w:rsidRPr="005041D3">
        <w:rPr>
          <w:rFonts w:ascii="Courier New" w:hAnsi="Courier New" w:cs="Courier New"/>
          <w:sz w:val="16"/>
          <w:szCs w:val="16"/>
          <w:highlight w:val="green"/>
          <w:lang w:val="es-ES"/>
        </w:rPr>
        <w:t>port</w:t>
      </w:r>
      <w:proofErr w:type="spellEnd"/>
      <w:r w:rsidRPr="005041D3">
        <w:rPr>
          <w:rFonts w:ascii="Courier New" w:hAnsi="Courier New" w:cs="Courier New"/>
          <w:sz w:val="16"/>
          <w:szCs w:val="16"/>
          <w:highlight w:val="green"/>
          <w:lang w:val="es-ES"/>
        </w:rPr>
        <w:t>&gt;</w:t>
      </w:r>
      <w:proofErr w:type="gramEnd"/>
      <w:r w:rsidRPr="005041D3">
        <w:rPr>
          <w:rFonts w:ascii="Courier New" w:hAnsi="Courier New" w:cs="Courier New"/>
          <w:sz w:val="16"/>
          <w:szCs w:val="16"/>
          <w:highlight w:val="green"/>
          <w:lang w:val="es-ES"/>
        </w:rPr>
        <w:t>8441&lt;/</w:t>
      </w:r>
      <w:proofErr w:type="spellStart"/>
      <w:r w:rsidRPr="005041D3">
        <w:rPr>
          <w:rFonts w:ascii="Courier New" w:hAnsi="Courier New" w:cs="Courier New"/>
          <w:sz w:val="16"/>
          <w:szCs w:val="16"/>
          <w:highlight w:val="green"/>
          <w:lang w:val="es-ES"/>
        </w:rPr>
        <w:t>port</w:t>
      </w:r>
      <w:proofErr w:type="spellEnd"/>
      <w:r w:rsidRPr="005041D3">
        <w:rPr>
          <w:rFonts w:ascii="Courier New" w:hAnsi="Courier New" w:cs="Courier New"/>
          <w:sz w:val="16"/>
          <w:szCs w:val="16"/>
          <w:highlight w:val="green"/>
          <w:lang w:val="es-ES"/>
        </w:rPr>
        <w:t>&gt;</w:t>
      </w:r>
    </w:p>
    <w:p w14:paraId="39B2EA7F" w14:textId="77777777" w:rsidR="005041D3" w:rsidRPr="005041D3" w:rsidRDefault="005041D3" w:rsidP="005041D3">
      <w:pPr>
        <w:spacing w:before="0"/>
        <w:rPr>
          <w:rFonts w:ascii="Courier New" w:hAnsi="Courier New" w:cs="Courier New"/>
          <w:sz w:val="16"/>
          <w:szCs w:val="16"/>
          <w:highlight w:val="green"/>
          <w:lang w:val="es-ES"/>
        </w:rPr>
      </w:pPr>
      <w:r w:rsidRPr="005041D3">
        <w:rPr>
          <w:rFonts w:ascii="Courier New" w:hAnsi="Courier New" w:cs="Courier New"/>
          <w:sz w:val="16"/>
          <w:szCs w:val="16"/>
          <w:highlight w:val="green"/>
          <w:lang w:val="es-ES"/>
        </w:rPr>
        <w:t xml:space="preserve">        &lt;</w:t>
      </w:r>
      <w:proofErr w:type="spellStart"/>
      <w:proofErr w:type="gramStart"/>
      <w:r w:rsidRPr="005041D3">
        <w:rPr>
          <w:rFonts w:ascii="Courier New" w:hAnsi="Courier New" w:cs="Courier New"/>
          <w:sz w:val="16"/>
          <w:szCs w:val="16"/>
          <w:highlight w:val="green"/>
          <w:lang w:val="es-ES"/>
        </w:rPr>
        <w:t>profileID</w:t>
      </w:r>
      <w:proofErr w:type="spellEnd"/>
      <w:r w:rsidRPr="005041D3">
        <w:rPr>
          <w:rFonts w:ascii="Courier New" w:hAnsi="Courier New" w:cs="Courier New"/>
          <w:sz w:val="16"/>
          <w:szCs w:val="16"/>
          <w:highlight w:val="green"/>
          <w:lang w:val="es-ES"/>
        </w:rPr>
        <w:t>&gt;</w:t>
      </w:r>
      <w:proofErr w:type="spellStart"/>
      <w:proofErr w:type="gramEnd"/>
      <w:r w:rsidRPr="005041D3">
        <w:rPr>
          <w:rFonts w:ascii="Courier New" w:hAnsi="Courier New" w:cs="Courier New"/>
          <w:sz w:val="16"/>
          <w:szCs w:val="16"/>
          <w:highlight w:val="green"/>
          <w:lang w:val="es-ES"/>
        </w:rPr>
        <w:t>oAUTH</w:t>
      </w:r>
      <w:proofErr w:type="spellEnd"/>
      <w:r w:rsidRPr="005041D3">
        <w:rPr>
          <w:rFonts w:ascii="Courier New" w:hAnsi="Courier New" w:cs="Courier New"/>
          <w:sz w:val="16"/>
          <w:szCs w:val="16"/>
          <w:highlight w:val="green"/>
          <w:lang w:val="es-ES"/>
        </w:rPr>
        <w:t>&lt;/</w:t>
      </w:r>
      <w:proofErr w:type="spellStart"/>
      <w:r w:rsidRPr="005041D3">
        <w:rPr>
          <w:rFonts w:ascii="Courier New" w:hAnsi="Courier New" w:cs="Courier New"/>
          <w:sz w:val="16"/>
          <w:szCs w:val="16"/>
          <w:highlight w:val="green"/>
          <w:lang w:val="es-ES"/>
        </w:rPr>
        <w:t>profileID</w:t>
      </w:r>
      <w:proofErr w:type="spellEnd"/>
      <w:r w:rsidRPr="005041D3">
        <w:rPr>
          <w:rFonts w:ascii="Courier New" w:hAnsi="Courier New" w:cs="Courier New"/>
          <w:sz w:val="16"/>
          <w:szCs w:val="16"/>
          <w:highlight w:val="green"/>
          <w:lang w:val="es-ES"/>
        </w:rPr>
        <w:t>&gt;</w:t>
      </w:r>
    </w:p>
    <w:p w14:paraId="1FDAE8C6" w14:textId="77777777" w:rsidR="005041D3" w:rsidRPr="005041D3" w:rsidRDefault="005041D3" w:rsidP="005041D3">
      <w:pPr>
        <w:spacing w:before="0"/>
        <w:rPr>
          <w:rFonts w:ascii="Courier New" w:hAnsi="Courier New" w:cs="Courier New"/>
          <w:sz w:val="16"/>
          <w:szCs w:val="16"/>
          <w:highlight w:val="green"/>
          <w:lang w:val="es-ES"/>
        </w:rPr>
      </w:pPr>
      <w:r w:rsidRPr="005041D3">
        <w:rPr>
          <w:rFonts w:ascii="Courier New" w:hAnsi="Courier New" w:cs="Courier New"/>
          <w:sz w:val="16"/>
          <w:szCs w:val="16"/>
          <w:highlight w:val="green"/>
          <w:lang w:val="es-ES"/>
        </w:rPr>
        <w:t xml:space="preserve">        &lt;</w:t>
      </w:r>
      <w:proofErr w:type="spellStart"/>
      <w:proofErr w:type="gramStart"/>
      <w:r w:rsidRPr="005041D3">
        <w:rPr>
          <w:rFonts w:ascii="Courier New" w:hAnsi="Courier New" w:cs="Courier New"/>
          <w:sz w:val="16"/>
          <w:szCs w:val="16"/>
          <w:highlight w:val="green"/>
          <w:lang w:val="es-ES"/>
        </w:rPr>
        <w:t>resourceTypeID</w:t>
      </w:r>
      <w:proofErr w:type="spellEnd"/>
      <w:r w:rsidRPr="005041D3">
        <w:rPr>
          <w:rFonts w:ascii="Courier New" w:hAnsi="Courier New" w:cs="Courier New"/>
          <w:sz w:val="16"/>
          <w:szCs w:val="16"/>
          <w:highlight w:val="green"/>
          <w:lang w:val="es-ES"/>
        </w:rPr>
        <w:t>&gt;</w:t>
      </w:r>
      <w:proofErr w:type="spellStart"/>
      <w:proofErr w:type="gramEnd"/>
      <w:r w:rsidRPr="005041D3">
        <w:rPr>
          <w:rFonts w:ascii="Courier New" w:hAnsi="Courier New" w:cs="Courier New"/>
          <w:sz w:val="16"/>
          <w:szCs w:val="16"/>
          <w:highlight w:val="green"/>
          <w:lang w:val="es-ES"/>
        </w:rPr>
        <w:t>oAUTH-Bearer</w:t>
      </w:r>
      <w:proofErr w:type="spellEnd"/>
      <w:r w:rsidRPr="005041D3">
        <w:rPr>
          <w:rFonts w:ascii="Courier New" w:hAnsi="Courier New" w:cs="Courier New"/>
          <w:sz w:val="16"/>
          <w:szCs w:val="16"/>
          <w:highlight w:val="green"/>
          <w:lang w:val="es-ES"/>
        </w:rPr>
        <w:t>&lt;/</w:t>
      </w:r>
      <w:proofErr w:type="spellStart"/>
      <w:r w:rsidRPr="005041D3">
        <w:rPr>
          <w:rFonts w:ascii="Courier New" w:hAnsi="Courier New" w:cs="Courier New"/>
          <w:sz w:val="16"/>
          <w:szCs w:val="16"/>
          <w:highlight w:val="green"/>
          <w:lang w:val="es-ES"/>
        </w:rPr>
        <w:t>resourceTypeID</w:t>
      </w:r>
      <w:proofErr w:type="spellEnd"/>
      <w:r w:rsidRPr="005041D3">
        <w:rPr>
          <w:rFonts w:ascii="Courier New" w:hAnsi="Courier New" w:cs="Courier New"/>
          <w:sz w:val="16"/>
          <w:szCs w:val="16"/>
          <w:highlight w:val="green"/>
          <w:lang w:val="es-ES"/>
        </w:rPr>
        <w:t>&gt;</w:t>
      </w:r>
    </w:p>
    <w:p w14:paraId="2C20B738"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highlight w:val="green"/>
          <w:lang w:val="es-ES"/>
        </w:rPr>
        <w:t xml:space="preserve">    &lt;/</w:t>
      </w:r>
      <w:proofErr w:type="spellStart"/>
      <w:proofErr w:type="gramStart"/>
      <w:r w:rsidRPr="005041D3">
        <w:rPr>
          <w:rFonts w:ascii="Courier New" w:hAnsi="Courier New" w:cs="Courier New"/>
          <w:sz w:val="16"/>
          <w:szCs w:val="16"/>
          <w:highlight w:val="green"/>
          <w:lang w:val="es-ES"/>
        </w:rPr>
        <w:t>section</w:t>
      </w:r>
      <w:proofErr w:type="spellEnd"/>
      <w:proofErr w:type="gramEnd"/>
      <w:r w:rsidRPr="005041D3">
        <w:rPr>
          <w:rFonts w:ascii="Courier New" w:hAnsi="Courier New" w:cs="Courier New"/>
          <w:sz w:val="16"/>
          <w:szCs w:val="16"/>
          <w:highlight w:val="green"/>
          <w:lang w:val="es-ES"/>
        </w:rPr>
        <w:t>&gt;</w:t>
      </w:r>
    </w:p>
    <w:p w14:paraId="7E219729" w14:textId="77777777" w:rsidR="005041D3" w:rsidRPr="005041D3" w:rsidRDefault="005041D3" w:rsidP="005041D3">
      <w:pPr>
        <w:spacing w:before="0"/>
        <w:rPr>
          <w:rFonts w:ascii="Courier New" w:hAnsi="Courier New" w:cs="Courier New"/>
          <w:sz w:val="16"/>
          <w:szCs w:val="16"/>
          <w:lang w:val="es-ES"/>
        </w:rPr>
      </w:pPr>
    </w:p>
    <w:p w14:paraId="69B10C75" w14:textId="77777777" w:rsidR="005041D3" w:rsidRPr="005041D3" w:rsidRDefault="005041D3" w:rsidP="005041D3">
      <w:pPr>
        <w:spacing w:before="0"/>
        <w:rPr>
          <w:rFonts w:ascii="Courier New" w:hAnsi="Courier New" w:cs="Courier New"/>
          <w:sz w:val="16"/>
          <w:szCs w:val="16"/>
          <w:highlight w:val="yellow"/>
          <w:lang w:val="es-ES"/>
        </w:rPr>
      </w:pPr>
      <w:r w:rsidRPr="005041D3">
        <w:rPr>
          <w:rFonts w:ascii="Courier New" w:hAnsi="Courier New" w:cs="Courier New"/>
          <w:sz w:val="16"/>
          <w:szCs w:val="16"/>
          <w:lang w:val="es-ES"/>
        </w:rPr>
        <w:t xml:space="preserve">    </w:t>
      </w:r>
      <w:r w:rsidRPr="005041D3">
        <w:rPr>
          <w:rFonts w:ascii="Courier New" w:hAnsi="Courier New" w:cs="Courier New"/>
          <w:sz w:val="16"/>
          <w:szCs w:val="16"/>
          <w:highlight w:val="yellow"/>
          <w:lang w:val="es-ES"/>
        </w:rPr>
        <w:t>&lt;</w:t>
      </w:r>
      <w:proofErr w:type="spellStart"/>
      <w:proofErr w:type="gramStart"/>
      <w:r w:rsidRPr="005041D3">
        <w:rPr>
          <w:rFonts w:ascii="Courier New" w:hAnsi="Courier New" w:cs="Courier New"/>
          <w:sz w:val="16"/>
          <w:szCs w:val="16"/>
          <w:highlight w:val="yellow"/>
          <w:lang w:val="es-ES"/>
        </w:rPr>
        <w:t>section</w:t>
      </w:r>
      <w:proofErr w:type="spellEnd"/>
      <w:proofErr w:type="gramEnd"/>
      <w:r w:rsidRPr="005041D3">
        <w:rPr>
          <w:rFonts w:ascii="Courier New" w:hAnsi="Courier New" w:cs="Courier New"/>
          <w:sz w:val="16"/>
          <w:szCs w:val="16"/>
          <w:highlight w:val="yellow"/>
          <w:lang w:val="es-ES"/>
        </w:rPr>
        <w:t>&gt;</w:t>
      </w:r>
    </w:p>
    <w:p w14:paraId="4837DB6A" w14:textId="77777777" w:rsidR="005041D3" w:rsidRPr="005041D3" w:rsidRDefault="005041D3" w:rsidP="005041D3">
      <w:pPr>
        <w:spacing w:before="0"/>
        <w:rPr>
          <w:rFonts w:ascii="Courier New" w:hAnsi="Courier New" w:cs="Courier New"/>
          <w:sz w:val="16"/>
          <w:szCs w:val="16"/>
          <w:highlight w:val="yellow"/>
          <w:lang w:val="es-ES"/>
        </w:rPr>
      </w:pPr>
      <w:r w:rsidRPr="005041D3">
        <w:rPr>
          <w:rFonts w:ascii="Courier New" w:hAnsi="Courier New" w:cs="Courier New"/>
          <w:sz w:val="16"/>
          <w:szCs w:val="16"/>
          <w:highlight w:val="yellow"/>
          <w:lang w:val="es-ES"/>
        </w:rPr>
        <w:t xml:space="preserve">        &lt;</w:t>
      </w:r>
      <w:proofErr w:type="spellStart"/>
      <w:proofErr w:type="gramStart"/>
      <w:r w:rsidRPr="005041D3">
        <w:rPr>
          <w:rFonts w:ascii="Courier New" w:hAnsi="Courier New" w:cs="Courier New"/>
          <w:sz w:val="16"/>
          <w:szCs w:val="16"/>
          <w:highlight w:val="yellow"/>
          <w:lang w:val="es-ES"/>
        </w:rPr>
        <w:t>path</w:t>
      </w:r>
      <w:proofErr w:type="spellEnd"/>
      <w:r w:rsidRPr="005041D3">
        <w:rPr>
          <w:rFonts w:ascii="Courier New" w:hAnsi="Courier New" w:cs="Courier New"/>
          <w:sz w:val="16"/>
          <w:szCs w:val="16"/>
          <w:highlight w:val="yellow"/>
          <w:lang w:val="es-ES"/>
        </w:rPr>
        <w:t>&gt;</w:t>
      </w:r>
      <w:proofErr w:type="gramEnd"/>
      <w:r w:rsidRPr="005041D3">
        <w:rPr>
          <w:rFonts w:ascii="Courier New" w:hAnsi="Courier New" w:cs="Courier New"/>
          <w:sz w:val="16"/>
          <w:szCs w:val="16"/>
          <w:highlight w:val="yellow"/>
          <w:lang w:val="es-ES"/>
        </w:rPr>
        <w:t>pcd01&lt;/</w:t>
      </w:r>
      <w:proofErr w:type="spellStart"/>
      <w:r w:rsidRPr="005041D3">
        <w:rPr>
          <w:rFonts w:ascii="Courier New" w:hAnsi="Courier New" w:cs="Courier New"/>
          <w:sz w:val="16"/>
          <w:szCs w:val="16"/>
          <w:highlight w:val="yellow"/>
          <w:lang w:val="es-ES"/>
        </w:rPr>
        <w:t>path</w:t>
      </w:r>
      <w:proofErr w:type="spellEnd"/>
      <w:r w:rsidRPr="005041D3">
        <w:rPr>
          <w:rFonts w:ascii="Courier New" w:hAnsi="Courier New" w:cs="Courier New"/>
          <w:sz w:val="16"/>
          <w:szCs w:val="16"/>
          <w:highlight w:val="yellow"/>
          <w:lang w:val="es-ES"/>
        </w:rPr>
        <w:t>&gt;</w:t>
      </w:r>
    </w:p>
    <w:p w14:paraId="21E95577" w14:textId="77777777" w:rsidR="005041D3" w:rsidRPr="005041D3" w:rsidRDefault="005041D3" w:rsidP="005041D3">
      <w:pPr>
        <w:spacing w:before="0"/>
        <w:rPr>
          <w:rFonts w:ascii="Courier New" w:hAnsi="Courier New" w:cs="Courier New"/>
          <w:sz w:val="16"/>
          <w:szCs w:val="16"/>
          <w:highlight w:val="yellow"/>
          <w:lang w:val="es-ES"/>
        </w:rPr>
      </w:pPr>
      <w:r w:rsidRPr="005041D3">
        <w:rPr>
          <w:rFonts w:ascii="Courier New" w:hAnsi="Courier New" w:cs="Courier New"/>
          <w:sz w:val="16"/>
          <w:szCs w:val="16"/>
          <w:highlight w:val="yellow"/>
          <w:lang w:val="es-ES"/>
        </w:rPr>
        <w:t xml:space="preserve">        &lt;</w:t>
      </w:r>
      <w:proofErr w:type="spellStart"/>
      <w:proofErr w:type="gramStart"/>
      <w:r w:rsidRPr="005041D3">
        <w:rPr>
          <w:rFonts w:ascii="Courier New" w:hAnsi="Courier New" w:cs="Courier New"/>
          <w:sz w:val="16"/>
          <w:szCs w:val="16"/>
          <w:highlight w:val="yellow"/>
          <w:lang w:val="es-ES"/>
        </w:rPr>
        <w:t>port</w:t>
      </w:r>
      <w:proofErr w:type="spellEnd"/>
      <w:r w:rsidRPr="005041D3">
        <w:rPr>
          <w:rFonts w:ascii="Courier New" w:hAnsi="Courier New" w:cs="Courier New"/>
          <w:sz w:val="16"/>
          <w:szCs w:val="16"/>
          <w:highlight w:val="yellow"/>
          <w:lang w:val="es-ES"/>
        </w:rPr>
        <w:t>&gt;</w:t>
      </w:r>
      <w:proofErr w:type="gramEnd"/>
      <w:r w:rsidRPr="005041D3">
        <w:rPr>
          <w:rFonts w:ascii="Courier New" w:hAnsi="Courier New" w:cs="Courier New"/>
          <w:sz w:val="16"/>
          <w:szCs w:val="16"/>
          <w:highlight w:val="yellow"/>
          <w:lang w:val="es-ES"/>
        </w:rPr>
        <w:t>8441&lt;/</w:t>
      </w:r>
      <w:proofErr w:type="spellStart"/>
      <w:r w:rsidRPr="005041D3">
        <w:rPr>
          <w:rFonts w:ascii="Courier New" w:hAnsi="Courier New" w:cs="Courier New"/>
          <w:sz w:val="16"/>
          <w:szCs w:val="16"/>
          <w:highlight w:val="yellow"/>
          <w:lang w:val="es-ES"/>
        </w:rPr>
        <w:t>port</w:t>
      </w:r>
      <w:proofErr w:type="spellEnd"/>
      <w:r w:rsidRPr="005041D3">
        <w:rPr>
          <w:rFonts w:ascii="Courier New" w:hAnsi="Courier New" w:cs="Courier New"/>
          <w:sz w:val="16"/>
          <w:szCs w:val="16"/>
          <w:highlight w:val="yellow"/>
          <w:lang w:val="es-ES"/>
        </w:rPr>
        <w:t>&gt;</w:t>
      </w:r>
    </w:p>
    <w:p w14:paraId="0F80758C" w14:textId="77777777" w:rsidR="005041D3" w:rsidRPr="005041D3" w:rsidRDefault="005041D3" w:rsidP="005041D3">
      <w:pPr>
        <w:spacing w:before="0"/>
        <w:rPr>
          <w:rFonts w:ascii="Courier New" w:hAnsi="Courier New" w:cs="Courier New"/>
          <w:sz w:val="16"/>
          <w:szCs w:val="16"/>
          <w:highlight w:val="yellow"/>
          <w:lang w:val="es-ES"/>
        </w:rPr>
      </w:pPr>
      <w:r w:rsidRPr="005041D3">
        <w:rPr>
          <w:rFonts w:ascii="Courier New" w:hAnsi="Courier New" w:cs="Courier New"/>
          <w:sz w:val="16"/>
          <w:szCs w:val="16"/>
          <w:highlight w:val="yellow"/>
          <w:lang w:val="es-ES"/>
        </w:rPr>
        <w:t xml:space="preserve">        &lt;</w:t>
      </w:r>
      <w:proofErr w:type="spellStart"/>
      <w:proofErr w:type="gramStart"/>
      <w:r w:rsidRPr="005041D3">
        <w:rPr>
          <w:rFonts w:ascii="Courier New" w:hAnsi="Courier New" w:cs="Courier New"/>
          <w:sz w:val="16"/>
          <w:szCs w:val="16"/>
          <w:highlight w:val="yellow"/>
          <w:lang w:val="es-ES"/>
        </w:rPr>
        <w:t>profileID</w:t>
      </w:r>
      <w:proofErr w:type="spellEnd"/>
      <w:r w:rsidRPr="005041D3">
        <w:rPr>
          <w:rFonts w:ascii="Courier New" w:hAnsi="Courier New" w:cs="Courier New"/>
          <w:sz w:val="16"/>
          <w:szCs w:val="16"/>
          <w:highlight w:val="yellow"/>
          <w:lang w:val="es-ES"/>
        </w:rPr>
        <w:t>&gt;</w:t>
      </w:r>
      <w:proofErr w:type="spellStart"/>
      <w:proofErr w:type="gramEnd"/>
      <w:r w:rsidRPr="005041D3">
        <w:rPr>
          <w:rFonts w:ascii="Courier New" w:hAnsi="Courier New" w:cs="Courier New"/>
          <w:sz w:val="16"/>
          <w:szCs w:val="16"/>
          <w:highlight w:val="yellow"/>
          <w:lang w:val="es-ES"/>
        </w:rPr>
        <w:t>observation-upload-hData</w:t>
      </w:r>
      <w:proofErr w:type="spellEnd"/>
      <w:r w:rsidRPr="005041D3">
        <w:rPr>
          <w:rFonts w:ascii="Courier New" w:hAnsi="Courier New" w:cs="Courier New"/>
          <w:sz w:val="16"/>
          <w:szCs w:val="16"/>
          <w:highlight w:val="yellow"/>
          <w:lang w:val="es-ES"/>
        </w:rPr>
        <w:t>&lt;/</w:t>
      </w:r>
      <w:proofErr w:type="spellStart"/>
      <w:r w:rsidRPr="005041D3">
        <w:rPr>
          <w:rFonts w:ascii="Courier New" w:hAnsi="Courier New" w:cs="Courier New"/>
          <w:sz w:val="16"/>
          <w:szCs w:val="16"/>
          <w:highlight w:val="yellow"/>
          <w:lang w:val="es-ES"/>
        </w:rPr>
        <w:t>profileID</w:t>
      </w:r>
      <w:proofErr w:type="spellEnd"/>
      <w:r w:rsidRPr="005041D3">
        <w:rPr>
          <w:rFonts w:ascii="Courier New" w:hAnsi="Courier New" w:cs="Courier New"/>
          <w:sz w:val="16"/>
          <w:szCs w:val="16"/>
          <w:highlight w:val="yellow"/>
          <w:lang w:val="es-ES"/>
        </w:rPr>
        <w:t>&gt;</w:t>
      </w:r>
    </w:p>
    <w:p w14:paraId="4E2A41FE" w14:textId="77777777" w:rsidR="005041D3" w:rsidRPr="005041D3" w:rsidRDefault="005041D3" w:rsidP="005041D3">
      <w:pPr>
        <w:spacing w:before="0"/>
        <w:rPr>
          <w:rFonts w:ascii="Courier New" w:hAnsi="Courier New" w:cs="Courier New"/>
          <w:sz w:val="16"/>
          <w:szCs w:val="16"/>
          <w:highlight w:val="yellow"/>
          <w:lang w:val="es-ES"/>
        </w:rPr>
      </w:pPr>
      <w:r w:rsidRPr="005041D3">
        <w:rPr>
          <w:rFonts w:ascii="Courier New" w:hAnsi="Courier New" w:cs="Courier New"/>
          <w:sz w:val="16"/>
          <w:szCs w:val="16"/>
          <w:highlight w:val="yellow"/>
          <w:lang w:val="es-ES"/>
        </w:rPr>
        <w:t xml:space="preserve">        &lt;</w:t>
      </w:r>
      <w:proofErr w:type="spellStart"/>
      <w:proofErr w:type="gramStart"/>
      <w:r w:rsidRPr="005041D3">
        <w:rPr>
          <w:rFonts w:ascii="Courier New" w:hAnsi="Courier New" w:cs="Courier New"/>
          <w:sz w:val="16"/>
          <w:szCs w:val="16"/>
          <w:highlight w:val="yellow"/>
          <w:lang w:val="es-ES"/>
        </w:rPr>
        <w:t>resourceTypeID</w:t>
      </w:r>
      <w:proofErr w:type="spellEnd"/>
      <w:r w:rsidRPr="005041D3">
        <w:rPr>
          <w:rFonts w:ascii="Courier New" w:hAnsi="Courier New" w:cs="Courier New"/>
          <w:sz w:val="16"/>
          <w:szCs w:val="16"/>
          <w:highlight w:val="yellow"/>
          <w:lang w:val="es-ES"/>
        </w:rPr>
        <w:t>&gt;</w:t>
      </w:r>
      <w:proofErr w:type="spellStart"/>
      <w:proofErr w:type="gramEnd"/>
      <w:r w:rsidRPr="005041D3">
        <w:rPr>
          <w:rFonts w:ascii="Courier New" w:hAnsi="Courier New" w:cs="Courier New"/>
          <w:sz w:val="16"/>
          <w:szCs w:val="16"/>
          <w:highlight w:val="yellow"/>
          <w:lang w:val="es-ES"/>
        </w:rPr>
        <w:t>observation</w:t>
      </w:r>
      <w:proofErr w:type="spellEnd"/>
      <w:r w:rsidRPr="005041D3">
        <w:rPr>
          <w:rFonts w:ascii="Courier New" w:hAnsi="Courier New" w:cs="Courier New"/>
          <w:sz w:val="16"/>
          <w:szCs w:val="16"/>
          <w:highlight w:val="yellow"/>
          <w:lang w:val="es-ES"/>
        </w:rPr>
        <w:t>&lt;/</w:t>
      </w:r>
      <w:proofErr w:type="spellStart"/>
      <w:r w:rsidRPr="005041D3">
        <w:rPr>
          <w:rFonts w:ascii="Courier New" w:hAnsi="Courier New" w:cs="Courier New"/>
          <w:sz w:val="16"/>
          <w:szCs w:val="16"/>
          <w:highlight w:val="yellow"/>
          <w:lang w:val="es-ES"/>
        </w:rPr>
        <w:t>resourceTypeID</w:t>
      </w:r>
      <w:proofErr w:type="spellEnd"/>
      <w:r w:rsidRPr="005041D3">
        <w:rPr>
          <w:rFonts w:ascii="Courier New" w:hAnsi="Courier New" w:cs="Courier New"/>
          <w:sz w:val="16"/>
          <w:szCs w:val="16"/>
          <w:highlight w:val="yellow"/>
          <w:lang w:val="es-ES"/>
        </w:rPr>
        <w:t>&gt;</w:t>
      </w:r>
    </w:p>
    <w:p w14:paraId="463287B6"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highlight w:val="yellow"/>
          <w:lang w:val="es-ES"/>
        </w:rPr>
        <w:t xml:space="preserve">    &lt;/</w:t>
      </w:r>
      <w:proofErr w:type="spellStart"/>
      <w:proofErr w:type="gramStart"/>
      <w:r w:rsidRPr="005041D3">
        <w:rPr>
          <w:rFonts w:ascii="Courier New" w:hAnsi="Courier New" w:cs="Courier New"/>
          <w:sz w:val="16"/>
          <w:szCs w:val="16"/>
          <w:highlight w:val="yellow"/>
          <w:lang w:val="es-ES"/>
        </w:rPr>
        <w:t>section</w:t>
      </w:r>
      <w:proofErr w:type="spellEnd"/>
      <w:proofErr w:type="gramEnd"/>
      <w:r w:rsidRPr="005041D3">
        <w:rPr>
          <w:rFonts w:ascii="Courier New" w:hAnsi="Courier New" w:cs="Courier New"/>
          <w:sz w:val="16"/>
          <w:szCs w:val="16"/>
          <w:highlight w:val="yellow"/>
          <w:lang w:val="es-ES"/>
        </w:rPr>
        <w:t>&gt;</w:t>
      </w:r>
    </w:p>
    <w:p w14:paraId="1B8D342D" w14:textId="77777777" w:rsidR="005041D3" w:rsidRPr="005041D3" w:rsidRDefault="005041D3" w:rsidP="005041D3">
      <w:pPr>
        <w:spacing w:before="0"/>
        <w:rPr>
          <w:rFonts w:ascii="Courier New" w:hAnsi="Courier New" w:cs="Courier New"/>
          <w:sz w:val="16"/>
          <w:szCs w:val="16"/>
          <w:lang w:val="es-ES"/>
        </w:rPr>
      </w:pPr>
    </w:p>
    <w:p w14:paraId="13175AC6"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t xml:space="preserve">    &lt;</w:t>
      </w:r>
      <w:proofErr w:type="spellStart"/>
      <w:proofErr w:type="gramStart"/>
      <w:r w:rsidRPr="005041D3">
        <w:rPr>
          <w:rFonts w:ascii="Courier New" w:hAnsi="Courier New" w:cs="Courier New"/>
          <w:sz w:val="16"/>
          <w:szCs w:val="16"/>
          <w:lang w:val="es-ES"/>
        </w:rPr>
        <w:t>section</w:t>
      </w:r>
      <w:proofErr w:type="spellEnd"/>
      <w:proofErr w:type="gramEnd"/>
      <w:r w:rsidRPr="005041D3">
        <w:rPr>
          <w:rFonts w:ascii="Courier New" w:hAnsi="Courier New" w:cs="Courier New"/>
          <w:sz w:val="16"/>
          <w:szCs w:val="16"/>
          <w:lang w:val="es-ES"/>
        </w:rPr>
        <w:t>&gt;</w:t>
      </w:r>
    </w:p>
    <w:p w14:paraId="020208CB"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t xml:space="preserve">        &lt;</w:t>
      </w:r>
      <w:proofErr w:type="gramStart"/>
      <w:r w:rsidRPr="005041D3">
        <w:rPr>
          <w:rFonts w:ascii="Courier New" w:hAnsi="Courier New" w:cs="Courier New"/>
          <w:sz w:val="16"/>
          <w:szCs w:val="16"/>
          <w:lang w:val="es-ES"/>
        </w:rPr>
        <w:t>!</w:t>
      </w:r>
      <w:proofErr w:type="gramEnd"/>
      <w:r w:rsidRPr="005041D3">
        <w:rPr>
          <w:rFonts w:ascii="Courier New" w:hAnsi="Courier New" w:cs="Courier New"/>
          <w:sz w:val="16"/>
          <w:szCs w:val="16"/>
          <w:lang w:val="es-ES"/>
        </w:rPr>
        <w:t xml:space="preserve">-- </w:t>
      </w:r>
      <w:proofErr w:type="spellStart"/>
      <w:r w:rsidRPr="005041D3">
        <w:rPr>
          <w:rFonts w:ascii="Courier New" w:hAnsi="Courier New" w:cs="Courier New"/>
          <w:sz w:val="16"/>
          <w:szCs w:val="16"/>
          <w:lang w:val="es-ES"/>
        </w:rPr>
        <w:t>This</w:t>
      </w:r>
      <w:proofErr w:type="spellEnd"/>
      <w:r w:rsidRPr="005041D3">
        <w:rPr>
          <w:rFonts w:ascii="Courier New" w:hAnsi="Courier New" w:cs="Courier New"/>
          <w:sz w:val="16"/>
          <w:szCs w:val="16"/>
          <w:lang w:val="es-ES"/>
        </w:rPr>
        <w:t xml:space="preserve"> </w:t>
      </w:r>
      <w:proofErr w:type="spellStart"/>
      <w:r w:rsidRPr="005041D3">
        <w:rPr>
          <w:rFonts w:ascii="Courier New" w:hAnsi="Courier New" w:cs="Courier New"/>
          <w:sz w:val="16"/>
          <w:szCs w:val="16"/>
          <w:lang w:val="es-ES"/>
        </w:rPr>
        <w:t>is</w:t>
      </w:r>
      <w:proofErr w:type="spellEnd"/>
      <w:r w:rsidRPr="005041D3">
        <w:rPr>
          <w:rFonts w:ascii="Courier New" w:hAnsi="Courier New" w:cs="Courier New"/>
          <w:sz w:val="16"/>
          <w:szCs w:val="16"/>
          <w:lang w:val="es-ES"/>
        </w:rPr>
        <w:t xml:space="preserve"> </w:t>
      </w:r>
      <w:proofErr w:type="spellStart"/>
      <w:r w:rsidRPr="005041D3">
        <w:rPr>
          <w:rFonts w:ascii="Courier New" w:hAnsi="Courier New" w:cs="Courier New"/>
          <w:sz w:val="16"/>
          <w:szCs w:val="16"/>
          <w:lang w:val="es-ES"/>
        </w:rPr>
        <w:t>where</w:t>
      </w:r>
      <w:proofErr w:type="spellEnd"/>
      <w:r w:rsidRPr="005041D3">
        <w:rPr>
          <w:rFonts w:ascii="Courier New" w:hAnsi="Courier New" w:cs="Courier New"/>
          <w:sz w:val="16"/>
          <w:szCs w:val="16"/>
          <w:lang w:val="es-ES"/>
        </w:rPr>
        <w:t xml:space="preserve"> </w:t>
      </w:r>
      <w:proofErr w:type="spellStart"/>
      <w:r w:rsidRPr="005041D3">
        <w:rPr>
          <w:rFonts w:ascii="Courier New" w:hAnsi="Courier New" w:cs="Courier New"/>
          <w:sz w:val="16"/>
          <w:szCs w:val="16"/>
          <w:lang w:val="es-ES"/>
        </w:rPr>
        <w:t>an</w:t>
      </w:r>
      <w:proofErr w:type="spellEnd"/>
      <w:r w:rsidRPr="005041D3">
        <w:rPr>
          <w:rFonts w:ascii="Courier New" w:hAnsi="Courier New" w:cs="Courier New"/>
          <w:sz w:val="16"/>
          <w:szCs w:val="16"/>
          <w:lang w:val="es-ES"/>
        </w:rPr>
        <w:t xml:space="preserve"> AHD </w:t>
      </w:r>
      <w:proofErr w:type="spellStart"/>
      <w:r w:rsidRPr="005041D3">
        <w:rPr>
          <w:rFonts w:ascii="Courier New" w:hAnsi="Courier New" w:cs="Courier New"/>
          <w:sz w:val="16"/>
          <w:szCs w:val="16"/>
          <w:lang w:val="es-ES"/>
        </w:rPr>
        <w:t>may</w:t>
      </w:r>
      <w:proofErr w:type="spellEnd"/>
      <w:r w:rsidRPr="005041D3">
        <w:rPr>
          <w:rFonts w:ascii="Courier New" w:hAnsi="Courier New" w:cs="Courier New"/>
          <w:sz w:val="16"/>
          <w:szCs w:val="16"/>
          <w:lang w:val="es-ES"/>
        </w:rPr>
        <w:t xml:space="preserve"> post </w:t>
      </w:r>
      <w:proofErr w:type="spellStart"/>
      <w:r w:rsidRPr="005041D3">
        <w:rPr>
          <w:rFonts w:ascii="Courier New" w:hAnsi="Courier New" w:cs="Courier New"/>
          <w:sz w:val="16"/>
          <w:szCs w:val="16"/>
          <w:lang w:val="es-ES"/>
        </w:rPr>
        <w:t>ITs</w:t>
      </w:r>
      <w:proofErr w:type="spellEnd"/>
      <w:r w:rsidRPr="005041D3">
        <w:rPr>
          <w:rFonts w:ascii="Courier New" w:hAnsi="Courier New" w:cs="Courier New"/>
          <w:sz w:val="16"/>
          <w:szCs w:val="16"/>
          <w:lang w:val="es-ES"/>
        </w:rPr>
        <w:t xml:space="preserve"> root.xml file [</w:t>
      </w:r>
      <w:proofErr w:type="spellStart"/>
      <w:r w:rsidRPr="005041D3">
        <w:rPr>
          <w:rFonts w:ascii="Courier New" w:hAnsi="Courier New" w:cs="Courier New"/>
          <w:sz w:val="16"/>
          <w:szCs w:val="16"/>
          <w:lang w:val="es-ES"/>
        </w:rPr>
        <w:t>baseURL</w:t>
      </w:r>
      <w:proofErr w:type="spellEnd"/>
      <w:r w:rsidRPr="005041D3">
        <w:rPr>
          <w:rFonts w:ascii="Courier New" w:hAnsi="Courier New" w:cs="Courier New"/>
          <w:sz w:val="16"/>
          <w:szCs w:val="16"/>
          <w:lang w:val="es-ES"/>
        </w:rPr>
        <w:t>/</w:t>
      </w:r>
      <w:proofErr w:type="spellStart"/>
      <w:r w:rsidRPr="005041D3">
        <w:rPr>
          <w:rFonts w:ascii="Courier New" w:hAnsi="Courier New" w:cs="Courier New"/>
          <w:sz w:val="16"/>
          <w:szCs w:val="16"/>
          <w:lang w:val="es-ES"/>
        </w:rPr>
        <w:t>roots</w:t>
      </w:r>
      <w:proofErr w:type="spellEnd"/>
      <w:r w:rsidRPr="005041D3">
        <w:rPr>
          <w:rFonts w:ascii="Courier New" w:hAnsi="Courier New" w:cs="Courier New"/>
          <w:sz w:val="16"/>
          <w:szCs w:val="16"/>
          <w:lang w:val="es-ES"/>
        </w:rPr>
        <w:t>] --&gt;</w:t>
      </w:r>
    </w:p>
    <w:p w14:paraId="23180354"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t xml:space="preserve">        &lt;</w:t>
      </w:r>
      <w:proofErr w:type="spellStart"/>
      <w:proofErr w:type="gramStart"/>
      <w:r w:rsidRPr="005041D3">
        <w:rPr>
          <w:rFonts w:ascii="Courier New" w:hAnsi="Courier New" w:cs="Courier New"/>
          <w:sz w:val="16"/>
          <w:szCs w:val="16"/>
          <w:lang w:val="es-ES"/>
        </w:rPr>
        <w:t>path</w:t>
      </w:r>
      <w:proofErr w:type="spellEnd"/>
      <w:r w:rsidRPr="005041D3">
        <w:rPr>
          <w:rFonts w:ascii="Courier New" w:hAnsi="Courier New" w:cs="Courier New"/>
          <w:sz w:val="16"/>
          <w:szCs w:val="16"/>
          <w:lang w:val="es-ES"/>
        </w:rPr>
        <w:t>&gt;</w:t>
      </w:r>
      <w:proofErr w:type="spellStart"/>
      <w:proofErr w:type="gramEnd"/>
      <w:r w:rsidRPr="005041D3">
        <w:rPr>
          <w:rFonts w:ascii="Courier New" w:hAnsi="Courier New" w:cs="Courier New"/>
          <w:sz w:val="16"/>
          <w:szCs w:val="16"/>
          <w:lang w:val="es-ES"/>
        </w:rPr>
        <w:t>roots</w:t>
      </w:r>
      <w:proofErr w:type="spellEnd"/>
      <w:r w:rsidRPr="005041D3">
        <w:rPr>
          <w:rFonts w:ascii="Courier New" w:hAnsi="Courier New" w:cs="Courier New"/>
          <w:sz w:val="16"/>
          <w:szCs w:val="16"/>
          <w:lang w:val="es-ES"/>
        </w:rPr>
        <w:t>&lt;/</w:t>
      </w:r>
      <w:proofErr w:type="spellStart"/>
      <w:r w:rsidRPr="005041D3">
        <w:rPr>
          <w:rFonts w:ascii="Courier New" w:hAnsi="Courier New" w:cs="Courier New"/>
          <w:sz w:val="16"/>
          <w:szCs w:val="16"/>
          <w:lang w:val="es-ES"/>
        </w:rPr>
        <w:t>path</w:t>
      </w:r>
      <w:proofErr w:type="spellEnd"/>
      <w:r w:rsidRPr="005041D3">
        <w:rPr>
          <w:rFonts w:ascii="Courier New" w:hAnsi="Courier New" w:cs="Courier New"/>
          <w:sz w:val="16"/>
          <w:szCs w:val="16"/>
          <w:lang w:val="es-ES"/>
        </w:rPr>
        <w:t>&gt;</w:t>
      </w:r>
    </w:p>
    <w:p w14:paraId="6B446E1B"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t xml:space="preserve">        &lt;</w:t>
      </w:r>
      <w:proofErr w:type="spellStart"/>
      <w:proofErr w:type="gramStart"/>
      <w:r w:rsidRPr="005041D3">
        <w:rPr>
          <w:rFonts w:ascii="Courier New" w:hAnsi="Courier New" w:cs="Courier New"/>
          <w:sz w:val="16"/>
          <w:szCs w:val="16"/>
          <w:lang w:val="es-ES"/>
        </w:rPr>
        <w:t>port</w:t>
      </w:r>
      <w:proofErr w:type="spellEnd"/>
      <w:r w:rsidRPr="005041D3">
        <w:rPr>
          <w:rFonts w:ascii="Courier New" w:hAnsi="Courier New" w:cs="Courier New"/>
          <w:sz w:val="16"/>
          <w:szCs w:val="16"/>
          <w:lang w:val="es-ES"/>
        </w:rPr>
        <w:t>&gt;</w:t>
      </w:r>
      <w:proofErr w:type="gramEnd"/>
      <w:r w:rsidRPr="005041D3">
        <w:rPr>
          <w:rFonts w:ascii="Courier New" w:hAnsi="Courier New" w:cs="Courier New"/>
          <w:sz w:val="16"/>
          <w:szCs w:val="16"/>
          <w:lang w:val="es-ES"/>
        </w:rPr>
        <w:t>8441&lt;/</w:t>
      </w:r>
      <w:proofErr w:type="spellStart"/>
      <w:r w:rsidRPr="005041D3">
        <w:rPr>
          <w:rFonts w:ascii="Courier New" w:hAnsi="Courier New" w:cs="Courier New"/>
          <w:sz w:val="16"/>
          <w:szCs w:val="16"/>
          <w:lang w:val="es-ES"/>
        </w:rPr>
        <w:t>port</w:t>
      </w:r>
      <w:proofErr w:type="spellEnd"/>
      <w:r w:rsidRPr="005041D3">
        <w:rPr>
          <w:rFonts w:ascii="Courier New" w:hAnsi="Courier New" w:cs="Courier New"/>
          <w:sz w:val="16"/>
          <w:szCs w:val="16"/>
          <w:lang w:val="es-ES"/>
        </w:rPr>
        <w:t>&gt;</w:t>
      </w:r>
    </w:p>
    <w:p w14:paraId="3B40E251"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t xml:space="preserve">        &lt;</w:t>
      </w:r>
      <w:proofErr w:type="spellStart"/>
      <w:proofErr w:type="gramStart"/>
      <w:r w:rsidRPr="005041D3">
        <w:rPr>
          <w:rFonts w:ascii="Courier New" w:hAnsi="Courier New" w:cs="Courier New"/>
          <w:sz w:val="16"/>
          <w:szCs w:val="16"/>
          <w:lang w:val="es-ES"/>
        </w:rPr>
        <w:t>profileID</w:t>
      </w:r>
      <w:proofErr w:type="spellEnd"/>
      <w:r w:rsidRPr="005041D3">
        <w:rPr>
          <w:rFonts w:ascii="Courier New" w:hAnsi="Courier New" w:cs="Courier New"/>
          <w:sz w:val="16"/>
          <w:szCs w:val="16"/>
          <w:lang w:val="es-ES"/>
        </w:rPr>
        <w:t>&gt;</w:t>
      </w:r>
      <w:proofErr w:type="spellStart"/>
      <w:proofErr w:type="gramEnd"/>
      <w:r w:rsidRPr="005041D3">
        <w:rPr>
          <w:rFonts w:ascii="Courier New" w:hAnsi="Courier New" w:cs="Courier New"/>
          <w:sz w:val="16"/>
          <w:szCs w:val="16"/>
          <w:lang w:val="es-ES"/>
        </w:rPr>
        <w:t>CapabilityExchange</w:t>
      </w:r>
      <w:proofErr w:type="spellEnd"/>
      <w:r w:rsidRPr="005041D3">
        <w:rPr>
          <w:rFonts w:ascii="Courier New" w:hAnsi="Courier New" w:cs="Courier New"/>
          <w:sz w:val="16"/>
          <w:szCs w:val="16"/>
          <w:lang w:val="es-ES"/>
        </w:rPr>
        <w:t>&lt;/</w:t>
      </w:r>
      <w:proofErr w:type="spellStart"/>
      <w:r w:rsidRPr="005041D3">
        <w:rPr>
          <w:rFonts w:ascii="Courier New" w:hAnsi="Courier New" w:cs="Courier New"/>
          <w:sz w:val="16"/>
          <w:szCs w:val="16"/>
          <w:lang w:val="es-ES"/>
        </w:rPr>
        <w:t>profileID</w:t>
      </w:r>
      <w:proofErr w:type="spellEnd"/>
      <w:r w:rsidRPr="005041D3">
        <w:rPr>
          <w:rFonts w:ascii="Courier New" w:hAnsi="Courier New" w:cs="Courier New"/>
          <w:sz w:val="16"/>
          <w:szCs w:val="16"/>
          <w:lang w:val="es-ES"/>
        </w:rPr>
        <w:t>&gt;</w:t>
      </w:r>
    </w:p>
    <w:p w14:paraId="43371577"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t xml:space="preserve">        &lt;</w:t>
      </w:r>
      <w:proofErr w:type="spellStart"/>
      <w:proofErr w:type="gramStart"/>
      <w:r w:rsidRPr="005041D3">
        <w:rPr>
          <w:rFonts w:ascii="Courier New" w:hAnsi="Courier New" w:cs="Courier New"/>
          <w:sz w:val="16"/>
          <w:szCs w:val="16"/>
          <w:lang w:val="es-ES"/>
        </w:rPr>
        <w:t>resourceTypeID</w:t>
      </w:r>
      <w:proofErr w:type="spellEnd"/>
      <w:r w:rsidRPr="005041D3">
        <w:rPr>
          <w:rFonts w:ascii="Courier New" w:hAnsi="Courier New" w:cs="Courier New"/>
          <w:sz w:val="16"/>
          <w:szCs w:val="16"/>
          <w:lang w:val="es-ES"/>
        </w:rPr>
        <w:t>&gt;</w:t>
      </w:r>
      <w:proofErr w:type="spellStart"/>
      <w:proofErr w:type="gramEnd"/>
      <w:r w:rsidRPr="005041D3">
        <w:rPr>
          <w:rFonts w:ascii="Courier New" w:hAnsi="Courier New" w:cs="Courier New"/>
          <w:sz w:val="16"/>
          <w:szCs w:val="16"/>
          <w:lang w:val="es-ES"/>
        </w:rPr>
        <w:t>root</w:t>
      </w:r>
      <w:proofErr w:type="spellEnd"/>
      <w:r w:rsidRPr="005041D3">
        <w:rPr>
          <w:rFonts w:ascii="Courier New" w:hAnsi="Courier New" w:cs="Courier New"/>
          <w:sz w:val="16"/>
          <w:szCs w:val="16"/>
          <w:lang w:val="es-ES"/>
        </w:rPr>
        <w:t>&lt;/</w:t>
      </w:r>
      <w:proofErr w:type="spellStart"/>
      <w:r w:rsidRPr="005041D3">
        <w:rPr>
          <w:rFonts w:ascii="Courier New" w:hAnsi="Courier New" w:cs="Courier New"/>
          <w:sz w:val="16"/>
          <w:szCs w:val="16"/>
          <w:lang w:val="es-ES"/>
        </w:rPr>
        <w:t>resourceTypeID</w:t>
      </w:r>
      <w:proofErr w:type="spellEnd"/>
      <w:r w:rsidRPr="005041D3">
        <w:rPr>
          <w:rFonts w:ascii="Courier New" w:hAnsi="Courier New" w:cs="Courier New"/>
          <w:sz w:val="16"/>
          <w:szCs w:val="16"/>
          <w:lang w:val="es-ES"/>
        </w:rPr>
        <w:t>&gt;</w:t>
      </w:r>
    </w:p>
    <w:p w14:paraId="333F607B"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t xml:space="preserve">    &lt;/</w:t>
      </w:r>
      <w:proofErr w:type="spellStart"/>
      <w:proofErr w:type="gramStart"/>
      <w:r w:rsidRPr="005041D3">
        <w:rPr>
          <w:rFonts w:ascii="Courier New" w:hAnsi="Courier New" w:cs="Courier New"/>
          <w:sz w:val="16"/>
          <w:szCs w:val="16"/>
          <w:lang w:val="es-ES"/>
        </w:rPr>
        <w:t>section</w:t>
      </w:r>
      <w:proofErr w:type="spellEnd"/>
      <w:proofErr w:type="gramEnd"/>
      <w:r w:rsidRPr="005041D3">
        <w:rPr>
          <w:rFonts w:ascii="Courier New" w:hAnsi="Courier New" w:cs="Courier New"/>
          <w:sz w:val="16"/>
          <w:szCs w:val="16"/>
          <w:lang w:val="es-ES"/>
        </w:rPr>
        <w:t>&gt;</w:t>
      </w:r>
    </w:p>
    <w:p w14:paraId="216517E4" w14:textId="77777777" w:rsidR="005041D3" w:rsidRPr="005041D3" w:rsidRDefault="005041D3" w:rsidP="005041D3">
      <w:pPr>
        <w:spacing w:before="0"/>
        <w:rPr>
          <w:rFonts w:ascii="Courier New" w:hAnsi="Courier New" w:cs="Courier New"/>
          <w:sz w:val="16"/>
          <w:szCs w:val="16"/>
          <w:lang w:val="es-ES"/>
        </w:rPr>
      </w:pPr>
    </w:p>
    <w:p w14:paraId="3E524B10"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t xml:space="preserve">    &lt;</w:t>
      </w:r>
      <w:proofErr w:type="gramStart"/>
      <w:r w:rsidRPr="005041D3">
        <w:rPr>
          <w:rFonts w:ascii="Courier New" w:hAnsi="Courier New" w:cs="Courier New"/>
          <w:sz w:val="16"/>
          <w:szCs w:val="16"/>
          <w:lang w:val="es-ES"/>
        </w:rPr>
        <w:t>!</w:t>
      </w:r>
      <w:proofErr w:type="gramEnd"/>
      <w:r w:rsidRPr="005041D3">
        <w:rPr>
          <w:rFonts w:ascii="Courier New" w:hAnsi="Courier New" w:cs="Courier New"/>
          <w:sz w:val="16"/>
          <w:szCs w:val="16"/>
          <w:lang w:val="es-ES"/>
        </w:rPr>
        <w:t xml:space="preserve">-- </w:t>
      </w:r>
      <w:proofErr w:type="spellStart"/>
      <w:r w:rsidRPr="005041D3">
        <w:rPr>
          <w:rFonts w:ascii="Courier New" w:hAnsi="Courier New" w:cs="Courier New"/>
          <w:sz w:val="16"/>
          <w:szCs w:val="16"/>
          <w:lang w:val="es-ES"/>
        </w:rPr>
        <w:t>The</w:t>
      </w:r>
      <w:proofErr w:type="spellEnd"/>
      <w:r w:rsidRPr="005041D3">
        <w:rPr>
          <w:rFonts w:ascii="Courier New" w:hAnsi="Courier New" w:cs="Courier New"/>
          <w:sz w:val="16"/>
          <w:szCs w:val="16"/>
          <w:lang w:val="es-ES"/>
        </w:rPr>
        <w:t xml:space="preserve"> </w:t>
      </w:r>
      <w:proofErr w:type="spellStart"/>
      <w:r w:rsidRPr="005041D3">
        <w:rPr>
          <w:rFonts w:ascii="Courier New" w:hAnsi="Courier New" w:cs="Courier New"/>
          <w:sz w:val="16"/>
          <w:szCs w:val="16"/>
          <w:lang w:val="es-ES"/>
        </w:rPr>
        <w:t>path</w:t>
      </w:r>
      <w:proofErr w:type="spellEnd"/>
      <w:r w:rsidRPr="005041D3">
        <w:rPr>
          <w:rFonts w:ascii="Courier New" w:hAnsi="Courier New" w:cs="Courier New"/>
          <w:sz w:val="16"/>
          <w:szCs w:val="16"/>
          <w:lang w:val="es-ES"/>
        </w:rPr>
        <w:t xml:space="preserve"> </w:t>
      </w:r>
      <w:proofErr w:type="spellStart"/>
      <w:r w:rsidRPr="005041D3">
        <w:rPr>
          <w:rFonts w:ascii="Courier New" w:hAnsi="Courier New" w:cs="Courier New"/>
          <w:sz w:val="16"/>
          <w:szCs w:val="16"/>
          <w:lang w:val="es-ES"/>
        </w:rPr>
        <w:t>the</w:t>
      </w:r>
      <w:proofErr w:type="spellEnd"/>
      <w:r w:rsidRPr="005041D3">
        <w:rPr>
          <w:rFonts w:ascii="Courier New" w:hAnsi="Courier New" w:cs="Courier New"/>
          <w:sz w:val="16"/>
          <w:szCs w:val="16"/>
          <w:lang w:val="es-ES"/>
        </w:rPr>
        <w:t xml:space="preserve"> AHD </w:t>
      </w:r>
      <w:proofErr w:type="spellStart"/>
      <w:r w:rsidRPr="005041D3">
        <w:rPr>
          <w:rFonts w:ascii="Courier New" w:hAnsi="Courier New" w:cs="Courier New"/>
          <w:sz w:val="16"/>
          <w:szCs w:val="16"/>
          <w:lang w:val="es-ES"/>
        </w:rPr>
        <w:t>would</w:t>
      </w:r>
      <w:proofErr w:type="spellEnd"/>
      <w:r w:rsidRPr="005041D3">
        <w:rPr>
          <w:rFonts w:ascii="Courier New" w:hAnsi="Courier New" w:cs="Courier New"/>
          <w:sz w:val="16"/>
          <w:szCs w:val="16"/>
          <w:lang w:val="es-ES"/>
        </w:rPr>
        <w:t xml:space="preserve"> POST to </w:t>
      </w:r>
      <w:proofErr w:type="spellStart"/>
      <w:r w:rsidRPr="005041D3">
        <w:rPr>
          <w:rFonts w:ascii="Courier New" w:hAnsi="Courier New" w:cs="Courier New"/>
          <w:sz w:val="16"/>
          <w:szCs w:val="16"/>
          <w:lang w:val="es-ES"/>
        </w:rPr>
        <w:t>establish</w:t>
      </w:r>
      <w:proofErr w:type="spellEnd"/>
      <w:r w:rsidRPr="005041D3">
        <w:rPr>
          <w:rFonts w:ascii="Courier New" w:hAnsi="Courier New" w:cs="Courier New"/>
          <w:sz w:val="16"/>
          <w:szCs w:val="16"/>
          <w:lang w:val="es-ES"/>
        </w:rPr>
        <w:t xml:space="preserve"> </w:t>
      </w:r>
      <w:proofErr w:type="spellStart"/>
      <w:r w:rsidRPr="005041D3">
        <w:rPr>
          <w:rFonts w:ascii="Courier New" w:hAnsi="Courier New" w:cs="Courier New"/>
          <w:sz w:val="16"/>
          <w:szCs w:val="16"/>
          <w:lang w:val="es-ES"/>
        </w:rPr>
        <w:t>an</w:t>
      </w:r>
      <w:proofErr w:type="spellEnd"/>
      <w:r w:rsidRPr="005041D3">
        <w:rPr>
          <w:rFonts w:ascii="Courier New" w:hAnsi="Courier New" w:cs="Courier New"/>
          <w:sz w:val="16"/>
          <w:szCs w:val="16"/>
          <w:lang w:val="es-ES"/>
        </w:rPr>
        <w:t xml:space="preserve"> APS </w:t>
      </w:r>
      <w:proofErr w:type="spellStart"/>
      <w:r w:rsidRPr="005041D3">
        <w:rPr>
          <w:rFonts w:ascii="Courier New" w:hAnsi="Courier New" w:cs="Courier New"/>
          <w:sz w:val="16"/>
          <w:szCs w:val="16"/>
          <w:lang w:val="es-ES"/>
        </w:rPr>
        <w:t>is</w:t>
      </w:r>
      <w:proofErr w:type="spellEnd"/>
      <w:r w:rsidRPr="005041D3">
        <w:rPr>
          <w:rFonts w:ascii="Courier New" w:hAnsi="Courier New" w:cs="Courier New"/>
          <w:sz w:val="16"/>
          <w:szCs w:val="16"/>
          <w:lang w:val="es-ES"/>
        </w:rPr>
        <w:t xml:space="preserve"> </w:t>
      </w:r>
      <w:proofErr w:type="spellStart"/>
      <w:r w:rsidRPr="005041D3">
        <w:rPr>
          <w:rFonts w:ascii="Courier New" w:hAnsi="Courier New" w:cs="Courier New"/>
          <w:sz w:val="16"/>
          <w:szCs w:val="16"/>
          <w:lang w:val="es-ES"/>
        </w:rPr>
        <w:t>then</w:t>
      </w:r>
      <w:proofErr w:type="spellEnd"/>
      <w:r w:rsidRPr="005041D3">
        <w:rPr>
          <w:rFonts w:ascii="Courier New" w:hAnsi="Courier New" w:cs="Courier New"/>
          <w:sz w:val="16"/>
          <w:szCs w:val="16"/>
          <w:lang w:val="es-ES"/>
        </w:rPr>
        <w:t xml:space="preserve">: </w:t>
      </w:r>
      <w:proofErr w:type="spellStart"/>
      <w:r w:rsidRPr="005041D3">
        <w:rPr>
          <w:rFonts w:ascii="Courier New" w:hAnsi="Courier New" w:cs="Courier New"/>
          <w:sz w:val="16"/>
          <w:szCs w:val="16"/>
          <w:lang w:val="es-ES"/>
        </w:rPr>
        <w:t>baseurl</w:t>
      </w:r>
      <w:proofErr w:type="spellEnd"/>
      <w:r w:rsidRPr="005041D3">
        <w:rPr>
          <w:rFonts w:ascii="Courier New" w:hAnsi="Courier New" w:cs="Courier New"/>
          <w:sz w:val="16"/>
          <w:szCs w:val="16"/>
          <w:lang w:val="es-ES"/>
        </w:rPr>
        <w:t>/APS --&gt;</w:t>
      </w:r>
    </w:p>
    <w:p w14:paraId="7616785B"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t xml:space="preserve">    &lt;</w:t>
      </w:r>
      <w:proofErr w:type="spellStart"/>
      <w:proofErr w:type="gramStart"/>
      <w:r w:rsidRPr="005041D3">
        <w:rPr>
          <w:rFonts w:ascii="Courier New" w:hAnsi="Courier New" w:cs="Courier New"/>
          <w:sz w:val="16"/>
          <w:szCs w:val="16"/>
          <w:lang w:val="es-ES"/>
        </w:rPr>
        <w:t>section</w:t>
      </w:r>
      <w:proofErr w:type="spellEnd"/>
      <w:proofErr w:type="gramEnd"/>
      <w:r w:rsidRPr="005041D3">
        <w:rPr>
          <w:rFonts w:ascii="Courier New" w:hAnsi="Courier New" w:cs="Courier New"/>
          <w:sz w:val="16"/>
          <w:szCs w:val="16"/>
          <w:lang w:val="es-ES"/>
        </w:rPr>
        <w:t>&gt;</w:t>
      </w:r>
    </w:p>
    <w:p w14:paraId="57142934"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t xml:space="preserve">        &lt;</w:t>
      </w:r>
      <w:proofErr w:type="gramStart"/>
      <w:r w:rsidRPr="005041D3">
        <w:rPr>
          <w:rFonts w:ascii="Courier New" w:hAnsi="Courier New" w:cs="Courier New"/>
          <w:sz w:val="16"/>
          <w:szCs w:val="16"/>
          <w:lang w:val="es-ES"/>
        </w:rPr>
        <w:t>!</w:t>
      </w:r>
      <w:proofErr w:type="gramEnd"/>
      <w:r w:rsidRPr="005041D3">
        <w:rPr>
          <w:rFonts w:ascii="Courier New" w:hAnsi="Courier New" w:cs="Courier New"/>
          <w:sz w:val="16"/>
          <w:szCs w:val="16"/>
          <w:lang w:val="es-ES"/>
        </w:rPr>
        <w:t xml:space="preserve">-- </w:t>
      </w:r>
      <w:proofErr w:type="spellStart"/>
      <w:r w:rsidRPr="005041D3">
        <w:rPr>
          <w:rFonts w:ascii="Courier New" w:hAnsi="Courier New" w:cs="Courier New"/>
          <w:sz w:val="16"/>
          <w:szCs w:val="16"/>
          <w:lang w:val="es-ES"/>
        </w:rPr>
        <w:t>chosen</w:t>
      </w:r>
      <w:proofErr w:type="spellEnd"/>
      <w:r w:rsidRPr="005041D3">
        <w:rPr>
          <w:rFonts w:ascii="Courier New" w:hAnsi="Courier New" w:cs="Courier New"/>
          <w:sz w:val="16"/>
          <w:szCs w:val="16"/>
          <w:lang w:val="es-ES"/>
        </w:rPr>
        <w:t xml:space="preserve"> </w:t>
      </w:r>
      <w:proofErr w:type="spellStart"/>
      <w:r w:rsidRPr="005041D3">
        <w:rPr>
          <w:rFonts w:ascii="Courier New" w:hAnsi="Courier New" w:cs="Courier New"/>
          <w:sz w:val="16"/>
          <w:szCs w:val="16"/>
          <w:lang w:val="es-ES"/>
        </w:rPr>
        <w:t>by</w:t>
      </w:r>
      <w:proofErr w:type="spellEnd"/>
      <w:r w:rsidRPr="005041D3">
        <w:rPr>
          <w:rFonts w:ascii="Courier New" w:hAnsi="Courier New" w:cs="Courier New"/>
          <w:sz w:val="16"/>
          <w:szCs w:val="16"/>
          <w:lang w:val="es-ES"/>
        </w:rPr>
        <w:t xml:space="preserve"> </w:t>
      </w:r>
      <w:proofErr w:type="spellStart"/>
      <w:r w:rsidRPr="005041D3">
        <w:rPr>
          <w:rFonts w:ascii="Courier New" w:hAnsi="Courier New" w:cs="Courier New"/>
          <w:sz w:val="16"/>
          <w:szCs w:val="16"/>
          <w:lang w:val="es-ES"/>
        </w:rPr>
        <w:t>the</w:t>
      </w:r>
      <w:proofErr w:type="spellEnd"/>
      <w:r w:rsidRPr="005041D3">
        <w:rPr>
          <w:rFonts w:ascii="Courier New" w:hAnsi="Courier New" w:cs="Courier New"/>
          <w:sz w:val="16"/>
          <w:szCs w:val="16"/>
          <w:lang w:val="es-ES"/>
        </w:rPr>
        <w:t xml:space="preserve"> WAN server; </w:t>
      </w:r>
      <w:proofErr w:type="spellStart"/>
      <w:r w:rsidRPr="005041D3">
        <w:rPr>
          <w:rFonts w:ascii="Courier New" w:hAnsi="Courier New" w:cs="Courier New"/>
          <w:sz w:val="16"/>
          <w:szCs w:val="16"/>
          <w:lang w:val="es-ES"/>
        </w:rPr>
        <w:t>where</w:t>
      </w:r>
      <w:proofErr w:type="spellEnd"/>
      <w:r w:rsidRPr="005041D3">
        <w:rPr>
          <w:rFonts w:ascii="Courier New" w:hAnsi="Courier New" w:cs="Courier New"/>
          <w:sz w:val="16"/>
          <w:szCs w:val="16"/>
          <w:lang w:val="es-ES"/>
        </w:rPr>
        <w:t xml:space="preserve"> </w:t>
      </w:r>
      <w:proofErr w:type="spellStart"/>
      <w:r w:rsidRPr="005041D3">
        <w:rPr>
          <w:rFonts w:ascii="Courier New" w:hAnsi="Courier New" w:cs="Courier New"/>
          <w:sz w:val="16"/>
          <w:szCs w:val="16"/>
          <w:lang w:val="es-ES"/>
        </w:rPr>
        <w:t>the</w:t>
      </w:r>
      <w:proofErr w:type="spellEnd"/>
      <w:r w:rsidRPr="005041D3">
        <w:rPr>
          <w:rFonts w:ascii="Courier New" w:hAnsi="Courier New" w:cs="Courier New"/>
          <w:sz w:val="16"/>
          <w:szCs w:val="16"/>
          <w:lang w:val="es-ES"/>
        </w:rPr>
        <w:t xml:space="preserve"> AHD </w:t>
      </w:r>
      <w:proofErr w:type="spellStart"/>
      <w:r w:rsidRPr="005041D3">
        <w:rPr>
          <w:rFonts w:ascii="Courier New" w:hAnsi="Courier New" w:cs="Courier New"/>
          <w:sz w:val="16"/>
          <w:szCs w:val="16"/>
          <w:lang w:val="es-ES"/>
        </w:rPr>
        <w:t>does</w:t>
      </w:r>
      <w:proofErr w:type="spellEnd"/>
      <w:r w:rsidRPr="005041D3">
        <w:rPr>
          <w:rFonts w:ascii="Courier New" w:hAnsi="Courier New" w:cs="Courier New"/>
          <w:sz w:val="16"/>
          <w:szCs w:val="16"/>
          <w:lang w:val="es-ES"/>
        </w:rPr>
        <w:t xml:space="preserve"> a POST of </w:t>
      </w:r>
      <w:proofErr w:type="spellStart"/>
      <w:r w:rsidRPr="005041D3">
        <w:rPr>
          <w:rFonts w:ascii="Courier New" w:hAnsi="Courier New" w:cs="Courier New"/>
          <w:sz w:val="16"/>
          <w:szCs w:val="16"/>
          <w:lang w:val="es-ES"/>
        </w:rPr>
        <w:t>its</w:t>
      </w:r>
      <w:proofErr w:type="spellEnd"/>
      <w:r w:rsidRPr="005041D3">
        <w:rPr>
          <w:rFonts w:ascii="Courier New" w:hAnsi="Courier New" w:cs="Courier New"/>
          <w:sz w:val="16"/>
          <w:szCs w:val="16"/>
          <w:lang w:val="es-ES"/>
        </w:rPr>
        <w:t xml:space="preserve"> APB </w:t>
      </w:r>
      <w:proofErr w:type="spellStart"/>
      <w:r w:rsidRPr="005041D3">
        <w:rPr>
          <w:rFonts w:ascii="Courier New" w:hAnsi="Courier New" w:cs="Courier New"/>
          <w:sz w:val="16"/>
          <w:szCs w:val="16"/>
          <w:lang w:val="es-ES"/>
        </w:rPr>
        <w:t>xml</w:t>
      </w:r>
      <w:proofErr w:type="spellEnd"/>
      <w:r w:rsidRPr="005041D3">
        <w:rPr>
          <w:rFonts w:ascii="Courier New" w:hAnsi="Courier New" w:cs="Courier New"/>
          <w:sz w:val="16"/>
          <w:szCs w:val="16"/>
          <w:lang w:val="es-ES"/>
        </w:rPr>
        <w:t xml:space="preserve"> --&gt;</w:t>
      </w:r>
    </w:p>
    <w:p w14:paraId="3B7D8A54"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t xml:space="preserve">        &lt;</w:t>
      </w:r>
      <w:proofErr w:type="spellStart"/>
      <w:proofErr w:type="gramStart"/>
      <w:r w:rsidRPr="005041D3">
        <w:rPr>
          <w:rFonts w:ascii="Courier New" w:hAnsi="Courier New" w:cs="Courier New"/>
          <w:sz w:val="16"/>
          <w:szCs w:val="16"/>
          <w:lang w:val="es-ES"/>
        </w:rPr>
        <w:t>path</w:t>
      </w:r>
      <w:proofErr w:type="spellEnd"/>
      <w:r w:rsidRPr="005041D3">
        <w:rPr>
          <w:rFonts w:ascii="Courier New" w:hAnsi="Courier New" w:cs="Courier New"/>
          <w:sz w:val="16"/>
          <w:szCs w:val="16"/>
          <w:lang w:val="es-ES"/>
        </w:rPr>
        <w:t>&gt;</w:t>
      </w:r>
      <w:proofErr w:type="gramEnd"/>
      <w:r w:rsidRPr="005041D3">
        <w:rPr>
          <w:rFonts w:ascii="Courier New" w:hAnsi="Courier New" w:cs="Courier New"/>
          <w:sz w:val="16"/>
          <w:szCs w:val="16"/>
          <w:lang w:val="es-ES"/>
        </w:rPr>
        <w:t>APS&lt;/</w:t>
      </w:r>
      <w:proofErr w:type="spellStart"/>
      <w:r w:rsidRPr="005041D3">
        <w:rPr>
          <w:rFonts w:ascii="Courier New" w:hAnsi="Courier New" w:cs="Courier New"/>
          <w:sz w:val="16"/>
          <w:szCs w:val="16"/>
          <w:lang w:val="es-ES"/>
        </w:rPr>
        <w:t>path</w:t>
      </w:r>
      <w:proofErr w:type="spellEnd"/>
      <w:r w:rsidRPr="005041D3">
        <w:rPr>
          <w:rFonts w:ascii="Courier New" w:hAnsi="Courier New" w:cs="Courier New"/>
          <w:sz w:val="16"/>
          <w:szCs w:val="16"/>
          <w:lang w:val="es-ES"/>
        </w:rPr>
        <w:t>&gt;</w:t>
      </w:r>
    </w:p>
    <w:p w14:paraId="5A309B92"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t xml:space="preserve">        &lt;</w:t>
      </w:r>
      <w:proofErr w:type="spellStart"/>
      <w:proofErr w:type="gramStart"/>
      <w:r w:rsidRPr="005041D3">
        <w:rPr>
          <w:rFonts w:ascii="Courier New" w:hAnsi="Courier New" w:cs="Courier New"/>
          <w:sz w:val="16"/>
          <w:szCs w:val="16"/>
          <w:lang w:val="es-ES"/>
        </w:rPr>
        <w:t>port</w:t>
      </w:r>
      <w:proofErr w:type="spellEnd"/>
      <w:r w:rsidRPr="005041D3">
        <w:rPr>
          <w:rFonts w:ascii="Courier New" w:hAnsi="Courier New" w:cs="Courier New"/>
          <w:sz w:val="16"/>
          <w:szCs w:val="16"/>
          <w:lang w:val="es-ES"/>
        </w:rPr>
        <w:t>&gt;</w:t>
      </w:r>
      <w:proofErr w:type="gramEnd"/>
      <w:r w:rsidRPr="005041D3">
        <w:rPr>
          <w:rFonts w:ascii="Courier New" w:hAnsi="Courier New" w:cs="Courier New"/>
          <w:sz w:val="16"/>
          <w:szCs w:val="16"/>
          <w:lang w:val="es-ES"/>
        </w:rPr>
        <w:t>8442&lt;/</w:t>
      </w:r>
      <w:proofErr w:type="spellStart"/>
      <w:r w:rsidRPr="005041D3">
        <w:rPr>
          <w:rFonts w:ascii="Courier New" w:hAnsi="Courier New" w:cs="Courier New"/>
          <w:sz w:val="16"/>
          <w:szCs w:val="16"/>
          <w:lang w:val="es-ES"/>
        </w:rPr>
        <w:t>port</w:t>
      </w:r>
      <w:proofErr w:type="spellEnd"/>
      <w:r w:rsidRPr="005041D3">
        <w:rPr>
          <w:rFonts w:ascii="Courier New" w:hAnsi="Courier New" w:cs="Courier New"/>
          <w:sz w:val="16"/>
          <w:szCs w:val="16"/>
          <w:lang w:val="es-ES"/>
        </w:rPr>
        <w:t>&gt;</w:t>
      </w:r>
    </w:p>
    <w:p w14:paraId="15CD0ED4"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t xml:space="preserve">        &lt;</w:t>
      </w:r>
      <w:proofErr w:type="spellStart"/>
      <w:proofErr w:type="gramStart"/>
      <w:r w:rsidRPr="005041D3">
        <w:rPr>
          <w:rFonts w:ascii="Courier New" w:hAnsi="Courier New" w:cs="Courier New"/>
          <w:sz w:val="16"/>
          <w:szCs w:val="16"/>
          <w:lang w:val="es-ES"/>
        </w:rPr>
        <w:t>profileID</w:t>
      </w:r>
      <w:proofErr w:type="spellEnd"/>
      <w:r w:rsidRPr="005041D3">
        <w:rPr>
          <w:rFonts w:ascii="Courier New" w:hAnsi="Courier New" w:cs="Courier New"/>
          <w:sz w:val="16"/>
          <w:szCs w:val="16"/>
          <w:lang w:val="es-ES"/>
        </w:rPr>
        <w:t>&gt;</w:t>
      </w:r>
      <w:proofErr w:type="gramEnd"/>
      <w:r w:rsidRPr="005041D3">
        <w:rPr>
          <w:rFonts w:ascii="Courier New" w:hAnsi="Courier New" w:cs="Courier New"/>
          <w:sz w:val="16"/>
          <w:szCs w:val="16"/>
          <w:lang w:val="es-ES"/>
        </w:rPr>
        <w:t>APS-CDC-WAN&lt;/</w:t>
      </w:r>
      <w:proofErr w:type="spellStart"/>
      <w:r w:rsidRPr="005041D3">
        <w:rPr>
          <w:rFonts w:ascii="Courier New" w:hAnsi="Courier New" w:cs="Courier New"/>
          <w:sz w:val="16"/>
          <w:szCs w:val="16"/>
          <w:lang w:val="es-ES"/>
        </w:rPr>
        <w:t>profileID</w:t>
      </w:r>
      <w:proofErr w:type="spellEnd"/>
      <w:r w:rsidRPr="005041D3">
        <w:rPr>
          <w:rFonts w:ascii="Courier New" w:hAnsi="Courier New" w:cs="Courier New"/>
          <w:sz w:val="16"/>
          <w:szCs w:val="16"/>
          <w:lang w:val="es-ES"/>
        </w:rPr>
        <w:t>&gt;</w:t>
      </w:r>
    </w:p>
    <w:p w14:paraId="76BE85DF"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t xml:space="preserve">        &lt;</w:t>
      </w:r>
      <w:proofErr w:type="gramStart"/>
      <w:r w:rsidRPr="005041D3">
        <w:rPr>
          <w:rFonts w:ascii="Courier New" w:hAnsi="Courier New" w:cs="Courier New"/>
          <w:sz w:val="16"/>
          <w:szCs w:val="16"/>
          <w:lang w:val="es-ES"/>
        </w:rPr>
        <w:t>!</w:t>
      </w:r>
      <w:proofErr w:type="gramEnd"/>
      <w:r w:rsidRPr="005041D3">
        <w:rPr>
          <w:rFonts w:ascii="Courier New" w:hAnsi="Courier New" w:cs="Courier New"/>
          <w:sz w:val="16"/>
          <w:szCs w:val="16"/>
          <w:lang w:val="es-ES"/>
        </w:rPr>
        <w:t xml:space="preserve">-- </w:t>
      </w:r>
      <w:proofErr w:type="spellStart"/>
      <w:r w:rsidRPr="005041D3">
        <w:rPr>
          <w:rFonts w:ascii="Courier New" w:hAnsi="Courier New" w:cs="Courier New"/>
          <w:sz w:val="16"/>
          <w:szCs w:val="16"/>
          <w:lang w:val="es-ES"/>
        </w:rPr>
        <w:t>optional</w:t>
      </w:r>
      <w:proofErr w:type="spellEnd"/>
      <w:r w:rsidRPr="005041D3">
        <w:rPr>
          <w:rFonts w:ascii="Courier New" w:hAnsi="Courier New" w:cs="Courier New"/>
          <w:sz w:val="16"/>
          <w:szCs w:val="16"/>
          <w:lang w:val="es-ES"/>
        </w:rPr>
        <w:t xml:space="preserve"> </w:t>
      </w:r>
      <w:proofErr w:type="spellStart"/>
      <w:r w:rsidRPr="005041D3">
        <w:rPr>
          <w:rFonts w:ascii="Courier New" w:hAnsi="Courier New" w:cs="Courier New"/>
          <w:sz w:val="16"/>
          <w:szCs w:val="16"/>
          <w:lang w:val="es-ES"/>
        </w:rPr>
        <w:t>but</w:t>
      </w:r>
      <w:proofErr w:type="spellEnd"/>
      <w:r w:rsidRPr="005041D3">
        <w:rPr>
          <w:rFonts w:ascii="Courier New" w:hAnsi="Courier New" w:cs="Courier New"/>
          <w:sz w:val="16"/>
          <w:szCs w:val="16"/>
          <w:lang w:val="es-ES"/>
        </w:rPr>
        <w:t xml:space="preserve"> </w:t>
      </w:r>
      <w:proofErr w:type="spellStart"/>
      <w:r w:rsidRPr="005041D3">
        <w:rPr>
          <w:rFonts w:ascii="Courier New" w:hAnsi="Courier New" w:cs="Courier New"/>
          <w:sz w:val="16"/>
          <w:szCs w:val="16"/>
          <w:lang w:val="es-ES"/>
        </w:rPr>
        <w:t>recommended</w:t>
      </w:r>
      <w:proofErr w:type="spellEnd"/>
      <w:r w:rsidRPr="005041D3">
        <w:rPr>
          <w:rFonts w:ascii="Courier New" w:hAnsi="Courier New" w:cs="Courier New"/>
          <w:sz w:val="16"/>
          <w:szCs w:val="16"/>
          <w:lang w:val="es-ES"/>
        </w:rPr>
        <w:t xml:space="preserve"> --&gt;</w:t>
      </w:r>
    </w:p>
    <w:p w14:paraId="0622B852"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t xml:space="preserve">        &lt;</w:t>
      </w:r>
      <w:proofErr w:type="spellStart"/>
      <w:proofErr w:type="gramStart"/>
      <w:r w:rsidRPr="005041D3">
        <w:rPr>
          <w:rFonts w:ascii="Courier New" w:hAnsi="Courier New" w:cs="Courier New"/>
          <w:sz w:val="16"/>
          <w:szCs w:val="16"/>
          <w:lang w:val="es-ES"/>
        </w:rPr>
        <w:t>resourcePrefix</w:t>
      </w:r>
      <w:proofErr w:type="spellEnd"/>
      <w:r w:rsidRPr="005041D3">
        <w:rPr>
          <w:rFonts w:ascii="Courier New" w:hAnsi="Courier New" w:cs="Courier New"/>
          <w:sz w:val="16"/>
          <w:szCs w:val="16"/>
          <w:lang w:val="es-ES"/>
        </w:rPr>
        <w:t>&gt;</w:t>
      </w:r>
      <w:proofErr w:type="gramEnd"/>
      <w:r w:rsidRPr="005041D3">
        <w:rPr>
          <w:rFonts w:ascii="Courier New" w:hAnsi="Courier New" w:cs="Courier New"/>
          <w:sz w:val="16"/>
          <w:szCs w:val="16"/>
          <w:lang w:val="es-ES"/>
        </w:rPr>
        <w:t>true&lt;/</w:t>
      </w:r>
      <w:proofErr w:type="spellStart"/>
      <w:r w:rsidRPr="005041D3">
        <w:rPr>
          <w:rFonts w:ascii="Courier New" w:hAnsi="Courier New" w:cs="Courier New"/>
          <w:sz w:val="16"/>
          <w:szCs w:val="16"/>
          <w:lang w:val="es-ES"/>
        </w:rPr>
        <w:t>resourcePrefix</w:t>
      </w:r>
      <w:proofErr w:type="spellEnd"/>
      <w:r w:rsidRPr="005041D3">
        <w:rPr>
          <w:rFonts w:ascii="Courier New" w:hAnsi="Courier New" w:cs="Courier New"/>
          <w:sz w:val="16"/>
          <w:szCs w:val="16"/>
          <w:lang w:val="es-ES"/>
        </w:rPr>
        <w:t>&gt;</w:t>
      </w:r>
    </w:p>
    <w:p w14:paraId="7D05E273"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t xml:space="preserve">        &lt;</w:t>
      </w:r>
      <w:proofErr w:type="spellStart"/>
      <w:proofErr w:type="gramStart"/>
      <w:r w:rsidRPr="005041D3">
        <w:rPr>
          <w:rFonts w:ascii="Courier New" w:hAnsi="Courier New" w:cs="Courier New"/>
          <w:sz w:val="16"/>
          <w:szCs w:val="16"/>
          <w:lang w:val="es-ES"/>
        </w:rPr>
        <w:t>resourceTypeID</w:t>
      </w:r>
      <w:proofErr w:type="spellEnd"/>
      <w:r w:rsidRPr="005041D3">
        <w:rPr>
          <w:rFonts w:ascii="Courier New" w:hAnsi="Courier New" w:cs="Courier New"/>
          <w:sz w:val="16"/>
          <w:szCs w:val="16"/>
          <w:lang w:val="es-ES"/>
        </w:rPr>
        <w:t>&gt;</w:t>
      </w:r>
      <w:proofErr w:type="gramEnd"/>
      <w:r w:rsidRPr="005041D3">
        <w:rPr>
          <w:rFonts w:ascii="Courier New" w:hAnsi="Courier New" w:cs="Courier New"/>
          <w:sz w:val="16"/>
          <w:szCs w:val="16"/>
          <w:lang w:val="es-ES"/>
        </w:rPr>
        <w:t>APB&lt;/</w:t>
      </w:r>
      <w:proofErr w:type="spellStart"/>
      <w:r w:rsidRPr="005041D3">
        <w:rPr>
          <w:rFonts w:ascii="Courier New" w:hAnsi="Courier New" w:cs="Courier New"/>
          <w:sz w:val="16"/>
          <w:szCs w:val="16"/>
          <w:lang w:val="es-ES"/>
        </w:rPr>
        <w:t>resourceTypeID</w:t>
      </w:r>
      <w:proofErr w:type="spellEnd"/>
      <w:r w:rsidRPr="005041D3">
        <w:rPr>
          <w:rFonts w:ascii="Courier New" w:hAnsi="Courier New" w:cs="Courier New"/>
          <w:sz w:val="16"/>
          <w:szCs w:val="16"/>
          <w:lang w:val="es-ES"/>
        </w:rPr>
        <w:t>&gt;</w:t>
      </w:r>
    </w:p>
    <w:p w14:paraId="65CD4C9D"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t xml:space="preserve">    &lt;/</w:t>
      </w:r>
      <w:proofErr w:type="spellStart"/>
      <w:proofErr w:type="gramStart"/>
      <w:r w:rsidRPr="005041D3">
        <w:rPr>
          <w:rFonts w:ascii="Courier New" w:hAnsi="Courier New" w:cs="Courier New"/>
          <w:sz w:val="16"/>
          <w:szCs w:val="16"/>
          <w:lang w:val="es-ES"/>
        </w:rPr>
        <w:t>section</w:t>
      </w:r>
      <w:proofErr w:type="spellEnd"/>
      <w:proofErr w:type="gramEnd"/>
      <w:r w:rsidRPr="005041D3">
        <w:rPr>
          <w:rFonts w:ascii="Courier New" w:hAnsi="Courier New" w:cs="Courier New"/>
          <w:sz w:val="16"/>
          <w:szCs w:val="16"/>
          <w:lang w:val="es-ES"/>
        </w:rPr>
        <w:t>&gt;</w:t>
      </w:r>
    </w:p>
    <w:p w14:paraId="1001002D" w14:textId="77777777" w:rsidR="005041D3" w:rsidRPr="005041D3" w:rsidRDefault="005041D3" w:rsidP="005041D3">
      <w:pPr>
        <w:spacing w:before="0"/>
        <w:rPr>
          <w:rFonts w:ascii="Courier New" w:hAnsi="Courier New" w:cs="Courier New"/>
          <w:sz w:val="16"/>
          <w:szCs w:val="16"/>
          <w:lang w:val="es-ES"/>
        </w:rPr>
      </w:pPr>
    </w:p>
    <w:p w14:paraId="1170695C"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t xml:space="preserve">    &lt;</w:t>
      </w:r>
      <w:proofErr w:type="gramStart"/>
      <w:r w:rsidRPr="005041D3">
        <w:rPr>
          <w:rFonts w:ascii="Courier New" w:hAnsi="Courier New" w:cs="Courier New"/>
          <w:sz w:val="16"/>
          <w:szCs w:val="16"/>
          <w:lang w:val="es-ES"/>
        </w:rPr>
        <w:t>!</w:t>
      </w:r>
      <w:proofErr w:type="gramEnd"/>
      <w:r w:rsidRPr="005041D3">
        <w:rPr>
          <w:rFonts w:ascii="Courier New" w:hAnsi="Courier New" w:cs="Courier New"/>
          <w:sz w:val="16"/>
          <w:szCs w:val="16"/>
          <w:lang w:val="es-ES"/>
        </w:rPr>
        <w:t xml:space="preserve">-- </w:t>
      </w:r>
      <w:proofErr w:type="spellStart"/>
      <w:r w:rsidRPr="005041D3">
        <w:rPr>
          <w:rFonts w:ascii="Courier New" w:hAnsi="Courier New" w:cs="Courier New"/>
          <w:sz w:val="16"/>
          <w:szCs w:val="16"/>
          <w:lang w:val="es-ES"/>
        </w:rPr>
        <w:t>The</w:t>
      </w:r>
      <w:proofErr w:type="spellEnd"/>
      <w:r w:rsidRPr="005041D3">
        <w:rPr>
          <w:rFonts w:ascii="Courier New" w:hAnsi="Courier New" w:cs="Courier New"/>
          <w:sz w:val="16"/>
          <w:szCs w:val="16"/>
          <w:lang w:val="es-ES"/>
        </w:rPr>
        <w:t xml:space="preserve"> </w:t>
      </w:r>
      <w:proofErr w:type="spellStart"/>
      <w:r w:rsidRPr="005041D3">
        <w:rPr>
          <w:rFonts w:ascii="Courier New" w:hAnsi="Courier New" w:cs="Courier New"/>
          <w:sz w:val="16"/>
          <w:szCs w:val="16"/>
          <w:lang w:val="es-ES"/>
        </w:rPr>
        <w:t>path</w:t>
      </w:r>
      <w:proofErr w:type="spellEnd"/>
      <w:r w:rsidRPr="005041D3">
        <w:rPr>
          <w:rFonts w:ascii="Courier New" w:hAnsi="Courier New" w:cs="Courier New"/>
          <w:sz w:val="16"/>
          <w:szCs w:val="16"/>
          <w:lang w:val="es-ES"/>
        </w:rPr>
        <w:t xml:space="preserve"> </w:t>
      </w:r>
      <w:proofErr w:type="spellStart"/>
      <w:r w:rsidRPr="005041D3">
        <w:rPr>
          <w:rFonts w:ascii="Courier New" w:hAnsi="Courier New" w:cs="Courier New"/>
          <w:sz w:val="16"/>
          <w:szCs w:val="16"/>
          <w:lang w:val="es-ES"/>
        </w:rPr>
        <w:t>the</w:t>
      </w:r>
      <w:proofErr w:type="spellEnd"/>
      <w:r w:rsidRPr="005041D3">
        <w:rPr>
          <w:rFonts w:ascii="Courier New" w:hAnsi="Courier New" w:cs="Courier New"/>
          <w:sz w:val="16"/>
          <w:szCs w:val="16"/>
          <w:lang w:val="es-ES"/>
        </w:rPr>
        <w:t xml:space="preserve"> AHD </w:t>
      </w:r>
      <w:proofErr w:type="spellStart"/>
      <w:r w:rsidRPr="005041D3">
        <w:rPr>
          <w:rFonts w:ascii="Courier New" w:hAnsi="Courier New" w:cs="Courier New"/>
          <w:sz w:val="16"/>
          <w:szCs w:val="16"/>
          <w:lang w:val="es-ES"/>
        </w:rPr>
        <w:t>would</w:t>
      </w:r>
      <w:proofErr w:type="spellEnd"/>
      <w:r w:rsidRPr="005041D3">
        <w:rPr>
          <w:rFonts w:ascii="Courier New" w:hAnsi="Courier New" w:cs="Courier New"/>
          <w:sz w:val="16"/>
          <w:szCs w:val="16"/>
          <w:lang w:val="es-ES"/>
        </w:rPr>
        <w:t xml:space="preserve"> POST to </w:t>
      </w:r>
      <w:proofErr w:type="spellStart"/>
      <w:r w:rsidRPr="005041D3">
        <w:rPr>
          <w:rFonts w:ascii="Courier New" w:hAnsi="Courier New" w:cs="Courier New"/>
          <w:sz w:val="16"/>
          <w:szCs w:val="16"/>
          <w:lang w:val="es-ES"/>
        </w:rPr>
        <w:t>establish</w:t>
      </w:r>
      <w:proofErr w:type="spellEnd"/>
      <w:r w:rsidRPr="005041D3">
        <w:rPr>
          <w:rFonts w:ascii="Courier New" w:hAnsi="Courier New" w:cs="Courier New"/>
          <w:sz w:val="16"/>
          <w:szCs w:val="16"/>
          <w:lang w:val="es-ES"/>
        </w:rPr>
        <w:t xml:space="preserve"> </w:t>
      </w:r>
      <w:proofErr w:type="spellStart"/>
      <w:r w:rsidRPr="005041D3">
        <w:rPr>
          <w:rFonts w:ascii="Courier New" w:hAnsi="Courier New" w:cs="Courier New"/>
          <w:sz w:val="16"/>
          <w:szCs w:val="16"/>
          <w:lang w:val="es-ES"/>
        </w:rPr>
        <w:t>an</w:t>
      </w:r>
      <w:proofErr w:type="spellEnd"/>
      <w:r w:rsidRPr="005041D3">
        <w:rPr>
          <w:rFonts w:ascii="Courier New" w:hAnsi="Courier New" w:cs="Courier New"/>
          <w:sz w:val="16"/>
          <w:szCs w:val="16"/>
          <w:lang w:val="es-ES"/>
        </w:rPr>
        <w:t xml:space="preserve"> APS </w:t>
      </w:r>
      <w:proofErr w:type="spellStart"/>
      <w:r w:rsidRPr="005041D3">
        <w:rPr>
          <w:rFonts w:ascii="Courier New" w:hAnsi="Courier New" w:cs="Courier New"/>
          <w:sz w:val="16"/>
          <w:szCs w:val="16"/>
          <w:lang w:val="es-ES"/>
        </w:rPr>
        <w:t>is</w:t>
      </w:r>
      <w:proofErr w:type="spellEnd"/>
      <w:r w:rsidRPr="005041D3">
        <w:rPr>
          <w:rFonts w:ascii="Courier New" w:hAnsi="Courier New" w:cs="Courier New"/>
          <w:sz w:val="16"/>
          <w:szCs w:val="16"/>
          <w:lang w:val="es-ES"/>
        </w:rPr>
        <w:t xml:space="preserve"> </w:t>
      </w:r>
      <w:proofErr w:type="spellStart"/>
      <w:r w:rsidRPr="005041D3">
        <w:rPr>
          <w:rFonts w:ascii="Courier New" w:hAnsi="Courier New" w:cs="Courier New"/>
          <w:sz w:val="16"/>
          <w:szCs w:val="16"/>
          <w:lang w:val="es-ES"/>
        </w:rPr>
        <w:t>then</w:t>
      </w:r>
      <w:proofErr w:type="spellEnd"/>
      <w:r w:rsidRPr="005041D3">
        <w:rPr>
          <w:rFonts w:ascii="Courier New" w:hAnsi="Courier New" w:cs="Courier New"/>
          <w:sz w:val="16"/>
          <w:szCs w:val="16"/>
          <w:lang w:val="es-ES"/>
        </w:rPr>
        <w:t xml:space="preserve">: </w:t>
      </w:r>
      <w:proofErr w:type="spellStart"/>
      <w:r w:rsidRPr="005041D3">
        <w:rPr>
          <w:rFonts w:ascii="Courier New" w:hAnsi="Courier New" w:cs="Courier New"/>
          <w:sz w:val="16"/>
          <w:szCs w:val="16"/>
          <w:lang w:val="es-ES"/>
        </w:rPr>
        <w:t>baseurl</w:t>
      </w:r>
      <w:proofErr w:type="spellEnd"/>
      <w:r w:rsidRPr="005041D3">
        <w:rPr>
          <w:rFonts w:ascii="Courier New" w:hAnsi="Courier New" w:cs="Courier New"/>
          <w:sz w:val="16"/>
          <w:szCs w:val="16"/>
          <w:lang w:val="es-ES"/>
        </w:rPr>
        <w:t>/APS --&gt;</w:t>
      </w:r>
    </w:p>
    <w:p w14:paraId="2086ABF1"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t xml:space="preserve">    &lt;</w:t>
      </w:r>
      <w:proofErr w:type="spellStart"/>
      <w:proofErr w:type="gramStart"/>
      <w:r w:rsidRPr="005041D3">
        <w:rPr>
          <w:rFonts w:ascii="Courier New" w:hAnsi="Courier New" w:cs="Courier New"/>
          <w:sz w:val="16"/>
          <w:szCs w:val="16"/>
          <w:lang w:val="es-ES"/>
        </w:rPr>
        <w:t>section</w:t>
      </w:r>
      <w:proofErr w:type="spellEnd"/>
      <w:proofErr w:type="gramEnd"/>
      <w:r w:rsidRPr="005041D3">
        <w:rPr>
          <w:rFonts w:ascii="Courier New" w:hAnsi="Courier New" w:cs="Courier New"/>
          <w:sz w:val="16"/>
          <w:szCs w:val="16"/>
          <w:lang w:val="es-ES"/>
        </w:rPr>
        <w:t>&gt;</w:t>
      </w:r>
    </w:p>
    <w:p w14:paraId="697EF4E5"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t xml:space="preserve">        &lt;</w:t>
      </w:r>
      <w:proofErr w:type="gramStart"/>
      <w:r w:rsidRPr="005041D3">
        <w:rPr>
          <w:rFonts w:ascii="Courier New" w:hAnsi="Courier New" w:cs="Courier New"/>
          <w:sz w:val="16"/>
          <w:szCs w:val="16"/>
          <w:lang w:val="es-ES"/>
        </w:rPr>
        <w:t>!</w:t>
      </w:r>
      <w:proofErr w:type="gramEnd"/>
      <w:r w:rsidRPr="005041D3">
        <w:rPr>
          <w:rFonts w:ascii="Courier New" w:hAnsi="Courier New" w:cs="Courier New"/>
          <w:sz w:val="16"/>
          <w:szCs w:val="16"/>
          <w:lang w:val="es-ES"/>
        </w:rPr>
        <w:t xml:space="preserve">-- </w:t>
      </w:r>
      <w:proofErr w:type="spellStart"/>
      <w:r w:rsidRPr="005041D3">
        <w:rPr>
          <w:rFonts w:ascii="Courier New" w:hAnsi="Courier New" w:cs="Courier New"/>
          <w:sz w:val="16"/>
          <w:szCs w:val="16"/>
          <w:lang w:val="es-ES"/>
        </w:rPr>
        <w:t>chosen</w:t>
      </w:r>
      <w:proofErr w:type="spellEnd"/>
      <w:r w:rsidRPr="005041D3">
        <w:rPr>
          <w:rFonts w:ascii="Courier New" w:hAnsi="Courier New" w:cs="Courier New"/>
          <w:sz w:val="16"/>
          <w:szCs w:val="16"/>
          <w:lang w:val="es-ES"/>
        </w:rPr>
        <w:t xml:space="preserve"> </w:t>
      </w:r>
      <w:proofErr w:type="spellStart"/>
      <w:r w:rsidRPr="005041D3">
        <w:rPr>
          <w:rFonts w:ascii="Courier New" w:hAnsi="Courier New" w:cs="Courier New"/>
          <w:sz w:val="16"/>
          <w:szCs w:val="16"/>
          <w:lang w:val="es-ES"/>
        </w:rPr>
        <w:t>by</w:t>
      </w:r>
      <w:proofErr w:type="spellEnd"/>
      <w:r w:rsidRPr="005041D3">
        <w:rPr>
          <w:rFonts w:ascii="Courier New" w:hAnsi="Courier New" w:cs="Courier New"/>
          <w:sz w:val="16"/>
          <w:szCs w:val="16"/>
          <w:lang w:val="es-ES"/>
        </w:rPr>
        <w:t xml:space="preserve"> </w:t>
      </w:r>
      <w:proofErr w:type="spellStart"/>
      <w:r w:rsidRPr="005041D3">
        <w:rPr>
          <w:rFonts w:ascii="Courier New" w:hAnsi="Courier New" w:cs="Courier New"/>
          <w:sz w:val="16"/>
          <w:szCs w:val="16"/>
          <w:lang w:val="es-ES"/>
        </w:rPr>
        <w:t>the</w:t>
      </w:r>
      <w:proofErr w:type="spellEnd"/>
      <w:r w:rsidRPr="005041D3">
        <w:rPr>
          <w:rFonts w:ascii="Courier New" w:hAnsi="Courier New" w:cs="Courier New"/>
          <w:sz w:val="16"/>
          <w:szCs w:val="16"/>
          <w:lang w:val="es-ES"/>
        </w:rPr>
        <w:t xml:space="preserve"> WAN server; </w:t>
      </w:r>
      <w:proofErr w:type="spellStart"/>
      <w:r w:rsidRPr="005041D3">
        <w:rPr>
          <w:rFonts w:ascii="Courier New" w:hAnsi="Courier New" w:cs="Courier New"/>
          <w:sz w:val="16"/>
          <w:szCs w:val="16"/>
          <w:lang w:val="es-ES"/>
        </w:rPr>
        <w:t>where</w:t>
      </w:r>
      <w:proofErr w:type="spellEnd"/>
      <w:r w:rsidRPr="005041D3">
        <w:rPr>
          <w:rFonts w:ascii="Courier New" w:hAnsi="Courier New" w:cs="Courier New"/>
          <w:sz w:val="16"/>
          <w:szCs w:val="16"/>
          <w:lang w:val="es-ES"/>
        </w:rPr>
        <w:t xml:space="preserve"> </w:t>
      </w:r>
      <w:proofErr w:type="spellStart"/>
      <w:r w:rsidRPr="005041D3">
        <w:rPr>
          <w:rFonts w:ascii="Courier New" w:hAnsi="Courier New" w:cs="Courier New"/>
          <w:sz w:val="16"/>
          <w:szCs w:val="16"/>
          <w:lang w:val="es-ES"/>
        </w:rPr>
        <w:t>the</w:t>
      </w:r>
      <w:proofErr w:type="spellEnd"/>
      <w:r w:rsidRPr="005041D3">
        <w:rPr>
          <w:rFonts w:ascii="Courier New" w:hAnsi="Courier New" w:cs="Courier New"/>
          <w:sz w:val="16"/>
          <w:szCs w:val="16"/>
          <w:lang w:val="es-ES"/>
        </w:rPr>
        <w:t xml:space="preserve"> AHD </w:t>
      </w:r>
      <w:proofErr w:type="spellStart"/>
      <w:r w:rsidRPr="005041D3">
        <w:rPr>
          <w:rFonts w:ascii="Courier New" w:hAnsi="Courier New" w:cs="Courier New"/>
          <w:sz w:val="16"/>
          <w:szCs w:val="16"/>
          <w:lang w:val="es-ES"/>
        </w:rPr>
        <w:t>does</w:t>
      </w:r>
      <w:proofErr w:type="spellEnd"/>
      <w:r w:rsidRPr="005041D3">
        <w:rPr>
          <w:rFonts w:ascii="Courier New" w:hAnsi="Courier New" w:cs="Courier New"/>
          <w:sz w:val="16"/>
          <w:szCs w:val="16"/>
          <w:lang w:val="es-ES"/>
        </w:rPr>
        <w:t xml:space="preserve"> a POST of </w:t>
      </w:r>
      <w:proofErr w:type="spellStart"/>
      <w:r w:rsidRPr="005041D3">
        <w:rPr>
          <w:rFonts w:ascii="Courier New" w:hAnsi="Courier New" w:cs="Courier New"/>
          <w:sz w:val="16"/>
          <w:szCs w:val="16"/>
          <w:lang w:val="es-ES"/>
        </w:rPr>
        <w:t>its</w:t>
      </w:r>
      <w:proofErr w:type="spellEnd"/>
      <w:r w:rsidRPr="005041D3">
        <w:rPr>
          <w:rFonts w:ascii="Courier New" w:hAnsi="Courier New" w:cs="Courier New"/>
          <w:sz w:val="16"/>
          <w:szCs w:val="16"/>
          <w:lang w:val="es-ES"/>
        </w:rPr>
        <w:t xml:space="preserve"> APB </w:t>
      </w:r>
      <w:proofErr w:type="spellStart"/>
      <w:r w:rsidRPr="005041D3">
        <w:rPr>
          <w:rFonts w:ascii="Courier New" w:hAnsi="Courier New" w:cs="Courier New"/>
          <w:sz w:val="16"/>
          <w:szCs w:val="16"/>
          <w:lang w:val="es-ES"/>
        </w:rPr>
        <w:t>xml</w:t>
      </w:r>
      <w:proofErr w:type="spellEnd"/>
      <w:r w:rsidRPr="005041D3">
        <w:rPr>
          <w:rFonts w:ascii="Courier New" w:hAnsi="Courier New" w:cs="Courier New"/>
          <w:sz w:val="16"/>
          <w:szCs w:val="16"/>
          <w:lang w:val="es-ES"/>
        </w:rPr>
        <w:t xml:space="preserve"> --&gt;</w:t>
      </w:r>
    </w:p>
    <w:p w14:paraId="4685E5CF"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t xml:space="preserve">        &lt;</w:t>
      </w:r>
      <w:proofErr w:type="spellStart"/>
      <w:proofErr w:type="gramStart"/>
      <w:r w:rsidRPr="005041D3">
        <w:rPr>
          <w:rFonts w:ascii="Courier New" w:hAnsi="Courier New" w:cs="Courier New"/>
          <w:sz w:val="16"/>
          <w:szCs w:val="16"/>
          <w:lang w:val="es-ES"/>
        </w:rPr>
        <w:t>path</w:t>
      </w:r>
      <w:proofErr w:type="spellEnd"/>
      <w:r w:rsidRPr="005041D3">
        <w:rPr>
          <w:rFonts w:ascii="Courier New" w:hAnsi="Courier New" w:cs="Courier New"/>
          <w:sz w:val="16"/>
          <w:szCs w:val="16"/>
          <w:lang w:val="es-ES"/>
        </w:rPr>
        <w:t>&gt;</w:t>
      </w:r>
      <w:proofErr w:type="gramEnd"/>
      <w:r w:rsidRPr="005041D3">
        <w:rPr>
          <w:rFonts w:ascii="Courier New" w:hAnsi="Courier New" w:cs="Courier New"/>
          <w:sz w:val="16"/>
          <w:szCs w:val="16"/>
          <w:lang w:val="es-ES"/>
        </w:rPr>
        <w:t>APS&lt;/</w:t>
      </w:r>
      <w:proofErr w:type="spellStart"/>
      <w:r w:rsidRPr="005041D3">
        <w:rPr>
          <w:rFonts w:ascii="Courier New" w:hAnsi="Courier New" w:cs="Courier New"/>
          <w:sz w:val="16"/>
          <w:szCs w:val="16"/>
          <w:lang w:val="es-ES"/>
        </w:rPr>
        <w:t>path</w:t>
      </w:r>
      <w:proofErr w:type="spellEnd"/>
      <w:r w:rsidRPr="005041D3">
        <w:rPr>
          <w:rFonts w:ascii="Courier New" w:hAnsi="Courier New" w:cs="Courier New"/>
          <w:sz w:val="16"/>
          <w:szCs w:val="16"/>
          <w:lang w:val="es-ES"/>
        </w:rPr>
        <w:t>&gt;</w:t>
      </w:r>
    </w:p>
    <w:p w14:paraId="19CE1044"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t xml:space="preserve">        &lt;</w:t>
      </w:r>
      <w:proofErr w:type="spellStart"/>
      <w:proofErr w:type="gramStart"/>
      <w:r w:rsidRPr="005041D3">
        <w:rPr>
          <w:rFonts w:ascii="Courier New" w:hAnsi="Courier New" w:cs="Courier New"/>
          <w:sz w:val="16"/>
          <w:szCs w:val="16"/>
          <w:lang w:val="es-ES"/>
        </w:rPr>
        <w:t>port</w:t>
      </w:r>
      <w:proofErr w:type="spellEnd"/>
      <w:r w:rsidRPr="005041D3">
        <w:rPr>
          <w:rFonts w:ascii="Courier New" w:hAnsi="Courier New" w:cs="Courier New"/>
          <w:sz w:val="16"/>
          <w:szCs w:val="16"/>
          <w:lang w:val="es-ES"/>
        </w:rPr>
        <w:t>&gt;</w:t>
      </w:r>
      <w:proofErr w:type="gramEnd"/>
      <w:r w:rsidRPr="005041D3">
        <w:rPr>
          <w:rFonts w:ascii="Courier New" w:hAnsi="Courier New" w:cs="Courier New"/>
          <w:sz w:val="16"/>
          <w:szCs w:val="16"/>
          <w:lang w:val="es-ES"/>
        </w:rPr>
        <w:t>8442&lt;/</w:t>
      </w:r>
      <w:proofErr w:type="spellStart"/>
      <w:r w:rsidRPr="005041D3">
        <w:rPr>
          <w:rFonts w:ascii="Courier New" w:hAnsi="Courier New" w:cs="Courier New"/>
          <w:sz w:val="16"/>
          <w:szCs w:val="16"/>
          <w:lang w:val="es-ES"/>
        </w:rPr>
        <w:t>port</w:t>
      </w:r>
      <w:proofErr w:type="spellEnd"/>
      <w:r w:rsidRPr="005041D3">
        <w:rPr>
          <w:rFonts w:ascii="Courier New" w:hAnsi="Courier New" w:cs="Courier New"/>
          <w:sz w:val="16"/>
          <w:szCs w:val="16"/>
          <w:lang w:val="es-ES"/>
        </w:rPr>
        <w:t>&gt;</w:t>
      </w:r>
    </w:p>
    <w:p w14:paraId="1152C0EB"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t xml:space="preserve">        &lt;</w:t>
      </w:r>
      <w:proofErr w:type="spellStart"/>
      <w:r w:rsidRPr="005041D3">
        <w:rPr>
          <w:rFonts w:ascii="Courier New" w:hAnsi="Courier New" w:cs="Courier New"/>
          <w:sz w:val="16"/>
          <w:szCs w:val="16"/>
          <w:lang w:val="es-ES"/>
        </w:rPr>
        <w:t>profileID</w:t>
      </w:r>
      <w:proofErr w:type="spellEnd"/>
      <w:r w:rsidRPr="005041D3">
        <w:rPr>
          <w:rFonts w:ascii="Courier New" w:hAnsi="Courier New" w:cs="Courier New"/>
          <w:sz w:val="16"/>
          <w:szCs w:val="16"/>
          <w:lang w:val="es-ES"/>
        </w:rPr>
        <w:t>&gt;</w:t>
      </w:r>
      <w:proofErr w:type="spellStart"/>
      <w:r w:rsidRPr="005041D3">
        <w:rPr>
          <w:rFonts w:ascii="Courier New" w:hAnsi="Courier New" w:cs="Courier New"/>
          <w:sz w:val="16"/>
          <w:szCs w:val="16"/>
          <w:lang w:val="es-ES"/>
        </w:rPr>
        <w:t>lampreynetworks.com.private</w:t>
      </w:r>
      <w:proofErr w:type="spellEnd"/>
      <w:r w:rsidRPr="005041D3">
        <w:rPr>
          <w:rFonts w:ascii="Courier New" w:hAnsi="Courier New" w:cs="Courier New"/>
          <w:sz w:val="16"/>
          <w:szCs w:val="16"/>
          <w:lang w:val="es-ES"/>
        </w:rPr>
        <w:t>&lt;/</w:t>
      </w:r>
      <w:proofErr w:type="spellStart"/>
      <w:r w:rsidRPr="005041D3">
        <w:rPr>
          <w:rFonts w:ascii="Courier New" w:hAnsi="Courier New" w:cs="Courier New"/>
          <w:sz w:val="16"/>
          <w:szCs w:val="16"/>
          <w:lang w:val="es-ES"/>
        </w:rPr>
        <w:t>profileID</w:t>
      </w:r>
      <w:proofErr w:type="spellEnd"/>
      <w:r w:rsidRPr="005041D3">
        <w:rPr>
          <w:rFonts w:ascii="Courier New" w:hAnsi="Courier New" w:cs="Courier New"/>
          <w:sz w:val="16"/>
          <w:szCs w:val="16"/>
          <w:lang w:val="es-ES"/>
        </w:rPr>
        <w:t>&gt;</w:t>
      </w:r>
    </w:p>
    <w:p w14:paraId="2EBFC466"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t xml:space="preserve">        &lt;</w:t>
      </w:r>
      <w:proofErr w:type="gramStart"/>
      <w:r w:rsidRPr="005041D3">
        <w:rPr>
          <w:rFonts w:ascii="Courier New" w:hAnsi="Courier New" w:cs="Courier New"/>
          <w:sz w:val="16"/>
          <w:szCs w:val="16"/>
          <w:lang w:val="es-ES"/>
        </w:rPr>
        <w:t>!</w:t>
      </w:r>
      <w:proofErr w:type="gramEnd"/>
      <w:r w:rsidRPr="005041D3">
        <w:rPr>
          <w:rFonts w:ascii="Courier New" w:hAnsi="Courier New" w:cs="Courier New"/>
          <w:sz w:val="16"/>
          <w:szCs w:val="16"/>
          <w:lang w:val="es-ES"/>
        </w:rPr>
        <w:t xml:space="preserve">-- </w:t>
      </w:r>
      <w:proofErr w:type="spellStart"/>
      <w:r w:rsidRPr="005041D3">
        <w:rPr>
          <w:rFonts w:ascii="Courier New" w:hAnsi="Courier New" w:cs="Courier New"/>
          <w:sz w:val="16"/>
          <w:szCs w:val="16"/>
          <w:lang w:val="es-ES"/>
        </w:rPr>
        <w:t>optional</w:t>
      </w:r>
      <w:proofErr w:type="spellEnd"/>
      <w:r w:rsidRPr="005041D3">
        <w:rPr>
          <w:rFonts w:ascii="Courier New" w:hAnsi="Courier New" w:cs="Courier New"/>
          <w:sz w:val="16"/>
          <w:szCs w:val="16"/>
          <w:lang w:val="es-ES"/>
        </w:rPr>
        <w:t xml:space="preserve"> </w:t>
      </w:r>
      <w:proofErr w:type="spellStart"/>
      <w:r w:rsidRPr="005041D3">
        <w:rPr>
          <w:rFonts w:ascii="Courier New" w:hAnsi="Courier New" w:cs="Courier New"/>
          <w:sz w:val="16"/>
          <w:szCs w:val="16"/>
          <w:lang w:val="es-ES"/>
        </w:rPr>
        <w:t>but</w:t>
      </w:r>
      <w:proofErr w:type="spellEnd"/>
      <w:r w:rsidRPr="005041D3">
        <w:rPr>
          <w:rFonts w:ascii="Courier New" w:hAnsi="Courier New" w:cs="Courier New"/>
          <w:sz w:val="16"/>
          <w:szCs w:val="16"/>
          <w:lang w:val="es-ES"/>
        </w:rPr>
        <w:t xml:space="preserve"> </w:t>
      </w:r>
      <w:proofErr w:type="spellStart"/>
      <w:r w:rsidRPr="005041D3">
        <w:rPr>
          <w:rFonts w:ascii="Courier New" w:hAnsi="Courier New" w:cs="Courier New"/>
          <w:sz w:val="16"/>
          <w:szCs w:val="16"/>
          <w:lang w:val="es-ES"/>
        </w:rPr>
        <w:t>recommended</w:t>
      </w:r>
      <w:proofErr w:type="spellEnd"/>
      <w:r w:rsidRPr="005041D3">
        <w:rPr>
          <w:rFonts w:ascii="Courier New" w:hAnsi="Courier New" w:cs="Courier New"/>
          <w:sz w:val="16"/>
          <w:szCs w:val="16"/>
          <w:lang w:val="es-ES"/>
        </w:rPr>
        <w:t xml:space="preserve"> --&gt;</w:t>
      </w:r>
    </w:p>
    <w:p w14:paraId="0DDE4C68"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t xml:space="preserve">        &lt;</w:t>
      </w:r>
      <w:proofErr w:type="spellStart"/>
      <w:proofErr w:type="gramStart"/>
      <w:r w:rsidRPr="005041D3">
        <w:rPr>
          <w:rFonts w:ascii="Courier New" w:hAnsi="Courier New" w:cs="Courier New"/>
          <w:sz w:val="16"/>
          <w:szCs w:val="16"/>
          <w:lang w:val="es-ES"/>
        </w:rPr>
        <w:t>resourcePrefix</w:t>
      </w:r>
      <w:proofErr w:type="spellEnd"/>
      <w:r w:rsidRPr="005041D3">
        <w:rPr>
          <w:rFonts w:ascii="Courier New" w:hAnsi="Courier New" w:cs="Courier New"/>
          <w:sz w:val="16"/>
          <w:szCs w:val="16"/>
          <w:lang w:val="es-ES"/>
        </w:rPr>
        <w:t>&gt;</w:t>
      </w:r>
      <w:proofErr w:type="gramEnd"/>
      <w:r w:rsidRPr="005041D3">
        <w:rPr>
          <w:rFonts w:ascii="Courier New" w:hAnsi="Courier New" w:cs="Courier New"/>
          <w:sz w:val="16"/>
          <w:szCs w:val="16"/>
          <w:lang w:val="es-ES"/>
        </w:rPr>
        <w:t>true&lt;/</w:t>
      </w:r>
      <w:proofErr w:type="spellStart"/>
      <w:r w:rsidRPr="005041D3">
        <w:rPr>
          <w:rFonts w:ascii="Courier New" w:hAnsi="Courier New" w:cs="Courier New"/>
          <w:sz w:val="16"/>
          <w:szCs w:val="16"/>
          <w:lang w:val="es-ES"/>
        </w:rPr>
        <w:t>resourcePrefix</w:t>
      </w:r>
      <w:proofErr w:type="spellEnd"/>
      <w:r w:rsidRPr="005041D3">
        <w:rPr>
          <w:rFonts w:ascii="Courier New" w:hAnsi="Courier New" w:cs="Courier New"/>
          <w:sz w:val="16"/>
          <w:szCs w:val="16"/>
          <w:lang w:val="es-ES"/>
        </w:rPr>
        <w:t>&gt;</w:t>
      </w:r>
    </w:p>
    <w:p w14:paraId="2425F2F9"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t xml:space="preserve">        &lt;</w:t>
      </w:r>
      <w:proofErr w:type="spellStart"/>
      <w:proofErr w:type="gramStart"/>
      <w:r w:rsidRPr="005041D3">
        <w:rPr>
          <w:rFonts w:ascii="Courier New" w:hAnsi="Courier New" w:cs="Courier New"/>
          <w:sz w:val="16"/>
          <w:szCs w:val="16"/>
          <w:lang w:val="es-ES"/>
        </w:rPr>
        <w:t>resourceTypeID</w:t>
      </w:r>
      <w:proofErr w:type="spellEnd"/>
      <w:r w:rsidRPr="005041D3">
        <w:rPr>
          <w:rFonts w:ascii="Courier New" w:hAnsi="Courier New" w:cs="Courier New"/>
          <w:sz w:val="16"/>
          <w:szCs w:val="16"/>
          <w:lang w:val="es-ES"/>
        </w:rPr>
        <w:t>&gt;</w:t>
      </w:r>
      <w:proofErr w:type="gramEnd"/>
      <w:r w:rsidRPr="005041D3">
        <w:rPr>
          <w:rFonts w:ascii="Courier New" w:hAnsi="Courier New" w:cs="Courier New"/>
          <w:sz w:val="16"/>
          <w:szCs w:val="16"/>
          <w:lang w:val="es-ES"/>
        </w:rPr>
        <w:t>APB&lt;/</w:t>
      </w:r>
      <w:proofErr w:type="spellStart"/>
      <w:r w:rsidRPr="005041D3">
        <w:rPr>
          <w:rFonts w:ascii="Courier New" w:hAnsi="Courier New" w:cs="Courier New"/>
          <w:sz w:val="16"/>
          <w:szCs w:val="16"/>
          <w:lang w:val="es-ES"/>
        </w:rPr>
        <w:t>resourceTypeID</w:t>
      </w:r>
      <w:proofErr w:type="spellEnd"/>
      <w:r w:rsidRPr="005041D3">
        <w:rPr>
          <w:rFonts w:ascii="Courier New" w:hAnsi="Courier New" w:cs="Courier New"/>
          <w:sz w:val="16"/>
          <w:szCs w:val="16"/>
          <w:lang w:val="es-ES"/>
        </w:rPr>
        <w:t>&gt;</w:t>
      </w:r>
    </w:p>
    <w:p w14:paraId="5EE6EEFB"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t xml:space="preserve">    &lt;/</w:t>
      </w:r>
      <w:proofErr w:type="spellStart"/>
      <w:proofErr w:type="gramStart"/>
      <w:r w:rsidRPr="005041D3">
        <w:rPr>
          <w:rFonts w:ascii="Courier New" w:hAnsi="Courier New" w:cs="Courier New"/>
          <w:sz w:val="16"/>
          <w:szCs w:val="16"/>
          <w:lang w:val="es-ES"/>
        </w:rPr>
        <w:t>section</w:t>
      </w:r>
      <w:proofErr w:type="spellEnd"/>
      <w:proofErr w:type="gramEnd"/>
      <w:r w:rsidRPr="005041D3">
        <w:rPr>
          <w:rFonts w:ascii="Courier New" w:hAnsi="Courier New" w:cs="Courier New"/>
          <w:sz w:val="16"/>
          <w:szCs w:val="16"/>
          <w:lang w:val="es-ES"/>
        </w:rPr>
        <w:t>&gt;</w:t>
      </w:r>
    </w:p>
    <w:p w14:paraId="5C6AF9AF" w14:textId="77777777" w:rsidR="005041D3" w:rsidRPr="005041D3" w:rsidRDefault="005041D3" w:rsidP="005041D3">
      <w:pPr>
        <w:spacing w:before="0"/>
        <w:rPr>
          <w:rFonts w:ascii="Courier New" w:hAnsi="Courier New" w:cs="Courier New"/>
          <w:sz w:val="16"/>
          <w:szCs w:val="16"/>
          <w:lang w:val="es-ES"/>
        </w:rPr>
      </w:pPr>
    </w:p>
    <w:p w14:paraId="0EF99B00" w14:textId="77777777" w:rsidR="005041D3" w:rsidRPr="005041D3" w:rsidRDefault="005041D3" w:rsidP="005041D3">
      <w:pPr>
        <w:spacing w:before="0"/>
        <w:rPr>
          <w:rFonts w:ascii="Courier New" w:hAnsi="Courier New" w:cs="Courier New"/>
          <w:sz w:val="16"/>
          <w:szCs w:val="16"/>
          <w:highlight w:val="yellow"/>
          <w:lang w:val="es-ES"/>
        </w:rPr>
      </w:pPr>
      <w:r w:rsidRPr="005041D3">
        <w:rPr>
          <w:rFonts w:ascii="Courier New" w:hAnsi="Courier New" w:cs="Courier New"/>
          <w:sz w:val="16"/>
          <w:szCs w:val="16"/>
          <w:lang w:val="es-ES"/>
        </w:rPr>
        <w:t xml:space="preserve">    </w:t>
      </w:r>
      <w:r w:rsidRPr="005041D3">
        <w:rPr>
          <w:rFonts w:ascii="Courier New" w:hAnsi="Courier New" w:cs="Courier New"/>
          <w:sz w:val="16"/>
          <w:szCs w:val="16"/>
          <w:highlight w:val="yellow"/>
          <w:lang w:val="es-ES"/>
        </w:rPr>
        <w:t>&lt;</w:t>
      </w:r>
      <w:proofErr w:type="spellStart"/>
      <w:proofErr w:type="gramStart"/>
      <w:r w:rsidRPr="005041D3">
        <w:rPr>
          <w:rFonts w:ascii="Courier New" w:hAnsi="Courier New" w:cs="Courier New"/>
          <w:sz w:val="16"/>
          <w:szCs w:val="16"/>
          <w:highlight w:val="yellow"/>
          <w:lang w:val="es-ES"/>
        </w:rPr>
        <w:t>resourceType</w:t>
      </w:r>
      <w:proofErr w:type="spellEnd"/>
      <w:proofErr w:type="gramEnd"/>
      <w:r w:rsidRPr="005041D3">
        <w:rPr>
          <w:rFonts w:ascii="Courier New" w:hAnsi="Courier New" w:cs="Courier New"/>
          <w:sz w:val="16"/>
          <w:szCs w:val="16"/>
          <w:highlight w:val="yellow"/>
          <w:lang w:val="es-ES"/>
        </w:rPr>
        <w:t>&gt;</w:t>
      </w:r>
    </w:p>
    <w:p w14:paraId="18BBFC1C" w14:textId="77777777" w:rsidR="005041D3" w:rsidRPr="005041D3" w:rsidRDefault="005041D3" w:rsidP="005041D3">
      <w:pPr>
        <w:spacing w:before="0"/>
        <w:rPr>
          <w:rFonts w:ascii="Courier New" w:hAnsi="Courier New" w:cs="Courier New"/>
          <w:sz w:val="16"/>
          <w:szCs w:val="16"/>
          <w:highlight w:val="yellow"/>
          <w:lang w:val="es-ES"/>
        </w:rPr>
      </w:pPr>
      <w:r w:rsidRPr="005041D3">
        <w:rPr>
          <w:rFonts w:ascii="Courier New" w:hAnsi="Courier New" w:cs="Courier New"/>
          <w:sz w:val="16"/>
          <w:szCs w:val="16"/>
          <w:highlight w:val="yellow"/>
          <w:lang w:val="es-ES"/>
        </w:rPr>
        <w:t xml:space="preserve">        &lt;</w:t>
      </w:r>
      <w:proofErr w:type="gramStart"/>
      <w:r w:rsidRPr="005041D3">
        <w:rPr>
          <w:rFonts w:ascii="Courier New" w:hAnsi="Courier New" w:cs="Courier New"/>
          <w:sz w:val="16"/>
          <w:szCs w:val="16"/>
          <w:highlight w:val="yellow"/>
          <w:lang w:val="es-ES"/>
        </w:rPr>
        <w:t>id&gt;</w:t>
      </w:r>
      <w:proofErr w:type="spellStart"/>
      <w:proofErr w:type="gramEnd"/>
      <w:r w:rsidRPr="005041D3">
        <w:rPr>
          <w:rFonts w:ascii="Courier New" w:hAnsi="Courier New" w:cs="Courier New"/>
          <w:sz w:val="16"/>
          <w:szCs w:val="16"/>
          <w:highlight w:val="yellow"/>
          <w:lang w:val="es-ES"/>
        </w:rPr>
        <w:t>observation</w:t>
      </w:r>
      <w:proofErr w:type="spellEnd"/>
      <w:r w:rsidRPr="005041D3">
        <w:rPr>
          <w:rFonts w:ascii="Courier New" w:hAnsi="Courier New" w:cs="Courier New"/>
          <w:sz w:val="16"/>
          <w:szCs w:val="16"/>
          <w:highlight w:val="yellow"/>
          <w:lang w:val="es-ES"/>
        </w:rPr>
        <w:t>&lt;/id&gt;</w:t>
      </w:r>
    </w:p>
    <w:p w14:paraId="7EC37EFB" w14:textId="77777777" w:rsidR="005041D3" w:rsidRPr="005041D3" w:rsidRDefault="005041D3" w:rsidP="005041D3">
      <w:pPr>
        <w:spacing w:before="0"/>
        <w:rPr>
          <w:rFonts w:ascii="Courier New" w:hAnsi="Courier New" w:cs="Courier New"/>
          <w:sz w:val="16"/>
          <w:szCs w:val="16"/>
          <w:highlight w:val="yellow"/>
          <w:lang w:val="es-ES"/>
        </w:rPr>
      </w:pPr>
      <w:r w:rsidRPr="005041D3">
        <w:rPr>
          <w:rFonts w:ascii="Courier New" w:hAnsi="Courier New" w:cs="Courier New"/>
          <w:sz w:val="16"/>
          <w:szCs w:val="16"/>
          <w:highlight w:val="yellow"/>
          <w:lang w:val="es-ES"/>
        </w:rPr>
        <w:t xml:space="preserve">        &lt;</w:t>
      </w:r>
      <w:proofErr w:type="gramStart"/>
      <w:r w:rsidRPr="005041D3">
        <w:rPr>
          <w:rFonts w:ascii="Courier New" w:hAnsi="Courier New" w:cs="Courier New"/>
          <w:sz w:val="16"/>
          <w:szCs w:val="16"/>
          <w:highlight w:val="yellow"/>
          <w:lang w:val="es-ES"/>
        </w:rPr>
        <w:t>!</w:t>
      </w:r>
      <w:proofErr w:type="gramEnd"/>
      <w:r w:rsidRPr="005041D3">
        <w:rPr>
          <w:rFonts w:ascii="Courier New" w:hAnsi="Courier New" w:cs="Courier New"/>
          <w:sz w:val="16"/>
          <w:szCs w:val="16"/>
          <w:highlight w:val="yellow"/>
          <w:lang w:val="es-ES"/>
        </w:rPr>
        <w:t xml:space="preserve">-- </w:t>
      </w:r>
      <w:proofErr w:type="spellStart"/>
      <w:r w:rsidRPr="005041D3">
        <w:rPr>
          <w:rFonts w:ascii="Courier New" w:hAnsi="Courier New" w:cs="Courier New"/>
          <w:sz w:val="16"/>
          <w:szCs w:val="16"/>
          <w:highlight w:val="yellow"/>
          <w:lang w:val="es-ES"/>
        </w:rPr>
        <w:t>location</w:t>
      </w:r>
      <w:proofErr w:type="spellEnd"/>
      <w:r w:rsidRPr="005041D3">
        <w:rPr>
          <w:rFonts w:ascii="Courier New" w:hAnsi="Courier New" w:cs="Courier New"/>
          <w:sz w:val="16"/>
          <w:szCs w:val="16"/>
          <w:highlight w:val="yellow"/>
          <w:lang w:val="es-ES"/>
        </w:rPr>
        <w:t xml:space="preserve"> of </w:t>
      </w:r>
      <w:proofErr w:type="spellStart"/>
      <w:r w:rsidRPr="005041D3">
        <w:rPr>
          <w:rFonts w:ascii="Courier New" w:hAnsi="Courier New" w:cs="Courier New"/>
          <w:sz w:val="16"/>
          <w:szCs w:val="16"/>
          <w:highlight w:val="yellow"/>
          <w:lang w:val="es-ES"/>
        </w:rPr>
        <w:t>reference</w:t>
      </w:r>
      <w:proofErr w:type="spellEnd"/>
      <w:r w:rsidRPr="005041D3">
        <w:rPr>
          <w:rFonts w:ascii="Courier New" w:hAnsi="Courier New" w:cs="Courier New"/>
          <w:sz w:val="16"/>
          <w:szCs w:val="16"/>
          <w:highlight w:val="yellow"/>
          <w:lang w:val="es-ES"/>
        </w:rPr>
        <w:t xml:space="preserve"> </w:t>
      </w:r>
      <w:proofErr w:type="spellStart"/>
      <w:r w:rsidRPr="005041D3">
        <w:rPr>
          <w:rFonts w:ascii="Courier New" w:hAnsi="Courier New" w:cs="Courier New"/>
          <w:sz w:val="16"/>
          <w:szCs w:val="16"/>
          <w:highlight w:val="yellow"/>
          <w:lang w:val="es-ES"/>
        </w:rPr>
        <w:t>that</w:t>
      </w:r>
      <w:proofErr w:type="spellEnd"/>
      <w:r w:rsidRPr="005041D3">
        <w:rPr>
          <w:rFonts w:ascii="Courier New" w:hAnsi="Courier New" w:cs="Courier New"/>
          <w:sz w:val="16"/>
          <w:szCs w:val="16"/>
          <w:highlight w:val="yellow"/>
          <w:lang w:val="es-ES"/>
        </w:rPr>
        <w:t xml:space="preserve"> describes </w:t>
      </w:r>
      <w:proofErr w:type="spellStart"/>
      <w:r w:rsidRPr="005041D3">
        <w:rPr>
          <w:rFonts w:ascii="Courier New" w:hAnsi="Courier New" w:cs="Courier New"/>
          <w:sz w:val="16"/>
          <w:szCs w:val="16"/>
          <w:highlight w:val="yellow"/>
          <w:lang w:val="es-ES"/>
        </w:rPr>
        <w:t>the</w:t>
      </w:r>
      <w:proofErr w:type="spellEnd"/>
      <w:r w:rsidRPr="005041D3">
        <w:rPr>
          <w:rFonts w:ascii="Courier New" w:hAnsi="Courier New" w:cs="Courier New"/>
          <w:sz w:val="16"/>
          <w:szCs w:val="16"/>
          <w:highlight w:val="yellow"/>
          <w:lang w:val="es-ES"/>
        </w:rPr>
        <w:t xml:space="preserve"> </w:t>
      </w:r>
      <w:proofErr w:type="spellStart"/>
      <w:r w:rsidRPr="005041D3">
        <w:rPr>
          <w:rFonts w:ascii="Courier New" w:hAnsi="Courier New" w:cs="Courier New"/>
          <w:sz w:val="16"/>
          <w:szCs w:val="16"/>
          <w:highlight w:val="yellow"/>
          <w:lang w:val="es-ES"/>
        </w:rPr>
        <w:t>Observation</w:t>
      </w:r>
      <w:proofErr w:type="spellEnd"/>
      <w:r w:rsidRPr="005041D3">
        <w:rPr>
          <w:rFonts w:ascii="Courier New" w:hAnsi="Courier New" w:cs="Courier New"/>
          <w:sz w:val="16"/>
          <w:szCs w:val="16"/>
          <w:highlight w:val="yellow"/>
          <w:lang w:val="es-ES"/>
        </w:rPr>
        <w:t xml:space="preserve"> </w:t>
      </w:r>
      <w:proofErr w:type="spellStart"/>
      <w:r w:rsidRPr="005041D3">
        <w:rPr>
          <w:rFonts w:ascii="Courier New" w:hAnsi="Courier New" w:cs="Courier New"/>
          <w:sz w:val="16"/>
          <w:szCs w:val="16"/>
          <w:highlight w:val="yellow"/>
          <w:lang w:val="es-ES"/>
        </w:rPr>
        <w:t>upload</w:t>
      </w:r>
      <w:proofErr w:type="spellEnd"/>
      <w:r w:rsidRPr="005041D3">
        <w:rPr>
          <w:rFonts w:ascii="Courier New" w:hAnsi="Courier New" w:cs="Courier New"/>
          <w:sz w:val="16"/>
          <w:szCs w:val="16"/>
          <w:highlight w:val="yellow"/>
          <w:lang w:val="es-ES"/>
        </w:rPr>
        <w:t xml:space="preserve"> standard --&gt;</w:t>
      </w:r>
    </w:p>
    <w:p w14:paraId="2CEB67F5" w14:textId="77777777" w:rsidR="005041D3" w:rsidRPr="005041D3" w:rsidRDefault="005041D3" w:rsidP="005041D3">
      <w:pPr>
        <w:spacing w:before="0"/>
        <w:rPr>
          <w:rFonts w:ascii="Courier New" w:hAnsi="Courier New" w:cs="Courier New"/>
          <w:sz w:val="16"/>
          <w:szCs w:val="16"/>
          <w:highlight w:val="yellow"/>
          <w:lang w:val="es-ES"/>
        </w:rPr>
      </w:pPr>
      <w:r w:rsidRPr="005041D3">
        <w:rPr>
          <w:rFonts w:ascii="Courier New" w:hAnsi="Courier New" w:cs="Courier New"/>
          <w:sz w:val="16"/>
          <w:szCs w:val="16"/>
          <w:highlight w:val="yellow"/>
          <w:lang w:val="es-ES"/>
        </w:rPr>
        <w:t xml:space="preserve">        &lt;reference&gt;http://www.ihe.net/uploadedFiles/Documents/PCD/IHE_PCD_TF_Vol2.pdf&lt;/reference&gt;</w:t>
      </w:r>
    </w:p>
    <w:p w14:paraId="5DFFF6BF" w14:textId="77777777" w:rsidR="005041D3" w:rsidRPr="005041D3" w:rsidRDefault="005041D3" w:rsidP="005041D3">
      <w:pPr>
        <w:spacing w:before="0"/>
        <w:rPr>
          <w:rFonts w:ascii="Courier New" w:hAnsi="Courier New" w:cs="Courier New"/>
          <w:sz w:val="16"/>
          <w:szCs w:val="16"/>
          <w:highlight w:val="yellow"/>
          <w:lang w:val="es-ES"/>
        </w:rPr>
      </w:pPr>
      <w:r w:rsidRPr="005041D3">
        <w:rPr>
          <w:rFonts w:ascii="Courier New" w:hAnsi="Courier New" w:cs="Courier New"/>
          <w:sz w:val="16"/>
          <w:szCs w:val="16"/>
          <w:highlight w:val="yellow"/>
          <w:lang w:val="es-ES"/>
        </w:rPr>
        <w:t xml:space="preserve">        &lt;</w:t>
      </w:r>
      <w:proofErr w:type="spellStart"/>
      <w:proofErr w:type="gramStart"/>
      <w:r w:rsidRPr="005041D3">
        <w:rPr>
          <w:rFonts w:ascii="Courier New" w:hAnsi="Courier New" w:cs="Courier New"/>
          <w:sz w:val="16"/>
          <w:szCs w:val="16"/>
          <w:highlight w:val="yellow"/>
          <w:lang w:val="es-ES"/>
        </w:rPr>
        <w:t>representation</w:t>
      </w:r>
      <w:proofErr w:type="spellEnd"/>
      <w:proofErr w:type="gramEnd"/>
      <w:r w:rsidRPr="005041D3">
        <w:rPr>
          <w:rFonts w:ascii="Courier New" w:hAnsi="Courier New" w:cs="Courier New"/>
          <w:sz w:val="16"/>
          <w:szCs w:val="16"/>
          <w:highlight w:val="yellow"/>
          <w:lang w:val="es-ES"/>
        </w:rPr>
        <w:t>&gt;</w:t>
      </w:r>
    </w:p>
    <w:p w14:paraId="3FA9E7EF" w14:textId="77777777" w:rsidR="005041D3" w:rsidRPr="005041D3" w:rsidRDefault="005041D3" w:rsidP="005041D3">
      <w:pPr>
        <w:spacing w:before="0"/>
        <w:rPr>
          <w:rFonts w:ascii="Courier New" w:hAnsi="Courier New" w:cs="Courier New"/>
          <w:sz w:val="16"/>
          <w:szCs w:val="16"/>
          <w:highlight w:val="yellow"/>
          <w:lang w:val="es-ES"/>
        </w:rPr>
      </w:pPr>
      <w:r w:rsidRPr="005041D3">
        <w:rPr>
          <w:rFonts w:ascii="Courier New" w:hAnsi="Courier New" w:cs="Courier New"/>
          <w:sz w:val="16"/>
          <w:szCs w:val="16"/>
          <w:highlight w:val="yellow"/>
          <w:lang w:val="es-ES"/>
        </w:rPr>
        <w:lastRenderedPageBreak/>
        <w:t xml:space="preserve">            &lt;</w:t>
      </w:r>
      <w:proofErr w:type="spellStart"/>
      <w:proofErr w:type="gramStart"/>
      <w:r w:rsidRPr="005041D3">
        <w:rPr>
          <w:rFonts w:ascii="Courier New" w:hAnsi="Courier New" w:cs="Courier New"/>
          <w:sz w:val="16"/>
          <w:szCs w:val="16"/>
          <w:highlight w:val="yellow"/>
          <w:lang w:val="es-ES"/>
        </w:rPr>
        <w:t>mediaType</w:t>
      </w:r>
      <w:proofErr w:type="spellEnd"/>
      <w:r w:rsidRPr="005041D3">
        <w:rPr>
          <w:rFonts w:ascii="Courier New" w:hAnsi="Courier New" w:cs="Courier New"/>
          <w:sz w:val="16"/>
          <w:szCs w:val="16"/>
          <w:highlight w:val="yellow"/>
          <w:lang w:val="es-ES"/>
        </w:rPr>
        <w:t>&gt;</w:t>
      </w:r>
      <w:proofErr w:type="spellStart"/>
      <w:proofErr w:type="gramEnd"/>
      <w:r w:rsidRPr="005041D3">
        <w:rPr>
          <w:rFonts w:ascii="Courier New" w:hAnsi="Courier New" w:cs="Courier New"/>
          <w:sz w:val="16"/>
          <w:szCs w:val="16"/>
          <w:highlight w:val="yellow"/>
          <w:lang w:val="es-ES"/>
        </w:rPr>
        <w:t>application</w:t>
      </w:r>
      <w:proofErr w:type="spellEnd"/>
      <w:r w:rsidRPr="005041D3">
        <w:rPr>
          <w:rFonts w:ascii="Courier New" w:hAnsi="Courier New" w:cs="Courier New"/>
          <w:sz w:val="16"/>
          <w:szCs w:val="16"/>
          <w:highlight w:val="yellow"/>
          <w:lang w:val="es-ES"/>
        </w:rPr>
        <w:t>/</w:t>
      </w:r>
      <w:proofErr w:type="spellStart"/>
      <w:r w:rsidRPr="005041D3">
        <w:rPr>
          <w:rFonts w:ascii="Courier New" w:hAnsi="Courier New" w:cs="Courier New"/>
          <w:sz w:val="16"/>
          <w:szCs w:val="16"/>
          <w:highlight w:val="yellow"/>
          <w:lang w:val="es-ES"/>
        </w:rPr>
        <w:t>txt</w:t>
      </w:r>
      <w:proofErr w:type="spellEnd"/>
      <w:r w:rsidRPr="005041D3">
        <w:rPr>
          <w:rFonts w:ascii="Courier New" w:hAnsi="Courier New" w:cs="Courier New"/>
          <w:sz w:val="16"/>
          <w:szCs w:val="16"/>
          <w:highlight w:val="yellow"/>
          <w:lang w:val="es-ES"/>
        </w:rPr>
        <w:t>&lt;/</w:t>
      </w:r>
      <w:proofErr w:type="spellStart"/>
      <w:r w:rsidRPr="005041D3">
        <w:rPr>
          <w:rFonts w:ascii="Courier New" w:hAnsi="Courier New" w:cs="Courier New"/>
          <w:sz w:val="16"/>
          <w:szCs w:val="16"/>
          <w:highlight w:val="yellow"/>
          <w:lang w:val="es-ES"/>
        </w:rPr>
        <w:t>mediaType</w:t>
      </w:r>
      <w:proofErr w:type="spellEnd"/>
      <w:r w:rsidRPr="005041D3">
        <w:rPr>
          <w:rFonts w:ascii="Courier New" w:hAnsi="Courier New" w:cs="Courier New"/>
          <w:sz w:val="16"/>
          <w:szCs w:val="16"/>
          <w:highlight w:val="yellow"/>
          <w:lang w:val="es-ES"/>
        </w:rPr>
        <w:t>&gt;</w:t>
      </w:r>
    </w:p>
    <w:p w14:paraId="7433A0E6" w14:textId="77777777" w:rsidR="005041D3" w:rsidRPr="005041D3" w:rsidRDefault="005041D3" w:rsidP="005041D3">
      <w:pPr>
        <w:spacing w:before="0"/>
        <w:rPr>
          <w:rFonts w:ascii="Courier New" w:hAnsi="Courier New" w:cs="Courier New"/>
          <w:sz w:val="16"/>
          <w:szCs w:val="16"/>
          <w:highlight w:val="yellow"/>
          <w:lang w:val="es-ES"/>
        </w:rPr>
      </w:pPr>
      <w:r w:rsidRPr="005041D3">
        <w:rPr>
          <w:rFonts w:ascii="Courier New" w:hAnsi="Courier New" w:cs="Courier New"/>
          <w:sz w:val="16"/>
          <w:szCs w:val="16"/>
          <w:highlight w:val="yellow"/>
          <w:lang w:val="es-ES"/>
        </w:rPr>
        <w:t xml:space="preserve">            &lt;</w:t>
      </w:r>
      <w:proofErr w:type="gramStart"/>
      <w:r w:rsidRPr="005041D3">
        <w:rPr>
          <w:rFonts w:ascii="Courier New" w:hAnsi="Courier New" w:cs="Courier New"/>
          <w:sz w:val="16"/>
          <w:szCs w:val="16"/>
          <w:highlight w:val="yellow"/>
          <w:lang w:val="es-ES"/>
        </w:rPr>
        <w:t>!</w:t>
      </w:r>
      <w:proofErr w:type="gramEnd"/>
      <w:r w:rsidRPr="005041D3">
        <w:rPr>
          <w:rFonts w:ascii="Courier New" w:hAnsi="Courier New" w:cs="Courier New"/>
          <w:sz w:val="16"/>
          <w:szCs w:val="16"/>
          <w:highlight w:val="yellow"/>
          <w:lang w:val="es-ES"/>
        </w:rPr>
        <w:t xml:space="preserve">-- </w:t>
      </w:r>
      <w:proofErr w:type="spellStart"/>
      <w:r w:rsidRPr="005041D3">
        <w:rPr>
          <w:rFonts w:ascii="Courier New" w:hAnsi="Courier New" w:cs="Courier New"/>
          <w:sz w:val="16"/>
          <w:szCs w:val="16"/>
          <w:highlight w:val="yellow"/>
          <w:lang w:val="es-ES"/>
        </w:rPr>
        <w:t>Schema</w:t>
      </w:r>
      <w:proofErr w:type="spellEnd"/>
      <w:r w:rsidRPr="005041D3">
        <w:rPr>
          <w:rFonts w:ascii="Courier New" w:hAnsi="Courier New" w:cs="Courier New"/>
          <w:sz w:val="16"/>
          <w:szCs w:val="16"/>
          <w:highlight w:val="yellow"/>
          <w:lang w:val="es-ES"/>
        </w:rPr>
        <w:t xml:space="preserve"> </w:t>
      </w:r>
      <w:proofErr w:type="spellStart"/>
      <w:r w:rsidRPr="005041D3">
        <w:rPr>
          <w:rFonts w:ascii="Courier New" w:hAnsi="Courier New" w:cs="Courier New"/>
          <w:sz w:val="16"/>
          <w:szCs w:val="16"/>
          <w:highlight w:val="yellow"/>
          <w:lang w:val="es-ES"/>
        </w:rPr>
        <w:t>for</w:t>
      </w:r>
      <w:proofErr w:type="spellEnd"/>
      <w:r w:rsidRPr="005041D3">
        <w:rPr>
          <w:rFonts w:ascii="Courier New" w:hAnsi="Courier New" w:cs="Courier New"/>
          <w:sz w:val="16"/>
          <w:szCs w:val="16"/>
          <w:highlight w:val="yellow"/>
          <w:lang w:val="es-ES"/>
        </w:rPr>
        <w:t xml:space="preserve"> </w:t>
      </w:r>
      <w:proofErr w:type="spellStart"/>
      <w:r w:rsidRPr="005041D3">
        <w:rPr>
          <w:rFonts w:ascii="Courier New" w:hAnsi="Courier New" w:cs="Courier New"/>
          <w:sz w:val="16"/>
          <w:szCs w:val="16"/>
          <w:highlight w:val="yellow"/>
          <w:lang w:val="es-ES"/>
        </w:rPr>
        <w:t>the</w:t>
      </w:r>
      <w:proofErr w:type="spellEnd"/>
      <w:r w:rsidRPr="005041D3">
        <w:rPr>
          <w:rFonts w:ascii="Courier New" w:hAnsi="Courier New" w:cs="Courier New"/>
          <w:sz w:val="16"/>
          <w:szCs w:val="16"/>
          <w:highlight w:val="yellow"/>
          <w:lang w:val="es-ES"/>
        </w:rPr>
        <w:t xml:space="preserve"> </w:t>
      </w:r>
      <w:proofErr w:type="spellStart"/>
      <w:r w:rsidRPr="005041D3">
        <w:rPr>
          <w:rFonts w:ascii="Courier New" w:hAnsi="Courier New" w:cs="Courier New"/>
          <w:sz w:val="16"/>
          <w:szCs w:val="16"/>
          <w:highlight w:val="yellow"/>
          <w:lang w:val="es-ES"/>
        </w:rPr>
        <w:t>resource</w:t>
      </w:r>
      <w:proofErr w:type="spellEnd"/>
      <w:r w:rsidRPr="005041D3">
        <w:rPr>
          <w:rFonts w:ascii="Courier New" w:hAnsi="Courier New" w:cs="Courier New"/>
          <w:sz w:val="16"/>
          <w:szCs w:val="16"/>
          <w:highlight w:val="yellow"/>
          <w:lang w:val="es-ES"/>
        </w:rPr>
        <w:t xml:space="preserve"> --&gt;</w:t>
      </w:r>
    </w:p>
    <w:p w14:paraId="7BB09907" w14:textId="77777777" w:rsidR="005041D3" w:rsidRPr="005041D3" w:rsidRDefault="005041D3" w:rsidP="005041D3">
      <w:pPr>
        <w:spacing w:before="0"/>
        <w:rPr>
          <w:rFonts w:ascii="Courier New" w:hAnsi="Courier New" w:cs="Courier New"/>
          <w:sz w:val="16"/>
          <w:szCs w:val="16"/>
          <w:highlight w:val="yellow"/>
          <w:lang w:val="es-ES"/>
        </w:rPr>
      </w:pPr>
      <w:r w:rsidRPr="005041D3">
        <w:rPr>
          <w:rFonts w:ascii="Courier New" w:hAnsi="Courier New" w:cs="Courier New"/>
          <w:sz w:val="16"/>
          <w:szCs w:val="16"/>
          <w:highlight w:val="yellow"/>
          <w:lang w:val="es-ES"/>
        </w:rPr>
        <w:t xml:space="preserve">        &lt;/</w:t>
      </w:r>
      <w:proofErr w:type="spellStart"/>
      <w:proofErr w:type="gramStart"/>
      <w:r w:rsidRPr="005041D3">
        <w:rPr>
          <w:rFonts w:ascii="Courier New" w:hAnsi="Courier New" w:cs="Courier New"/>
          <w:sz w:val="16"/>
          <w:szCs w:val="16"/>
          <w:highlight w:val="yellow"/>
          <w:lang w:val="es-ES"/>
        </w:rPr>
        <w:t>representation</w:t>
      </w:r>
      <w:proofErr w:type="spellEnd"/>
      <w:proofErr w:type="gramEnd"/>
      <w:r w:rsidRPr="005041D3">
        <w:rPr>
          <w:rFonts w:ascii="Courier New" w:hAnsi="Courier New" w:cs="Courier New"/>
          <w:sz w:val="16"/>
          <w:szCs w:val="16"/>
          <w:highlight w:val="yellow"/>
          <w:lang w:val="es-ES"/>
        </w:rPr>
        <w:t>&gt;</w:t>
      </w:r>
    </w:p>
    <w:p w14:paraId="40EB9CF3"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highlight w:val="yellow"/>
          <w:lang w:val="es-ES"/>
        </w:rPr>
        <w:t xml:space="preserve">    &lt;/</w:t>
      </w:r>
      <w:proofErr w:type="spellStart"/>
      <w:proofErr w:type="gramStart"/>
      <w:r w:rsidRPr="005041D3">
        <w:rPr>
          <w:rFonts w:ascii="Courier New" w:hAnsi="Courier New" w:cs="Courier New"/>
          <w:sz w:val="16"/>
          <w:szCs w:val="16"/>
          <w:highlight w:val="yellow"/>
          <w:lang w:val="es-ES"/>
        </w:rPr>
        <w:t>resourceType</w:t>
      </w:r>
      <w:proofErr w:type="spellEnd"/>
      <w:proofErr w:type="gramEnd"/>
      <w:r w:rsidRPr="005041D3">
        <w:rPr>
          <w:rFonts w:ascii="Courier New" w:hAnsi="Courier New" w:cs="Courier New"/>
          <w:sz w:val="16"/>
          <w:szCs w:val="16"/>
          <w:highlight w:val="yellow"/>
          <w:lang w:val="es-ES"/>
        </w:rPr>
        <w:t>&gt;</w:t>
      </w:r>
    </w:p>
    <w:p w14:paraId="29F0F669" w14:textId="77777777" w:rsidR="005041D3" w:rsidRPr="005041D3" w:rsidRDefault="005041D3" w:rsidP="005041D3">
      <w:pPr>
        <w:spacing w:before="0"/>
        <w:rPr>
          <w:rFonts w:ascii="Courier New" w:hAnsi="Courier New" w:cs="Courier New"/>
          <w:sz w:val="16"/>
          <w:szCs w:val="16"/>
          <w:lang w:val="es-ES"/>
        </w:rPr>
      </w:pPr>
    </w:p>
    <w:p w14:paraId="1C29F5B6"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t xml:space="preserve">    &lt;</w:t>
      </w:r>
      <w:proofErr w:type="spellStart"/>
      <w:proofErr w:type="gramStart"/>
      <w:r w:rsidRPr="005041D3">
        <w:rPr>
          <w:rFonts w:ascii="Courier New" w:hAnsi="Courier New" w:cs="Courier New"/>
          <w:sz w:val="16"/>
          <w:szCs w:val="16"/>
          <w:lang w:val="es-ES"/>
        </w:rPr>
        <w:t>resourceType</w:t>
      </w:r>
      <w:proofErr w:type="spellEnd"/>
      <w:proofErr w:type="gramEnd"/>
      <w:r w:rsidRPr="005041D3">
        <w:rPr>
          <w:rFonts w:ascii="Courier New" w:hAnsi="Courier New" w:cs="Courier New"/>
          <w:sz w:val="16"/>
          <w:szCs w:val="16"/>
          <w:lang w:val="es-ES"/>
        </w:rPr>
        <w:t>&gt;</w:t>
      </w:r>
    </w:p>
    <w:p w14:paraId="10C3F93F"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t xml:space="preserve">        &lt;</w:t>
      </w:r>
      <w:proofErr w:type="gramStart"/>
      <w:r w:rsidRPr="005041D3">
        <w:rPr>
          <w:rFonts w:ascii="Courier New" w:hAnsi="Courier New" w:cs="Courier New"/>
          <w:sz w:val="16"/>
          <w:szCs w:val="16"/>
          <w:lang w:val="es-ES"/>
        </w:rPr>
        <w:t>id&gt;</w:t>
      </w:r>
      <w:proofErr w:type="spellStart"/>
      <w:proofErr w:type="gramEnd"/>
      <w:r w:rsidRPr="005041D3">
        <w:rPr>
          <w:rFonts w:ascii="Courier New" w:hAnsi="Courier New" w:cs="Courier New"/>
          <w:sz w:val="16"/>
          <w:szCs w:val="16"/>
          <w:lang w:val="es-ES"/>
        </w:rPr>
        <w:t>root</w:t>
      </w:r>
      <w:proofErr w:type="spellEnd"/>
      <w:r w:rsidRPr="005041D3">
        <w:rPr>
          <w:rFonts w:ascii="Courier New" w:hAnsi="Courier New" w:cs="Courier New"/>
          <w:sz w:val="16"/>
          <w:szCs w:val="16"/>
          <w:lang w:val="es-ES"/>
        </w:rPr>
        <w:t>&lt;/id&gt;</w:t>
      </w:r>
    </w:p>
    <w:p w14:paraId="2615075A" w14:textId="77777777" w:rsidR="005041D3" w:rsidRDefault="005041D3" w:rsidP="005041D3">
      <w:pPr>
        <w:spacing w:before="0"/>
        <w:rPr>
          <w:rFonts w:ascii="Courier New" w:hAnsi="Courier New" w:cs="Courier New"/>
          <w:sz w:val="16"/>
          <w:szCs w:val="16"/>
          <w:lang w:val="es-ES"/>
        </w:rPr>
      </w:pPr>
      <w:r>
        <w:rPr>
          <w:rFonts w:ascii="Courier New" w:hAnsi="Courier New" w:cs="Courier New"/>
          <w:sz w:val="16"/>
          <w:szCs w:val="16"/>
          <w:lang w:val="es-ES"/>
        </w:rPr>
        <w:t xml:space="preserve">        </w:t>
      </w:r>
      <w:r w:rsidRPr="005041D3">
        <w:rPr>
          <w:rFonts w:ascii="Courier New" w:hAnsi="Courier New" w:cs="Courier New"/>
          <w:sz w:val="16"/>
          <w:szCs w:val="16"/>
          <w:lang w:val="es-ES"/>
        </w:rPr>
        <w:t>&lt;</w:t>
      </w:r>
      <w:proofErr w:type="spellStart"/>
      <w:proofErr w:type="gramStart"/>
      <w:r w:rsidRPr="005041D3">
        <w:rPr>
          <w:rFonts w:ascii="Courier New" w:hAnsi="Courier New" w:cs="Courier New"/>
          <w:sz w:val="16"/>
          <w:szCs w:val="16"/>
          <w:lang w:val="es-ES"/>
        </w:rPr>
        <w:t>reference</w:t>
      </w:r>
      <w:proofErr w:type="spellEnd"/>
      <w:proofErr w:type="gramEnd"/>
      <w:r w:rsidRPr="005041D3">
        <w:rPr>
          <w:rFonts w:ascii="Courier New" w:hAnsi="Courier New" w:cs="Courier New"/>
          <w:sz w:val="16"/>
          <w:szCs w:val="16"/>
          <w:lang w:val="es-ES"/>
        </w:rPr>
        <w:t>&gt;</w:t>
      </w:r>
    </w:p>
    <w:p w14:paraId="283C7F03" w14:textId="0FC7C4EA" w:rsidR="005041D3" w:rsidRDefault="005041D3" w:rsidP="005041D3">
      <w:pPr>
        <w:spacing w:before="0"/>
        <w:ind w:left="720" w:firstLine="720"/>
        <w:rPr>
          <w:rFonts w:ascii="Courier New" w:hAnsi="Courier New" w:cs="Courier New"/>
          <w:sz w:val="16"/>
          <w:szCs w:val="16"/>
          <w:lang w:val="es-ES"/>
        </w:rPr>
      </w:pPr>
      <w:hyperlink r:id="rId51" w:history="1">
        <w:r w:rsidRPr="00F354BC">
          <w:rPr>
            <w:rStyle w:val="Hyperlink"/>
            <w:rFonts w:ascii="Courier New" w:hAnsi="Courier New" w:cs="Courier New"/>
            <w:sz w:val="16"/>
            <w:szCs w:val="16"/>
            <w:lang w:val="es-ES"/>
          </w:rPr>
          <w:t>http://www.hl7.org/implement/standards/product_brief.cfm?product_id=261</w:t>
        </w:r>
      </w:hyperlink>
    </w:p>
    <w:p w14:paraId="493DAD38" w14:textId="7C572102" w:rsidR="005041D3" w:rsidRPr="005041D3" w:rsidRDefault="005041D3" w:rsidP="005041D3">
      <w:pPr>
        <w:spacing w:before="0"/>
        <w:rPr>
          <w:rFonts w:ascii="Courier New" w:hAnsi="Courier New" w:cs="Courier New"/>
          <w:sz w:val="16"/>
          <w:szCs w:val="16"/>
          <w:lang w:val="es-ES"/>
        </w:rPr>
      </w:pPr>
      <w:r>
        <w:rPr>
          <w:rFonts w:ascii="Courier New" w:hAnsi="Courier New" w:cs="Courier New"/>
          <w:sz w:val="16"/>
          <w:szCs w:val="16"/>
          <w:lang w:val="es-ES"/>
        </w:rPr>
        <w:t xml:space="preserve">        </w:t>
      </w:r>
      <w:r w:rsidRPr="005041D3">
        <w:rPr>
          <w:rFonts w:ascii="Courier New" w:hAnsi="Courier New" w:cs="Courier New"/>
          <w:sz w:val="16"/>
          <w:szCs w:val="16"/>
          <w:lang w:val="es-ES"/>
        </w:rPr>
        <w:t>&lt;/</w:t>
      </w:r>
      <w:proofErr w:type="spellStart"/>
      <w:proofErr w:type="gramStart"/>
      <w:r w:rsidRPr="005041D3">
        <w:rPr>
          <w:rFonts w:ascii="Courier New" w:hAnsi="Courier New" w:cs="Courier New"/>
          <w:sz w:val="16"/>
          <w:szCs w:val="16"/>
          <w:lang w:val="es-ES"/>
        </w:rPr>
        <w:t>reference</w:t>
      </w:r>
      <w:proofErr w:type="spellEnd"/>
      <w:proofErr w:type="gramEnd"/>
      <w:r w:rsidRPr="005041D3">
        <w:rPr>
          <w:rFonts w:ascii="Courier New" w:hAnsi="Courier New" w:cs="Courier New"/>
          <w:sz w:val="16"/>
          <w:szCs w:val="16"/>
          <w:lang w:val="es-ES"/>
        </w:rPr>
        <w:t>&gt;</w:t>
      </w:r>
    </w:p>
    <w:p w14:paraId="5E2B142F"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t xml:space="preserve">        &lt;</w:t>
      </w:r>
      <w:proofErr w:type="spellStart"/>
      <w:proofErr w:type="gramStart"/>
      <w:r w:rsidRPr="005041D3">
        <w:rPr>
          <w:rFonts w:ascii="Courier New" w:hAnsi="Courier New" w:cs="Courier New"/>
          <w:sz w:val="16"/>
          <w:szCs w:val="16"/>
          <w:lang w:val="es-ES"/>
        </w:rPr>
        <w:t>representation</w:t>
      </w:r>
      <w:proofErr w:type="spellEnd"/>
      <w:proofErr w:type="gramEnd"/>
      <w:r w:rsidRPr="005041D3">
        <w:rPr>
          <w:rFonts w:ascii="Courier New" w:hAnsi="Courier New" w:cs="Courier New"/>
          <w:sz w:val="16"/>
          <w:szCs w:val="16"/>
          <w:lang w:val="es-ES"/>
        </w:rPr>
        <w:t>&gt;</w:t>
      </w:r>
    </w:p>
    <w:p w14:paraId="35B23CEC"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t xml:space="preserve">            &lt;</w:t>
      </w:r>
      <w:proofErr w:type="spellStart"/>
      <w:proofErr w:type="gramStart"/>
      <w:r w:rsidRPr="005041D3">
        <w:rPr>
          <w:rFonts w:ascii="Courier New" w:hAnsi="Courier New" w:cs="Courier New"/>
          <w:sz w:val="16"/>
          <w:szCs w:val="16"/>
          <w:lang w:val="es-ES"/>
        </w:rPr>
        <w:t>mediaType</w:t>
      </w:r>
      <w:proofErr w:type="spellEnd"/>
      <w:r w:rsidRPr="005041D3">
        <w:rPr>
          <w:rFonts w:ascii="Courier New" w:hAnsi="Courier New" w:cs="Courier New"/>
          <w:sz w:val="16"/>
          <w:szCs w:val="16"/>
          <w:lang w:val="es-ES"/>
        </w:rPr>
        <w:t>&gt;</w:t>
      </w:r>
      <w:proofErr w:type="spellStart"/>
      <w:proofErr w:type="gramEnd"/>
      <w:r w:rsidRPr="005041D3">
        <w:rPr>
          <w:rFonts w:ascii="Courier New" w:hAnsi="Courier New" w:cs="Courier New"/>
          <w:sz w:val="16"/>
          <w:szCs w:val="16"/>
          <w:lang w:val="es-ES"/>
        </w:rPr>
        <w:t>application</w:t>
      </w:r>
      <w:proofErr w:type="spellEnd"/>
      <w:r w:rsidRPr="005041D3">
        <w:rPr>
          <w:rFonts w:ascii="Courier New" w:hAnsi="Courier New" w:cs="Courier New"/>
          <w:sz w:val="16"/>
          <w:szCs w:val="16"/>
          <w:lang w:val="es-ES"/>
        </w:rPr>
        <w:t>/</w:t>
      </w:r>
      <w:proofErr w:type="spellStart"/>
      <w:r w:rsidRPr="005041D3">
        <w:rPr>
          <w:rFonts w:ascii="Courier New" w:hAnsi="Courier New" w:cs="Courier New"/>
          <w:sz w:val="16"/>
          <w:szCs w:val="16"/>
          <w:lang w:val="es-ES"/>
        </w:rPr>
        <w:t>xml</w:t>
      </w:r>
      <w:proofErr w:type="spellEnd"/>
      <w:r w:rsidRPr="005041D3">
        <w:rPr>
          <w:rFonts w:ascii="Courier New" w:hAnsi="Courier New" w:cs="Courier New"/>
          <w:sz w:val="16"/>
          <w:szCs w:val="16"/>
          <w:lang w:val="es-ES"/>
        </w:rPr>
        <w:t>&lt;/</w:t>
      </w:r>
      <w:proofErr w:type="spellStart"/>
      <w:r w:rsidRPr="005041D3">
        <w:rPr>
          <w:rFonts w:ascii="Courier New" w:hAnsi="Courier New" w:cs="Courier New"/>
          <w:sz w:val="16"/>
          <w:szCs w:val="16"/>
          <w:lang w:val="es-ES"/>
        </w:rPr>
        <w:t>mediaType</w:t>
      </w:r>
      <w:proofErr w:type="spellEnd"/>
      <w:r w:rsidRPr="005041D3">
        <w:rPr>
          <w:rFonts w:ascii="Courier New" w:hAnsi="Courier New" w:cs="Courier New"/>
          <w:sz w:val="16"/>
          <w:szCs w:val="16"/>
          <w:lang w:val="es-ES"/>
        </w:rPr>
        <w:t>&gt;</w:t>
      </w:r>
    </w:p>
    <w:p w14:paraId="50B10628" w14:textId="77777777" w:rsid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t xml:space="preserve">            &lt;</w:t>
      </w:r>
      <w:proofErr w:type="spellStart"/>
      <w:proofErr w:type="gramStart"/>
      <w:r w:rsidRPr="005041D3">
        <w:rPr>
          <w:rFonts w:ascii="Courier New" w:hAnsi="Courier New" w:cs="Courier New"/>
          <w:sz w:val="16"/>
          <w:szCs w:val="16"/>
          <w:lang w:val="es-ES"/>
        </w:rPr>
        <w:t>validator</w:t>
      </w:r>
      <w:proofErr w:type="spellEnd"/>
      <w:proofErr w:type="gramEnd"/>
      <w:r w:rsidRPr="005041D3">
        <w:rPr>
          <w:rFonts w:ascii="Courier New" w:hAnsi="Courier New" w:cs="Courier New"/>
          <w:sz w:val="16"/>
          <w:szCs w:val="16"/>
          <w:lang w:val="es-ES"/>
        </w:rPr>
        <w:t>&gt;</w:t>
      </w:r>
    </w:p>
    <w:p w14:paraId="1BF9AB77" w14:textId="32460DA4" w:rsidR="005041D3" w:rsidRDefault="005041D3" w:rsidP="005041D3">
      <w:pPr>
        <w:spacing w:before="0"/>
        <w:ind w:left="720" w:firstLine="720"/>
        <w:rPr>
          <w:rFonts w:ascii="Courier New" w:hAnsi="Courier New" w:cs="Courier New"/>
          <w:sz w:val="16"/>
          <w:szCs w:val="16"/>
          <w:lang w:val="es-ES"/>
        </w:rPr>
      </w:pPr>
      <w:hyperlink r:id="rId52" w:history="1">
        <w:r w:rsidRPr="00F354BC">
          <w:rPr>
            <w:rStyle w:val="Hyperlink"/>
            <w:rFonts w:ascii="Courier New" w:hAnsi="Courier New" w:cs="Courier New"/>
            <w:sz w:val="16"/>
            <w:szCs w:val="16"/>
            <w:lang w:val="es-ES"/>
          </w:rPr>
          <w:t>http://www.projecthdata.org/hdata/schemas/2013/root.xsd</w:t>
        </w:r>
      </w:hyperlink>
    </w:p>
    <w:p w14:paraId="11D7E827" w14:textId="226747C5" w:rsidR="005041D3" w:rsidRPr="005041D3" w:rsidRDefault="005041D3" w:rsidP="005041D3">
      <w:pPr>
        <w:spacing w:before="0"/>
        <w:rPr>
          <w:rFonts w:ascii="Courier New" w:hAnsi="Courier New" w:cs="Courier New"/>
          <w:sz w:val="16"/>
          <w:szCs w:val="16"/>
          <w:lang w:val="es-ES"/>
        </w:rPr>
      </w:pPr>
      <w:r>
        <w:rPr>
          <w:rFonts w:ascii="Courier New" w:hAnsi="Courier New" w:cs="Courier New"/>
          <w:sz w:val="16"/>
          <w:szCs w:val="16"/>
          <w:lang w:val="es-ES"/>
        </w:rPr>
        <w:t xml:space="preserve">            </w:t>
      </w:r>
      <w:r w:rsidRPr="005041D3">
        <w:rPr>
          <w:rFonts w:ascii="Courier New" w:hAnsi="Courier New" w:cs="Courier New"/>
          <w:sz w:val="16"/>
          <w:szCs w:val="16"/>
          <w:lang w:val="es-ES"/>
        </w:rPr>
        <w:t>&lt;/</w:t>
      </w:r>
      <w:proofErr w:type="spellStart"/>
      <w:proofErr w:type="gramStart"/>
      <w:r w:rsidRPr="005041D3">
        <w:rPr>
          <w:rFonts w:ascii="Courier New" w:hAnsi="Courier New" w:cs="Courier New"/>
          <w:sz w:val="16"/>
          <w:szCs w:val="16"/>
          <w:lang w:val="es-ES"/>
        </w:rPr>
        <w:t>validator</w:t>
      </w:r>
      <w:proofErr w:type="spellEnd"/>
      <w:proofErr w:type="gramEnd"/>
      <w:r w:rsidRPr="005041D3">
        <w:rPr>
          <w:rFonts w:ascii="Courier New" w:hAnsi="Courier New" w:cs="Courier New"/>
          <w:sz w:val="16"/>
          <w:szCs w:val="16"/>
          <w:lang w:val="es-ES"/>
        </w:rPr>
        <w:t>&gt;</w:t>
      </w:r>
    </w:p>
    <w:p w14:paraId="22F1DF69"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t xml:space="preserve">        &lt;/</w:t>
      </w:r>
      <w:proofErr w:type="spellStart"/>
      <w:proofErr w:type="gramStart"/>
      <w:r w:rsidRPr="005041D3">
        <w:rPr>
          <w:rFonts w:ascii="Courier New" w:hAnsi="Courier New" w:cs="Courier New"/>
          <w:sz w:val="16"/>
          <w:szCs w:val="16"/>
          <w:lang w:val="es-ES"/>
        </w:rPr>
        <w:t>representation</w:t>
      </w:r>
      <w:proofErr w:type="spellEnd"/>
      <w:proofErr w:type="gramEnd"/>
      <w:r w:rsidRPr="005041D3">
        <w:rPr>
          <w:rFonts w:ascii="Courier New" w:hAnsi="Courier New" w:cs="Courier New"/>
          <w:sz w:val="16"/>
          <w:szCs w:val="16"/>
          <w:lang w:val="es-ES"/>
        </w:rPr>
        <w:t>&gt;</w:t>
      </w:r>
    </w:p>
    <w:p w14:paraId="34147E4F"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t xml:space="preserve">    &lt;/</w:t>
      </w:r>
      <w:proofErr w:type="spellStart"/>
      <w:proofErr w:type="gramStart"/>
      <w:r w:rsidRPr="005041D3">
        <w:rPr>
          <w:rFonts w:ascii="Courier New" w:hAnsi="Courier New" w:cs="Courier New"/>
          <w:sz w:val="16"/>
          <w:szCs w:val="16"/>
          <w:lang w:val="es-ES"/>
        </w:rPr>
        <w:t>resourceType</w:t>
      </w:r>
      <w:proofErr w:type="spellEnd"/>
      <w:proofErr w:type="gramEnd"/>
      <w:r w:rsidRPr="005041D3">
        <w:rPr>
          <w:rFonts w:ascii="Courier New" w:hAnsi="Courier New" w:cs="Courier New"/>
          <w:sz w:val="16"/>
          <w:szCs w:val="16"/>
          <w:lang w:val="es-ES"/>
        </w:rPr>
        <w:t>&gt;</w:t>
      </w:r>
    </w:p>
    <w:p w14:paraId="113E7B43" w14:textId="77777777" w:rsidR="005041D3" w:rsidRPr="005041D3" w:rsidRDefault="005041D3" w:rsidP="005041D3">
      <w:pPr>
        <w:spacing w:before="0"/>
        <w:rPr>
          <w:rFonts w:ascii="Courier New" w:hAnsi="Courier New" w:cs="Courier New"/>
          <w:sz w:val="16"/>
          <w:szCs w:val="16"/>
          <w:lang w:val="es-ES"/>
        </w:rPr>
      </w:pPr>
    </w:p>
    <w:p w14:paraId="250B75A9"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t xml:space="preserve">    &lt;</w:t>
      </w:r>
      <w:proofErr w:type="spellStart"/>
      <w:proofErr w:type="gramStart"/>
      <w:r w:rsidRPr="005041D3">
        <w:rPr>
          <w:rFonts w:ascii="Courier New" w:hAnsi="Courier New" w:cs="Courier New"/>
          <w:sz w:val="16"/>
          <w:szCs w:val="16"/>
          <w:lang w:val="es-ES"/>
        </w:rPr>
        <w:t>resourceType</w:t>
      </w:r>
      <w:proofErr w:type="spellEnd"/>
      <w:proofErr w:type="gramEnd"/>
      <w:r w:rsidRPr="005041D3">
        <w:rPr>
          <w:rFonts w:ascii="Courier New" w:hAnsi="Courier New" w:cs="Courier New"/>
          <w:sz w:val="16"/>
          <w:szCs w:val="16"/>
          <w:lang w:val="es-ES"/>
        </w:rPr>
        <w:t>&gt;</w:t>
      </w:r>
    </w:p>
    <w:p w14:paraId="43AD9056"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t xml:space="preserve">        &lt;</w:t>
      </w:r>
      <w:proofErr w:type="gramStart"/>
      <w:r w:rsidRPr="005041D3">
        <w:rPr>
          <w:rFonts w:ascii="Courier New" w:hAnsi="Courier New" w:cs="Courier New"/>
          <w:sz w:val="16"/>
          <w:szCs w:val="16"/>
          <w:lang w:val="es-ES"/>
        </w:rPr>
        <w:t>id&gt;</w:t>
      </w:r>
      <w:proofErr w:type="gramEnd"/>
      <w:r w:rsidRPr="005041D3">
        <w:rPr>
          <w:rFonts w:ascii="Courier New" w:hAnsi="Courier New" w:cs="Courier New"/>
          <w:sz w:val="16"/>
          <w:szCs w:val="16"/>
          <w:lang w:val="es-ES"/>
        </w:rPr>
        <w:t>APB&lt;/id&gt;</w:t>
      </w:r>
    </w:p>
    <w:p w14:paraId="74871911"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t xml:space="preserve">        &lt;</w:t>
      </w:r>
      <w:proofErr w:type="gramStart"/>
      <w:r w:rsidRPr="005041D3">
        <w:rPr>
          <w:rFonts w:ascii="Courier New" w:hAnsi="Courier New" w:cs="Courier New"/>
          <w:sz w:val="16"/>
          <w:szCs w:val="16"/>
          <w:lang w:val="es-ES"/>
        </w:rPr>
        <w:t>!</w:t>
      </w:r>
      <w:proofErr w:type="gramEnd"/>
      <w:r w:rsidRPr="005041D3">
        <w:rPr>
          <w:rFonts w:ascii="Courier New" w:hAnsi="Courier New" w:cs="Courier New"/>
          <w:sz w:val="16"/>
          <w:szCs w:val="16"/>
          <w:lang w:val="es-ES"/>
        </w:rPr>
        <w:t xml:space="preserve">-- </w:t>
      </w:r>
      <w:proofErr w:type="spellStart"/>
      <w:r w:rsidRPr="005041D3">
        <w:rPr>
          <w:rFonts w:ascii="Courier New" w:hAnsi="Courier New" w:cs="Courier New"/>
          <w:sz w:val="16"/>
          <w:szCs w:val="16"/>
          <w:lang w:val="es-ES"/>
        </w:rPr>
        <w:t>location</w:t>
      </w:r>
      <w:proofErr w:type="spellEnd"/>
      <w:r w:rsidRPr="005041D3">
        <w:rPr>
          <w:rFonts w:ascii="Courier New" w:hAnsi="Courier New" w:cs="Courier New"/>
          <w:sz w:val="16"/>
          <w:szCs w:val="16"/>
          <w:lang w:val="es-ES"/>
        </w:rPr>
        <w:t xml:space="preserve"> of </w:t>
      </w:r>
      <w:proofErr w:type="spellStart"/>
      <w:r w:rsidRPr="005041D3">
        <w:rPr>
          <w:rFonts w:ascii="Courier New" w:hAnsi="Courier New" w:cs="Courier New"/>
          <w:sz w:val="16"/>
          <w:szCs w:val="16"/>
          <w:lang w:val="es-ES"/>
        </w:rPr>
        <w:t>reference</w:t>
      </w:r>
      <w:proofErr w:type="spellEnd"/>
      <w:r w:rsidRPr="005041D3">
        <w:rPr>
          <w:rFonts w:ascii="Courier New" w:hAnsi="Courier New" w:cs="Courier New"/>
          <w:sz w:val="16"/>
          <w:szCs w:val="16"/>
          <w:lang w:val="es-ES"/>
        </w:rPr>
        <w:t xml:space="preserve"> </w:t>
      </w:r>
      <w:proofErr w:type="spellStart"/>
      <w:r w:rsidRPr="005041D3">
        <w:rPr>
          <w:rFonts w:ascii="Courier New" w:hAnsi="Courier New" w:cs="Courier New"/>
          <w:sz w:val="16"/>
          <w:szCs w:val="16"/>
          <w:lang w:val="es-ES"/>
        </w:rPr>
        <w:t>that</w:t>
      </w:r>
      <w:proofErr w:type="spellEnd"/>
      <w:r w:rsidRPr="005041D3">
        <w:rPr>
          <w:rFonts w:ascii="Courier New" w:hAnsi="Courier New" w:cs="Courier New"/>
          <w:sz w:val="16"/>
          <w:szCs w:val="16"/>
          <w:lang w:val="es-ES"/>
        </w:rPr>
        <w:t xml:space="preserve"> describes </w:t>
      </w:r>
      <w:proofErr w:type="spellStart"/>
      <w:r w:rsidRPr="005041D3">
        <w:rPr>
          <w:rFonts w:ascii="Courier New" w:hAnsi="Courier New" w:cs="Courier New"/>
          <w:sz w:val="16"/>
          <w:szCs w:val="16"/>
          <w:lang w:val="es-ES"/>
        </w:rPr>
        <w:t>the</w:t>
      </w:r>
      <w:proofErr w:type="spellEnd"/>
      <w:r w:rsidRPr="005041D3">
        <w:rPr>
          <w:rFonts w:ascii="Courier New" w:hAnsi="Courier New" w:cs="Courier New"/>
          <w:sz w:val="16"/>
          <w:szCs w:val="16"/>
          <w:lang w:val="es-ES"/>
        </w:rPr>
        <w:t xml:space="preserve"> APS standard --&gt;</w:t>
      </w:r>
    </w:p>
    <w:p w14:paraId="0E2873CA" w14:textId="77777777" w:rsid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t xml:space="preserve">        &lt;</w:t>
      </w:r>
      <w:proofErr w:type="spellStart"/>
      <w:proofErr w:type="gramStart"/>
      <w:r w:rsidRPr="005041D3">
        <w:rPr>
          <w:rFonts w:ascii="Courier New" w:hAnsi="Courier New" w:cs="Courier New"/>
          <w:sz w:val="16"/>
          <w:szCs w:val="16"/>
          <w:lang w:val="es-ES"/>
        </w:rPr>
        <w:t>reference</w:t>
      </w:r>
      <w:proofErr w:type="spellEnd"/>
      <w:proofErr w:type="gramEnd"/>
      <w:r w:rsidRPr="005041D3">
        <w:rPr>
          <w:rFonts w:ascii="Courier New" w:hAnsi="Courier New" w:cs="Courier New"/>
          <w:sz w:val="16"/>
          <w:szCs w:val="16"/>
          <w:lang w:val="es-ES"/>
        </w:rPr>
        <w:t>&gt;</w:t>
      </w:r>
    </w:p>
    <w:p w14:paraId="30917957" w14:textId="5D18107A" w:rsidR="005041D3" w:rsidRDefault="005041D3" w:rsidP="005041D3">
      <w:pPr>
        <w:spacing w:before="0"/>
        <w:rPr>
          <w:rFonts w:ascii="Courier New" w:hAnsi="Courier New" w:cs="Courier New"/>
          <w:sz w:val="16"/>
          <w:szCs w:val="16"/>
          <w:lang w:val="es-ES"/>
        </w:rPr>
      </w:pPr>
      <w:hyperlink r:id="rId53" w:history="1">
        <w:r w:rsidRPr="00F354BC">
          <w:rPr>
            <w:rStyle w:val="Hyperlink"/>
            <w:rFonts w:ascii="Courier New" w:hAnsi="Courier New" w:cs="Courier New"/>
            <w:sz w:val="16"/>
            <w:szCs w:val="16"/>
            <w:lang w:val="es-ES"/>
          </w:rPr>
          <w:t>http://www.continuaalliance.org/hData/APS/2013/01/ITU APS Implementation Guidelines.docx</w:t>
        </w:r>
      </w:hyperlink>
    </w:p>
    <w:p w14:paraId="7DD99B9B" w14:textId="57E8C184" w:rsidR="005041D3" w:rsidRPr="005041D3" w:rsidRDefault="005041D3" w:rsidP="005041D3">
      <w:pPr>
        <w:spacing w:before="0"/>
        <w:ind w:firstLine="720"/>
        <w:rPr>
          <w:rFonts w:ascii="Courier New" w:hAnsi="Courier New" w:cs="Courier New"/>
          <w:sz w:val="16"/>
          <w:szCs w:val="16"/>
          <w:lang w:val="es-ES"/>
        </w:rPr>
      </w:pPr>
      <w:r w:rsidRPr="005041D3">
        <w:rPr>
          <w:rFonts w:ascii="Courier New" w:hAnsi="Courier New" w:cs="Courier New"/>
          <w:sz w:val="16"/>
          <w:szCs w:val="16"/>
          <w:lang w:val="es-ES"/>
        </w:rPr>
        <w:t>&lt;/</w:t>
      </w:r>
      <w:proofErr w:type="spellStart"/>
      <w:proofErr w:type="gramStart"/>
      <w:r w:rsidRPr="005041D3">
        <w:rPr>
          <w:rFonts w:ascii="Courier New" w:hAnsi="Courier New" w:cs="Courier New"/>
          <w:sz w:val="16"/>
          <w:szCs w:val="16"/>
          <w:lang w:val="es-ES"/>
        </w:rPr>
        <w:t>reference</w:t>
      </w:r>
      <w:proofErr w:type="spellEnd"/>
      <w:proofErr w:type="gramEnd"/>
      <w:r w:rsidRPr="005041D3">
        <w:rPr>
          <w:rFonts w:ascii="Courier New" w:hAnsi="Courier New" w:cs="Courier New"/>
          <w:sz w:val="16"/>
          <w:szCs w:val="16"/>
          <w:lang w:val="es-ES"/>
        </w:rPr>
        <w:t>&gt;</w:t>
      </w:r>
    </w:p>
    <w:p w14:paraId="20338205"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t xml:space="preserve">        &lt;</w:t>
      </w:r>
      <w:proofErr w:type="spellStart"/>
      <w:proofErr w:type="gramStart"/>
      <w:r w:rsidRPr="005041D3">
        <w:rPr>
          <w:rFonts w:ascii="Courier New" w:hAnsi="Courier New" w:cs="Courier New"/>
          <w:sz w:val="16"/>
          <w:szCs w:val="16"/>
          <w:lang w:val="es-ES"/>
        </w:rPr>
        <w:t>representation</w:t>
      </w:r>
      <w:proofErr w:type="spellEnd"/>
      <w:proofErr w:type="gramEnd"/>
      <w:r w:rsidRPr="005041D3">
        <w:rPr>
          <w:rFonts w:ascii="Courier New" w:hAnsi="Courier New" w:cs="Courier New"/>
          <w:sz w:val="16"/>
          <w:szCs w:val="16"/>
          <w:lang w:val="es-ES"/>
        </w:rPr>
        <w:t>&gt;</w:t>
      </w:r>
    </w:p>
    <w:p w14:paraId="730FC544"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t xml:space="preserve">            &lt;</w:t>
      </w:r>
      <w:proofErr w:type="spellStart"/>
      <w:proofErr w:type="gramStart"/>
      <w:r w:rsidRPr="005041D3">
        <w:rPr>
          <w:rFonts w:ascii="Courier New" w:hAnsi="Courier New" w:cs="Courier New"/>
          <w:sz w:val="16"/>
          <w:szCs w:val="16"/>
          <w:lang w:val="es-ES"/>
        </w:rPr>
        <w:t>mediaType</w:t>
      </w:r>
      <w:proofErr w:type="spellEnd"/>
      <w:r w:rsidRPr="005041D3">
        <w:rPr>
          <w:rFonts w:ascii="Courier New" w:hAnsi="Courier New" w:cs="Courier New"/>
          <w:sz w:val="16"/>
          <w:szCs w:val="16"/>
          <w:lang w:val="es-ES"/>
        </w:rPr>
        <w:t>&gt;</w:t>
      </w:r>
      <w:proofErr w:type="spellStart"/>
      <w:proofErr w:type="gramEnd"/>
      <w:r w:rsidRPr="005041D3">
        <w:rPr>
          <w:rFonts w:ascii="Courier New" w:hAnsi="Courier New" w:cs="Courier New"/>
          <w:sz w:val="16"/>
          <w:szCs w:val="16"/>
          <w:lang w:val="es-ES"/>
        </w:rPr>
        <w:t>application</w:t>
      </w:r>
      <w:proofErr w:type="spellEnd"/>
      <w:r w:rsidRPr="005041D3">
        <w:rPr>
          <w:rFonts w:ascii="Courier New" w:hAnsi="Courier New" w:cs="Courier New"/>
          <w:sz w:val="16"/>
          <w:szCs w:val="16"/>
          <w:lang w:val="es-ES"/>
        </w:rPr>
        <w:t>/</w:t>
      </w:r>
      <w:proofErr w:type="spellStart"/>
      <w:r w:rsidRPr="005041D3">
        <w:rPr>
          <w:rFonts w:ascii="Courier New" w:hAnsi="Courier New" w:cs="Courier New"/>
          <w:sz w:val="16"/>
          <w:szCs w:val="16"/>
          <w:lang w:val="es-ES"/>
        </w:rPr>
        <w:t>xml</w:t>
      </w:r>
      <w:proofErr w:type="spellEnd"/>
      <w:r w:rsidRPr="005041D3">
        <w:rPr>
          <w:rFonts w:ascii="Courier New" w:hAnsi="Courier New" w:cs="Courier New"/>
          <w:sz w:val="16"/>
          <w:szCs w:val="16"/>
          <w:lang w:val="es-ES"/>
        </w:rPr>
        <w:t>&lt;/</w:t>
      </w:r>
      <w:proofErr w:type="spellStart"/>
      <w:r w:rsidRPr="005041D3">
        <w:rPr>
          <w:rFonts w:ascii="Courier New" w:hAnsi="Courier New" w:cs="Courier New"/>
          <w:sz w:val="16"/>
          <w:szCs w:val="16"/>
          <w:lang w:val="es-ES"/>
        </w:rPr>
        <w:t>mediaType</w:t>
      </w:r>
      <w:proofErr w:type="spellEnd"/>
      <w:r w:rsidRPr="005041D3">
        <w:rPr>
          <w:rFonts w:ascii="Courier New" w:hAnsi="Courier New" w:cs="Courier New"/>
          <w:sz w:val="16"/>
          <w:szCs w:val="16"/>
          <w:lang w:val="es-ES"/>
        </w:rPr>
        <w:t>&gt;</w:t>
      </w:r>
    </w:p>
    <w:p w14:paraId="3F0FBE89"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t xml:space="preserve">            &lt;</w:t>
      </w:r>
      <w:proofErr w:type="gramStart"/>
      <w:r w:rsidRPr="005041D3">
        <w:rPr>
          <w:rFonts w:ascii="Courier New" w:hAnsi="Courier New" w:cs="Courier New"/>
          <w:sz w:val="16"/>
          <w:szCs w:val="16"/>
          <w:lang w:val="es-ES"/>
        </w:rPr>
        <w:t>!</w:t>
      </w:r>
      <w:proofErr w:type="gramEnd"/>
      <w:r w:rsidRPr="005041D3">
        <w:rPr>
          <w:rFonts w:ascii="Courier New" w:hAnsi="Courier New" w:cs="Courier New"/>
          <w:sz w:val="16"/>
          <w:szCs w:val="16"/>
          <w:lang w:val="es-ES"/>
        </w:rPr>
        <w:t xml:space="preserve">-- </w:t>
      </w:r>
      <w:proofErr w:type="spellStart"/>
      <w:r w:rsidRPr="005041D3">
        <w:rPr>
          <w:rFonts w:ascii="Courier New" w:hAnsi="Courier New" w:cs="Courier New"/>
          <w:sz w:val="16"/>
          <w:szCs w:val="16"/>
          <w:lang w:val="es-ES"/>
        </w:rPr>
        <w:t>Schema</w:t>
      </w:r>
      <w:proofErr w:type="spellEnd"/>
      <w:r w:rsidRPr="005041D3">
        <w:rPr>
          <w:rFonts w:ascii="Courier New" w:hAnsi="Courier New" w:cs="Courier New"/>
          <w:sz w:val="16"/>
          <w:szCs w:val="16"/>
          <w:lang w:val="es-ES"/>
        </w:rPr>
        <w:t xml:space="preserve"> </w:t>
      </w:r>
      <w:proofErr w:type="spellStart"/>
      <w:r w:rsidRPr="005041D3">
        <w:rPr>
          <w:rFonts w:ascii="Courier New" w:hAnsi="Courier New" w:cs="Courier New"/>
          <w:sz w:val="16"/>
          <w:szCs w:val="16"/>
          <w:lang w:val="es-ES"/>
        </w:rPr>
        <w:t>for</w:t>
      </w:r>
      <w:proofErr w:type="spellEnd"/>
      <w:r w:rsidRPr="005041D3">
        <w:rPr>
          <w:rFonts w:ascii="Courier New" w:hAnsi="Courier New" w:cs="Courier New"/>
          <w:sz w:val="16"/>
          <w:szCs w:val="16"/>
          <w:lang w:val="es-ES"/>
        </w:rPr>
        <w:t xml:space="preserve"> </w:t>
      </w:r>
      <w:proofErr w:type="spellStart"/>
      <w:r w:rsidRPr="005041D3">
        <w:rPr>
          <w:rFonts w:ascii="Courier New" w:hAnsi="Courier New" w:cs="Courier New"/>
          <w:sz w:val="16"/>
          <w:szCs w:val="16"/>
          <w:lang w:val="es-ES"/>
        </w:rPr>
        <w:t>the</w:t>
      </w:r>
      <w:proofErr w:type="spellEnd"/>
      <w:r w:rsidRPr="005041D3">
        <w:rPr>
          <w:rFonts w:ascii="Courier New" w:hAnsi="Courier New" w:cs="Courier New"/>
          <w:sz w:val="16"/>
          <w:szCs w:val="16"/>
          <w:lang w:val="es-ES"/>
        </w:rPr>
        <w:t xml:space="preserve"> APS </w:t>
      </w:r>
      <w:proofErr w:type="spellStart"/>
      <w:r w:rsidRPr="005041D3">
        <w:rPr>
          <w:rFonts w:ascii="Courier New" w:hAnsi="Courier New" w:cs="Courier New"/>
          <w:sz w:val="16"/>
          <w:szCs w:val="16"/>
          <w:lang w:val="es-ES"/>
        </w:rPr>
        <w:t>xml</w:t>
      </w:r>
      <w:proofErr w:type="spellEnd"/>
      <w:r w:rsidRPr="005041D3">
        <w:rPr>
          <w:rFonts w:ascii="Courier New" w:hAnsi="Courier New" w:cs="Courier New"/>
          <w:sz w:val="16"/>
          <w:szCs w:val="16"/>
          <w:lang w:val="es-ES"/>
        </w:rPr>
        <w:t xml:space="preserve"> --&gt;</w:t>
      </w:r>
    </w:p>
    <w:p w14:paraId="490FE91B" w14:textId="77777777" w:rsid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t xml:space="preserve">            &lt;</w:t>
      </w:r>
      <w:proofErr w:type="spellStart"/>
      <w:proofErr w:type="gramStart"/>
      <w:r w:rsidRPr="005041D3">
        <w:rPr>
          <w:rFonts w:ascii="Courier New" w:hAnsi="Courier New" w:cs="Courier New"/>
          <w:sz w:val="16"/>
          <w:szCs w:val="16"/>
          <w:lang w:val="es-ES"/>
        </w:rPr>
        <w:t>validator</w:t>
      </w:r>
      <w:proofErr w:type="spellEnd"/>
      <w:proofErr w:type="gramEnd"/>
      <w:r w:rsidRPr="005041D3">
        <w:rPr>
          <w:rFonts w:ascii="Courier New" w:hAnsi="Courier New" w:cs="Courier New"/>
          <w:sz w:val="16"/>
          <w:szCs w:val="16"/>
          <w:lang w:val="es-ES"/>
        </w:rPr>
        <w:t>&gt;</w:t>
      </w:r>
    </w:p>
    <w:p w14:paraId="6E64F901" w14:textId="77777777" w:rsidR="005041D3" w:rsidRDefault="005041D3" w:rsidP="005041D3">
      <w:pPr>
        <w:spacing w:before="0"/>
        <w:ind w:left="720" w:firstLine="720"/>
        <w:rPr>
          <w:rFonts w:ascii="Courier New" w:hAnsi="Courier New" w:cs="Courier New"/>
          <w:sz w:val="16"/>
          <w:szCs w:val="16"/>
          <w:lang w:val="es-ES"/>
        </w:rPr>
      </w:pPr>
      <w:hyperlink r:id="rId54" w:history="1">
        <w:r w:rsidRPr="00F354BC">
          <w:rPr>
            <w:rStyle w:val="Hyperlink"/>
            <w:rFonts w:ascii="Courier New" w:hAnsi="Courier New" w:cs="Courier New"/>
            <w:sz w:val="16"/>
            <w:szCs w:val="16"/>
            <w:lang w:val="es-ES"/>
          </w:rPr>
          <w:t>http://www.continuaalliance.org/hData/APS/2013/01/APBConfigResource.xsd</w:t>
        </w:r>
      </w:hyperlink>
    </w:p>
    <w:p w14:paraId="5A0D58EC" w14:textId="3CE83C8E" w:rsidR="005041D3" w:rsidRPr="005041D3" w:rsidRDefault="005041D3" w:rsidP="005041D3">
      <w:pPr>
        <w:spacing w:before="0"/>
        <w:rPr>
          <w:rFonts w:ascii="Courier New" w:hAnsi="Courier New" w:cs="Courier New"/>
          <w:sz w:val="16"/>
          <w:szCs w:val="16"/>
          <w:lang w:val="es-ES"/>
        </w:rPr>
      </w:pPr>
      <w:r>
        <w:rPr>
          <w:rFonts w:ascii="Courier New" w:hAnsi="Courier New" w:cs="Courier New"/>
          <w:sz w:val="16"/>
          <w:szCs w:val="16"/>
          <w:lang w:val="es-ES"/>
        </w:rPr>
        <w:t xml:space="preserve">            </w:t>
      </w:r>
      <w:r w:rsidRPr="005041D3">
        <w:rPr>
          <w:rFonts w:ascii="Courier New" w:hAnsi="Courier New" w:cs="Courier New"/>
          <w:sz w:val="16"/>
          <w:szCs w:val="16"/>
          <w:lang w:val="es-ES"/>
        </w:rPr>
        <w:t>&lt;/</w:t>
      </w:r>
      <w:proofErr w:type="spellStart"/>
      <w:proofErr w:type="gramStart"/>
      <w:r w:rsidRPr="005041D3">
        <w:rPr>
          <w:rFonts w:ascii="Courier New" w:hAnsi="Courier New" w:cs="Courier New"/>
          <w:sz w:val="16"/>
          <w:szCs w:val="16"/>
          <w:lang w:val="es-ES"/>
        </w:rPr>
        <w:t>validator</w:t>
      </w:r>
      <w:proofErr w:type="spellEnd"/>
      <w:proofErr w:type="gramEnd"/>
      <w:r w:rsidRPr="005041D3">
        <w:rPr>
          <w:rFonts w:ascii="Courier New" w:hAnsi="Courier New" w:cs="Courier New"/>
          <w:sz w:val="16"/>
          <w:szCs w:val="16"/>
          <w:lang w:val="es-ES"/>
        </w:rPr>
        <w:t>&gt;</w:t>
      </w:r>
    </w:p>
    <w:p w14:paraId="4D1936B1"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t xml:space="preserve">        &lt;/</w:t>
      </w:r>
      <w:proofErr w:type="spellStart"/>
      <w:proofErr w:type="gramStart"/>
      <w:r w:rsidRPr="005041D3">
        <w:rPr>
          <w:rFonts w:ascii="Courier New" w:hAnsi="Courier New" w:cs="Courier New"/>
          <w:sz w:val="16"/>
          <w:szCs w:val="16"/>
          <w:lang w:val="es-ES"/>
        </w:rPr>
        <w:t>representation</w:t>
      </w:r>
      <w:proofErr w:type="spellEnd"/>
      <w:proofErr w:type="gramEnd"/>
      <w:r w:rsidRPr="005041D3">
        <w:rPr>
          <w:rFonts w:ascii="Courier New" w:hAnsi="Courier New" w:cs="Courier New"/>
          <w:sz w:val="16"/>
          <w:szCs w:val="16"/>
          <w:lang w:val="es-ES"/>
        </w:rPr>
        <w:t>&gt;</w:t>
      </w:r>
    </w:p>
    <w:p w14:paraId="5B53FFC9" w14:textId="77777777"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t xml:space="preserve">    &lt;/</w:t>
      </w:r>
      <w:proofErr w:type="spellStart"/>
      <w:proofErr w:type="gramStart"/>
      <w:r w:rsidRPr="005041D3">
        <w:rPr>
          <w:rFonts w:ascii="Courier New" w:hAnsi="Courier New" w:cs="Courier New"/>
          <w:sz w:val="16"/>
          <w:szCs w:val="16"/>
          <w:lang w:val="es-ES"/>
        </w:rPr>
        <w:t>resourceType</w:t>
      </w:r>
      <w:proofErr w:type="spellEnd"/>
      <w:proofErr w:type="gramEnd"/>
      <w:r w:rsidRPr="005041D3">
        <w:rPr>
          <w:rFonts w:ascii="Courier New" w:hAnsi="Courier New" w:cs="Courier New"/>
          <w:sz w:val="16"/>
          <w:szCs w:val="16"/>
          <w:lang w:val="es-ES"/>
        </w:rPr>
        <w:t>&gt;</w:t>
      </w:r>
    </w:p>
    <w:p w14:paraId="4088B9E8" w14:textId="77777777" w:rsidR="005041D3" w:rsidRPr="005041D3" w:rsidRDefault="005041D3" w:rsidP="005041D3">
      <w:pPr>
        <w:spacing w:before="0"/>
        <w:rPr>
          <w:rFonts w:ascii="Courier New" w:hAnsi="Courier New" w:cs="Courier New"/>
          <w:sz w:val="16"/>
          <w:szCs w:val="16"/>
          <w:lang w:val="es-ES"/>
        </w:rPr>
      </w:pPr>
    </w:p>
    <w:p w14:paraId="5850C4BC" w14:textId="77777777" w:rsidR="005041D3" w:rsidRPr="005041D3" w:rsidRDefault="005041D3" w:rsidP="005041D3">
      <w:pPr>
        <w:spacing w:before="0"/>
        <w:rPr>
          <w:rFonts w:ascii="Courier New" w:hAnsi="Courier New" w:cs="Courier New"/>
          <w:sz w:val="16"/>
          <w:szCs w:val="16"/>
          <w:highlight w:val="green"/>
          <w:lang w:val="es-ES"/>
        </w:rPr>
      </w:pPr>
      <w:r w:rsidRPr="005041D3">
        <w:rPr>
          <w:rFonts w:ascii="Courier New" w:hAnsi="Courier New" w:cs="Courier New"/>
          <w:sz w:val="16"/>
          <w:szCs w:val="16"/>
          <w:lang w:val="es-ES"/>
        </w:rPr>
        <w:t xml:space="preserve">    </w:t>
      </w:r>
      <w:r w:rsidRPr="005041D3">
        <w:rPr>
          <w:rFonts w:ascii="Courier New" w:hAnsi="Courier New" w:cs="Courier New"/>
          <w:sz w:val="16"/>
          <w:szCs w:val="16"/>
          <w:highlight w:val="green"/>
          <w:lang w:val="es-ES"/>
        </w:rPr>
        <w:t>&lt;</w:t>
      </w:r>
      <w:proofErr w:type="spellStart"/>
      <w:proofErr w:type="gramStart"/>
      <w:r w:rsidRPr="005041D3">
        <w:rPr>
          <w:rFonts w:ascii="Courier New" w:hAnsi="Courier New" w:cs="Courier New"/>
          <w:sz w:val="16"/>
          <w:szCs w:val="16"/>
          <w:highlight w:val="green"/>
          <w:lang w:val="es-ES"/>
        </w:rPr>
        <w:t>resourceType</w:t>
      </w:r>
      <w:proofErr w:type="spellEnd"/>
      <w:proofErr w:type="gramEnd"/>
      <w:r w:rsidRPr="005041D3">
        <w:rPr>
          <w:rFonts w:ascii="Courier New" w:hAnsi="Courier New" w:cs="Courier New"/>
          <w:sz w:val="16"/>
          <w:szCs w:val="16"/>
          <w:highlight w:val="green"/>
          <w:lang w:val="es-ES"/>
        </w:rPr>
        <w:t>&gt;</w:t>
      </w:r>
    </w:p>
    <w:p w14:paraId="2D9836C4" w14:textId="77777777" w:rsidR="005041D3" w:rsidRPr="005041D3" w:rsidRDefault="005041D3" w:rsidP="005041D3">
      <w:pPr>
        <w:spacing w:before="0"/>
        <w:rPr>
          <w:rFonts w:ascii="Courier New" w:hAnsi="Courier New" w:cs="Courier New"/>
          <w:sz w:val="16"/>
          <w:szCs w:val="16"/>
          <w:highlight w:val="green"/>
          <w:lang w:val="es-ES"/>
        </w:rPr>
      </w:pPr>
      <w:r w:rsidRPr="005041D3">
        <w:rPr>
          <w:rFonts w:ascii="Courier New" w:hAnsi="Courier New" w:cs="Courier New"/>
          <w:sz w:val="16"/>
          <w:szCs w:val="16"/>
          <w:highlight w:val="green"/>
          <w:lang w:val="es-ES"/>
        </w:rPr>
        <w:t xml:space="preserve">        &lt;</w:t>
      </w:r>
      <w:proofErr w:type="gramStart"/>
      <w:r w:rsidRPr="005041D3">
        <w:rPr>
          <w:rFonts w:ascii="Courier New" w:hAnsi="Courier New" w:cs="Courier New"/>
          <w:sz w:val="16"/>
          <w:szCs w:val="16"/>
          <w:highlight w:val="green"/>
          <w:lang w:val="es-ES"/>
        </w:rPr>
        <w:t>id&gt;</w:t>
      </w:r>
      <w:proofErr w:type="spellStart"/>
      <w:proofErr w:type="gramEnd"/>
      <w:r w:rsidRPr="005041D3">
        <w:rPr>
          <w:rFonts w:ascii="Courier New" w:hAnsi="Courier New" w:cs="Courier New"/>
          <w:sz w:val="16"/>
          <w:szCs w:val="16"/>
          <w:highlight w:val="green"/>
          <w:lang w:val="es-ES"/>
        </w:rPr>
        <w:t>oAUTH-Bearer</w:t>
      </w:r>
      <w:proofErr w:type="spellEnd"/>
      <w:r w:rsidRPr="005041D3">
        <w:rPr>
          <w:rFonts w:ascii="Courier New" w:hAnsi="Courier New" w:cs="Courier New"/>
          <w:sz w:val="16"/>
          <w:szCs w:val="16"/>
          <w:highlight w:val="green"/>
          <w:lang w:val="es-ES"/>
        </w:rPr>
        <w:t>&lt;/id&gt;</w:t>
      </w:r>
    </w:p>
    <w:p w14:paraId="4379C835" w14:textId="26CA5660" w:rsidR="005041D3" w:rsidRPr="005041D3" w:rsidRDefault="005041D3" w:rsidP="005041D3">
      <w:pPr>
        <w:spacing w:before="0"/>
        <w:rPr>
          <w:rFonts w:ascii="Courier New" w:hAnsi="Courier New" w:cs="Courier New"/>
          <w:sz w:val="16"/>
          <w:szCs w:val="16"/>
          <w:highlight w:val="green"/>
          <w:lang w:val="es-ES"/>
        </w:rPr>
      </w:pPr>
      <w:r w:rsidRPr="005041D3">
        <w:rPr>
          <w:rFonts w:ascii="Courier New" w:hAnsi="Courier New" w:cs="Courier New"/>
          <w:sz w:val="16"/>
          <w:szCs w:val="16"/>
          <w:highlight w:val="green"/>
          <w:lang w:val="es-ES"/>
        </w:rPr>
        <w:t xml:space="preserve">        &lt;</w:t>
      </w:r>
      <w:proofErr w:type="gramStart"/>
      <w:r w:rsidRPr="005041D3">
        <w:rPr>
          <w:rFonts w:ascii="Courier New" w:hAnsi="Courier New" w:cs="Courier New"/>
          <w:sz w:val="16"/>
          <w:szCs w:val="16"/>
          <w:highlight w:val="green"/>
          <w:lang w:val="es-ES"/>
        </w:rPr>
        <w:t>!</w:t>
      </w:r>
      <w:proofErr w:type="gramEnd"/>
      <w:r w:rsidRPr="005041D3">
        <w:rPr>
          <w:rFonts w:ascii="Courier New" w:hAnsi="Courier New" w:cs="Courier New"/>
          <w:sz w:val="16"/>
          <w:szCs w:val="16"/>
          <w:highlight w:val="green"/>
          <w:lang w:val="es-ES"/>
        </w:rPr>
        <w:t xml:space="preserve">-- </w:t>
      </w:r>
      <w:proofErr w:type="spellStart"/>
      <w:r w:rsidRPr="005041D3">
        <w:rPr>
          <w:rFonts w:ascii="Courier New" w:hAnsi="Courier New" w:cs="Courier New"/>
          <w:sz w:val="16"/>
          <w:szCs w:val="16"/>
          <w:highlight w:val="green"/>
          <w:lang w:val="es-ES"/>
        </w:rPr>
        <w:t>location</w:t>
      </w:r>
      <w:proofErr w:type="spellEnd"/>
      <w:r w:rsidRPr="005041D3">
        <w:rPr>
          <w:rFonts w:ascii="Courier New" w:hAnsi="Courier New" w:cs="Courier New"/>
          <w:sz w:val="16"/>
          <w:szCs w:val="16"/>
          <w:highlight w:val="green"/>
          <w:lang w:val="es-ES"/>
        </w:rPr>
        <w:t xml:space="preserve"> of </w:t>
      </w:r>
      <w:proofErr w:type="spellStart"/>
      <w:r w:rsidRPr="005041D3">
        <w:rPr>
          <w:rFonts w:ascii="Courier New" w:hAnsi="Courier New" w:cs="Courier New"/>
          <w:sz w:val="16"/>
          <w:szCs w:val="16"/>
          <w:highlight w:val="green"/>
          <w:lang w:val="es-ES"/>
        </w:rPr>
        <w:t>reference</w:t>
      </w:r>
      <w:proofErr w:type="spellEnd"/>
      <w:r w:rsidRPr="005041D3">
        <w:rPr>
          <w:rFonts w:ascii="Courier New" w:hAnsi="Courier New" w:cs="Courier New"/>
          <w:sz w:val="16"/>
          <w:szCs w:val="16"/>
          <w:highlight w:val="green"/>
          <w:lang w:val="es-ES"/>
        </w:rPr>
        <w:t xml:space="preserve"> </w:t>
      </w:r>
      <w:proofErr w:type="spellStart"/>
      <w:r w:rsidRPr="005041D3">
        <w:rPr>
          <w:rFonts w:ascii="Courier New" w:hAnsi="Courier New" w:cs="Courier New"/>
          <w:sz w:val="16"/>
          <w:szCs w:val="16"/>
          <w:highlight w:val="green"/>
          <w:lang w:val="es-ES"/>
        </w:rPr>
        <w:t>that</w:t>
      </w:r>
      <w:proofErr w:type="spellEnd"/>
      <w:r w:rsidRPr="005041D3">
        <w:rPr>
          <w:rFonts w:ascii="Courier New" w:hAnsi="Courier New" w:cs="Courier New"/>
          <w:sz w:val="16"/>
          <w:szCs w:val="16"/>
          <w:highlight w:val="green"/>
          <w:lang w:val="es-ES"/>
        </w:rPr>
        <w:t xml:space="preserve"> describes </w:t>
      </w:r>
      <w:proofErr w:type="spellStart"/>
      <w:r w:rsidRPr="005041D3">
        <w:rPr>
          <w:rFonts w:ascii="Courier New" w:hAnsi="Courier New" w:cs="Courier New"/>
          <w:sz w:val="16"/>
          <w:szCs w:val="16"/>
          <w:highlight w:val="green"/>
          <w:lang w:val="es-ES"/>
        </w:rPr>
        <w:t>the</w:t>
      </w:r>
      <w:proofErr w:type="spellEnd"/>
      <w:r w:rsidRPr="005041D3">
        <w:rPr>
          <w:rFonts w:ascii="Courier New" w:hAnsi="Courier New" w:cs="Courier New"/>
          <w:sz w:val="16"/>
          <w:szCs w:val="16"/>
          <w:highlight w:val="green"/>
          <w:lang w:val="es-ES"/>
        </w:rPr>
        <w:t xml:space="preserve"> </w:t>
      </w:r>
      <w:proofErr w:type="spellStart"/>
      <w:r w:rsidRPr="005041D3">
        <w:rPr>
          <w:rFonts w:ascii="Courier New" w:hAnsi="Courier New" w:cs="Courier New"/>
          <w:sz w:val="16"/>
          <w:szCs w:val="16"/>
          <w:highlight w:val="green"/>
          <w:lang w:val="es-ES"/>
        </w:rPr>
        <w:t>oAuth</w:t>
      </w:r>
      <w:proofErr w:type="spellEnd"/>
      <w:r w:rsidRPr="005041D3">
        <w:rPr>
          <w:rFonts w:ascii="Courier New" w:hAnsi="Courier New" w:cs="Courier New"/>
          <w:sz w:val="16"/>
          <w:szCs w:val="16"/>
          <w:highlight w:val="green"/>
          <w:lang w:val="es-ES"/>
        </w:rPr>
        <w:t xml:space="preserve"> standard --&gt;</w:t>
      </w:r>
    </w:p>
    <w:p w14:paraId="32026C47" w14:textId="77777777" w:rsidR="005041D3" w:rsidRPr="005041D3" w:rsidRDefault="005041D3" w:rsidP="005041D3">
      <w:pPr>
        <w:spacing w:before="0"/>
        <w:rPr>
          <w:rFonts w:ascii="Courier New" w:hAnsi="Courier New" w:cs="Courier New"/>
          <w:sz w:val="16"/>
          <w:szCs w:val="16"/>
          <w:highlight w:val="green"/>
          <w:lang w:val="es-ES"/>
        </w:rPr>
      </w:pPr>
      <w:r w:rsidRPr="005041D3">
        <w:rPr>
          <w:rFonts w:ascii="Courier New" w:hAnsi="Courier New" w:cs="Courier New"/>
          <w:sz w:val="16"/>
          <w:szCs w:val="16"/>
          <w:highlight w:val="green"/>
          <w:lang w:val="es-ES"/>
        </w:rPr>
        <w:t xml:space="preserve">        &lt;</w:t>
      </w:r>
      <w:proofErr w:type="spellStart"/>
      <w:r w:rsidRPr="005041D3">
        <w:rPr>
          <w:rFonts w:ascii="Courier New" w:hAnsi="Courier New" w:cs="Courier New"/>
          <w:sz w:val="16"/>
          <w:szCs w:val="16"/>
          <w:highlight w:val="green"/>
          <w:lang w:val="es-ES"/>
        </w:rPr>
        <w:t>reference</w:t>
      </w:r>
      <w:proofErr w:type="spellEnd"/>
      <w:r w:rsidRPr="005041D3">
        <w:rPr>
          <w:rFonts w:ascii="Courier New" w:hAnsi="Courier New" w:cs="Courier New"/>
          <w:sz w:val="16"/>
          <w:szCs w:val="16"/>
          <w:highlight w:val="green"/>
          <w:lang w:val="es-ES"/>
        </w:rPr>
        <w:t>&gt;http://tools.ietf.org/html/rfc6750&lt;/reference&gt;</w:t>
      </w:r>
    </w:p>
    <w:p w14:paraId="22009D29" w14:textId="77777777" w:rsidR="005041D3" w:rsidRPr="005041D3" w:rsidRDefault="005041D3" w:rsidP="005041D3">
      <w:pPr>
        <w:spacing w:before="0"/>
        <w:rPr>
          <w:rFonts w:ascii="Courier New" w:hAnsi="Courier New" w:cs="Courier New"/>
          <w:sz w:val="16"/>
          <w:szCs w:val="16"/>
          <w:highlight w:val="green"/>
          <w:lang w:val="es-ES"/>
        </w:rPr>
      </w:pPr>
      <w:r w:rsidRPr="005041D3">
        <w:rPr>
          <w:rFonts w:ascii="Courier New" w:hAnsi="Courier New" w:cs="Courier New"/>
          <w:sz w:val="16"/>
          <w:szCs w:val="16"/>
          <w:highlight w:val="green"/>
          <w:lang w:val="es-ES"/>
        </w:rPr>
        <w:t xml:space="preserve">        &lt;</w:t>
      </w:r>
      <w:proofErr w:type="spellStart"/>
      <w:proofErr w:type="gramStart"/>
      <w:r w:rsidRPr="005041D3">
        <w:rPr>
          <w:rFonts w:ascii="Courier New" w:hAnsi="Courier New" w:cs="Courier New"/>
          <w:sz w:val="16"/>
          <w:szCs w:val="16"/>
          <w:highlight w:val="green"/>
          <w:lang w:val="es-ES"/>
        </w:rPr>
        <w:t>representation</w:t>
      </w:r>
      <w:proofErr w:type="spellEnd"/>
      <w:proofErr w:type="gramEnd"/>
      <w:r w:rsidRPr="005041D3">
        <w:rPr>
          <w:rFonts w:ascii="Courier New" w:hAnsi="Courier New" w:cs="Courier New"/>
          <w:sz w:val="16"/>
          <w:szCs w:val="16"/>
          <w:highlight w:val="green"/>
          <w:lang w:val="es-ES"/>
        </w:rPr>
        <w:t>&gt;</w:t>
      </w:r>
    </w:p>
    <w:p w14:paraId="0C99FEAC" w14:textId="77777777" w:rsidR="005041D3" w:rsidRPr="005041D3" w:rsidRDefault="005041D3" w:rsidP="005041D3">
      <w:pPr>
        <w:spacing w:before="0"/>
        <w:rPr>
          <w:rFonts w:ascii="Courier New" w:hAnsi="Courier New" w:cs="Courier New"/>
          <w:sz w:val="16"/>
          <w:szCs w:val="16"/>
          <w:highlight w:val="green"/>
          <w:lang w:val="es-ES"/>
        </w:rPr>
      </w:pPr>
      <w:r w:rsidRPr="005041D3">
        <w:rPr>
          <w:rFonts w:ascii="Courier New" w:hAnsi="Courier New" w:cs="Courier New"/>
          <w:sz w:val="16"/>
          <w:szCs w:val="16"/>
          <w:highlight w:val="green"/>
          <w:lang w:val="es-ES"/>
        </w:rPr>
        <w:t xml:space="preserve">           &lt;</w:t>
      </w:r>
      <w:proofErr w:type="spellStart"/>
      <w:proofErr w:type="gramStart"/>
      <w:r w:rsidRPr="005041D3">
        <w:rPr>
          <w:rFonts w:ascii="Courier New" w:hAnsi="Courier New" w:cs="Courier New"/>
          <w:sz w:val="16"/>
          <w:szCs w:val="16"/>
          <w:highlight w:val="green"/>
          <w:lang w:val="es-ES"/>
        </w:rPr>
        <w:t>mediaType</w:t>
      </w:r>
      <w:proofErr w:type="spellEnd"/>
      <w:r w:rsidRPr="005041D3">
        <w:rPr>
          <w:rFonts w:ascii="Courier New" w:hAnsi="Courier New" w:cs="Courier New"/>
          <w:sz w:val="16"/>
          <w:szCs w:val="16"/>
          <w:highlight w:val="green"/>
          <w:lang w:val="es-ES"/>
        </w:rPr>
        <w:t>&gt;</w:t>
      </w:r>
      <w:proofErr w:type="spellStart"/>
      <w:proofErr w:type="gramEnd"/>
      <w:r w:rsidRPr="005041D3">
        <w:rPr>
          <w:rFonts w:ascii="Courier New" w:hAnsi="Courier New" w:cs="Courier New"/>
          <w:sz w:val="16"/>
          <w:szCs w:val="16"/>
          <w:highlight w:val="green"/>
          <w:lang w:val="es-ES"/>
        </w:rPr>
        <w:t>application</w:t>
      </w:r>
      <w:proofErr w:type="spellEnd"/>
      <w:r w:rsidRPr="005041D3">
        <w:rPr>
          <w:rFonts w:ascii="Courier New" w:hAnsi="Courier New" w:cs="Courier New"/>
          <w:sz w:val="16"/>
          <w:szCs w:val="16"/>
          <w:highlight w:val="green"/>
          <w:lang w:val="es-ES"/>
        </w:rPr>
        <w:t>/</w:t>
      </w:r>
      <w:proofErr w:type="spellStart"/>
      <w:r w:rsidRPr="005041D3">
        <w:rPr>
          <w:rFonts w:ascii="Courier New" w:hAnsi="Courier New" w:cs="Courier New"/>
          <w:sz w:val="16"/>
          <w:szCs w:val="16"/>
          <w:highlight w:val="green"/>
          <w:lang w:val="es-ES"/>
        </w:rPr>
        <w:t>json</w:t>
      </w:r>
      <w:proofErr w:type="spellEnd"/>
      <w:r w:rsidRPr="005041D3">
        <w:rPr>
          <w:rFonts w:ascii="Courier New" w:hAnsi="Courier New" w:cs="Courier New"/>
          <w:sz w:val="16"/>
          <w:szCs w:val="16"/>
          <w:highlight w:val="green"/>
          <w:lang w:val="es-ES"/>
        </w:rPr>
        <w:t>&lt;/</w:t>
      </w:r>
      <w:proofErr w:type="spellStart"/>
      <w:r w:rsidRPr="005041D3">
        <w:rPr>
          <w:rFonts w:ascii="Courier New" w:hAnsi="Courier New" w:cs="Courier New"/>
          <w:sz w:val="16"/>
          <w:szCs w:val="16"/>
          <w:highlight w:val="green"/>
          <w:lang w:val="es-ES"/>
        </w:rPr>
        <w:t>mediaType</w:t>
      </w:r>
      <w:proofErr w:type="spellEnd"/>
      <w:r w:rsidRPr="005041D3">
        <w:rPr>
          <w:rFonts w:ascii="Courier New" w:hAnsi="Courier New" w:cs="Courier New"/>
          <w:sz w:val="16"/>
          <w:szCs w:val="16"/>
          <w:highlight w:val="green"/>
          <w:lang w:val="es-ES"/>
        </w:rPr>
        <w:t>&gt;</w:t>
      </w:r>
    </w:p>
    <w:p w14:paraId="0ACBB89F" w14:textId="77777777" w:rsidR="005041D3" w:rsidRPr="005041D3" w:rsidRDefault="005041D3" w:rsidP="005041D3">
      <w:pPr>
        <w:spacing w:before="0"/>
        <w:rPr>
          <w:rFonts w:ascii="Courier New" w:hAnsi="Courier New" w:cs="Courier New"/>
          <w:sz w:val="16"/>
          <w:szCs w:val="16"/>
          <w:highlight w:val="green"/>
          <w:lang w:val="es-ES"/>
        </w:rPr>
      </w:pPr>
      <w:r w:rsidRPr="005041D3">
        <w:rPr>
          <w:rFonts w:ascii="Courier New" w:hAnsi="Courier New" w:cs="Courier New"/>
          <w:sz w:val="16"/>
          <w:szCs w:val="16"/>
          <w:highlight w:val="green"/>
          <w:lang w:val="es-ES"/>
        </w:rPr>
        <w:t xml:space="preserve">        &lt;/</w:t>
      </w:r>
      <w:proofErr w:type="spellStart"/>
      <w:proofErr w:type="gramStart"/>
      <w:r w:rsidRPr="005041D3">
        <w:rPr>
          <w:rFonts w:ascii="Courier New" w:hAnsi="Courier New" w:cs="Courier New"/>
          <w:sz w:val="16"/>
          <w:szCs w:val="16"/>
          <w:highlight w:val="green"/>
          <w:lang w:val="es-ES"/>
        </w:rPr>
        <w:t>representation</w:t>
      </w:r>
      <w:proofErr w:type="spellEnd"/>
      <w:proofErr w:type="gramEnd"/>
      <w:r w:rsidRPr="005041D3">
        <w:rPr>
          <w:rFonts w:ascii="Courier New" w:hAnsi="Courier New" w:cs="Courier New"/>
          <w:sz w:val="16"/>
          <w:szCs w:val="16"/>
          <w:highlight w:val="green"/>
          <w:lang w:val="es-ES"/>
        </w:rPr>
        <w:t>&gt;</w:t>
      </w:r>
    </w:p>
    <w:p w14:paraId="0C1C59BE" w14:textId="209FDC16" w:rsidR="005041D3" w:rsidRPr="005041D3"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highlight w:val="green"/>
          <w:lang w:val="es-ES"/>
        </w:rPr>
        <w:t xml:space="preserve">    &lt;/</w:t>
      </w:r>
      <w:proofErr w:type="spellStart"/>
      <w:proofErr w:type="gramStart"/>
      <w:r w:rsidRPr="005041D3">
        <w:rPr>
          <w:rFonts w:ascii="Courier New" w:hAnsi="Courier New" w:cs="Courier New"/>
          <w:sz w:val="16"/>
          <w:szCs w:val="16"/>
          <w:highlight w:val="green"/>
          <w:lang w:val="es-ES"/>
        </w:rPr>
        <w:t>resourceType</w:t>
      </w:r>
      <w:proofErr w:type="spellEnd"/>
      <w:proofErr w:type="gramEnd"/>
      <w:r w:rsidRPr="005041D3">
        <w:rPr>
          <w:rFonts w:ascii="Courier New" w:hAnsi="Courier New" w:cs="Courier New"/>
          <w:sz w:val="16"/>
          <w:szCs w:val="16"/>
          <w:highlight w:val="green"/>
          <w:lang w:val="es-ES"/>
        </w:rPr>
        <w:t>&gt;</w:t>
      </w:r>
    </w:p>
    <w:p w14:paraId="04929BBE" w14:textId="36AB7789" w:rsidR="005041D3" w:rsidRPr="00810E8F" w:rsidRDefault="005041D3" w:rsidP="005041D3">
      <w:pPr>
        <w:spacing w:before="0"/>
        <w:rPr>
          <w:rFonts w:ascii="Courier New" w:hAnsi="Courier New" w:cs="Courier New"/>
          <w:sz w:val="16"/>
          <w:szCs w:val="16"/>
          <w:lang w:val="es-ES"/>
        </w:rPr>
      </w:pPr>
      <w:r w:rsidRPr="005041D3">
        <w:rPr>
          <w:rFonts w:ascii="Courier New" w:hAnsi="Courier New" w:cs="Courier New"/>
          <w:sz w:val="16"/>
          <w:szCs w:val="16"/>
          <w:lang w:val="es-ES"/>
        </w:rPr>
        <w:t>&lt;/</w:t>
      </w:r>
      <w:proofErr w:type="spellStart"/>
      <w:r w:rsidRPr="005041D3">
        <w:rPr>
          <w:rFonts w:ascii="Courier New" w:hAnsi="Courier New" w:cs="Courier New"/>
          <w:sz w:val="16"/>
          <w:szCs w:val="16"/>
          <w:lang w:val="es-ES"/>
        </w:rPr>
        <w:t>Root</w:t>
      </w:r>
      <w:proofErr w:type="spellEnd"/>
      <w:r w:rsidRPr="005041D3">
        <w:rPr>
          <w:rFonts w:ascii="Courier New" w:hAnsi="Courier New" w:cs="Courier New"/>
          <w:sz w:val="16"/>
          <w:szCs w:val="16"/>
          <w:lang w:val="es-ES"/>
        </w:rPr>
        <w:t>&gt;</w:t>
      </w:r>
    </w:p>
    <w:p w14:paraId="0B2829D0" w14:textId="7DFB55FE" w:rsidR="005041D3" w:rsidRDefault="005041D3" w:rsidP="00C54953">
      <w:pPr>
        <w:pStyle w:val="BodyText"/>
      </w:pPr>
      <w:r>
        <w:t xml:space="preserve">Note that the Device Observation Consumer server indicates support for an </w:t>
      </w:r>
      <w:proofErr w:type="spellStart"/>
      <w:r>
        <w:t>oAuth</w:t>
      </w:r>
      <w:proofErr w:type="spellEnd"/>
      <w:r>
        <w:t xml:space="preserve"> Bearer token authentication service (highlighted in green) and observation upload using </w:t>
      </w:r>
      <w:proofErr w:type="spellStart"/>
      <w:r>
        <w:t>hData</w:t>
      </w:r>
      <w:proofErr w:type="spellEnd"/>
      <w:r>
        <w:t xml:space="preserve"> (highlighted in yellow). There are ids which link the sets of profile, section, and </w:t>
      </w:r>
      <w:proofErr w:type="spellStart"/>
      <w:r>
        <w:t>resourceType</w:t>
      </w:r>
      <w:proofErr w:type="spellEnd"/>
      <w:r>
        <w:t xml:space="preserve"> elements together to describe the capability. Note that the root.xml indicates support for other features that are, for the moment, outside of the scope of interest for the Remote Patient Monitoring profile. The Device Observation Reporter ignores these items.</w:t>
      </w:r>
    </w:p>
    <w:p w14:paraId="4A1A8845" w14:textId="18254C60" w:rsidR="00BD6716" w:rsidRDefault="00BD6716" w:rsidP="00C54953">
      <w:pPr>
        <w:pStyle w:val="BodyText"/>
      </w:pPr>
      <w:r>
        <w:t>This step does not have to be repeated until the next time the application powers up.</w:t>
      </w:r>
    </w:p>
    <w:p w14:paraId="2BB3325B" w14:textId="5023E998" w:rsidR="00A00670" w:rsidRDefault="00A00670" w:rsidP="00C54953">
      <w:pPr>
        <w:pStyle w:val="BodyText"/>
      </w:pPr>
      <w:r>
        <w:t xml:space="preserve">Next the Device Observation Reporter obtains the </w:t>
      </w:r>
      <w:proofErr w:type="spellStart"/>
      <w:r>
        <w:t>oAuth</w:t>
      </w:r>
      <w:proofErr w:type="spellEnd"/>
      <w:r>
        <w:t xml:space="preserve"> Bearer token. </w:t>
      </w:r>
      <w:r w:rsidR="00BD6716">
        <w:t xml:space="preserve">The capability exchange indicates where to POST the request. Since entering that capability is optional in the capability exchange (even if the server supports an </w:t>
      </w:r>
      <w:proofErr w:type="spellStart"/>
      <w:r w:rsidR="00BD6716">
        <w:t>oAuth</w:t>
      </w:r>
      <w:proofErr w:type="spellEnd"/>
      <w:r w:rsidR="00BD6716">
        <w:t xml:space="preserve"> authentication server) the URL to such a service may need to be provided to the application via a user interface or some other means. </w:t>
      </w:r>
      <w:r>
        <w:t xml:space="preserve">The </w:t>
      </w:r>
      <w:proofErr w:type="spellStart"/>
      <w:r w:rsidR="00BD6716">
        <w:t>oAuth</w:t>
      </w:r>
      <w:proofErr w:type="spellEnd"/>
      <w:r w:rsidR="00BD6716">
        <w:t xml:space="preserve"> request </w:t>
      </w:r>
      <w:r>
        <w:t>is encrypted using TLS.</w:t>
      </w:r>
    </w:p>
    <w:p w14:paraId="2BBA69ED" w14:textId="77777777" w:rsidR="00A00670" w:rsidRDefault="00A00670" w:rsidP="00A00670">
      <w:pPr>
        <w:spacing w:before="0"/>
        <w:rPr>
          <w:rFonts w:ascii="Courier New" w:hAnsi="Courier New" w:cs="Courier New"/>
          <w:sz w:val="16"/>
          <w:szCs w:val="16"/>
        </w:rPr>
      </w:pPr>
    </w:p>
    <w:p w14:paraId="3DCD77F9" w14:textId="77777777" w:rsidR="00A00670" w:rsidRPr="00810E8F" w:rsidRDefault="00A00670" w:rsidP="00A00670">
      <w:pPr>
        <w:spacing w:before="0"/>
        <w:rPr>
          <w:rFonts w:ascii="Courier New" w:hAnsi="Courier New" w:cs="Courier New"/>
          <w:sz w:val="16"/>
          <w:szCs w:val="16"/>
        </w:rPr>
      </w:pPr>
      <w:r w:rsidRPr="00810E8F">
        <w:rPr>
          <w:rFonts w:ascii="Courier New" w:hAnsi="Courier New" w:cs="Courier New"/>
          <w:sz w:val="16"/>
          <w:szCs w:val="16"/>
        </w:rPr>
        <w:t>POST /</w:t>
      </w:r>
      <w:proofErr w:type="spellStart"/>
      <w:r w:rsidRPr="00810E8F">
        <w:rPr>
          <w:rFonts w:ascii="Courier New" w:hAnsi="Courier New" w:cs="Courier New"/>
          <w:sz w:val="16"/>
          <w:szCs w:val="16"/>
        </w:rPr>
        <w:t>oAUTH_Service</w:t>
      </w:r>
      <w:proofErr w:type="spellEnd"/>
      <w:r w:rsidRPr="00810E8F">
        <w:rPr>
          <w:rFonts w:ascii="Courier New" w:hAnsi="Courier New" w:cs="Courier New"/>
          <w:sz w:val="16"/>
          <w:szCs w:val="16"/>
        </w:rPr>
        <w:t xml:space="preserve"> HTTP/1.1</w:t>
      </w:r>
    </w:p>
    <w:p w14:paraId="0E80703D" w14:textId="77777777" w:rsidR="00A00670" w:rsidRPr="00810E8F" w:rsidRDefault="00A00670" w:rsidP="00A00670">
      <w:pPr>
        <w:spacing w:before="0"/>
        <w:rPr>
          <w:rFonts w:ascii="Courier New" w:hAnsi="Courier New" w:cs="Courier New"/>
          <w:sz w:val="16"/>
          <w:szCs w:val="16"/>
          <w:lang w:val="fr-FR"/>
        </w:rPr>
      </w:pPr>
      <w:r w:rsidRPr="00810E8F">
        <w:rPr>
          <w:rFonts w:ascii="Courier New" w:hAnsi="Courier New" w:cs="Courier New"/>
          <w:sz w:val="16"/>
          <w:szCs w:val="16"/>
          <w:lang w:val="fr-FR"/>
        </w:rPr>
        <w:t>Content-Type: application/x-www-</w:t>
      </w:r>
      <w:proofErr w:type="spellStart"/>
      <w:r w:rsidRPr="00810E8F">
        <w:rPr>
          <w:rFonts w:ascii="Courier New" w:hAnsi="Courier New" w:cs="Courier New"/>
          <w:sz w:val="16"/>
          <w:szCs w:val="16"/>
          <w:lang w:val="fr-FR"/>
        </w:rPr>
        <w:t>form</w:t>
      </w:r>
      <w:proofErr w:type="spellEnd"/>
      <w:r w:rsidRPr="00810E8F">
        <w:rPr>
          <w:rFonts w:ascii="Courier New" w:hAnsi="Courier New" w:cs="Courier New"/>
          <w:sz w:val="16"/>
          <w:szCs w:val="16"/>
          <w:lang w:val="fr-FR"/>
        </w:rPr>
        <w:t>-</w:t>
      </w:r>
      <w:proofErr w:type="spellStart"/>
      <w:r w:rsidRPr="00810E8F">
        <w:rPr>
          <w:rFonts w:ascii="Courier New" w:hAnsi="Courier New" w:cs="Courier New"/>
          <w:sz w:val="16"/>
          <w:szCs w:val="16"/>
          <w:lang w:val="fr-FR"/>
        </w:rPr>
        <w:t>urlencoded</w:t>
      </w:r>
      <w:proofErr w:type="spellEnd"/>
    </w:p>
    <w:p w14:paraId="705E9366" w14:textId="77777777" w:rsidR="00A00670" w:rsidRPr="00810E8F" w:rsidRDefault="00A00670" w:rsidP="00A00670">
      <w:pPr>
        <w:spacing w:before="0"/>
        <w:rPr>
          <w:rFonts w:ascii="Courier New" w:hAnsi="Courier New" w:cs="Courier New"/>
          <w:sz w:val="16"/>
          <w:szCs w:val="16"/>
        </w:rPr>
      </w:pPr>
      <w:r w:rsidRPr="00810E8F">
        <w:rPr>
          <w:rFonts w:ascii="Courier New" w:hAnsi="Courier New" w:cs="Courier New"/>
          <w:sz w:val="16"/>
          <w:szCs w:val="16"/>
        </w:rPr>
        <w:t xml:space="preserve">User-Agent: </w:t>
      </w:r>
      <w:proofErr w:type="spellStart"/>
      <w:r w:rsidRPr="00810E8F">
        <w:rPr>
          <w:rFonts w:ascii="Courier New" w:hAnsi="Courier New" w:cs="Courier New"/>
          <w:sz w:val="16"/>
          <w:szCs w:val="16"/>
        </w:rPr>
        <w:t>HealthLink-mOXP</w:t>
      </w:r>
      <w:proofErr w:type="spellEnd"/>
    </w:p>
    <w:p w14:paraId="77499594" w14:textId="77777777" w:rsidR="00A00670" w:rsidRPr="00810E8F" w:rsidRDefault="00A00670" w:rsidP="00A00670">
      <w:pPr>
        <w:spacing w:before="0"/>
        <w:rPr>
          <w:rFonts w:ascii="Courier New" w:hAnsi="Courier New" w:cs="Courier New"/>
          <w:sz w:val="16"/>
          <w:szCs w:val="16"/>
        </w:rPr>
      </w:pPr>
      <w:r w:rsidRPr="00810E8F">
        <w:rPr>
          <w:rFonts w:ascii="Courier New" w:hAnsi="Courier New" w:cs="Courier New"/>
          <w:sz w:val="16"/>
          <w:szCs w:val="16"/>
        </w:rPr>
        <w:t>Host: 192.168.1.3:8443</w:t>
      </w:r>
    </w:p>
    <w:p w14:paraId="5CFC53C3" w14:textId="77777777" w:rsidR="00A00670" w:rsidRPr="00810E8F" w:rsidRDefault="00A00670" w:rsidP="00A00670">
      <w:pPr>
        <w:spacing w:before="0"/>
        <w:rPr>
          <w:rFonts w:ascii="Courier New" w:hAnsi="Courier New" w:cs="Courier New"/>
          <w:sz w:val="16"/>
          <w:szCs w:val="16"/>
        </w:rPr>
      </w:pPr>
      <w:r w:rsidRPr="00810E8F">
        <w:rPr>
          <w:rFonts w:ascii="Courier New" w:hAnsi="Courier New" w:cs="Courier New"/>
          <w:sz w:val="16"/>
          <w:szCs w:val="16"/>
        </w:rPr>
        <w:lastRenderedPageBreak/>
        <w:t>Connection: Keep-Alive</w:t>
      </w:r>
    </w:p>
    <w:p w14:paraId="57264990" w14:textId="77777777" w:rsidR="00A00670" w:rsidRPr="00810E8F" w:rsidRDefault="00A00670" w:rsidP="00A00670">
      <w:pPr>
        <w:spacing w:before="0"/>
        <w:rPr>
          <w:rFonts w:ascii="Courier New" w:hAnsi="Courier New" w:cs="Courier New"/>
          <w:sz w:val="16"/>
          <w:szCs w:val="16"/>
        </w:rPr>
      </w:pPr>
      <w:r w:rsidRPr="00810E8F">
        <w:rPr>
          <w:rFonts w:ascii="Courier New" w:hAnsi="Courier New" w:cs="Courier New"/>
          <w:sz w:val="16"/>
          <w:szCs w:val="16"/>
        </w:rPr>
        <w:t>Accept: application/x-www-form-</w:t>
      </w:r>
      <w:proofErr w:type="spellStart"/>
      <w:r w:rsidRPr="00810E8F">
        <w:rPr>
          <w:rFonts w:ascii="Courier New" w:hAnsi="Courier New" w:cs="Courier New"/>
          <w:sz w:val="16"/>
          <w:szCs w:val="16"/>
        </w:rPr>
        <w:t>urlencoded</w:t>
      </w:r>
      <w:proofErr w:type="spellEnd"/>
    </w:p>
    <w:p w14:paraId="72E0FE77" w14:textId="77777777" w:rsidR="00A00670" w:rsidRPr="00810E8F" w:rsidRDefault="00A00670" w:rsidP="00A00670">
      <w:pPr>
        <w:spacing w:before="0"/>
        <w:rPr>
          <w:rFonts w:ascii="Courier New" w:hAnsi="Courier New" w:cs="Courier New"/>
          <w:sz w:val="16"/>
          <w:szCs w:val="16"/>
        </w:rPr>
      </w:pPr>
      <w:r w:rsidRPr="00810E8F">
        <w:rPr>
          <w:rFonts w:ascii="Courier New" w:hAnsi="Courier New" w:cs="Courier New"/>
          <w:sz w:val="16"/>
          <w:szCs w:val="16"/>
        </w:rPr>
        <w:t>Content-Length: 87</w:t>
      </w:r>
    </w:p>
    <w:p w14:paraId="3C8EFD50" w14:textId="77777777" w:rsidR="00A00670" w:rsidRPr="00810E8F" w:rsidRDefault="00A00670" w:rsidP="00A00670">
      <w:pPr>
        <w:spacing w:before="0"/>
        <w:rPr>
          <w:rFonts w:ascii="Courier New" w:hAnsi="Courier New" w:cs="Courier New"/>
          <w:sz w:val="16"/>
          <w:szCs w:val="16"/>
        </w:rPr>
      </w:pPr>
      <w:r w:rsidRPr="00810E8F">
        <w:rPr>
          <w:rFonts w:ascii="Courier New" w:hAnsi="Courier New" w:cs="Courier New"/>
          <w:sz w:val="16"/>
          <w:szCs w:val="16"/>
        </w:rPr>
        <w:t>grant_type=password&amp;username=Sisansarah&amp;password=publicpassword&amp;scope=ObservationUpload</w:t>
      </w:r>
    </w:p>
    <w:p w14:paraId="6E56FB74" w14:textId="4F43565E" w:rsidR="00A00670" w:rsidRDefault="00A00670" w:rsidP="00C54953">
      <w:pPr>
        <w:pStyle w:val="BodyText"/>
      </w:pPr>
      <w:r>
        <w:t xml:space="preserve">The authentication server checks its data base and sees that user </w:t>
      </w:r>
      <w:proofErr w:type="spellStart"/>
      <w:r w:rsidRPr="00A00670">
        <w:rPr>
          <w:i/>
        </w:rPr>
        <w:t>Sisansarah</w:t>
      </w:r>
      <w:proofErr w:type="spellEnd"/>
      <w:r>
        <w:t xml:space="preserve"> with password </w:t>
      </w:r>
      <w:proofErr w:type="spellStart"/>
      <w:r w:rsidRPr="00A00670">
        <w:rPr>
          <w:i/>
        </w:rPr>
        <w:t>publicpassword</w:t>
      </w:r>
      <w:proofErr w:type="spellEnd"/>
      <w:r>
        <w:t xml:space="preserve"> has been authorized for the </w:t>
      </w:r>
      <w:proofErr w:type="spellStart"/>
      <w:r w:rsidRPr="00A00670">
        <w:rPr>
          <w:i/>
        </w:rPr>
        <w:t>ObservationUpload</w:t>
      </w:r>
      <w:proofErr w:type="spellEnd"/>
      <w:r>
        <w:t xml:space="preserve"> capability transaction. The authentication server responds with the token and a refresh token:</w:t>
      </w:r>
    </w:p>
    <w:p w14:paraId="11FFF9CC" w14:textId="77777777" w:rsidR="00A00670" w:rsidRDefault="00A00670" w:rsidP="00A00670">
      <w:pPr>
        <w:spacing w:before="0"/>
        <w:rPr>
          <w:rFonts w:ascii="Courier New" w:hAnsi="Courier New" w:cs="Courier New"/>
          <w:sz w:val="16"/>
          <w:szCs w:val="16"/>
        </w:rPr>
      </w:pPr>
    </w:p>
    <w:p w14:paraId="35AA6FF9" w14:textId="77777777" w:rsidR="00A00670" w:rsidRPr="00810E8F" w:rsidRDefault="00A00670" w:rsidP="00A00670">
      <w:pPr>
        <w:spacing w:before="0"/>
        <w:rPr>
          <w:rFonts w:ascii="Courier New" w:hAnsi="Courier New" w:cs="Courier New"/>
          <w:sz w:val="16"/>
          <w:szCs w:val="16"/>
        </w:rPr>
      </w:pPr>
      <w:r w:rsidRPr="00810E8F">
        <w:rPr>
          <w:rFonts w:ascii="Courier New" w:hAnsi="Courier New" w:cs="Courier New"/>
          <w:sz w:val="16"/>
          <w:szCs w:val="16"/>
        </w:rPr>
        <w:t>HTTP/1.1 200 OK</w:t>
      </w:r>
    </w:p>
    <w:p w14:paraId="669674AD" w14:textId="77777777" w:rsidR="00A00670" w:rsidRPr="00810E8F" w:rsidRDefault="00A00670" w:rsidP="00A00670">
      <w:pPr>
        <w:spacing w:before="0"/>
        <w:rPr>
          <w:rFonts w:ascii="Courier New" w:hAnsi="Courier New" w:cs="Courier New"/>
          <w:sz w:val="16"/>
          <w:szCs w:val="16"/>
        </w:rPr>
      </w:pPr>
      <w:r w:rsidRPr="00810E8F">
        <w:rPr>
          <w:rFonts w:ascii="Courier New" w:hAnsi="Courier New" w:cs="Courier New"/>
          <w:sz w:val="16"/>
          <w:szCs w:val="16"/>
        </w:rPr>
        <w:t>Server: Jetty/1.9</w:t>
      </w:r>
    </w:p>
    <w:p w14:paraId="35070D28" w14:textId="77777777" w:rsidR="00A00670" w:rsidRPr="00810E8F" w:rsidRDefault="00A00670" w:rsidP="00A00670">
      <w:pPr>
        <w:spacing w:before="0"/>
        <w:rPr>
          <w:rFonts w:ascii="Courier New" w:hAnsi="Courier New" w:cs="Courier New"/>
          <w:sz w:val="16"/>
          <w:szCs w:val="16"/>
          <w:lang w:val="fr-FR"/>
        </w:rPr>
      </w:pPr>
      <w:r w:rsidRPr="00810E8F">
        <w:rPr>
          <w:rFonts w:ascii="Courier New" w:hAnsi="Courier New" w:cs="Courier New"/>
          <w:sz w:val="16"/>
          <w:szCs w:val="16"/>
          <w:lang w:val="fr-FR"/>
        </w:rPr>
        <w:t>Content-Type: application/</w:t>
      </w:r>
      <w:proofErr w:type="spellStart"/>
      <w:r w:rsidRPr="00810E8F">
        <w:rPr>
          <w:rFonts w:ascii="Courier New" w:hAnsi="Courier New" w:cs="Courier New"/>
          <w:sz w:val="16"/>
          <w:szCs w:val="16"/>
          <w:lang w:val="fr-FR"/>
        </w:rPr>
        <w:t>json;charset</w:t>
      </w:r>
      <w:proofErr w:type="spellEnd"/>
      <w:r w:rsidRPr="00810E8F">
        <w:rPr>
          <w:rFonts w:ascii="Courier New" w:hAnsi="Courier New" w:cs="Courier New"/>
          <w:sz w:val="16"/>
          <w:szCs w:val="16"/>
          <w:lang w:val="fr-FR"/>
        </w:rPr>
        <w:t>=UTF-8</w:t>
      </w:r>
    </w:p>
    <w:p w14:paraId="6A90781E" w14:textId="77777777" w:rsidR="00A00670" w:rsidRPr="00810E8F" w:rsidRDefault="00A00670" w:rsidP="00A00670">
      <w:pPr>
        <w:spacing w:before="0"/>
        <w:rPr>
          <w:rFonts w:ascii="Courier New" w:hAnsi="Courier New" w:cs="Courier New"/>
          <w:sz w:val="16"/>
          <w:szCs w:val="16"/>
          <w:lang w:val="es-ES"/>
        </w:rPr>
      </w:pPr>
      <w:r w:rsidRPr="00810E8F">
        <w:rPr>
          <w:rFonts w:ascii="Courier New" w:hAnsi="Courier New" w:cs="Courier New"/>
          <w:sz w:val="16"/>
          <w:szCs w:val="16"/>
          <w:lang w:val="es-ES"/>
        </w:rPr>
        <w:t>Cache-Control: no-store</w:t>
      </w:r>
    </w:p>
    <w:p w14:paraId="435D06C4" w14:textId="77777777" w:rsidR="00A00670" w:rsidRPr="00810E8F" w:rsidRDefault="00A00670" w:rsidP="00A00670">
      <w:pPr>
        <w:spacing w:before="0"/>
        <w:rPr>
          <w:rFonts w:ascii="Courier New" w:hAnsi="Courier New" w:cs="Courier New"/>
          <w:sz w:val="16"/>
          <w:szCs w:val="16"/>
          <w:lang w:val="es-ES"/>
        </w:rPr>
      </w:pPr>
      <w:proofErr w:type="spellStart"/>
      <w:r w:rsidRPr="00810E8F">
        <w:rPr>
          <w:rFonts w:ascii="Courier New" w:hAnsi="Courier New" w:cs="Courier New"/>
          <w:sz w:val="16"/>
          <w:szCs w:val="16"/>
          <w:lang w:val="es-ES"/>
        </w:rPr>
        <w:t>Pragma</w:t>
      </w:r>
      <w:proofErr w:type="spellEnd"/>
      <w:r w:rsidRPr="00810E8F">
        <w:rPr>
          <w:rFonts w:ascii="Courier New" w:hAnsi="Courier New" w:cs="Courier New"/>
          <w:sz w:val="16"/>
          <w:szCs w:val="16"/>
          <w:lang w:val="es-ES"/>
        </w:rPr>
        <w:t>: no-cache</w:t>
      </w:r>
    </w:p>
    <w:p w14:paraId="62D96E4F" w14:textId="77777777" w:rsidR="00A00670" w:rsidRPr="00810E8F" w:rsidRDefault="00A00670" w:rsidP="00A00670">
      <w:pPr>
        <w:spacing w:before="0"/>
        <w:rPr>
          <w:rFonts w:ascii="Courier New" w:hAnsi="Courier New" w:cs="Courier New"/>
          <w:sz w:val="16"/>
          <w:szCs w:val="16"/>
        </w:rPr>
      </w:pPr>
      <w:r w:rsidRPr="00810E8F">
        <w:rPr>
          <w:rFonts w:ascii="Courier New" w:hAnsi="Courier New" w:cs="Courier New"/>
          <w:sz w:val="16"/>
          <w:szCs w:val="16"/>
        </w:rPr>
        <w:t>{</w:t>
      </w:r>
    </w:p>
    <w:p w14:paraId="4A69B61F" w14:textId="77777777" w:rsidR="00A00670" w:rsidRPr="00810E8F" w:rsidRDefault="00A00670" w:rsidP="00A00670">
      <w:pPr>
        <w:spacing w:before="0"/>
        <w:rPr>
          <w:rFonts w:ascii="Courier New" w:hAnsi="Courier New" w:cs="Courier New"/>
          <w:sz w:val="16"/>
          <w:szCs w:val="16"/>
        </w:rPr>
      </w:pPr>
      <w:r w:rsidRPr="00810E8F">
        <w:rPr>
          <w:rFonts w:ascii="Courier New" w:hAnsi="Courier New" w:cs="Courier New"/>
          <w:sz w:val="16"/>
          <w:szCs w:val="16"/>
        </w:rPr>
        <w:t>"access_token":"2YotnFZFEjr1zCsicMWpAA",</w:t>
      </w:r>
    </w:p>
    <w:p w14:paraId="547CB2E7" w14:textId="77777777" w:rsidR="00A00670" w:rsidRPr="00810E8F" w:rsidRDefault="00A00670" w:rsidP="00A00670">
      <w:pPr>
        <w:spacing w:before="0"/>
        <w:rPr>
          <w:rFonts w:ascii="Courier New" w:hAnsi="Courier New" w:cs="Courier New"/>
          <w:sz w:val="16"/>
          <w:szCs w:val="16"/>
        </w:rPr>
      </w:pPr>
      <w:r w:rsidRPr="00810E8F">
        <w:rPr>
          <w:rFonts w:ascii="Courier New" w:hAnsi="Courier New" w:cs="Courier New"/>
          <w:sz w:val="16"/>
          <w:szCs w:val="16"/>
        </w:rPr>
        <w:t>"</w:t>
      </w:r>
      <w:proofErr w:type="spellStart"/>
      <w:r w:rsidRPr="00810E8F">
        <w:rPr>
          <w:rFonts w:ascii="Courier New" w:hAnsi="Courier New" w:cs="Courier New"/>
          <w:sz w:val="16"/>
          <w:szCs w:val="16"/>
        </w:rPr>
        <w:t>token_type":"Bearer</w:t>
      </w:r>
      <w:proofErr w:type="spellEnd"/>
      <w:r w:rsidRPr="00810E8F">
        <w:rPr>
          <w:rFonts w:ascii="Courier New" w:hAnsi="Courier New" w:cs="Courier New"/>
          <w:sz w:val="16"/>
          <w:szCs w:val="16"/>
        </w:rPr>
        <w:t>",</w:t>
      </w:r>
    </w:p>
    <w:p w14:paraId="4EE83A7C" w14:textId="77777777" w:rsidR="00A00670" w:rsidRPr="00810E8F" w:rsidRDefault="00A00670" w:rsidP="00A00670">
      <w:pPr>
        <w:spacing w:before="0"/>
        <w:rPr>
          <w:rFonts w:ascii="Courier New" w:hAnsi="Courier New" w:cs="Courier New"/>
          <w:sz w:val="16"/>
          <w:szCs w:val="16"/>
        </w:rPr>
      </w:pPr>
      <w:r w:rsidRPr="00810E8F">
        <w:rPr>
          <w:rFonts w:ascii="Courier New" w:hAnsi="Courier New" w:cs="Courier New"/>
          <w:sz w:val="16"/>
          <w:szCs w:val="16"/>
        </w:rPr>
        <w:t>"expires_in":3600,</w:t>
      </w:r>
    </w:p>
    <w:p w14:paraId="3E187679" w14:textId="77777777" w:rsidR="00A00670" w:rsidRPr="00810E8F" w:rsidRDefault="00A00670" w:rsidP="00A00670">
      <w:pPr>
        <w:spacing w:before="0"/>
        <w:rPr>
          <w:rFonts w:ascii="Courier New" w:hAnsi="Courier New" w:cs="Courier New"/>
          <w:sz w:val="16"/>
          <w:szCs w:val="16"/>
        </w:rPr>
      </w:pPr>
      <w:r w:rsidRPr="00810E8F">
        <w:rPr>
          <w:rFonts w:ascii="Courier New" w:hAnsi="Courier New" w:cs="Courier New"/>
          <w:sz w:val="16"/>
          <w:szCs w:val="16"/>
        </w:rPr>
        <w:t>"refresh_token":"tGzv3JOkF0XG5Qx2TlKWIA",</w:t>
      </w:r>
    </w:p>
    <w:p w14:paraId="4B85C81D" w14:textId="77777777" w:rsidR="00A00670" w:rsidRPr="00810E8F" w:rsidRDefault="00A00670" w:rsidP="00A00670">
      <w:pPr>
        <w:spacing w:before="0"/>
        <w:rPr>
          <w:rFonts w:ascii="Courier New" w:hAnsi="Courier New" w:cs="Courier New"/>
          <w:sz w:val="16"/>
          <w:szCs w:val="16"/>
        </w:rPr>
      </w:pPr>
      <w:r w:rsidRPr="00810E8F">
        <w:rPr>
          <w:rFonts w:ascii="Courier New" w:hAnsi="Courier New" w:cs="Courier New"/>
          <w:sz w:val="16"/>
          <w:szCs w:val="16"/>
        </w:rPr>
        <w:t>"</w:t>
      </w:r>
      <w:proofErr w:type="gramStart"/>
      <w:r w:rsidRPr="00810E8F">
        <w:rPr>
          <w:rFonts w:ascii="Courier New" w:hAnsi="Courier New" w:cs="Courier New"/>
          <w:sz w:val="16"/>
          <w:szCs w:val="16"/>
        </w:rPr>
        <w:t>scope</w:t>
      </w:r>
      <w:proofErr w:type="gramEnd"/>
      <w:r w:rsidRPr="00810E8F">
        <w:rPr>
          <w:rFonts w:ascii="Courier New" w:hAnsi="Courier New" w:cs="Courier New"/>
          <w:sz w:val="16"/>
          <w:szCs w:val="16"/>
        </w:rPr>
        <w:t>":"</w:t>
      </w:r>
      <w:proofErr w:type="spellStart"/>
      <w:r w:rsidRPr="00810E8F">
        <w:rPr>
          <w:rFonts w:ascii="Courier New" w:hAnsi="Courier New" w:cs="Courier New"/>
          <w:sz w:val="16"/>
          <w:szCs w:val="16"/>
        </w:rPr>
        <w:t>ObservationUpload</w:t>
      </w:r>
      <w:proofErr w:type="spellEnd"/>
      <w:r w:rsidRPr="00810E8F">
        <w:rPr>
          <w:rFonts w:ascii="Courier New" w:hAnsi="Courier New" w:cs="Courier New"/>
          <w:sz w:val="16"/>
          <w:szCs w:val="16"/>
        </w:rPr>
        <w:t>"</w:t>
      </w:r>
    </w:p>
    <w:p w14:paraId="64F8E849" w14:textId="665AD74D" w:rsidR="00A00670" w:rsidRDefault="00A00670" w:rsidP="00A00670">
      <w:pPr>
        <w:pStyle w:val="BodyText"/>
        <w:spacing w:before="0"/>
        <w:rPr>
          <w:rFonts w:ascii="Courier New" w:hAnsi="Courier New" w:cs="Courier New"/>
          <w:sz w:val="16"/>
          <w:szCs w:val="16"/>
        </w:rPr>
      </w:pPr>
      <w:r w:rsidRPr="00810E8F">
        <w:rPr>
          <w:rFonts w:ascii="Courier New" w:hAnsi="Courier New" w:cs="Courier New"/>
          <w:sz w:val="16"/>
          <w:szCs w:val="16"/>
        </w:rPr>
        <w:t>}</w:t>
      </w:r>
    </w:p>
    <w:p w14:paraId="75DE42BF" w14:textId="77777777" w:rsidR="00A00670" w:rsidRDefault="00A00670" w:rsidP="00A00670">
      <w:pPr>
        <w:pStyle w:val="BodyText"/>
        <w:spacing w:before="0"/>
        <w:rPr>
          <w:rFonts w:ascii="Courier New" w:hAnsi="Courier New" w:cs="Courier New"/>
          <w:sz w:val="16"/>
          <w:szCs w:val="16"/>
        </w:rPr>
      </w:pPr>
    </w:p>
    <w:p w14:paraId="66B36FE3" w14:textId="77777777" w:rsidR="00BD6716" w:rsidRDefault="00A00670" w:rsidP="00A00670">
      <w:pPr>
        <w:pStyle w:val="BodyText"/>
        <w:spacing w:before="0"/>
      </w:pPr>
      <w:r>
        <w:t xml:space="preserve">The token is good for an hour after which time the refresh token will be needed or a new request made. </w:t>
      </w:r>
      <w:r w:rsidR="00BD6716">
        <w:t xml:space="preserve">Thus until the token expires, the Device Observation Reporter can upload as many messages as it wants without repeating the </w:t>
      </w:r>
      <w:proofErr w:type="spellStart"/>
      <w:r w:rsidR="00BD6716">
        <w:t>oAuth</w:t>
      </w:r>
      <w:proofErr w:type="spellEnd"/>
      <w:r w:rsidR="00BD6716">
        <w:t xml:space="preserve"> request.</w:t>
      </w:r>
    </w:p>
    <w:p w14:paraId="2024CA09" w14:textId="77777777" w:rsidR="00BD6716" w:rsidRDefault="00BD6716" w:rsidP="00A00670">
      <w:pPr>
        <w:pStyle w:val="BodyText"/>
        <w:spacing w:before="0"/>
      </w:pPr>
    </w:p>
    <w:p w14:paraId="7D998BBD" w14:textId="318E3F64" w:rsidR="00A00670" w:rsidRDefault="00A00670" w:rsidP="00A00670">
      <w:pPr>
        <w:pStyle w:val="BodyText"/>
        <w:spacing w:before="0"/>
      </w:pPr>
      <w:r>
        <w:t xml:space="preserve">With the token in hand the </w:t>
      </w:r>
      <w:r w:rsidR="00BD6716">
        <w:t>upload</w:t>
      </w:r>
      <w:r>
        <w:t xml:space="preserve"> </w:t>
      </w:r>
      <w:r w:rsidR="00BD6716">
        <w:t xml:space="preserve">of the PCD-01 message </w:t>
      </w:r>
      <w:r>
        <w:t>can start. The capability exchange has indicated to the Device Observation Source where to POST the PCD-01 message resource. This transaction is encrypted using TLS.</w:t>
      </w:r>
    </w:p>
    <w:p w14:paraId="71244368" w14:textId="77777777" w:rsidR="00A00670" w:rsidRDefault="00A00670" w:rsidP="00A00670">
      <w:pPr>
        <w:spacing w:before="0"/>
        <w:rPr>
          <w:rFonts w:ascii="Courier New" w:hAnsi="Courier New" w:cs="Courier New"/>
          <w:sz w:val="16"/>
          <w:szCs w:val="16"/>
        </w:rPr>
      </w:pPr>
    </w:p>
    <w:p w14:paraId="7A3438DA" w14:textId="4C768CE9" w:rsidR="00A00670" w:rsidRPr="00810E8F" w:rsidRDefault="00A00670" w:rsidP="00A00670">
      <w:pPr>
        <w:spacing w:before="0"/>
        <w:rPr>
          <w:rFonts w:ascii="Courier New" w:hAnsi="Courier New" w:cs="Courier New"/>
          <w:sz w:val="16"/>
          <w:szCs w:val="16"/>
        </w:rPr>
      </w:pPr>
      <w:r w:rsidRPr="00810E8F">
        <w:rPr>
          <w:rFonts w:ascii="Courier New" w:hAnsi="Courier New" w:cs="Courier New"/>
          <w:sz w:val="16"/>
          <w:szCs w:val="16"/>
        </w:rPr>
        <w:t>POST /</w:t>
      </w:r>
      <w:r w:rsidR="005041D3" w:rsidRPr="005041D3">
        <w:rPr>
          <w:rFonts w:ascii="Courier New" w:hAnsi="Courier New" w:cs="Courier New"/>
          <w:sz w:val="16"/>
          <w:szCs w:val="16"/>
          <w:lang w:val="es-ES"/>
        </w:rPr>
        <w:t>pcd01</w:t>
      </w:r>
      <w:r w:rsidRPr="00810E8F">
        <w:rPr>
          <w:rFonts w:ascii="Courier New" w:hAnsi="Courier New" w:cs="Courier New"/>
          <w:sz w:val="16"/>
          <w:szCs w:val="16"/>
        </w:rPr>
        <w:t xml:space="preserve"> HTTP/1.1</w:t>
      </w:r>
    </w:p>
    <w:p w14:paraId="4075ED12" w14:textId="77777777" w:rsidR="00A00670" w:rsidRPr="00810E8F" w:rsidRDefault="00A00670" w:rsidP="00A00670">
      <w:pPr>
        <w:spacing w:before="0"/>
        <w:rPr>
          <w:rFonts w:ascii="Courier New" w:hAnsi="Courier New" w:cs="Courier New"/>
          <w:sz w:val="16"/>
          <w:szCs w:val="16"/>
        </w:rPr>
      </w:pPr>
      <w:r w:rsidRPr="00810E8F">
        <w:rPr>
          <w:rFonts w:ascii="Courier New" w:hAnsi="Courier New" w:cs="Courier New"/>
          <w:sz w:val="16"/>
          <w:szCs w:val="16"/>
        </w:rPr>
        <w:t>Content-Type: application/txt</w:t>
      </w:r>
    </w:p>
    <w:p w14:paraId="07149858" w14:textId="77777777" w:rsidR="00A00670" w:rsidRPr="00810E8F" w:rsidRDefault="00A00670" w:rsidP="00A00670">
      <w:pPr>
        <w:spacing w:before="0"/>
        <w:rPr>
          <w:rFonts w:ascii="Courier New" w:hAnsi="Courier New" w:cs="Courier New"/>
          <w:sz w:val="16"/>
          <w:szCs w:val="16"/>
        </w:rPr>
      </w:pPr>
      <w:r w:rsidRPr="00810E8F">
        <w:rPr>
          <w:rFonts w:ascii="Courier New" w:hAnsi="Courier New" w:cs="Courier New"/>
          <w:sz w:val="16"/>
          <w:szCs w:val="16"/>
        </w:rPr>
        <w:t xml:space="preserve">User-Agent: </w:t>
      </w:r>
      <w:proofErr w:type="spellStart"/>
      <w:r w:rsidRPr="00810E8F">
        <w:rPr>
          <w:rFonts w:ascii="Courier New" w:hAnsi="Courier New" w:cs="Courier New"/>
          <w:sz w:val="16"/>
          <w:szCs w:val="16"/>
        </w:rPr>
        <w:t>HealthLink-mOXP</w:t>
      </w:r>
      <w:proofErr w:type="spellEnd"/>
    </w:p>
    <w:p w14:paraId="3C25226A" w14:textId="77777777" w:rsidR="00A00670" w:rsidRPr="00810E8F" w:rsidRDefault="00A00670" w:rsidP="00A00670">
      <w:pPr>
        <w:spacing w:before="0"/>
        <w:rPr>
          <w:rFonts w:ascii="Courier New" w:hAnsi="Courier New" w:cs="Courier New"/>
          <w:sz w:val="16"/>
          <w:szCs w:val="16"/>
        </w:rPr>
      </w:pPr>
      <w:r w:rsidRPr="00810E8F">
        <w:rPr>
          <w:rFonts w:ascii="Courier New" w:hAnsi="Courier New" w:cs="Courier New"/>
          <w:sz w:val="16"/>
          <w:szCs w:val="16"/>
        </w:rPr>
        <w:t>Content-Encoding: UTF-8</w:t>
      </w:r>
    </w:p>
    <w:p w14:paraId="77A60A0E" w14:textId="77777777" w:rsidR="00A00670" w:rsidRPr="00810E8F" w:rsidRDefault="00A00670" w:rsidP="00A00670">
      <w:pPr>
        <w:spacing w:before="0"/>
        <w:rPr>
          <w:rFonts w:ascii="Courier New" w:hAnsi="Courier New" w:cs="Courier New"/>
          <w:sz w:val="16"/>
          <w:szCs w:val="16"/>
        </w:rPr>
      </w:pPr>
      <w:r w:rsidRPr="00810E8F">
        <w:rPr>
          <w:rFonts w:ascii="Courier New" w:hAnsi="Courier New" w:cs="Courier New"/>
          <w:sz w:val="16"/>
          <w:szCs w:val="16"/>
        </w:rPr>
        <w:t>Host: 192.168.1.3:8443</w:t>
      </w:r>
    </w:p>
    <w:p w14:paraId="37DCBB37" w14:textId="77777777" w:rsidR="00A00670" w:rsidRPr="00810E8F" w:rsidRDefault="00A00670" w:rsidP="00A00670">
      <w:pPr>
        <w:spacing w:before="0"/>
        <w:rPr>
          <w:rFonts w:ascii="Courier New" w:hAnsi="Courier New" w:cs="Courier New"/>
          <w:sz w:val="16"/>
          <w:szCs w:val="16"/>
        </w:rPr>
      </w:pPr>
      <w:r w:rsidRPr="00810E8F">
        <w:rPr>
          <w:rFonts w:ascii="Courier New" w:hAnsi="Courier New" w:cs="Courier New"/>
          <w:sz w:val="16"/>
          <w:szCs w:val="16"/>
        </w:rPr>
        <w:t>Connection: Keep-Alive</w:t>
      </w:r>
    </w:p>
    <w:p w14:paraId="2A06F7D6" w14:textId="77777777" w:rsidR="00A00670" w:rsidRPr="00810E8F" w:rsidRDefault="00A00670" w:rsidP="00A00670">
      <w:pPr>
        <w:spacing w:before="0"/>
        <w:rPr>
          <w:rFonts w:ascii="Courier New" w:hAnsi="Courier New" w:cs="Courier New"/>
          <w:sz w:val="16"/>
          <w:szCs w:val="16"/>
        </w:rPr>
      </w:pPr>
      <w:r w:rsidRPr="00810E8F">
        <w:rPr>
          <w:rFonts w:ascii="Courier New" w:hAnsi="Courier New" w:cs="Courier New"/>
          <w:sz w:val="16"/>
          <w:szCs w:val="16"/>
        </w:rPr>
        <w:t>Accept: application/txt</w:t>
      </w:r>
    </w:p>
    <w:p w14:paraId="685E91D3" w14:textId="77777777" w:rsidR="00A00670" w:rsidRPr="00810E8F" w:rsidRDefault="00A00670" w:rsidP="00A00670">
      <w:pPr>
        <w:spacing w:before="0"/>
        <w:rPr>
          <w:rFonts w:ascii="Courier New" w:hAnsi="Courier New" w:cs="Courier New"/>
          <w:sz w:val="16"/>
          <w:szCs w:val="16"/>
        </w:rPr>
      </w:pPr>
      <w:r w:rsidRPr="00810E8F">
        <w:rPr>
          <w:rFonts w:ascii="Courier New" w:hAnsi="Courier New" w:cs="Courier New"/>
          <w:sz w:val="16"/>
          <w:szCs w:val="16"/>
        </w:rPr>
        <w:t>Authorization: Bearer 2YotnFZFEjr1zCsicMWpAA</w:t>
      </w:r>
    </w:p>
    <w:p w14:paraId="0F0D37A1" w14:textId="77777777" w:rsidR="00A00670" w:rsidRPr="00810E8F" w:rsidRDefault="00A00670" w:rsidP="00A00670">
      <w:pPr>
        <w:spacing w:before="0"/>
        <w:rPr>
          <w:rFonts w:ascii="Courier New" w:hAnsi="Courier New" w:cs="Courier New"/>
          <w:sz w:val="16"/>
          <w:szCs w:val="16"/>
        </w:rPr>
      </w:pPr>
      <w:r w:rsidRPr="00810E8F">
        <w:rPr>
          <w:rFonts w:ascii="Courier New" w:hAnsi="Courier New" w:cs="Courier New"/>
          <w:sz w:val="16"/>
          <w:szCs w:val="16"/>
        </w:rPr>
        <w:t xml:space="preserve">Content-Length: </w:t>
      </w:r>
      <w:r>
        <w:rPr>
          <w:rFonts w:ascii="Courier New" w:hAnsi="Courier New" w:cs="Courier New"/>
          <w:sz w:val="16"/>
          <w:szCs w:val="16"/>
        </w:rPr>
        <w:t>2818</w:t>
      </w:r>
    </w:p>
    <w:p w14:paraId="091BC527" w14:textId="77777777" w:rsidR="00A00670" w:rsidRDefault="00A00670" w:rsidP="00A00670">
      <w:pPr>
        <w:spacing w:before="0"/>
        <w:rPr>
          <w:rFonts w:ascii="Courier New" w:hAnsi="Courier New" w:cs="Courier New"/>
          <w:sz w:val="16"/>
          <w:szCs w:val="16"/>
        </w:rPr>
      </w:pPr>
      <w:r w:rsidRPr="00436F83">
        <w:rPr>
          <w:rFonts w:ascii="Courier New" w:hAnsi="Courier New" w:cs="Courier New"/>
          <w:sz w:val="16"/>
          <w:szCs w:val="16"/>
        </w:rPr>
        <w:t>MSH|^~\&amp;amp</w:t>
      </w:r>
      <w:proofErr w:type="gramStart"/>
      <w:r w:rsidRPr="00436F83">
        <w:rPr>
          <w:rFonts w:ascii="Courier New" w:hAnsi="Courier New" w:cs="Courier New"/>
          <w:sz w:val="16"/>
          <w:szCs w:val="16"/>
        </w:rPr>
        <w:t>;|</w:t>
      </w:r>
      <w:proofErr w:type="gramEnd"/>
      <w:r w:rsidRPr="00436F83">
        <w:rPr>
          <w:rFonts w:ascii="Courier New" w:hAnsi="Courier New" w:cs="Courier New"/>
          <w:sz w:val="16"/>
          <w:szCs w:val="16"/>
        </w:rPr>
        <w:t>LNI Example AHD^ECDE3D4E58532D31^EUI-64||||20130301115450.720-0500||ORU^R01^ORU_R01|</w:t>
      </w:r>
    </w:p>
    <w:p w14:paraId="09671C59" w14:textId="77777777" w:rsidR="00A00670" w:rsidRPr="00C72F15" w:rsidRDefault="00A00670" w:rsidP="00A00670">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002013030111545720|P|2.6|||NE|AL|||||IHE PCD ORU-R012006^HL7^2.16.840.1.113883.9.n.m^HL7&amp;#</w:t>
      </w:r>
      <w:proofErr w:type="spellStart"/>
      <w:proofErr w:type="gramStart"/>
      <w:r w:rsidRPr="00436F83">
        <w:rPr>
          <w:rFonts w:ascii="Courier New" w:hAnsi="Courier New" w:cs="Courier New"/>
          <w:sz w:val="16"/>
          <w:szCs w:val="16"/>
        </w:rPr>
        <w:t>xD</w:t>
      </w:r>
      <w:proofErr w:type="spellEnd"/>
      <w:proofErr w:type="gramEnd"/>
      <w:r w:rsidRPr="00436F83">
        <w:rPr>
          <w:rFonts w:ascii="Courier New" w:hAnsi="Courier New" w:cs="Courier New"/>
          <w:sz w:val="16"/>
          <w:szCs w:val="16"/>
        </w:rPr>
        <w:t>;</w:t>
      </w:r>
    </w:p>
    <w:p w14:paraId="53B73821" w14:textId="77777777" w:rsidR="00A00670" w:rsidRPr="00810E8F" w:rsidRDefault="00A00670" w:rsidP="00A00670">
      <w:pPr>
        <w:spacing w:before="0"/>
        <w:rPr>
          <w:rFonts w:ascii="Courier New" w:hAnsi="Courier New" w:cs="Courier New"/>
          <w:sz w:val="16"/>
          <w:szCs w:val="16"/>
        </w:rPr>
      </w:pPr>
      <w:r w:rsidRPr="00810E8F">
        <w:rPr>
          <w:rFonts w:ascii="Courier New" w:hAnsi="Courier New" w:cs="Courier New"/>
          <w:sz w:val="16"/>
          <w:szCs w:val="16"/>
        </w:rPr>
        <w:t>PID|||28da0026bc42484^^^&amp;1.19.6.24.109.42.1.3&amp;ISO^PI||Piggy^Sisansarah^L</w:t>
      </w:r>
      <w:proofErr w:type="gramStart"/>
      <w:r w:rsidRPr="00810E8F">
        <w:rPr>
          <w:rFonts w:ascii="Courier New" w:hAnsi="Courier New" w:cs="Courier New"/>
          <w:sz w:val="16"/>
          <w:szCs w:val="16"/>
        </w:rPr>
        <w:t>.^</w:t>
      </w:r>
      <w:proofErr w:type="gramEnd"/>
      <w:r w:rsidRPr="00810E8F">
        <w:rPr>
          <w:rFonts w:ascii="Courier New" w:hAnsi="Courier New" w:cs="Courier New"/>
          <w:sz w:val="16"/>
          <w:szCs w:val="16"/>
        </w:rPr>
        <w:t>^^^L&amp;#xD;</w:t>
      </w:r>
    </w:p>
    <w:p w14:paraId="36F133DD" w14:textId="77777777" w:rsidR="00A00670" w:rsidRPr="00184D8F" w:rsidRDefault="00A00670" w:rsidP="00A00670">
      <w:pPr>
        <w:spacing w:before="0"/>
        <w:rPr>
          <w:rFonts w:ascii="Courier New" w:hAnsi="Courier New" w:cs="Courier New"/>
          <w:sz w:val="16"/>
          <w:szCs w:val="16"/>
          <w:lang w:val="es-ES"/>
        </w:rPr>
      </w:pPr>
      <w:r w:rsidRPr="00436F83">
        <w:rPr>
          <w:rFonts w:ascii="Courier New" w:hAnsi="Courier New" w:cs="Courier New"/>
          <w:sz w:val="16"/>
          <w:szCs w:val="16"/>
          <w:lang w:val="es-ES"/>
        </w:rPr>
        <w:t xml:space="preserve">OBR|1|JOXP-PCD^LNI </w:t>
      </w:r>
      <w:proofErr w:type="spellStart"/>
      <w:r w:rsidRPr="00436F83">
        <w:rPr>
          <w:rFonts w:ascii="Courier New" w:hAnsi="Courier New" w:cs="Courier New"/>
          <w:sz w:val="16"/>
          <w:szCs w:val="16"/>
          <w:lang w:val="es-ES"/>
        </w:rPr>
        <w:t>Example</w:t>
      </w:r>
      <w:proofErr w:type="spellEnd"/>
      <w:r w:rsidRPr="00436F83">
        <w:rPr>
          <w:rFonts w:ascii="Courier New" w:hAnsi="Courier New" w:cs="Courier New"/>
          <w:sz w:val="16"/>
          <w:szCs w:val="16"/>
          <w:lang w:val="es-ES"/>
        </w:rPr>
        <w:t xml:space="preserve"> AHD^ECDE3D4E58532D31^EUI-64|</w:t>
      </w:r>
    </w:p>
    <w:p w14:paraId="5E5F7203" w14:textId="77777777" w:rsidR="00A00670" w:rsidRDefault="00A00670" w:rsidP="00A00670">
      <w:pPr>
        <w:spacing w:before="0"/>
        <w:rPr>
          <w:rFonts w:ascii="Courier New" w:hAnsi="Courier New" w:cs="Courier New"/>
          <w:sz w:val="16"/>
          <w:szCs w:val="16"/>
        </w:rPr>
      </w:pPr>
      <w:r w:rsidRPr="00436F83">
        <w:rPr>
          <w:rFonts w:ascii="Courier New" w:hAnsi="Courier New" w:cs="Courier New"/>
          <w:sz w:val="16"/>
          <w:szCs w:val="16"/>
          <w:lang w:val="es-ES"/>
        </w:rPr>
        <w:t xml:space="preserve">     </w:t>
      </w:r>
      <w:r w:rsidRPr="00436F83">
        <w:rPr>
          <w:rFonts w:ascii="Courier New" w:hAnsi="Courier New" w:cs="Courier New"/>
          <w:sz w:val="16"/>
          <w:szCs w:val="16"/>
        </w:rPr>
        <w:t xml:space="preserve">JOXP-PCD^LNI Example AHD^ECDE3D4E58532D31^EUI-64|182777000^monitoring of </w:t>
      </w:r>
      <w:proofErr w:type="spellStart"/>
      <w:r w:rsidRPr="00436F83">
        <w:rPr>
          <w:rFonts w:ascii="Courier New" w:hAnsi="Courier New" w:cs="Courier New"/>
          <w:sz w:val="16"/>
          <w:szCs w:val="16"/>
        </w:rPr>
        <w:t>patient^SNOMED-CT</w:t>
      </w:r>
      <w:proofErr w:type="spellEnd"/>
      <w:r w:rsidRPr="00436F83">
        <w:rPr>
          <w:rFonts w:ascii="Courier New" w:hAnsi="Courier New" w:cs="Courier New"/>
          <w:sz w:val="16"/>
          <w:szCs w:val="16"/>
        </w:rPr>
        <w:t>|||</w:t>
      </w:r>
    </w:p>
    <w:p w14:paraId="0EA5B6EF" w14:textId="77777777" w:rsidR="00A00670" w:rsidRPr="00C72F15" w:rsidRDefault="00A00670" w:rsidP="00A00670">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20130301115452.000-0500|20130301115455.001-0500&amp;#</w:t>
      </w:r>
      <w:proofErr w:type="spellStart"/>
      <w:proofErr w:type="gramStart"/>
      <w:r w:rsidRPr="00436F83">
        <w:rPr>
          <w:rFonts w:ascii="Courier New" w:hAnsi="Courier New" w:cs="Courier New"/>
          <w:sz w:val="16"/>
          <w:szCs w:val="16"/>
        </w:rPr>
        <w:t>xD</w:t>
      </w:r>
      <w:proofErr w:type="spellEnd"/>
      <w:proofErr w:type="gramEnd"/>
      <w:r w:rsidRPr="00436F83">
        <w:rPr>
          <w:rFonts w:ascii="Courier New" w:hAnsi="Courier New" w:cs="Courier New"/>
          <w:sz w:val="16"/>
          <w:szCs w:val="16"/>
        </w:rPr>
        <w:t>;</w:t>
      </w:r>
    </w:p>
    <w:p w14:paraId="06679A23" w14:textId="77777777" w:rsidR="00A00670" w:rsidRDefault="00A00670" w:rsidP="00A00670">
      <w:pPr>
        <w:spacing w:before="0"/>
        <w:rPr>
          <w:rFonts w:ascii="Courier New" w:hAnsi="Courier New" w:cs="Courier New"/>
          <w:sz w:val="16"/>
          <w:szCs w:val="16"/>
        </w:rPr>
      </w:pPr>
      <w:r w:rsidRPr="00436F83">
        <w:rPr>
          <w:rFonts w:ascii="Courier New" w:hAnsi="Courier New" w:cs="Courier New"/>
          <w:sz w:val="16"/>
          <w:szCs w:val="16"/>
        </w:rPr>
        <w:t>OBX|1||531981^MDC_MOC_VMS_MDS_AHD^MDC|0|||||||X|||||||ECDE3D4E58532D31^^ECDE3D4E58532D31^EUI-64&amp;#</w:t>
      </w:r>
      <w:proofErr w:type="gramStart"/>
      <w:r w:rsidRPr="00436F83">
        <w:rPr>
          <w:rFonts w:ascii="Courier New" w:hAnsi="Courier New" w:cs="Courier New"/>
          <w:sz w:val="16"/>
          <w:szCs w:val="16"/>
        </w:rPr>
        <w:t>xD</w:t>
      </w:r>
      <w:proofErr w:type="gramEnd"/>
      <w:r w:rsidRPr="00436F83">
        <w:rPr>
          <w:rFonts w:ascii="Courier New" w:hAnsi="Courier New" w:cs="Courier New"/>
          <w:sz w:val="16"/>
          <w:szCs w:val="16"/>
        </w:rPr>
        <w:t>;</w:t>
      </w:r>
    </w:p>
    <w:p w14:paraId="4F90E3BE" w14:textId="77777777" w:rsidR="00A00670" w:rsidRDefault="00A00670" w:rsidP="00A00670">
      <w:pPr>
        <w:spacing w:before="0"/>
        <w:rPr>
          <w:rFonts w:ascii="Courier New" w:hAnsi="Courier New" w:cs="Courier New"/>
          <w:sz w:val="16"/>
          <w:szCs w:val="16"/>
        </w:rPr>
      </w:pPr>
      <w:r w:rsidRPr="00436F83">
        <w:rPr>
          <w:rFonts w:ascii="Courier New" w:hAnsi="Courier New" w:cs="Courier New"/>
          <w:sz w:val="16"/>
          <w:szCs w:val="16"/>
        </w:rPr>
        <w:t>OBX|2|CWE|68218^MDC_ATTR_REG_CERT_DATA_AUTH_BODY^MDC|0.0.0.1|2^auth-body-continua||||||R&amp;#</w:t>
      </w:r>
      <w:proofErr w:type="gramStart"/>
      <w:r w:rsidRPr="00436F83">
        <w:rPr>
          <w:rFonts w:ascii="Courier New" w:hAnsi="Courier New" w:cs="Courier New"/>
          <w:sz w:val="16"/>
          <w:szCs w:val="16"/>
        </w:rPr>
        <w:t>xD</w:t>
      </w:r>
      <w:proofErr w:type="gramEnd"/>
      <w:r w:rsidRPr="00436F83">
        <w:rPr>
          <w:rFonts w:ascii="Courier New" w:hAnsi="Courier New" w:cs="Courier New"/>
          <w:sz w:val="16"/>
          <w:szCs w:val="16"/>
        </w:rPr>
        <w:t>;</w:t>
      </w:r>
    </w:p>
    <w:p w14:paraId="047DBE41" w14:textId="77777777" w:rsidR="00A00670" w:rsidRDefault="00A00670" w:rsidP="00A00670">
      <w:pPr>
        <w:spacing w:before="0"/>
        <w:rPr>
          <w:rFonts w:ascii="Courier New" w:hAnsi="Courier New" w:cs="Courier New"/>
          <w:sz w:val="16"/>
          <w:szCs w:val="16"/>
        </w:rPr>
      </w:pPr>
      <w:r w:rsidRPr="00436F83">
        <w:rPr>
          <w:rFonts w:ascii="Courier New" w:hAnsi="Courier New" w:cs="Courier New"/>
          <w:sz w:val="16"/>
          <w:szCs w:val="16"/>
        </w:rPr>
        <w:t>OBX|3|ST|532352^MDC_REG_CERT_DATA_CONTINUA_VERSION^MDC|0.0.0.1.1|</w:t>
      </w:r>
      <w:r>
        <w:rPr>
          <w:rFonts w:ascii="Courier New" w:hAnsi="Courier New" w:cs="Courier New"/>
          <w:sz w:val="16"/>
          <w:szCs w:val="16"/>
        </w:rPr>
        <w:t>5</w:t>
      </w:r>
      <w:r w:rsidRPr="00436F83">
        <w:rPr>
          <w:rFonts w:ascii="Courier New" w:hAnsi="Courier New" w:cs="Courier New"/>
          <w:sz w:val="16"/>
          <w:szCs w:val="16"/>
        </w:rPr>
        <w:t>.0||||||R&amp;#</w:t>
      </w:r>
      <w:proofErr w:type="gramStart"/>
      <w:r w:rsidRPr="00436F83">
        <w:rPr>
          <w:rFonts w:ascii="Courier New" w:hAnsi="Courier New" w:cs="Courier New"/>
          <w:sz w:val="16"/>
          <w:szCs w:val="16"/>
        </w:rPr>
        <w:t>xD</w:t>
      </w:r>
      <w:proofErr w:type="gramEnd"/>
      <w:r w:rsidRPr="00436F83">
        <w:rPr>
          <w:rFonts w:ascii="Courier New" w:hAnsi="Courier New" w:cs="Courier New"/>
          <w:sz w:val="16"/>
          <w:szCs w:val="16"/>
        </w:rPr>
        <w:t>;</w:t>
      </w:r>
    </w:p>
    <w:p w14:paraId="66F86900" w14:textId="77777777" w:rsidR="00A00670" w:rsidRDefault="00A00670" w:rsidP="00A00670">
      <w:pPr>
        <w:spacing w:before="0"/>
        <w:rPr>
          <w:rFonts w:ascii="Courier New" w:hAnsi="Courier New" w:cs="Courier New"/>
          <w:sz w:val="16"/>
          <w:szCs w:val="16"/>
        </w:rPr>
      </w:pPr>
      <w:r w:rsidRPr="00436F83">
        <w:rPr>
          <w:rFonts w:ascii="Courier New" w:hAnsi="Courier New" w:cs="Courier New"/>
          <w:sz w:val="16"/>
          <w:szCs w:val="16"/>
        </w:rPr>
        <w:t>OBX|4|</w:t>
      </w:r>
      <w:r>
        <w:rPr>
          <w:rFonts w:ascii="Courier New" w:hAnsi="Courier New" w:cs="Courier New"/>
          <w:sz w:val="16"/>
          <w:szCs w:val="16"/>
        </w:rPr>
        <w:t>NM</w:t>
      </w:r>
      <w:r w:rsidRPr="00436F83">
        <w:rPr>
          <w:rFonts w:ascii="Courier New" w:hAnsi="Courier New" w:cs="Courier New"/>
          <w:sz w:val="16"/>
          <w:szCs w:val="16"/>
        </w:rPr>
        <w:t>|532353^MDC_REG_CERT_DATA_CONTINUA_CERT_DEV_LIST^MDC|0.0.0.1.2|4||||||R&amp;#</w:t>
      </w:r>
      <w:proofErr w:type="gramStart"/>
      <w:r w:rsidRPr="00436F83">
        <w:rPr>
          <w:rFonts w:ascii="Courier New" w:hAnsi="Courier New" w:cs="Courier New"/>
          <w:sz w:val="16"/>
          <w:szCs w:val="16"/>
        </w:rPr>
        <w:t>xD</w:t>
      </w:r>
      <w:proofErr w:type="gramEnd"/>
      <w:r w:rsidRPr="00436F83">
        <w:rPr>
          <w:rFonts w:ascii="Courier New" w:hAnsi="Courier New" w:cs="Courier New"/>
          <w:sz w:val="16"/>
          <w:szCs w:val="16"/>
        </w:rPr>
        <w:t>;</w:t>
      </w:r>
    </w:p>
    <w:p w14:paraId="62E11757" w14:textId="77777777" w:rsidR="00A00670" w:rsidRDefault="00A00670" w:rsidP="00A00670">
      <w:pPr>
        <w:spacing w:before="0"/>
        <w:rPr>
          <w:rFonts w:ascii="Courier New" w:hAnsi="Courier New" w:cs="Courier New"/>
          <w:sz w:val="16"/>
          <w:szCs w:val="16"/>
        </w:rPr>
      </w:pPr>
      <w:r w:rsidRPr="00436F83">
        <w:rPr>
          <w:rFonts w:ascii="Courier New" w:hAnsi="Courier New" w:cs="Courier New"/>
          <w:sz w:val="16"/>
          <w:szCs w:val="16"/>
        </w:rPr>
        <w:t>OBX|5|CWE|68218^MDC_ATTR_REG_CERT_DATA_AUTH_BODY^MDC|0.0.0.2|2^auth-body-continua||||||R&amp;#</w:t>
      </w:r>
      <w:proofErr w:type="gramStart"/>
      <w:r w:rsidRPr="00436F83">
        <w:rPr>
          <w:rFonts w:ascii="Courier New" w:hAnsi="Courier New" w:cs="Courier New"/>
          <w:sz w:val="16"/>
          <w:szCs w:val="16"/>
        </w:rPr>
        <w:t>xD</w:t>
      </w:r>
      <w:proofErr w:type="gramEnd"/>
      <w:r w:rsidRPr="00436F83">
        <w:rPr>
          <w:rFonts w:ascii="Courier New" w:hAnsi="Courier New" w:cs="Courier New"/>
          <w:sz w:val="16"/>
          <w:szCs w:val="16"/>
        </w:rPr>
        <w:t>;</w:t>
      </w:r>
    </w:p>
    <w:p w14:paraId="7049457C" w14:textId="77777777" w:rsidR="00A00670" w:rsidRDefault="00A00670" w:rsidP="00A00670">
      <w:pPr>
        <w:spacing w:before="0"/>
        <w:rPr>
          <w:rFonts w:ascii="Courier New" w:hAnsi="Courier New" w:cs="Courier New"/>
          <w:sz w:val="16"/>
          <w:szCs w:val="16"/>
        </w:rPr>
      </w:pPr>
      <w:r w:rsidRPr="00436F83">
        <w:rPr>
          <w:rFonts w:ascii="Courier New" w:hAnsi="Courier New" w:cs="Courier New"/>
          <w:sz w:val="16"/>
          <w:szCs w:val="16"/>
        </w:rPr>
        <w:t>OBX|6|</w:t>
      </w:r>
      <w:r>
        <w:rPr>
          <w:rFonts w:ascii="Courier New" w:hAnsi="Courier New" w:cs="Courier New"/>
          <w:sz w:val="16"/>
          <w:szCs w:val="16"/>
        </w:rPr>
        <w:t>CWE</w:t>
      </w:r>
      <w:r w:rsidRPr="00436F83">
        <w:rPr>
          <w:rFonts w:ascii="Courier New" w:hAnsi="Courier New" w:cs="Courier New"/>
          <w:sz w:val="16"/>
          <w:szCs w:val="16"/>
        </w:rPr>
        <w:t>|532354^MDC_REG_CERT_DATA_CONTINUA_REG_STATUS^MDC|0.0.0.2.1|1^</w:t>
      </w:r>
      <w:proofErr w:type="gramStart"/>
      <w:r>
        <w:rPr>
          <w:rFonts w:ascii="Courier New" w:hAnsi="Courier New" w:cs="Courier New"/>
          <w:sz w:val="16"/>
          <w:szCs w:val="16"/>
        </w:rPr>
        <w:t>unregulated</w:t>
      </w:r>
      <w:r w:rsidRPr="00436F83">
        <w:rPr>
          <w:rFonts w:ascii="Courier New" w:hAnsi="Courier New" w:cs="Courier New"/>
          <w:sz w:val="16"/>
          <w:szCs w:val="16"/>
        </w:rPr>
        <w:t>(</w:t>
      </w:r>
      <w:proofErr w:type="gramEnd"/>
      <w:r w:rsidRPr="00436F83">
        <w:rPr>
          <w:rFonts w:ascii="Courier New" w:hAnsi="Courier New" w:cs="Courier New"/>
          <w:sz w:val="16"/>
          <w:szCs w:val="16"/>
        </w:rPr>
        <w:t>0)||||||R&amp;#xD;</w:t>
      </w:r>
    </w:p>
    <w:p w14:paraId="45FBA0EE" w14:textId="77777777" w:rsidR="00A00670" w:rsidRDefault="00A00670" w:rsidP="00A00670">
      <w:pPr>
        <w:spacing w:before="0"/>
        <w:rPr>
          <w:rFonts w:ascii="Courier New" w:hAnsi="Courier New" w:cs="Courier New"/>
          <w:sz w:val="16"/>
          <w:szCs w:val="16"/>
        </w:rPr>
      </w:pPr>
      <w:r w:rsidRPr="00436F83">
        <w:rPr>
          <w:rFonts w:ascii="Courier New" w:hAnsi="Courier New" w:cs="Courier New"/>
          <w:sz w:val="16"/>
          <w:szCs w:val="16"/>
        </w:rPr>
        <w:t>OBX|7|CWE|68218^MDC_ATTR_REG_CERT_DATA_AUTH_BODY^MDC|0.0.0.3|2^auth-body-continua||||||R&amp;#</w:t>
      </w:r>
      <w:proofErr w:type="gramStart"/>
      <w:r w:rsidRPr="00436F83">
        <w:rPr>
          <w:rFonts w:ascii="Courier New" w:hAnsi="Courier New" w:cs="Courier New"/>
          <w:sz w:val="16"/>
          <w:szCs w:val="16"/>
        </w:rPr>
        <w:t>xD</w:t>
      </w:r>
      <w:proofErr w:type="gramEnd"/>
      <w:r w:rsidRPr="00436F83">
        <w:rPr>
          <w:rFonts w:ascii="Courier New" w:hAnsi="Courier New" w:cs="Courier New"/>
          <w:sz w:val="16"/>
          <w:szCs w:val="16"/>
        </w:rPr>
        <w:t>;</w:t>
      </w:r>
    </w:p>
    <w:p w14:paraId="6159A01A" w14:textId="77777777" w:rsidR="00A00670" w:rsidRDefault="00A00670" w:rsidP="00A00670">
      <w:pPr>
        <w:spacing w:before="0"/>
        <w:rPr>
          <w:rFonts w:ascii="Courier New" w:hAnsi="Courier New" w:cs="Courier New"/>
          <w:sz w:val="16"/>
          <w:szCs w:val="16"/>
        </w:rPr>
      </w:pPr>
      <w:r w:rsidRPr="00436F83">
        <w:rPr>
          <w:rFonts w:ascii="Courier New" w:hAnsi="Courier New" w:cs="Courier New"/>
          <w:sz w:val="16"/>
          <w:szCs w:val="16"/>
        </w:rPr>
        <w:t>OBX|8|CWE|532355^MDC_REG_CERT_DATA_CONTINUA_AHD_CERT_LIST^MDC|0.0.0.3.1|0</w:t>
      </w:r>
      <w:r>
        <w:rPr>
          <w:rFonts w:ascii="Courier New" w:hAnsi="Courier New" w:cs="Courier New"/>
          <w:sz w:val="16"/>
          <w:szCs w:val="16"/>
        </w:rPr>
        <w:t>^observation-upload-soap</w:t>
      </w:r>
      <w:r w:rsidRPr="00436F83">
        <w:rPr>
          <w:rFonts w:ascii="Courier New" w:hAnsi="Courier New" w:cs="Courier New"/>
          <w:sz w:val="16"/>
          <w:szCs w:val="16"/>
        </w:rPr>
        <w:t>||||||R&amp;#</w:t>
      </w:r>
      <w:proofErr w:type="gramStart"/>
      <w:r w:rsidRPr="00436F83">
        <w:rPr>
          <w:rFonts w:ascii="Courier New" w:hAnsi="Courier New" w:cs="Courier New"/>
          <w:sz w:val="16"/>
          <w:szCs w:val="16"/>
        </w:rPr>
        <w:t>xD</w:t>
      </w:r>
      <w:proofErr w:type="gramEnd"/>
      <w:r w:rsidRPr="00436F83">
        <w:rPr>
          <w:rFonts w:ascii="Courier New" w:hAnsi="Courier New" w:cs="Courier New"/>
          <w:sz w:val="16"/>
          <w:szCs w:val="16"/>
        </w:rPr>
        <w:t>;</w:t>
      </w:r>
    </w:p>
    <w:p w14:paraId="465FF6E3" w14:textId="77777777" w:rsidR="00A00670" w:rsidRDefault="00A00670" w:rsidP="00A00670">
      <w:pPr>
        <w:spacing w:before="0"/>
        <w:rPr>
          <w:rFonts w:ascii="Courier New" w:hAnsi="Courier New" w:cs="Courier New"/>
          <w:sz w:val="16"/>
          <w:szCs w:val="16"/>
        </w:rPr>
      </w:pPr>
      <w:r w:rsidRPr="00436F83">
        <w:rPr>
          <w:rFonts w:ascii="Courier New" w:hAnsi="Courier New" w:cs="Courier New"/>
          <w:sz w:val="16"/>
          <w:szCs w:val="16"/>
        </w:rPr>
        <w:t>OBX|9|CWE|68220^MDC_TIME_SYNC_PROTOCOL^MDC|0.0.0.4|5322</w:t>
      </w:r>
      <w:r>
        <w:rPr>
          <w:rFonts w:ascii="Courier New" w:hAnsi="Courier New" w:cs="Courier New"/>
          <w:sz w:val="16"/>
          <w:szCs w:val="16"/>
        </w:rPr>
        <w:t>3</w:t>
      </w:r>
      <w:r w:rsidRPr="00436F83">
        <w:rPr>
          <w:rFonts w:ascii="Courier New" w:hAnsi="Courier New" w:cs="Courier New"/>
          <w:sz w:val="16"/>
          <w:szCs w:val="16"/>
        </w:rPr>
        <w:t>4^MDC_TIME_SYNC_NONE^MDC||||||R&amp;#</w:t>
      </w:r>
      <w:proofErr w:type="gramStart"/>
      <w:r w:rsidRPr="00436F83">
        <w:rPr>
          <w:rFonts w:ascii="Courier New" w:hAnsi="Courier New" w:cs="Courier New"/>
          <w:sz w:val="16"/>
          <w:szCs w:val="16"/>
        </w:rPr>
        <w:t>xD</w:t>
      </w:r>
      <w:proofErr w:type="gramEnd"/>
      <w:r w:rsidRPr="00436F83">
        <w:rPr>
          <w:rFonts w:ascii="Courier New" w:hAnsi="Courier New" w:cs="Courier New"/>
          <w:sz w:val="16"/>
          <w:szCs w:val="16"/>
        </w:rPr>
        <w:t>;</w:t>
      </w:r>
    </w:p>
    <w:p w14:paraId="6A8F3C74" w14:textId="77777777" w:rsidR="00A00670" w:rsidRDefault="00A00670" w:rsidP="00A00670">
      <w:pPr>
        <w:spacing w:before="0"/>
        <w:rPr>
          <w:rFonts w:ascii="Courier New" w:hAnsi="Courier New" w:cs="Courier New"/>
          <w:sz w:val="16"/>
          <w:szCs w:val="16"/>
        </w:rPr>
      </w:pPr>
      <w:r w:rsidRPr="00753426">
        <w:rPr>
          <w:rFonts w:ascii="Courier New" w:hAnsi="Courier New" w:cs="Courier New"/>
          <w:sz w:val="16"/>
          <w:szCs w:val="16"/>
        </w:rPr>
        <w:t>OBX|</w:t>
      </w:r>
      <w:r>
        <w:rPr>
          <w:rFonts w:ascii="Courier New" w:hAnsi="Courier New" w:cs="Courier New"/>
          <w:sz w:val="16"/>
          <w:szCs w:val="16"/>
        </w:rPr>
        <w:t>10</w:t>
      </w:r>
      <w:r w:rsidRPr="00753426">
        <w:rPr>
          <w:rFonts w:ascii="Courier New" w:hAnsi="Courier New" w:cs="Courier New"/>
          <w:sz w:val="16"/>
          <w:szCs w:val="16"/>
        </w:rPr>
        <w:t>|</w:t>
      </w:r>
      <w:r>
        <w:rPr>
          <w:rFonts w:ascii="Courier New" w:hAnsi="Courier New" w:cs="Courier New"/>
          <w:sz w:val="16"/>
          <w:szCs w:val="16"/>
        </w:rPr>
        <w:t>NM</w:t>
      </w:r>
      <w:r w:rsidRPr="00753426">
        <w:rPr>
          <w:rFonts w:ascii="Courier New" w:hAnsi="Courier New" w:cs="Courier New"/>
          <w:sz w:val="16"/>
          <w:szCs w:val="16"/>
        </w:rPr>
        <w:t>|</w:t>
      </w:r>
      <w:r>
        <w:rPr>
          <w:rFonts w:ascii="Courier New" w:hAnsi="Courier New" w:cs="Courier New"/>
          <w:sz w:val="16"/>
          <w:szCs w:val="16"/>
        </w:rPr>
        <w:t>8221</w:t>
      </w:r>
      <w:r w:rsidRPr="00753426">
        <w:rPr>
          <w:rFonts w:ascii="Courier New" w:hAnsi="Courier New" w:cs="Courier New"/>
          <w:sz w:val="16"/>
          <w:szCs w:val="16"/>
        </w:rPr>
        <w:t>^MDC_TIME_SYNC_</w:t>
      </w:r>
      <w:r>
        <w:rPr>
          <w:rFonts w:ascii="Courier New" w:hAnsi="Courier New" w:cs="Courier New"/>
          <w:sz w:val="16"/>
          <w:szCs w:val="16"/>
        </w:rPr>
        <w:t>ACCURACY</w:t>
      </w:r>
      <w:r w:rsidRPr="00753426">
        <w:rPr>
          <w:rFonts w:ascii="Courier New" w:hAnsi="Courier New" w:cs="Courier New"/>
          <w:sz w:val="16"/>
          <w:szCs w:val="16"/>
        </w:rPr>
        <w:t>^MDC |0.0.0.</w:t>
      </w:r>
      <w:r>
        <w:rPr>
          <w:rFonts w:ascii="Courier New" w:hAnsi="Courier New" w:cs="Courier New"/>
          <w:sz w:val="16"/>
          <w:szCs w:val="16"/>
        </w:rPr>
        <w:t>5</w:t>
      </w:r>
      <w:r w:rsidRPr="00753426">
        <w:rPr>
          <w:rFonts w:ascii="Courier New" w:hAnsi="Courier New" w:cs="Courier New"/>
          <w:sz w:val="16"/>
          <w:szCs w:val="16"/>
        </w:rPr>
        <w:t>|</w:t>
      </w:r>
      <w:r>
        <w:rPr>
          <w:rFonts w:ascii="Courier New" w:hAnsi="Courier New" w:cs="Courier New"/>
          <w:sz w:val="16"/>
          <w:szCs w:val="16"/>
        </w:rPr>
        <w:t>120000000</w:t>
      </w:r>
      <w:r w:rsidRPr="00753426">
        <w:rPr>
          <w:rFonts w:ascii="Courier New" w:hAnsi="Courier New" w:cs="Courier New"/>
          <w:sz w:val="16"/>
          <w:szCs w:val="16"/>
        </w:rPr>
        <w:t>|264339^MDC_DIM_MICRO_SEC^MDC|||||R&amp;#</w:t>
      </w:r>
      <w:proofErr w:type="spellStart"/>
      <w:proofErr w:type="gramStart"/>
      <w:r w:rsidRPr="00753426">
        <w:rPr>
          <w:rFonts w:ascii="Courier New" w:hAnsi="Courier New" w:cs="Courier New"/>
          <w:sz w:val="16"/>
          <w:szCs w:val="16"/>
        </w:rPr>
        <w:t>xD</w:t>
      </w:r>
      <w:proofErr w:type="spellEnd"/>
      <w:proofErr w:type="gramEnd"/>
      <w:r w:rsidRPr="00753426">
        <w:rPr>
          <w:rFonts w:ascii="Courier New" w:hAnsi="Courier New" w:cs="Courier New"/>
          <w:sz w:val="16"/>
          <w:szCs w:val="16"/>
        </w:rPr>
        <w:t>;</w:t>
      </w:r>
    </w:p>
    <w:p w14:paraId="140F0DC1" w14:textId="77777777" w:rsidR="00A00670" w:rsidRDefault="00A00670" w:rsidP="00A00670">
      <w:pPr>
        <w:spacing w:before="0"/>
        <w:rPr>
          <w:rFonts w:ascii="Courier New" w:hAnsi="Courier New" w:cs="Courier New"/>
          <w:sz w:val="16"/>
          <w:szCs w:val="16"/>
        </w:rPr>
      </w:pPr>
      <w:r w:rsidRPr="00436F83">
        <w:rPr>
          <w:rFonts w:ascii="Courier New" w:hAnsi="Courier New" w:cs="Courier New"/>
          <w:sz w:val="16"/>
          <w:szCs w:val="16"/>
        </w:rPr>
        <w:t>OBX|1</w:t>
      </w:r>
      <w:r>
        <w:rPr>
          <w:rFonts w:ascii="Courier New" w:hAnsi="Courier New" w:cs="Courier New"/>
          <w:sz w:val="16"/>
          <w:szCs w:val="16"/>
        </w:rPr>
        <w:t>1</w:t>
      </w:r>
      <w:r w:rsidRPr="00436F83">
        <w:rPr>
          <w:rFonts w:ascii="Courier New" w:hAnsi="Courier New" w:cs="Courier New"/>
          <w:sz w:val="16"/>
          <w:szCs w:val="16"/>
        </w:rPr>
        <w:t>||528391^MDC_DEV_SPEC_PROFILE_BP^MDC|1|||||||X|||||||1234567800112233^^1234567800112233^EUI-64&amp;#</w:t>
      </w:r>
      <w:proofErr w:type="gramStart"/>
      <w:r w:rsidRPr="00436F83">
        <w:rPr>
          <w:rFonts w:ascii="Courier New" w:hAnsi="Courier New" w:cs="Courier New"/>
          <w:sz w:val="16"/>
          <w:szCs w:val="16"/>
        </w:rPr>
        <w:t>xD</w:t>
      </w:r>
      <w:proofErr w:type="gramEnd"/>
      <w:r w:rsidRPr="00436F83">
        <w:rPr>
          <w:rFonts w:ascii="Courier New" w:hAnsi="Courier New" w:cs="Courier New"/>
          <w:sz w:val="16"/>
          <w:szCs w:val="16"/>
        </w:rPr>
        <w:t>;</w:t>
      </w:r>
    </w:p>
    <w:p w14:paraId="208F4FE6" w14:textId="77777777" w:rsidR="00A00670" w:rsidRPr="00C72F15" w:rsidRDefault="00A00670" w:rsidP="00A00670">
      <w:pPr>
        <w:spacing w:before="0"/>
        <w:rPr>
          <w:rFonts w:ascii="Courier New" w:hAnsi="Courier New" w:cs="Courier New"/>
          <w:sz w:val="16"/>
          <w:szCs w:val="16"/>
        </w:rPr>
      </w:pPr>
      <w:r w:rsidRPr="00436F83">
        <w:rPr>
          <w:rFonts w:ascii="Courier New" w:hAnsi="Courier New" w:cs="Courier New"/>
          <w:sz w:val="16"/>
          <w:szCs w:val="16"/>
        </w:rPr>
        <w:lastRenderedPageBreak/>
        <w:t>OBX|1</w:t>
      </w:r>
      <w:r>
        <w:rPr>
          <w:rFonts w:ascii="Courier New" w:hAnsi="Courier New" w:cs="Courier New"/>
          <w:sz w:val="16"/>
          <w:szCs w:val="16"/>
        </w:rPr>
        <w:t>2</w:t>
      </w:r>
      <w:r w:rsidRPr="00436F83">
        <w:rPr>
          <w:rFonts w:ascii="Courier New" w:hAnsi="Courier New" w:cs="Courier New"/>
          <w:sz w:val="16"/>
          <w:szCs w:val="16"/>
        </w:rPr>
        <w:t>|ST|531970^MDC_ID_MODEL_MANUFACTURER^MDC|1.0.0.1|Lamprey Networks||||||R&amp;#</w:t>
      </w:r>
      <w:proofErr w:type="spellStart"/>
      <w:proofErr w:type="gramStart"/>
      <w:r w:rsidRPr="00436F83">
        <w:rPr>
          <w:rFonts w:ascii="Courier New" w:hAnsi="Courier New" w:cs="Courier New"/>
          <w:sz w:val="16"/>
          <w:szCs w:val="16"/>
        </w:rPr>
        <w:t>xD</w:t>
      </w:r>
      <w:proofErr w:type="spellEnd"/>
      <w:proofErr w:type="gramEnd"/>
      <w:r w:rsidRPr="00436F83">
        <w:rPr>
          <w:rFonts w:ascii="Courier New" w:hAnsi="Courier New" w:cs="Courier New"/>
          <w:sz w:val="16"/>
          <w:szCs w:val="16"/>
        </w:rPr>
        <w:t>;</w:t>
      </w:r>
    </w:p>
    <w:p w14:paraId="34F8F988" w14:textId="77777777" w:rsidR="00A00670" w:rsidRPr="00C72F15" w:rsidRDefault="00A00670" w:rsidP="00A00670">
      <w:pPr>
        <w:spacing w:before="0"/>
        <w:rPr>
          <w:rFonts w:ascii="Courier New" w:hAnsi="Courier New" w:cs="Courier New"/>
          <w:sz w:val="16"/>
          <w:szCs w:val="16"/>
        </w:rPr>
      </w:pPr>
      <w:r w:rsidRPr="00436F83">
        <w:rPr>
          <w:rFonts w:ascii="Courier New" w:hAnsi="Courier New" w:cs="Courier New"/>
          <w:sz w:val="16"/>
          <w:szCs w:val="16"/>
        </w:rPr>
        <w:t>OBX|1</w:t>
      </w:r>
      <w:r>
        <w:rPr>
          <w:rFonts w:ascii="Courier New" w:hAnsi="Courier New" w:cs="Courier New"/>
          <w:sz w:val="16"/>
          <w:szCs w:val="16"/>
        </w:rPr>
        <w:t>3</w:t>
      </w:r>
      <w:r w:rsidRPr="00436F83">
        <w:rPr>
          <w:rFonts w:ascii="Courier New" w:hAnsi="Courier New" w:cs="Courier New"/>
          <w:sz w:val="16"/>
          <w:szCs w:val="16"/>
        </w:rPr>
        <w:t>|ST|531969^MDC_ID_MODEL_NUMBER^MDC|1.0.0.2|Blood Pressure 1.0.0||||||R&amp;#</w:t>
      </w:r>
      <w:proofErr w:type="spellStart"/>
      <w:proofErr w:type="gramStart"/>
      <w:r w:rsidRPr="00436F83">
        <w:rPr>
          <w:rFonts w:ascii="Courier New" w:hAnsi="Courier New" w:cs="Courier New"/>
          <w:sz w:val="16"/>
          <w:szCs w:val="16"/>
        </w:rPr>
        <w:t>xD</w:t>
      </w:r>
      <w:proofErr w:type="spellEnd"/>
      <w:proofErr w:type="gramEnd"/>
      <w:r w:rsidRPr="00436F83">
        <w:rPr>
          <w:rFonts w:ascii="Courier New" w:hAnsi="Courier New" w:cs="Courier New"/>
          <w:sz w:val="16"/>
          <w:szCs w:val="16"/>
        </w:rPr>
        <w:t>;</w:t>
      </w:r>
    </w:p>
    <w:p w14:paraId="4E899B1D" w14:textId="77777777" w:rsidR="00A00670" w:rsidRDefault="00A00670" w:rsidP="00A00670">
      <w:pPr>
        <w:spacing w:before="0"/>
        <w:rPr>
          <w:rFonts w:ascii="Courier New" w:hAnsi="Courier New" w:cs="Courier New"/>
          <w:sz w:val="16"/>
          <w:szCs w:val="16"/>
        </w:rPr>
      </w:pPr>
      <w:r w:rsidRPr="00436F83">
        <w:rPr>
          <w:rFonts w:ascii="Courier New" w:hAnsi="Courier New" w:cs="Courier New"/>
          <w:sz w:val="16"/>
          <w:szCs w:val="16"/>
        </w:rPr>
        <w:t>OBX|1</w:t>
      </w:r>
      <w:r>
        <w:rPr>
          <w:rFonts w:ascii="Courier New" w:hAnsi="Courier New" w:cs="Courier New"/>
          <w:sz w:val="16"/>
          <w:szCs w:val="16"/>
        </w:rPr>
        <w:t>4</w:t>
      </w:r>
      <w:r w:rsidRPr="00436F83">
        <w:rPr>
          <w:rFonts w:ascii="Courier New" w:hAnsi="Courier New" w:cs="Courier New"/>
          <w:sz w:val="16"/>
          <w:szCs w:val="16"/>
        </w:rPr>
        <w:t>|CWE|68218^MDC_ATTR_REG_CERT_DATA_AUTH_BODY^MDC|1.0.0.3|2^auth-body-continua||||||R&amp;#</w:t>
      </w:r>
      <w:proofErr w:type="gramStart"/>
      <w:r w:rsidRPr="00436F83">
        <w:rPr>
          <w:rFonts w:ascii="Courier New" w:hAnsi="Courier New" w:cs="Courier New"/>
          <w:sz w:val="16"/>
          <w:szCs w:val="16"/>
        </w:rPr>
        <w:t>xD</w:t>
      </w:r>
      <w:proofErr w:type="gramEnd"/>
      <w:r w:rsidRPr="00436F83">
        <w:rPr>
          <w:rFonts w:ascii="Courier New" w:hAnsi="Courier New" w:cs="Courier New"/>
          <w:sz w:val="16"/>
          <w:szCs w:val="16"/>
        </w:rPr>
        <w:t>;</w:t>
      </w:r>
    </w:p>
    <w:p w14:paraId="10109708" w14:textId="77777777" w:rsidR="00A00670" w:rsidRDefault="00A00670" w:rsidP="00A00670">
      <w:pPr>
        <w:spacing w:before="0"/>
        <w:rPr>
          <w:rFonts w:ascii="Courier New" w:hAnsi="Courier New" w:cs="Courier New"/>
          <w:sz w:val="16"/>
          <w:szCs w:val="16"/>
        </w:rPr>
      </w:pPr>
      <w:r w:rsidRPr="00436F83">
        <w:rPr>
          <w:rFonts w:ascii="Courier New" w:hAnsi="Courier New" w:cs="Courier New"/>
          <w:sz w:val="16"/>
          <w:szCs w:val="16"/>
        </w:rPr>
        <w:t>OBX|1</w:t>
      </w:r>
      <w:r>
        <w:rPr>
          <w:rFonts w:ascii="Courier New" w:hAnsi="Courier New" w:cs="Courier New"/>
          <w:sz w:val="16"/>
          <w:szCs w:val="16"/>
        </w:rPr>
        <w:t>5</w:t>
      </w:r>
      <w:r w:rsidRPr="00436F83">
        <w:rPr>
          <w:rFonts w:ascii="Courier New" w:hAnsi="Courier New" w:cs="Courier New"/>
          <w:sz w:val="16"/>
          <w:szCs w:val="16"/>
        </w:rPr>
        <w:t>|ST|532352^MDC_REG_CERT_DATA_CONTINUA_VERSION^MDC|1.0.0.3.1|2.0||||||R&amp;#</w:t>
      </w:r>
      <w:proofErr w:type="gramStart"/>
      <w:r w:rsidRPr="00436F83">
        <w:rPr>
          <w:rFonts w:ascii="Courier New" w:hAnsi="Courier New" w:cs="Courier New"/>
          <w:sz w:val="16"/>
          <w:szCs w:val="16"/>
        </w:rPr>
        <w:t>xD</w:t>
      </w:r>
      <w:proofErr w:type="gramEnd"/>
      <w:r w:rsidRPr="00436F83">
        <w:rPr>
          <w:rFonts w:ascii="Courier New" w:hAnsi="Courier New" w:cs="Courier New"/>
          <w:sz w:val="16"/>
          <w:szCs w:val="16"/>
        </w:rPr>
        <w:t>;</w:t>
      </w:r>
    </w:p>
    <w:p w14:paraId="677ECC2B" w14:textId="77777777" w:rsidR="00A00670" w:rsidRDefault="00A00670" w:rsidP="00A00670">
      <w:pPr>
        <w:spacing w:before="0"/>
        <w:rPr>
          <w:rFonts w:ascii="Courier New" w:hAnsi="Courier New" w:cs="Courier New"/>
          <w:sz w:val="16"/>
          <w:szCs w:val="16"/>
        </w:rPr>
      </w:pPr>
      <w:r w:rsidRPr="00436F83">
        <w:rPr>
          <w:rFonts w:ascii="Courier New" w:hAnsi="Courier New" w:cs="Courier New"/>
          <w:sz w:val="16"/>
          <w:szCs w:val="16"/>
        </w:rPr>
        <w:t>OBX|1</w:t>
      </w:r>
      <w:r>
        <w:rPr>
          <w:rFonts w:ascii="Courier New" w:hAnsi="Courier New" w:cs="Courier New"/>
          <w:sz w:val="16"/>
          <w:szCs w:val="16"/>
        </w:rPr>
        <w:t>6</w:t>
      </w:r>
      <w:r w:rsidRPr="00436F83">
        <w:rPr>
          <w:rFonts w:ascii="Courier New" w:hAnsi="Courier New" w:cs="Courier New"/>
          <w:sz w:val="16"/>
          <w:szCs w:val="16"/>
        </w:rPr>
        <w:t>|</w:t>
      </w:r>
      <w:r>
        <w:rPr>
          <w:rFonts w:ascii="Courier New" w:hAnsi="Courier New" w:cs="Courier New"/>
          <w:sz w:val="16"/>
          <w:szCs w:val="16"/>
        </w:rPr>
        <w:t>NM</w:t>
      </w:r>
      <w:r w:rsidRPr="00436F83">
        <w:rPr>
          <w:rFonts w:ascii="Courier New" w:hAnsi="Courier New" w:cs="Courier New"/>
          <w:sz w:val="16"/>
          <w:szCs w:val="16"/>
        </w:rPr>
        <w:t>|532353^MDC_REG_CERT_DATA_CONTINUA_CERT_DEV_LIST^MDC|1.0.0.3.2|24583~8199~16391~7||||||R&amp;#</w:t>
      </w:r>
      <w:proofErr w:type="gramStart"/>
      <w:r w:rsidRPr="00436F83">
        <w:rPr>
          <w:rFonts w:ascii="Courier New" w:hAnsi="Courier New" w:cs="Courier New"/>
          <w:sz w:val="16"/>
          <w:szCs w:val="16"/>
        </w:rPr>
        <w:t>xD</w:t>
      </w:r>
      <w:proofErr w:type="gramEnd"/>
      <w:r w:rsidRPr="00436F83">
        <w:rPr>
          <w:rFonts w:ascii="Courier New" w:hAnsi="Courier New" w:cs="Courier New"/>
          <w:sz w:val="16"/>
          <w:szCs w:val="16"/>
        </w:rPr>
        <w:t>;</w:t>
      </w:r>
    </w:p>
    <w:p w14:paraId="066B8BA8" w14:textId="77777777" w:rsidR="00A00670" w:rsidRDefault="00A00670" w:rsidP="00A00670">
      <w:pPr>
        <w:spacing w:before="0"/>
        <w:rPr>
          <w:rFonts w:ascii="Courier New" w:hAnsi="Courier New" w:cs="Courier New"/>
          <w:sz w:val="16"/>
          <w:szCs w:val="16"/>
        </w:rPr>
      </w:pPr>
      <w:r w:rsidRPr="00436F83">
        <w:rPr>
          <w:rFonts w:ascii="Courier New" w:hAnsi="Courier New" w:cs="Courier New"/>
          <w:sz w:val="16"/>
          <w:szCs w:val="16"/>
        </w:rPr>
        <w:t>OBX|1</w:t>
      </w:r>
      <w:r>
        <w:rPr>
          <w:rFonts w:ascii="Courier New" w:hAnsi="Courier New" w:cs="Courier New"/>
          <w:sz w:val="16"/>
          <w:szCs w:val="16"/>
        </w:rPr>
        <w:t>7</w:t>
      </w:r>
      <w:r w:rsidRPr="00436F83">
        <w:rPr>
          <w:rFonts w:ascii="Courier New" w:hAnsi="Courier New" w:cs="Courier New"/>
          <w:sz w:val="16"/>
          <w:szCs w:val="16"/>
        </w:rPr>
        <w:t>|CWE|68218^MDC_ATTR_REG_CERT_DATA_AUTH_BODY^MDC|1.0.0.4|2^auth-body-continua||||||R&amp;#</w:t>
      </w:r>
      <w:proofErr w:type="gramStart"/>
      <w:r w:rsidRPr="00436F83">
        <w:rPr>
          <w:rFonts w:ascii="Courier New" w:hAnsi="Courier New" w:cs="Courier New"/>
          <w:sz w:val="16"/>
          <w:szCs w:val="16"/>
        </w:rPr>
        <w:t>xD</w:t>
      </w:r>
      <w:proofErr w:type="gramEnd"/>
      <w:r w:rsidRPr="00436F83">
        <w:rPr>
          <w:rFonts w:ascii="Courier New" w:hAnsi="Courier New" w:cs="Courier New"/>
          <w:sz w:val="16"/>
          <w:szCs w:val="16"/>
        </w:rPr>
        <w:t>;</w:t>
      </w:r>
    </w:p>
    <w:p w14:paraId="66D94D13" w14:textId="77777777" w:rsidR="00A00670" w:rsidRDefault="00A00670" w:rsidP="00A00670">
      <w:pPr>
        <w:spacing w:before="0"/>
        <w:rPr>
          <w:rFonts w:ascii="Courier New" w:hAnsi="Courier New" w:cs="Courier New"/>
          <w:sz w:val="16"/>
          <w:szCs w:val="16"/>
        </w:rPr>
      </w:pPr>
      <w:r w:rsidRPr="00436F83">
        <w:rPr>
          <w:rFonts w:ascii="Courier New" w:hAnsi="Courier New" w:cs="Courier New"/>
          <w:sz w:val="16"/>
          <w:szCs w:val="16"/>
        </w:rPr>
        <w:t>OBX|1</w:t>
      </w:r>
      <w:r>
        <w:rPr>
          <w:rFonts w:ascii="Courier New" w:hAnsi="Courier New" w:cs="Courier New"/>
          <w:sz w:val="16"/>
          <w:szCs w:val="16"/>
        </w:rPr>
        <w:t>8</w:t>
      </w:r>
      <w:r w:rsidRPr="00436F83">
        <w:rPr>
          <w:rFonts w:ascii="Courier New" w:hAnsi="Courier New" w:cs="Courier New"/>
          <w:sz w:val="16"/>
          <w:szCs w:val="16"/>
        </w:rPr>
        <w:t>|CWE|532354^MDC_REG_CERT_DATA_CONTINUA_REG_STATUS^MDC|1.0.0.4.1|1^</w:t>
      </w:r>
      <w:proofErr w:type="gramStart"/>
      <w:r>
        <w:rPr>
          <w:rFonts w:ascii="Courier New" w:hAnsi="Courier New" w:cs="Courier New"/>
          <w:sz w:val="16"/>
          <w:szCs w:val="16"/>
        </w:rPr>
        <w:t>unregulated</w:t>
      </w:r>
      <w:r w:rsidRPr="00436F83">
        <w:rPr>
          <w:rFonts w:ascii="Courier New" w:hAnsi="Courier New" w:cs="Courier New"/>
          <w:sz w:val="16"/>
          <w:szCs w:val="16"/>
        </w:rPr>
        <w:t>(</w:t>
      </w:r>
      <w:proofErr w:type="gramEnd"/>
      <w:r w:rsidRPr="00436F83">
        <w:rPr>
          <w:rFonts w:ascii="Courier New" w:hAnsi="Courier New" w:cs="Courier New"/>
          <w:sz w:val="16"/>
          <w:szCs w:val="16"/>
        </w:rPr>
        <w:t>0)||||||R&amp;#xD;</w:t>
      </w:r>
    </w:p>
    <w:p w14:paraId="396EAFB7" w14:textId="77777777" w:rsidR="00A00670" w:rsidRDefault="00A00670" w:rsidP="00A00670">
      <w:pPr>
        <w:spacing w:before="0"/>
        <w:rPr>
          <w:rFonts w:ascii="Courier New" w:hAnsi="Courier New" w:cs="Courier New"/>
          <w:sz w:val="16"/>
          <w:szCs w:val="16"/>
        </w:rPr>
      </w:pPr>
      <w:r w:rsidRPr="00436F83">
        <w:rPr>
          <w:rFonts w:ascii="Courier New" w:hAnsi="Courier New" w:cs="Courier New"/>
          <w:sz w:val="16"/>
          <w:szCs w:val="16"/>
        </w:rPr>
        <w:t>OBX|1</w:t>
      </w:r>
      <w:r>
        <w:rPr>
          <w:rFonts w:ascii="Courier New" w:hAnsi="Courier New" w:cs="Courier New"/>
          <w:sz w:val="16"/>
          <w:szCs w:val="16"/>
        </w:rPr>
        <w:t>9</w:t>
      </w:r>
      <w:r w:rsidRPr="00436F83">
        <w:rPr>
          <w:rFonts w:ascii="Courier New" w:hAnsi="Courier New" w:cs="Courier New"/>
          <w:sz w:val="16"/>
          <w:szCs w:val="16"/>
        </w:rPr>
        <w:t>|CWE|68219^MDC_TIME_CAP_STATE^MDC|1.0.0.5|1^</w:t>
      </w:r>
      <w:r w:rsidRPr="008B05AA">
        <w:rPr>
          <w:rFonts w:ascii="Courier New" w:hAnsi="Courier New" w:cs="Courier New"/>
          <w:sz w:val="16"/>
          <w:szCs w:val="16"/>
        </w:rPr>
        <w:t>mds-time-capab-real-time-</w:t>
      </w:r>
      <w:proofErr w:type="gramStart"/>
      <w:r w:rsidRPr="008B05AA">
        <w:rPr>
          <w:rFonts w:ascii="Courier New" w:hAnsi="Courier New" w:cs="Courier New"/>
          <w:sz w:val="16"/>
          <w:szCs w:val="16"/>
        </w:rPr>
        <w:t>clock</w:t>
      </w:r>
      <w:r w:rsidRPr="00436F83">
        <w:rPr>
          <w:rFonts w:ascii="Courier New" w:hAnsi="Courier New" w:cs="Courier New"/>
          <w:sz w:val="16"/>
          <w:szCs w:val="16"/>
        </w:rPr>
        <w:t>(</w:t>
      </w:r>
      <w:proofErr w:type="gramEnd"/>
      <w:r w:rsidRPr="00436F83">
        <w:rPr>
          <w:rFonts w:ascii="Courier New" w:hAnsi="Courier New" w:cs="Courier New"/>
          <w:sz w:val="16"/>
          <w:szCs w:val="16"/>
        </w:rPr>
        <w:t>0)||||||R&amp;#xD;</w:t>
      </w:r>
    </w:p>
    <w:p w14:paraId="6657C2D7" w14:textId="77777777" w:rsidR="00A00670" w:rsidRDefault="00A00670" w:rsidP="00A00670">
      <w:pPr>
        <w:spacing w:before="0"/>
        <w:rPr>
          <w:rFonts w:ascii="Courier New" w:hAnsi="Courier New" w:cs="Courier New"/>
          <w:sz w:val="16"/>
          <w:szCs w:val="16"/>
        </w:rPr>
      </w:pPr>
      <w:r w:rsidRPr="00436F83">
        <w:rPr>
          <w:rFonts w:ascii="Courier New" w:hAnsi="Courier New" w:cs="Courier New"/>
          <w:sz w:val="16"/>
          <w:szCs w:val="16"/>
        </w:rPr>
        <w:t>OBX|</w:t>
      </w:r>
      <w:r>
        <w:rPr>
          <w:rFonts w:ascii="Courier New" w:hAnsi="Courier New" w:cs="Courier New"/>
          <w:sz w:val="16"/>
          <w:szCs w:val="16"/>
        </w:rPr>
        <w:t>20</w:t>
      </w:r>
      <w:r w:rsidRPr="00436F83">
        <w:rPr>
          <w:rFonts w:ascii="Courier New" w:hAnsi="Courier New" w:cs="Courier New"/>
          <w:sz w:val="16"/>
          <w:szCs w:val="16"/>
        </w:rPr>
        <w:t>|CWE|68220^MDC_TIME_SYNC_PROTOCOL^MDC|1.0.0.6|532224^MDC_TIME_SYNC_NONE^MDC||||||R&amp;#</w:t>
      </w:r>
      <w:proofErr w:type="gramStart"/>
      <w:r w:rsidRPr="00436F83">
        <w:rPr>
          <w:rFonts w:ascii="Courier New" w:hAnsi="Courier New" w:cs="Courier New"/>
          <w:sz w:val="16"/>
          <w:szCs w:val="16"/>
        </w:rPr>
        <w:t>xD</w:t>
      </w:r>
      <w:proofErr w:type="gramEnd"/>
      <w:r w:rsidRPr="00436F83">
        <w:rPr>
          <w:rFonts w:ascii="Courier New" w:hAnsi="Courier New" w:cs="Courier New"/>
          <w:sz w:val="16"/>
          <w:szCs w:val="16"/>
        </w:rPr>
        <w:t>;</w:t>
      </w:r>
    </w:p>
    <w:p w14:paraId="4FDA9742" w14:textId="77777777" w:rsidR="00A00670" w:rsidRDefault="00A00670" w:rsidP="00A00670">
      <w:pPr>
        <w:spacing w:before="0"/>
        <w:rPr>
          <w:rFonts w:ascii="Courier New" w:hAnsi="Courier New" w:cs="Courier New"/>
          <w:sz w:val="16"/>
          <w:szCs w:val="16"/>
        </w:rPr>
      </w:pPr>
      <w:r w:rsidRPr="00436F83">
        <w:rPr>
          <w:rFonts w:ascii="Courier New" w:hAnsi="Courier New" w:cs="Courier New"/>
          <w:sz w:val="16"/>
          <w:szCs w:val="16"/>
        </w:rPr>
        <w:t>OBX|2</w:t>
      </w:r>
      <w:r>
        <w:rPr>
          <w:rFonts w:ascii="Courier New" w:hAnsi="Courier New" w:cs="Courier New"/>
          <w:sz w:val="16"/>
          <w:szCs w:val="16"/>
        </w:rPr>
        <w:t>1</w:t>
      </w:r>
      <w:r w:rsidRPr="00436F83">
        <w:rPr>
          <w:rFonts w:ascii="Courier New" w:hAnsi="Courier New" w:cs="Courier New"/>
          <w:sz w:val="16"/>
          <w:szCs w:val="16"/>
        </w:rPr>
        <w:t>|DTM|67975^MDC_ATTR_TIME_ABS^MDC|1.0.0.</w:t>
      </w:r>
      <w:r>
        <w:rPr>
          <w:rFonts w:ascii="Courier New" w:hAnsi="Courier New" w:cs="Courier New"/>
          <w:sz w:val="16"/>
          <w:szCs w:val="16"/>
        </w:rPr>
        <w:t>7</w:t>
      </w:r>
      <w:r w:rsidRPr="00436F83">
        <w:rPr>
          <w:rFonts w:ascii="Courier New" w:hAnsi="Courier New" w:cs="Courier New"/>
          <w:sz w:val="16"/>
          <w:szCs w:val="16"/>
        </w:rPr>
        <w:t>|20130301115423.00||||||R|||20130301115450.733-0500&amp;#</w:t>
      </w:r>
      <w:proofErr w:type="gramStart"/>
      <w:r w:rsidRPr="00436F83">
        <w:rPr>
          <w:rFonts w:ascii="Courier New" w:hAnsi="Courier New" w:cs="Courier New"/>
          <w:sz w:val="16"/>
          <w:szCs w:val="16"/>
        </w:rPr>
        <w:t>xD</w:t>
      </w:r>
      <w:proofErr w:type="gramEnd"/>
      <w:r w:rsidRPr="00436F83">
        <w:rPr>
          <w:rFonts w:ascii="Courier New" w:hAnsi="Courier New" w:cs="Courier New"/>
          <w:sz w:val="16"/>
          <w:szCs w:val="16"/>
        </w:rPr>
        <w:t>;</w:t>
      </w:r>
    </w:p>
    <w:p w14:paraId="0FE9A110" w14:textId="77777777" w:rsidR="00A00670" w:rsidRDefault="00A00670" w:rsidP="00A00670">
      <w:pPr>
        <w:spacing w:before="0"/>
        <w:rPr>
          <w:rFonts w:ascii="Courier New" w:hAnsi="Courier New" w:cs="Courier New"/>
          <w:sz w:val="16"/>
          <w:szCs w:val="16"/>
        </w:rPr>
      </w:pPr>
      <w:r w:rsidRPr="00436F83">
        <w:rPr>
          <w:rFonts w:ascii="Courier New" w:hAnsi="Courier New" w:cs="Courier New"/>
          <w:sz w:val="16"/>
          <w:szCs w:val="16"/>
        </w:rPr>
        <w:t>OBX|2</w:t>
      </w:r>
      <w:r>
        <w:rPr>
          <w:rFonts w:ascii="Courier New" w:hAnsi="Courier New" w:cs="Courier New"/>
          <w:sz w:val="16"/>
          <w:szCs w:val="16"/>
        </w:rPr>
        <w:t>2</w:t>
      </w:r>
      <w:r w:rsidRPr="00436F83">
        <w:rPr>
          <w:rFonts w:ascii="Courier New" w:hAnsi="Courier New" w:cs="Courier New"/>
          <w:sz w:val="16"/>
          <w:szCs w:val="16"/>
        </w:rPr>
        <w:t>||150020^MDC_PRESS_BLD_NONINV^MDC|1.0.1|||||||X|||20130301115452.733-0500&amp;#</w:t>
      </w:r>
      <w:proofErr w:type="gramStart"/>
      <w:r w:rsidRPr="00436F83">
        <w:rPr>
          <w:rFonts w:ascii="Courier New" w:hAnsi="Courier New" w:cs="Courier New"/>
          <w:sz w:val="16"/>
          <w:szCs w:val="16"/>
        </w:rPr>
        <w:t>xD</w:t>
      </w:r>
      <w:proofErr w:type="gramEnd"/>
      <w:r w:rsidRPr="00436F83">
        <w:rPr>
          <w:rFonts w:ascii="Courier New" w:hAnsi="Courier New" w:cs="Courier New"/>
          <w:sz w:val="16"/>
          <w:szCs w:val="16"/>
        </w:rPr>
        <w:t>;</w:t>
      </w:r>
    </w:p>
    <w:p w14:paraId="10D48D60" w14:textId="77777777" w:rsidR="00A00670" w:rsidRDefault="00A00670" w:rsidP="00A00670">
      <w:pPr>
        <w:spacing w:before="0"/>
        <w:rPr>
          <w:rFonts w:ascii="Courier New" w:hAnsi="Courier New" w:cs="Courier New"/>
          <w:sz w:val="16"/>
          <w:szCs w:val="16"/>
        </w:rPr>
      </w:pPr>
      <w:r w:rsidRPr="00436F83">
        <w:rPr>
          <w:rFonts w:ascii="Courier New" w:hAnsi="Courier New" w:cs="Courier New"/>
          <w:sz w:val="16"/>
          <w:szCs w:val="16"/>
        </w:rPr>
        <w:t>OBX|2</w:t>
      </w:r>
      <w:r>
        <w:rPr>
          <w:rFonts w:ascii="Courier New" w:hAnsi="Courier New" w:cs="Courier New"/>
          <w:sz w:val="16"/>
          <w:szCs w:val="16"/>
        </w:rPr>
        <w:t>3</w:t>
      </w:r>
      <w:r w:rsidRPr="00436F83">
        <w:rPr>
          <w:rFonts w:ascii="Courier New" w:hAnsi="Courier New" w:cs="Courier New"/>
          <w:sz w:val="16"/>
          <w:szCs w:val="16"/>
        </w:rPr>
        <w:t>|NM|150021^MDC_PRESS_BLD_NONINV_SYS^MDC|1.0.1.1|105|266016^MDC_DIM_MMHG^MDC|||||R&amp;#</w:t>
      </w:r>
      <w:proofErr w:type="gramStart"/>
      <w:r w:rsidRPr="00436F83">
        <w:rPr>
          <w:rFonts w:ascii="Courier New" w:hAnsi="Courier New" w:cs="Courier New"/>
          <w:sz w:val="16"/>
          <w:szCs w:val="16"/>
        </w:rPr>
        <w:t>xD</w:t>
      </w:r>
      <w:proofErr w:type="gramEnd"/>
      <w:r w:rsidRPr="00436F83">
        <w:rPr>
          <w:rFonts w:ascii="Courier New" w:hAnsi="Courier New" w:cs="Courier New"/>
          <w:sz w:val="16"/>
          <w:szCs w:val="16"/>
        </w:rPr>
        <w:t>;</w:t>
      </w:r>
    </w:p>
    <w:p w14:paraId="454055F2" w14:textId="77777777" w:rsidR="00A00670" w:rsidRDefault="00A00670" w:rsidP="00A00670">
      <w:pPr>
        <w:spacing w:before="0"/>
        <w:rPr>
          <w:rFonts w:ascii="Courier New" w:hAnsi="Courier New" w:cs="Courier New"/>
          <w:sz w:val="16"/>
          <w:szCs w:val="16"/>
        </w:rPr>
      </w:pPr>
      <w:r w:rsidRPr="00436F83">
        <w:rPr>
          <w:rFonts w:ascii="Courier New" w:hAnsi="Courier New" w:cs="Courier New"/>
          <w:sz w:val="16"/>
          <w:szCs w:val="16"/>
        </w:rPr>
        <w:t>OBX|2</w:t>
      </w:r>
      <w:r>
        <w:rPr>
          <w:rFonts w:ascii="Courier New" w:hAnsi="Courier New" w:cs="Courier New"/>
          <w:sz w:val="16"/>
          <w:szCs w:val="16"/>
        </w:rPr>
        <w:t>4</w:t>
      </w:r>
      <w:r w:rsidRPr="00436F83">
        <w:rPr>
          <w:rFonts w:ascii="Courier New" w:hAnsi="Courier New" w:cs="Courier New"/>
          <w:sz w:val="16"/>
          <w:szCs w:val="16"/>
        </w:rPr>
        <w:t>|NM|150022^MDC_PRESS_BLD_NONINV_DIA^MDC|1.0.1.2|70|266016^MDC_DIM_MMHG^MDC|||||R&amp;#</w:t>
      </w:r>
      <w:proofErr w:type="gramStart"/>
      <w:r w:rsidRPr="00436F83">
        <w:rPr>
          <w:rFonts w:ascii="Courier New" w:hAnsi="Courier New" w:cs="Courier New"/>
          <w:sz w:val="16"/>
          <w:szCs w:val="16"/>
        </w:rPr>
        <w:t>xD</w:t>
      </w:r>
      <w:proofErr w:type="gramEnd"/>
      <w:r w:rsidRPr="00436F83">
        <w:rPr>
          <w:rFonts w:ascii="Courier New" w:hAnsi="Courier New" w:cs="Courier New"/>
          <w:sz w:val="16"/>
          <w:szCs w:val="16"/>
        </w:rPr>
        <w:t>;</w:t>
      </w:r>
    </w:p>
    <w:p w14:paraId="502DF5FC" w14:textId="77777777" w:rsidR="00A00670" w:rsidRDefault="00A00670" w:rsidP="00A00670">
      <w:pPr>
        <w:spacing w:before="0"/>
        <w:rPr>
          <w:rFonts w:ascii="Courier New" w:hAnsi="Courier New" w:cs="Courier New"/>
          <w:sz w:val="16"/>
          <w:szCs w:val="16"/>
        </w:rPr>
      </w:pPr>
      <w:r w:rsidRPr="00436F83">
        <w:rPr>
          <w:rFonts w:ascii="Courier New" w:hAnsi="Courier New" w:cs="Courier New"/>
          <w:sz w:val="16"/>
          <w:szCs w:val="16"/>
        </w:rPr>
        <w:t>OBX|2</w:t>
      </w:r>
      <w:r>
        <w:rPr>
          <w:rFonts w:ascii="Courier New" w:hAnsi="Courier New" w:cs="Courier New"/>
          <w:sz w:val="16"/>
          <w:szCs w:val="16"/>
        </w:rPr>
        <w:t>5</w:t>
      </w:r>
      <w:r w:rsidRPr="00436F83">
        <w:rPr>
          <w:rFonts w:ascii="Courier New" w:hAnsi="Courier New" w:cs="Courier New"/>
          <w:sz w:val="16"/>
          <w:szCs w:val="16"/>
        </w:rPr>
        <w:t>|NM|150023^MDC_PRESS_BLD_NONINV_MEAN^MDC|1.0.1.3|81.7|266016^MDC_DIM_MMHG^MDC|||||R&amp;#</w:t>
      </w:r>
      <w:proofErr w:type="gramStart"/>
      <w:r w:rsidRPr="00436F83">
        <w:rPr>
          <w:rFonts w:ascii="Courier New" w:hAnsi="Courier New" w:cs="Courier New"/>
          <w:sz w:val="16"/>
          <w:szCs w:val="16"/>
        </w:rPr>
        <w:t>xD</w:t>
      </w:r>
      <w:proofErr w:type="gramEnd"/>
      <w:r w:rsidRPr="00436F83">
        <w:rPr>
          <w:rFonts w:ascii="Courier New" w:hAnsi="Courier New" w:cs="Courier New"/>
          <w:sz w:val="16"/>
          <w:szCs w:val="16"/>
        </w:rPr>
        <w:t>;</w:t>
      </w:r>
    </w:p>
    <w:p w14:paraId="0E42B2EB" w14:textId="77777777" w:rsidR="00A00670" w:rsidRDefault="00A00670" w:rsidP="00A00670">
      <w:pPr>
        <w:spacing w:before="0"/>
        <w:rPr>
          <w:rFonts w:ascii="Courier New" w:hAnsi="Courier New" w:cs="Courier New"/>
          <w:sz w:val="16"/>
          <w:szCs w:val="16"/>
        </w:rPr>
      </w:pPr>
      <w:r w:rsidRPr="00436F83">
        <w:rPr>
          <w:rFonts w:ascii="Courier New" w:hAnsi="Courier New" w:cs="Courier New"/>
          <w:sz w:val="16"/>
          <w:szCs w:val="16"/>
        </w:rPr>
        <w:t>OBX|2</w:t>
      </w:r>
      <w:r>
        <w:rPr>
          <w:rFonts w:ascii="Courier New" w:hAnsi="Courier New" w:cs="Courier New"/>
          <w:sz w:val="16"/>
          <w:szCs w:val="16"/>
        </w:rPr>
        <w:t>6</w:t>
      </w:r>
      <w:r w:rsidRPr="00436F83">
        <w:rPr>
          <w:rFonts w:ascii="Courier New" w:hAnsi="Courier New" w:cs="Courier New"/>
          <w:sz w:val="16"/>
          <w:szCs w:val="16"/>
        </w:rPr>
        <w:t>|NM|149546^MDC_PULS_RATE_NON_INV^MDC|1.0.0.</w:t>
      </w:r>
      <w:r>
        <w:rPr>
          <w:rFonts w:ascii="Courier New" w:hAnsi="Courier New" w:cs="Courier New"/>
          <w:sz w:val="16"/>
          <w:szCs w:val="16"/>
        </w:rPr>
        <w:t>8</w:t>
      </w:r>
      <w:r w:rsidRPr="00436F83">
        <w:rPr>
          <w:rFonts w:ascii="Courier New" w:hAnsi="Courier New" w:cs="Courier New"/>
          <w:sz w:val="16"/>
          <w:szCs w:val="16"/>
        </w:rPr>
        <w:t>|80|264864^MDC_DIM_BEAT_PER_MIN^MDC|||||R|||20130301115453.733-0500&amp;#</w:t>
      </w:r>
      <w:proofErr w:type="gramStart"/>
      <w:r w:rsidRPr="00436F83">
        <w:rPr>
          <w:rFonts w:ascii="Courier New" w:hAnsi="Courier New" w:cs="Courier New"/>
          <w:sz w:val="16"/>
          <w:szCs w:val="16"/>
        </w:rPr>
        <w:t>xD</w:t>
      </w:r>
      <w:proofErr w:type="gramEnd"/>
      <w:r w:rsidRPr="00436F83">
        <w:rPr>
          <w:rFonts w:ascii="Courier New" w:hAnsi="Courier New" w:cs="Courier New"/>
          <w:sz w:val="16"/>
          <w:szCs w:val="16"/>
        </w:rPr>
        <w:t>;</w:t>
      </w:r>
    </w:p>
    <w:p w14:paraId="40AD6FC5" w14:textId="77777777" w:rsidR="00A00670" w:rsidRDefault="00A00670" w:rsidP="00A00670">
      <w:pPr>
        <w:pStyle w:val="BodyText"/>
        <w:spacing w:before="0"/>
      </w:pPr>
    </w:p>
    <w:p w14:paraId="10168D7E" w14:textId="4C3EE6E6" w:rsidR="00A00670" w:rsidRDefault="00A00670" w:rsidP="00A00670">
      <w:pPr>
        <w:pStyle w:val="BodyText"/>
        <w:spacing w:before="0"/>
      </w:pPr>
      <w:r>
        <w:t>To which the Device Observation Consumer responds</w:t>
      </w:r>
    </w:p>
    <w:p w14:paraId="76EC11D0" w14:textId="77777777" w:rsidR="00A00670" w:rsidRPr="00810E8F" w:rsidRDefault="00A00670" w:rsidP="00A00670">
      <w:pPr>
        <w:rPr>
          <w:rFonts w:ascii="Courier New" w:hAnsi="Courier New" w:cs="Courier New"/>
          <w:sz w:val="16"/>
          <w:szCs w:val="16"/>
        </w:rPr>
      </w:pPr>
      <w:r w:rsidRPr="00810E8F">
        <w:rPr>
          <w:rFonts w:ascii="Courier New" w:hAnsi="Courier New" w:cs="Courier New"/>
          <w:sz w:val="16"/>
          <w:szCs w:val="16"/>
        </w:rPr>
        <w:t>HTTP/1.1 200 OK</w:t>
      </w:r>
    </w:p>
    <w:p w14:paraId="59745577" w14:textId="77777777" w:rsidR="00A00670" w:rsidRPr="00810E8F" w:rsidRDefault="00A00670" w:rsidP="00A00670">
      <w:pPr>
        <w:spacing w:before="0"/>
        <w:rPr>
          <w:rFonts w:ascii="Courier New" w:hAnsi="Courier New" w:cs="Courier New"/>
          <w:sz w:val="16"/>
          <w:szCs w:val="16"/>
        </w:rPr>
      </w:pPr>
      <w:r w:rsidRPr="00810E8F">
        <w:rPr>
          <w:rFonts w:ascii="Courier New" w:hAnsi="Courier New" w:cs="Courier New"/>
          <w:sz w:val="16"/>
          <w:szCs w:val="16"/>
        </w:rPr>
        <w:t>Server: Jetty/1.9</w:t>
      </w:r>
    </w:p>
    <w:p w14:paraId="5C6B18AC" w14:textId="77777777" w:rsidR="00A00670" w:rsidRPr="00810E8F" w:rsidRDefault="00A00670" w:rsidP="00A00670">
      <w:pPr>
        <w:spacing w:before="0"/>
        <w:rPr>
          <w:rFonts w:ascii="Courier New" w:hAnsi="Courier New" w:cs="Courier New"/>
          <w:sz w:val="16"/>
          <w:szCs w:val="16"/>
        </w:rPr>
      </w:pPr>
      <w:r w:rsidRPr="00810E8F">
        <w:rPr>
          <w:rFonts w:ascii="Courier New" w:hAnsi="Courier New" w:cs="Courier New"/>
          <w:sz w:val="16"/>
          <w:szCs w:val="16"/>
        </w:rPr>
        <w:t>Content-Type: application/txt</w:t>
      </w:r>
    </w:p>
    <w:p w14:paraId="5EFFAEA3" w14:textId="7F1ED1FF" w:rsidR="00A00670" w:rsidRPr="00810E8F" w:rsidRDefault="00A00670" w:rsidP="00A00670">
      <w:pPr>
        <w:rPr>
          <w:rFonts w:ascii="Courier New" w:hAnsi="Courier New" w:cs="Courier New"/>
          <w:sz w:val="16"/>
          <w:szCs w:val="16"/>
          <w:lang w:val="fr-FR"/>
        </w:rPr>
      </w:pPr>
    </w:p>
    <w:p w14:paraId="11DB9F73" w14:textId="77777777" w:rsidR="00A00670" w:rsidRPr="00810E8F" w:rsidRDefault="00A00670" w:rsidP="00A00670">
      <w:pPr>
        <w:spacing w:before="0"/>
        <w:rPr>
          <w:rFonts w:ascii="Courier New" w:hAnsi="Courier New" w:cs="Courier New"/>
          <w:sz w:val="16"/>
          <w:szCs w:val="16"/>
          <w:lang w:val="es-ES"/>
        </w:rPr>
      </w:pPr>
      <w:r w:rsidRPr="00810E8F">
        <w:rPr>
          <w:rFonts w:ascii="Courier New" w:hAnsi="Courier New" w:cs="Courier New"/>
          <w:sz w:val="16"/>
          <w:szCs w:val="16"/>
          <w:lang w:val="es-ES"/>
        </w:rPr>
        <w:t>Cache-Control: no-store</w:t>
      </w:r>
    </w:p>
    <w:p w14:paraId="3180B866" w14:textId="77777777" w:rsidR="00A00670" w:rsidRPr="00810E8F" w:rsidRDefault="00A00670" w:rsidP="00A00670">
      <w:pPr>
        <w:spacing w:before="0"/>
        <w:rPr>
          <w:rFonts w:ascii="Courier New" w:hAnsi="Courier New" w:cs="Courier New"/>
          <w:sz w:val="16"/>
          <w:szCs w:val="16"/>
          <w:lang w:val="es-ES"/>
        </w:rPr>
      </w:pPr>
      <w:proofErr w:type="spellStart"/>
      <w:r w:rsidRPr="00810E8F">
        <w:rPr>
          <w:rFonts w:ascii="Courier New" w:hAnsi="Courier New" w:cs="Courier New"/>
          <w:sz w:val="16"/>
          <w:szCs w:val="16"/>
          <w:lang w:val="es-ES"/>
        </w:rPr>
        <w:t>Pragma</w:t>
      </w:r>
      <w:proofErr w:type="spellEnd"/>
      <w:r w:rsidRPr="00810E8F">
        <w:rPr>
          <w:rFonts w:ascii="Courier New" w:hAnsi="Courier New" w:cs="Courier New"/>
          <w:sz w:val="16"/>
          <w:szCs w:val="16"/>
          <w:lang w:val="es-ES"/>
        </w:rPr>
        <w:t>: no-cache</w:t>
      </w:r>
    </w:p>
    <w:p w14:paraId="693C3A93" w14:textId="77777777" w:rsidR="00A00670" w:rsidRDefault="00A00670" w:rsidP="00A00670">
      <w:pPr>
        <w:spacing w:before="0"/>
        <w:rPr>
          <w:rFonts w:ascii="Courier New" w:hAnsi="Courier New" w:cs="Courier New"/>
          <w:sz w:val="16"/>
          <w:szCs w:val="16"/>
        </w:rPr>
      </w:pPr>
      <w:r w:rsidRPr="00436F83">
        <w:rPr>
          <w:rFonts w:ascii="Courier New" w:hAnsi="Courier New" w:cs="Courier New"/>
          <w:sz w:val="16"/>
          <w:szCs w:val="16"/>
        </w:rPr>
        <w:t>MSH|^~\&amp;amp</w:t>
      </w:r>
      <w:proofErr w:type="gramStart"/>
      <w:r w:rsidRPr="00436F83">
        <w:rPr>
          <w:rFonts w:ascii="Courier New" w:hAnsi="Courier New" w:cs="Courier New"/>
          <w:sz w:val="16"/>
          <w:szCs w:val="16"/>
        </w:rPr>
        <w:t>;|</w:t>
      </w:r>
      <w:proofErr w:type="gramEnd"/>
      <w:r w:rsidRPr="00436F83">
        <w:rPr>
          <w:rFonts w:ascii="Courier New" w:hAnsi="Courier New" w:cs="Courier New"/>
          <w:sz w:val="16"/>
          <w:szCs w:val="16"/>
        </w:rPr>
        <w:t>LNI^d0bed0bed0beabee^EUI-64||||20130301115441.444-0500||ACK^R01^ACK|</w:t>
      </w:r>
    </w:p>
    <w:p w14:paraId="469FFFC1" w14:textId="77777777" w:rsidR="00A00670" w:rsidRDefault="00A00670" w:rsidP="00A00670">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00120130301115453695|P|2.6|||NE|AL|||||IHE PCD ORU-R012006^HL7^2.16.840.1.113883.9.n.m^HL7&amp;#</w:t>
      </w:r>
      <w:proofErr w:type="spellStart"/>
      <w:proofErr w:type="gramStart"/>
      <w:r w:rsidRPr="00436F83">
        <w:rPr>
          <w:rFonts w:ascii="Courier New" w:hAnsi="Courier New" w:cs="Courier New"/>
          <w:sz w:val="16"/>
          <w:szCs w:val="16"/>
        </w:rPr>
        <w:t>xd</w:t>
      </w:r>
      <w:proofErr w:type="spellEnd"/>
      <w:proofErr w:type="gramEnd"/>
      <w:r w:rsidRPr="00436F83">
        <w:rPr>
          <w:rFonts w:ascii="Courier New" w:hAnsi="Courier New" w:cs="Courier New"/>
          <w:sz w:val="16"/>
          <w:szCs w:val="16"/>
        </w:rPr>
        <w:t>;</w:t>
      </w:r>
    </w:p>
    <w:p w14:paraId="03236D9A" w14:textId="77777777" w:rsidR="00A00670" w:rsidRDefault="00A00670" w:rsidP="00A00670">
      <w:pPr>
        <w:spacing w:before="0"/>
        <w:rPr>
          <w:rFonts w:ascii="Courier New" w:hAnsi="Courier New" w:cs="Courier New"/>
          <w:sz w:val="16"/>
          <w:szCs w:val="16"/>
        </w:rPr>
      </w:pPr>
      <w:r w:rsidRPr="00436F83">
        <w:rPr>
          <w:rFonts w:ascii="Courier New" w:hAnsi="Courier New" w:cs="Courier New"/>
          <w:sz w:val="16"/>
          <w:szCs w:val="16"/>
        </w:rPr>
        <w:t>MSA|AA|00120130301115453695&amp;#</w:t>
      </w:r>
      <w:proofErr w:type="spellStart"/>
      <w:proofErr w:type="gramStart"/>
      <w:r w:rsidRPr="00436F83">
        <w:rPr>
          <w:rFonts w:ascii="Courier New" w:hAnsi="Courier New" w:cs="Courier New"/>
          <w:sz w:val="16"/>
          <w:szCs w:val="16"/>
        </w:rPr>
        <w:t>xd</w:t>
      </w:r>
      <w:proofErr w:type="spellEnd"/>
      <w:proofErr w:type="gramEnd"/>
      <w:r w:rsidRPr="00436F83">
        <w:rPr>
          <w:rFonts w:ascii="Courier New" w:hAnsi="Courier New" w:cs="Courier New"/>
          <w:sz w:val="16"/>
          <w:szCs w:val="16"/>
        </w:rPr>
        <w:t>;</w:t>
      </w:r>
    </w:p>
    <w:p w14:paraId="0130624C" w14:textId="77777777" w:rsidR="00A00670" w:rsidRDefault="00A00670" w:rsidP="00A00670">
      <w:pPr>
        <w:spacing w:before="0"/>
        <w:rPr>
          <w:rFonts w:ascii="Courier New" w:hAnsi="Courier New" w:cs="Courier New"/>
          <w:sz w:val="16"/>
          <w:szCs w:val="16"/>
        </w:rPr>
      </w:pPr>
      <w:r w:rsidRPr="00436F83">
        <w:rPr>
          <w:rFonts w:ascii="Courier New" w:hAnsi="Courier New" w:cs="Courier New"/>
          <w:sz w:val="16"/>
          <w:szCs w:val="16"/>
        </w:rPr>
        <w:t>ERR|||0^Message_accepted^HL7|I||||</w:t>
      </w:r>
      <w:proofErr w:type="spellStart"/>
      <w:r w:rsidRPr="00436F83">
        <w:rPr>
          <w:rFonts w:ascii="Courier New" w:hAnsi="Courier New" w:cs="Courier New"/>
          <w:sz w:val="16"/>
          <w:szCs w:val="16"/>
        </w:rPr>
        <w:t>PcdToPHMR</w:t>
      </w:r>
      <w:proofErr w:type="spellEnd"/>
      <w:r w:rsidRPr="00436F83">
        <w:rPr>
          <w:rFonts w:ascii="Courier New" w:hAnsi="Courier New" w:cs="Courier New"/>
          <w:sz w:val="16"/>
          <w:szCs w:val="16"/>
        </w:rPr>
        <w:t>: XDS Send was successful. Response: null&amp;#</w:t>
      </w:r>
      <w:proofErr w:type="spellStart"/>
      <w:proofErr w:type="gramStart"/>
      <w:r w:rsidRPr="00436F83">
        <w:rPr>
          <w:rFonts w:ascii="Courier New" w:hAnsi="Courier New" w:cs="Courier New"/>
          <w:sz w:val="16"/>
          <w:szCs w:val="16"/>
        </w:rPr>
        <w:t>xd</w:t>
      </w:r>
      <w:proofErr w:type="spellEnd"/>
      <w:proofErr w:type="gramEnd"/>
      <w:r w:rsidRPr="00436F83">
        <w:rPr>
          <w:rFonts w:ascii="Courier New" w:hAnsi="Courier New" w:cs="Courier New"/>
          <w:sz w:val="16"/>
          <w:szCs w:val="16"/>
        </w:rPr>
        <w:t>;</w:t>
      </w:r>
    </w:p>
    <w:p w14:paraId="742B4716" w14:textId="0F572989" w:rsidR="00A00670" w:rsidRDefault="00A00670" w:rsidP="00A00670">
      <w:pPr>
        <w:pStyle w:val="AppendixHeading2"/>
        <w:rPr>
          <w:bCs/>
          <w:noProof w:val="0"/>
        </w:rPr>
      </w:pPr>
      <w:r>
        <w:rPr>
          <w:rFonts w:ascii="Times New Roman" w:hAnsi="Times New Roman"/>
          <w:b w:val="0"/>
          <w:noProof w:val="0"/>
          <w:sz w:val="24"/>
        </w:rPr>
        <w:t>The response message indicates that the PCD-01 message was received with no problems. It also indicates that the message was successfully converted to a PHMR document and sent to the configured destination.</w:t>
      </w:r>
    </w:p>
    <w:bookmarkEnd w:id="2957"/>
    <w:p w14:paraId="02A5577F" w14:textId="6ADA336F" w:rsidR="00BD6716" w:rsidRDefault="00BD6716" w:rsidP="00BD6716">
      <w:pPr>
        <w:pStyle w:val="AppendixHeading1"/>
        <w:rPr>
          <w:noProof w:val="0"/>
        </w:rPr>
      </w:pPr>
      <w:commentRangeStart w:id="2958"/>
      <w:ins w:id="2959" w:author="Keith W. Boone" w:date="2015-03-04T12:53:00Z">
        <w:r w:rsidRPr="003651D9">
          <w:rPr>
            <w:noProof w:val="0"/>
          </w:rPr>
          <w:t xml:space="preserve">Appendix </w:t>
        </w:r>
      </w:ins>
      <w:r>
        <w:rPr>
          <w:noProof w:val="0"/>
        </w:rPr>
        <w:t>K</w:t>
      </w:r>
      <w:ins w:id="2960" w:author="Keith W. Boone" w:date="2015-03-04T12:53:00Z">
        <w:r w:rsidRPr="003651D9">
          <w:rPr>
            <w:noProof w:val="0"/>
          </w:rPr>
          <w:t xml:space="preserve"> – </w:t>
        </w:r>
      </w:ins>
      <w:r>
        <w:rPr>
          <w:noProof w:val="0"/>
        </w:rPr>
        <w:t>Communicate PCD Data -SOAP</w:t>
      </w:r>
      <w:ins w:id="2961" w:author="Keith W. Boone" w:date="2015-03-04T12:53:00Z">
        <w:r>
          <w:rPr>
            <w:noProof w:val="0"/>
          </w:rPr>
          <w:t xml:space="preserve"> </w:t>
        </w:r>
      </w:ins>
      <w:commentRangeEnd w:id="2958"/>
      <w:r>
        <w:rPr>
          <w:noProof w:val="0"/>
        </w:rPr>
        <w:t>Transaction Example</w:t>
      </w:r>
      <w:ins w:id="2962" w:author="Keith W. Boone" w:date="2015-03-04T12:54:00Z">
        <w:r>
          <w:rPr>
            <w:rStyle w:val="CommentReference"/>
            <w:rFonts w:ascii="Times New Roman" w:hAnsi="Times New Roman"/>
            <w:b w:val="0"/>
            <w:noProof w:val="0"/>
            <w:kern w:val="0"/>
          </w:rPr>
          <w:commentReference w:id="2958"/>
        </w:r>
      </w:ins>
    </w:p>
    <w:p w14:paraId="02A6E800" w14:textId="7828EEF6" w:rsidR="00BD6716" w:rsidRDefault="00BD6716" w:rsidP="00BD6716">
      <w:pPr>
        <w:pStyle w:val="AppendixHeading2"/>
        <w:rPr>
          <w:rFonts w:ascii="Times New Roman" w:hAnsi="Times New Roman"/>
          <w:b w:val="0"/>
          <w:bCs/>
          <w:noProof w:val="0"/>
          <w:sz w:val="24"/>
          <w:szCs w:val="24"/>
        </w:rPr>
      </w:pPr>
      <w:r w:rsidRPr="00C54953">
        <w:rPr>
          <w:rFonts w:ascii="Times New Roman" w:hAnsi="Times New Roman"/>
          <w:b w:val="0"/>
          <w:bCs/>
          <w:noProof w:val="0"/>
          <w:sz w:val="24"/>
          <w:szCs w:val="24"/>
        </w:rPr>
        <w:t>The</w:t>
      </w:r>
      <w:r>
        <w:rPr>
          <w:rFonts w:ascii="Times New Roman" w:hAnsi="Times New Roman"/>
          <w:b w:val="0"/>
          <w:bCs/>
          <w:noProof w:val="0"/>
          <w:sz w:val="24"/>
          <w:szCs w:val="24"/>
        </w:rPr>
        <w:t xml:space="preserve"> following sequence shows the Communicate PCD Data-SOAP transaction as it would appear on the wire. For completeness it is assumed the Device Observation Consumer implementation supports an SAML token authentication server using WS-Trust Username Password token and the patient has been registered with the authentication server by the healthcare provider. The healthcare provider has entered the username and password as well as the URL to the Device Observation Consumer server on the Sensor Data Consumer / Device Observation Reporter implementation running on an Android based mobile phone and given it to the patient. Both the URL to the STS Token service AND the observation upload service are provided. Once home, the patient turns on the mobile phone and starts the collector implementation. The patient takes a measurement with a PCHA compliant PHD blood pressure cuff and the data is sent to the phone. The PHD device disassociates and disconnects.</w:t>
      </w:r>
    </w:p>
    <w:p w14:paraId="124B814A" w14:textId="250FC4B6" w:rsidR="00BD6716" w:rsidRDefault="00BD6716" w:rsidP="00BD6716">
      <w:pPr>
        <w:pStyle w:val="BodyText"/>
      </w:pPr>
      <w:r>
        <w:t xml:space="preserve">In this case it is assumed that the Device Observation Reporter does not support </w:t>
      </w:r>
      <w:proofErr w:type="spellStart"/>
      <w:r>
        <w:t>hData</w:t>
      </w:r>
      <w:proofErr w:type="spellEnd"/>
      <w:r>
        <w:t xml:space="preserve"> and is, therefore, not going to request a root.xml. The Device Observation Consumer may support both </w:t>
      </w:r>
      <w:proofErr w:type="spellStart"/>
      <w:r>
        <w:t>hData</w:t>
      </w:r>
      <w:proofErr w:type="spellEnd"/>
      <w:r>
        <w:t xml:space="preserve"> as well as SOAP and could have capability elements which give the path to the STS token </w:t>
      </w:r>
      <w:r>
        <w:lastRenderedPageBreak/>
        <w:t>service as well as the observation upload SOAP service saving the user the effort of entering them.</w:t>
      </w:r>
    </w:p>
    <w:p w14:paraId="4EC28696" w14:textId="78C448AB" w:rsidR="00BD6716" w:rsidRDefault="00BD6716" w:rsidP="00BD6716">
      <w:pPr>
        <w:pStyle w:val="BodyText"/>
      </w:pPr>
      <w:r>
        <w:t>The WS-Trust STS token request is encrypted using TLS.</w:t>
      </w:r>
    </w:p>
    <w:p w14:paraId="5E180341" w14:textId="77777777" w:rsidR="00BD6716" w:rsidRDefault="00BD6716" w:rsidP="00BD6716">
      <w:pPr>
        <w:spacing w:before="0"/>
        <w:rPr>
          <w:rFonts w:ascii="Courier New" w:hAnsi="Courier New" w:cs="Courier New"/>
          <w:sz w:val="16"/>
          <w:szCs w:val="16"/>
        </w:rPr>
      </w:pPr>
    </w:p>
    <w:p w14:paraId="64C3B830" w14:textId="77777777" w:rsidR="00BD6716" w:rsidRPr="00135608" w:rsidRDefault="00BD6716" w:rsidP="00BD6716">
      <w:pPr>
        <w:spacing w:before="0"/>
        <w:rPr>
          <w:rFonts w:ascii="Courier New" w:hAnsi="Courier New" w:cs="Courier New"/>
          <w:sz w:val="16"/>
          <w:szCs w:val="16"/>
        </w:rPr>
      </w:pPr>
      <w:r w:rsidRPr="00436F83">
        <w:rPr>
          <w:rFonts w:ascii="Courier New" w:hAnsi="Courier New" w:cs="Courier New"/>
          <w:sz w:val="16"/>
          <w:szCs w:val="16"/>
        </w:rPr>
        <w:t>POST /axis2/services/</w:t>
      </w:r>
      <w:proofErr w:type="spellStart"/>
      <w:r w:rsidRPr="00436F83">
        <w:rPr>
          <w:rFonts w:ascii="Courier New" w:hAnsi="Courier New" w:cs="Courier New"/>
          <w:sz w:val="16"/>
          <w:szCs w:val="16"/>
        </w:rPr>
        <w:t>STS_Username</w:t>
      </w:r>
      <w:proofErr w:type="spellEnd"/>
      <w:r w:rsidRPr="00436F83">
        <w:rPr>
          <w:rFonts w:ascii="Courier New" w:hAnsi="Courier New" w:cs="Courier New"/>
          <w:sz w:val="16"/>
          <w:szCs w:val="16"/>
        </w:rPr>
        <w:t xml:space="preserve"> HTTP/1.1</w:t>
      </w:r>
    </w:p>
    <w:p w14:paraId="437DE453" w14:textId="77777777" w:rsidR="00BD6716" w:rsidRPr="00135608" w:rsidRDefault="00BD6716" w:rsidP="00BD6716">
      <w:pPr>
        <w:spacing w:before="0"/>
        <w:rPr>
          <w:rFonts w:ascii="Courier New" w:hAnsi="Courier New" w:cs="Courier New"/>
          <w:sz w:val="16"/>
          <w:szCs w:val="16"/>
        </w:rPr>
      </w:pPr>
      <w:r w:rsidRPr="00436F83">
        <w:rPr>
          <w:rFonts w:ascii="Courier New" w:hAnsi="Courier New" w:cs="Courier New"/>
          <w:sz w:val="16"/>
          <w:szCs w:val="16"/>
        </w:rPr>
        <w:t>Content-Type: application/</w:t>
      </w:r>
      <w:proofErr w:type="spellStart"/>
      <w:r w:rsidRPr="00436F83">
        <w:rPr>
          <w:rFonts w:ascii="Courier New" w:hAnsi="Courier New" w:cs="Courier New"/>
          <w:sz w:val="16"/>
          <w:szCs w:val="16"/>
        </w:rPr>
        <w:t>soap+xml</w:t>
      </w:r>
      <w:proofErr w:type="spellEnd"/>
      <w:r w:rsidRPr="00436F83">
        <w:rPr>
          <w:rFonts w:ascii="Courier New" w:hAnsi="Courier New" w:cs="Courier New"/>
          <w:sz w:val="16"/>
          <w:szCs w:val="16"/>
        </w:rPr>
        <w:t>; charset=UTF-8; action="</w:t>
      </w:r>
      <w:hyperlink r:id="rId55" w:history="1">
        <w:r w:rsidRPr="00436F83">
          <w:rPr>
            <w:rStyle w:val="Hyperlink"/>
            <w:rFonts w:ascii="Courier New" w:hAnsi="Courier New" w:cs="Courier New"/>
            <w:sz w:val="16"/>
            <w:szCs w:val="16"/>
          </w:rPr>
          <w:t>http://schemas.xmlsoap.org/ws/2005/02/trust/RST/Issue</w:t>
        </w:r>
      </w:hyperlink>
      <w:r w:rsidRPr="00436F83">
        <w:rPr>
          <w:rFonts w:ascii="Courier New" w:hAnsi="Courier New" w:cs="Courier New"/>
          <w:sz w:val="16"/>
          <w:szCs w:val="16"/>
        </w:rPr>
        <w:t>"</w:t>
      </w:r>
    </w:p>
    <w:p w14:paraId="4FAD2AA7" w14:textId="77777777" w:rsidR="00BD6716" w:rsidRPr="00135608" w:rsidRDefault="00BD6716" w:rsidP="00BD6716">
      <w:pPr>
        <w:spacing w:before="0"/>
        <w:rPr>
          <w:rFonts w:ascii="Courier New" w:hAnsi="Courier New" w:cs="Courier New"/>
          <w:sz w:val="16"/>
          <w:szCs w:val="16"/>
        </w:rPr>
      </w:pPr>
      <w:r w:rsidRPr="00436F83">
        <w:rPr>
          <w:rFonts w:ascii="Courier New" w:hAnsi="Courier New" w:cs="Courier New"/>
          <w:sz w:val="16"/>
          <w:szCs w:val="16"/>
        </w:rPr>
        <w:t xml:space="preserve">User-Agent: </w:t>
      </w:r>
      <w:proofErr w:type="spellStart"/>
      <w:r w:rsidRPr="00436F83">
        <w:rPr>
          <w:rFonts w:ascii="Courier New" w:hAnsi="Courier New" w:cs="Courier New"/>
          <w:sz w:val="16"/>
          <w:szCs w:val="16"/>
        </w:rPr>
        <w:t>Dalvik</w:t>
      </w:r>
      <w:proofErr w:type="spellEnd"/>
      <w:r w:rsidRPr="00436F83">
        <w:rPr>
          <w:rFonts w:ascii="Courier New" w:hAnsi="Courier New" w:cs="Courier New"/>
          <w:sz w:val="16"/>
          <w:szCs w:val="16"/>
        </w:rPr>
        <w:t>/1.6.0 (Linux; U; Android 4.0.4; Nexus S Build/IMM26)</w:t>
      </w:r>
    </w:p>
    <w:p w14:paraId="414A3517" w14:textId="77777777" w:rsidR="00BD6716" w:rsidRPr="00135608" w:rsidRDefault="00BD6716" w:rsidP="00BD6716">
      <w:pPr>
        <w:spacing w:before="0"/>
        <w:rPr>
          <w:rFonts w:ascii="Courier New" w:hAnsi="Courier New" w:cs="Courier New"/>
          <w:sz w:val="16"/>
          <w:szCs w:val="16"/>
        </w:rPr>
      </w:pPr>
      <w:r w:rsidRPr="00436F83">
        <w:rPr>
          <w:rFonts w:ascii="Courier New" w:hAnsi="Courier New" w:cs="Courier New"/>
          <w:sz w:val="16"/>
          <w:szCs w:val="16"/>
        </w:rPr>
        <w:t>Host: 192.168.1.3:8443</w:t>
      </w:r>
    </w:p>
    <w:p w14:paraId="56E386D3" w14:textId="77777777" w:rsidR="00BD6716" w:rsidRPr="00135608" w:rsidRDefault="00BD6716" w:rsidP="00BD6716">
      <w:pPr>
        <w:spacing w:before="0"/>
        <w:rPr>
          <w:rFonts w:ascii="Courier New" w:hAnsi="Courier New" w:cs="Courier New"/>
          <w:sz w:val="16"/>
          <w:szCs w:val="16"/>
        </w:rPr>
      </w:pPr>
      <w:r w:rsidRPr="00436F83">
        <w:rPr>
          <w:rFonts w:ascii="Courier New" w:hAnsi="Courier New" w:cs="Courier New"/>
          <w:sz w:val="16"/>
          <w:szCs w:val="16"/>
        </w:rPr>
        <w:t>Connection: Keep-Alive</w:t>
      </w:r>
    </w:p>
    <w:p w14:paraId="71B833D3" w14:textId="77777777" w:rsidR="00BD6716" w:rsidRPr="00135608" w:rsidRDefault="00BD6716" w:rsidP="00BD6716">
      <w:pPr>
        <w:spacing w:before="0"/>
        <w:rPr>
          <w:rFonts w:ascii="Courier New" w:hAnsi="Courier New" w:cs="Courier New"/>
          <w:sz w:val="16"/>
          <w:szCs w:val="16"/>
        </w:rPr>
      </w:pPr>
      <w:r w:rsidRPr="00436F83">
        <w:rPr>
          <w:rFonts w:ascii="Courier New" w:hAnsi="Courier New" w:cs="Courier New"/>
          <w:sz w:val="16"/>
          <w:szCs w:val="16"/>
        </w:rPr>
        <w:t xml:space="preserve">Accept-Encoding: </w:t>
      </w:r>
      <w:proofErr w:type="spellStart"/>
      <w:r w:rsidRPr="00436F83">
        <w:rPr>
          <w:rFonts w:ascii="Courier New" w:hAnsi="Courier New" w:cs="Courier New"/>
          <w:sz w:val="16"/>
          <w:szCs w:val="16"/>
        </w:rPr>
        <w:t>gzip</w:t>
      </w:r>
      <w:proofErr w:type="spellEnd"/>
    </w:p>
    <w:p w14:paraId="42A92A6D" w14:textId="77777777" w:rsidR="00BD6716" w:rsidRPr="00135608" w:rsidRDefault="00BD6716" w:rsidP="00BD6716">
      <w:pPr>
        <w:spacing w:before="0"/>
        <w:rPr>
          <w:rFonts w:ascii="Courier New" w:hAnsi="Courier New" w:cs="Courier New"/>
          <w:sz w:val="16"/>
          <w:szCs w:val="16"/>
        </w:rPr>
      </w:pPr>
      <w:r w:rsidRPr="00436F83">
        <w:rPr>
          <w:rFonts w:ascii="Courier New" w:hAnsi="Courier New" w:cs="Courier New"/>
          <w:sz w:val="16"/>
          <w:szCs w:val="16"/>
        </w:rPr>
        <w:t>Content-Length: 2414</w:t>
      </w:r>
    </w:p>
    <w:p w14:paraId="6ECD6C57" w14:textId="77777777" w:rsidR="00BD6716" w:rsidRPr="00135608" w:rsidRDefault="00BD6716" w:rsidP="00BD6716">
      <w:pPr>
        <w:spacing w:before="0"/>
        <w:rPr>
          <w:rFonts w:ascii="Courier New" w:hAnsi="Courier New" w:cs="Courier New"/>
          <w:sz w:val="16"/>
          <w:szCs w:val="16"/>
        </w:rPr>
      </w:pPr>
    </w:p>
    <w:p w14:paraId="59C23027" w14:textId="77777777" w:rsidR="00BD6716" w:rsidRDefault="00BD6716" w:rsidP="00BD6716">
      <w:pPr>
        <w:spacing w:before="0"/>
        <w:rPr>
          <w:rFonts w:ascii="Courier New" w:hAnsi="Courier New" w:cs="Courier New"/>
          <w:sz w:val="16"/>
          <w:szCs w:val="16"/>
        </w:rPr>
      </w:pPr>
      <w:proofErr w:type="gramStart"/>
      <w:r w:rsidRPr="00436F83">
        <w:rPr>
          <w:rFonts w:ascii="Courier New" w:hAnsi="Courier New" w:cs="Courier New"/>
          <w:sz w:val="16"/>
          <w:szCs w:val="16"/>
        </w:rPr>
        <w:t>&lt;?xml</w:t>
      </w:r>
      <w:proofErr w:type="gramEnd"/>
      <w:r w:rsidRPr="00436F83">
        <w:rPr>
          <w:rFonts w:ascii="Courier New" w:hAnsi="Courier New" w:cs="Courier New"/>
          <w:sz w:val="16"/>
          <w:szCs w:val="16"/>
        </w:rPr>
        <w:t xml:space="preserve"> version='1.0' encoding='UTF-8'?&gt;</w:t>
      </w:r>
    </w:p>
    <w:p w14:paraId="09BE2D66" w14:textId="77777777" w:rsidR="00BD6716" w:rsidRPr="00135608" w:rsidRDefault="00BD6716" w:rsidP="00BD6716">
      <w:pPr>
        <w:spacing w:before="0"/>
        <w:rPr>
          <w:rFonts w:ascii="Courier New" w:hAnsi="Courier New" w:cs="Courier New"/>
          <w:sz w:val="16"/>
          <w:szCs w:val="16"/>
        </w:rPr>
      </w:pPr>
      <w:r w:rsidRPr="00436F83">
        <w:rPr>
          <w:rFonts w:ascii="Courier New" w:hAnsi="Courier New" w:cs="Courier New"/>
          <w:sz w:val="16"/>
          <w:szCs w:val="16"/>
        </w:rPr>
        <w:t>&lt;</w:t>
      </w:r>
      <w:proofErr w:type="spellStart"/>
      <w:r w:rsidRPr="00436F83">
        <w:rPr>
          <w:rFonts w:ascii="Courier New" w:hAnsi="Courier New" w:cs="Courier New"/>
          <w:sz w:val="16"/>
          <w:szCs w:val="16"/>
        </w:rPr>
        <w:t>soapenv</w:t>
      </w:r>
      <w:proofErr w:type="gramStart"/>
      <w:r w:rsidRPr="00436F83">
        <w:rPr>
          <w:rFonts w:ascii="Courier New" w:hAnsi="Courier New" w:cs="Courier New"/>
          <w:sz w:val="16"/>
          <w:szCs w:val="16"/>
        </w:rPr>
        <w:t>:Envelope</w:t>
      </w:r>
      <w:proofErr w:type="spellEnd"/>
      <w:proofErr w:type="gramEnd"/>
      <w:r w:rsidRPr="00436F83">
        <w:rPr>
          <w:rFonts w:ascii="Courier New" w:hAnsi="Courier New" w:cs="Courier New"/>
          <w:sz w:val="16"/>
          <w:szCs w:val="16"/>
        </w:rPr>
        <w:t xml:space="preserve"> </w:t>
      </w:r>
      <w:proofErr w:type="spellStart"/>
      <w:r w:rsidRPr="00436F83">
        <w:rPr>
          <w:rFonts w:ascii="Courier New" w:hAnsi="Courier New" w:cs="Courier New"/>
          <w:sz w:val="16"/>
          <w:szCs w:val="16"/>
        </w:rPr>
        <w:t>xmlns:soapenv</w:t>
      </w:r>
      <w:proofErr w:type="spellEnd"/>
      <w:r w:rsidRPr="00436F83">
        <w:rPr>
          <w:rFonts w:ascii="Courier New" w:hAnsi="Courier New" w:cs="Courier New"/>
          <w:sz w:val="16"/>
          <w:szCs w:val="16"/>
        </w:rPr>
        <w:t>="</w:t>
      </w:r>
      <w:hyperlink r:id="rId56" w:history="1">
        <w:r w:rsidRPr="00436F83">
          <w:rPr>
            <w:rStyle w:val="Hyperlink"/>
            <w:rFonts w:ascii="Courier New" w:hAnsi="Courier New" w:cs="Courier New"/>
            <w:sz w:val="16"/>
            <w:szCs w:val="16"/>
          </w:rPr>
          <w:t>http://www.w3.org/2003/05/soap-envelope</w:t>
        </w:r>
      </w:hyperlink>
      <w:r w:rsidRPr="00436F83">
        <w:rPr>
          <w:rFonts w:ascii="Courier New" w:hAnsi="Courier New" w:cs="Courier New"/>
          <w:sz w:val="16"/>
          <w:szCs w:val="16"/>
        </w:rPr>
        <w:t>"&gt;</w:t>
      </w:r>
    </w:p>
    <w:p w14:paraId="5FE064BD" w14:textId="77777777" w:rsidR="00BD6716" w:rsidRPr="00135608"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soapenv</w:t>
      </w:r>
      <w:proofErr w:type="gramStart"/>
      <w:r w:rsidRPr="00436F83">
        <w:rPr>
          <w:rFonts w:ascii="Courier New" w:hAnsi="Courier New" w:cs="Courier New"/>
          <w:sz w:val="16"/>
          <w:szCs w:val="16"/>
        </w:rPr>
        <w:t>:Header</w:t>
      </w:r>
      <w:proofErr w:type="spellEnd"/>
      <w:proofErr w:type="gramEnd"/>
      <w:r w:rsidRPr="00436F83">
        <w:rPr>
          <w:rFonts w:ascii="Courier New" w:hAnsi="Courier New" w:cs="Courier New"/>
          <w:sz w:val="16"/>
          <w:szCs w:val="16"/>
        </w:rPr>
        <w:t xml:space="preserve"> </w:t>
      </w:r>
      <w:proofErr w:type="spellStart"/>
      <w:r w:rsidRPr="00436F83">
        <w:rPr>
          <w:rFonts w:ascii="Courier New" w:hAnsi="Courier New" w:cs="Courier New"/>
          <w:sz w:val="16"/>
          <w:szCs w:val="16"/>
        </w:rPr>
        <w:t>xmlns:wsa</w:t>
      </w:r>
      <w:proofErr w:type="spellEnd"/>
      <w:r w:rsidRPr="00436F83">
        <w:rPr>
          <w:rFonts w:ascii="Courier New" w:hAnsi="Courier New" w:cs="Courier New"/>
          <w:sz w:val="16"/>
          <w:szCs w:val="16"/>
        </w:rPr>
        <w:t>="</w:t>
      </w:r>
      <w:hyperlink r:id="rId57" w:history="1">
        <w:r w:rsidRPr="00436F83">
          <w:rPr>
            <w:rStyle w:val="Hyperlink"/>
            <w:rFonts w:ascii="Courier New" w:hAnsi="Courier New" w:cs="Courier New"/>
            <w:sz w:val="16"/>
            <w:szCs w:val="16"/>
          </w:rPr>
          <w:t>http://www.w3.org/2005/08/addressing</w:t>
        </w:r>
      </w:hyperlink>
      <w:r w:rsidRPr="00436F83">
        <w:rPr>
          <w:rFonts w:ascii="Courier New" w:hAnsi="Courier New" w:cs="Courier New"/>
          <w:sz w:val="16"/>
          <w:szCs w:val="16"/>
        </w:rPr>
        <w:t>"&gt;</w:t>
      </w:r>
    </w:p>
    <w:p w14:paraId="3E8599D3" w14:textId="77777777" w:rsidR="00BD6716"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wsse</w:t>
      </w:r>
      <w:proofErr w:type="gramStart"/>
      <w:r w:rsidRPr="00436F83">
        <w:rPr>
          <w:rFonts w:ascii="Courier New" w:hAnsi="Courier New" w:cs="Courier New"/>
          <w:sz w:val="16"/>
          <w:szCs w:val="16"/>
        </w:rPr>
        <w:t>:Security</w:t>
      </w:r>
      <w:proofErr w:type="spellEnd"/>
      <w:proofErr w:type="gramEnd"/>
      <w:r w:rsidRPr="00436F83">
        <w:rPr>
          <w:rFonts w:ascii="Courier New" w:hAnsi="Courier New" w:cs="Courier New"/>
          <w:sz w:val="16"/>
          <w:szCs w:val="16"/>
        </w:rPr>
        <w:t xml:space="preserve"> </w:t>
      </w:r>
      <w:proofErr w:type="spellStart"/>
      <w:r w:rsidRPr="00436F83">
        <w:rPr>
          <w:rFonts w:ascii="Courier New" w:hAnsi="Courier New" w:cs="Courier New"/>
          <w:sz w:val="16"/>
          <w:szCs w:val="16"/>
        </w:rPr>
        <w:t>soapenv:mustUnderstand</w:t>
      </w:r>
      <w:proofErr w:type="spellEnd"/>
      <w:r w:rsidRPr="00436F83">
        <w:rPr>
          <w:rFonts w:ascii="Courier New" w:hAnsi="Courier New" w:cs="Courier New"/>
          <w:sz w:val="16"/>
          <w:szCs w:val="16"/>
        </w:rPr>
        <w:t xml:space="preserve">="true" </w:t>
      </w:r>
    </w:p>
    <w:p w14:paraId="266B1476" w14:textId="77777777" w:rsidR="00BD6716"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proofErr w:type="gramStart"/>
      <w:r w:rsidRPr="00436F83">
        <w:rPr>
          <w:rFonts w:ascii="Courier New" w:hAnsi="Courier New" w:cs="Courier New"/>
          <w:sz w:val="16"/>
          <w:szCs w:val="16"/>
        </w:rPr>
        <w:t>xmlns:</w:t>
      </w:r>
      <w:proofErr w:type="gramEnd"/>
      <w:r w:rsidRPr="00436F83">
        <w:rPr>
          <w:rFonts w:ascii="Courier New" w:hAnsi="Courier New" w:cs="Courier New"/>
          <w:sz w:val="16"/>
          <w:szCs w:val="16"/>
        </w:rPr>
        <w:t>wsse="</w:t>
      </w:r>
      <w:hyperlink r:id="rId58" w:history="1">
        <w:r w:rsidRPr="00436F83">
          <w:rPr>
            <w:rStyle w:val="Hyperlink"/>
            <w:rFonts w:ascii="Courier New" w:hAnsi="Courier New" w:cs="Courier New"/>
            <w:sz w:val="16"/>
            <w:szCs w:val="16"/>
          </w:rPr>
          <w:t>http://docs.oasis-open.org/wss/2004/01/oasis-200401-wss-wssecurity-secext-1.0.xsd</w:t>
        </w:r>
      </w:hyperlink>
      <w:r w:rsidRPr="00436F83">
        <w:rPr>
          <w:rFonts w:ascii="Courier New" w:hAnsi="Courier New" w:cs="Courier New"/>
          <w:sz w:val="16"/>
          <w:szCs w:val="16"/>
        </w:rPr>
        <w:t>"</w:t>
      </w:r>
      <w:r>
        <w:rPr>
          <w:rFonts w:ascii="Courier New" w:hAnsi="Courier New" w:cs="Courier New"/>
          <w:sz w:val="16"/>
          <w:szCs w:val="16"/>
        </w:rPr>
        <w:t xml:space="preserve"> </w:t>
      </w:r>
    </w:p>
    <w:p w14:paraId="74FCC06A" w14:textId="77777777" w:rsidR="00BD6716" w:rsidRPr="00135608"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proofErr w:type="gramStart"/>
      <w:r w:rsidRPr="00436F83">
        <w:rPr>
          <w:rFonts w:ascii="Courier New" w:hAnsi="Courier New" w:cs="Courier New"/>
          <w:sz w:val="16"/>
          <w:szCs w:val="16"/>
        </w:rPr>
        <w:t>xmlns:</w:t>
      </w:r>
      <w:proofErr w:type="gramEnd"/>
      <w:r w:rsidRPr="00436F83">
        <w:rPr>
          <w:rFonts w:ascii="Courier New" w:hAnsi="Courier New" w:cs="Courier New"/>
          <w:sz w:val="16"/>
          <w:szCs w:val="16"/>
        </w:rPr>
        <w:t>wsu="</w:t>
      </w:r>
      <w:hyperlink r:id="rId59" w:history="1">
        <w:r w:rsidRPr="00436F83">
          <w:rPr>
            <w:rStyle w:val="Hyperlink"/>
            <w:rFonts w:ascii="Courier New" w:hAnsi="Courier New" w:cs="Courier New"/>
            <w:sz w:val="16"/>
            <w:szCs w:val="16"/>
          </w:rPr>
          <w:t>http://docs.oasis-open.org/wss/2004/01/oasis-200401-wss-wssecurity-utility-1.0.xsd</w:t>
        </w:r>
      </w:hyperlink>
      <w:r w:rsidRPr="00436F83">
        <w:rPr>
          <w:rFonts w:ascii="Courier New" w:hAnsi="Courier New" w:cs="Courier New"/>
          <w:sz w:val="16"/>
          <w:szCs w:val="16"/>
        </w:rPr>
        <w:t>"&gt;</w:t>
      </w:r>
    </w:p>
    <w:p w14:paraId="1F6EA2A3" w14:textId="77777777" w:rsidR="00BD6716" w:rsidRPr="00135608"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wsu</w:t>
      </w:r>
      <w:proofErr w:type="gramStart"/>
      <w:r w:rsidRPr="00436F83">
        <w:rPr>
          <w:rFonts w:ascii="Courier New" w:hAnsi="Courier New" w:cs="Courier New"/>
          <w:sz w:val="16"/>
          <w:szCs w:val="16"/>
        </w:rPr>
        <w:t>:Timestamp</w:t>
      </w:r>
      <w:proofErr w:type="spellEnd"/>
      <w:proofErr w:type="gramEnd"/>
      <w:r w:rsidRPr="00436F83">
        <w:rPr>
          <w:rFonts w:ascii="Courier New" w:hAnsi="Courier New" w:cs="Courier New"/>
          <w:sz w:val="16"/>
          <w:szCs w:val="16"/>
        </w:rPr>
        <w:t xml:space="preserve"> </w:t>
      </w:r>
      <w:proofErr w:type="spellStart"/>
      <w:r w:rsidRPr="00436F83">
        <w:rPr>
          <w:rFonts w:ascii="Courier New" w:hAnsi="Courier New" w:cs="Courier New"/>
          <w:sz w:val="16"/>
          <w:szCs w:val="16"/>
        </w:rPr>
        <w:t>wsu:Id</w:t>
      </w:r>
      <w:proofErr w:type="spellEnd"/>
      <w:r w:rsidRPr="00436F83">
        <w:rPr>
          <w:rFonts w:ascii="Courier New" w:hAnsi="Courier New" w:cs="Courier New"/>
          <w:sz w:val="16"/>
          <w:szCs w:val="16"/>
        </w:rPr>
        <w:t>="Timestamp-3"&gt;</w:t>
      </w:r>
    </w:p>
    <w:p w14:paraId="72621211" w14:textId="77777777" w:rsidR="00BD6716" w:rsidRPr="00135608" w:rsidRDefault="00BD6716" w:rsidP="00BD6716">
      <w:pPr>
        <w:spacing w:before="0"/>
        <w:rPr>
          <w:rFonts w:ascii="Courier New" w:hAnsi="Courier New" w:cs="Courier New"/>
          <w:sz w:val="16"/>
          <w:szCs w:val="16"/>
        </w:rPr>
      </w:pPr>
      <w:r w:rsidRPr="00436F83">
        <w:rPr>
          <w:rFonts w:ascii="Courier New" w:hAnsi="Courier New" w:cs="Courier New"/>
          <w:sz w:val="16"/>
          <w:szCs w:val="16"/>
        </w:rPr>
        <w:t xml:space="preserve">        &lt;</w:t>
      </w:r>
      <w:proofErr w:type="spellStart"/>
      <w:r w:rsidRPr="00436F83">
        <w:rPr>
          <w:rFonts w:ascii="Courier New" w:hAnsi="Courier New" w:cs="Courier New"/>
          <w:sz w:val="16"/>
          <w:szCs w:val="16"/>
        </w:rPr>
        <w:t>wsu</w:t>
      </w:r>
      <w:proofErr w:type="gramStart"/>
      <w:r w:rsidRPr="00436F83">
        <w:rPr>
          <w:rFonts w:ascii="Courier New" w:hAnsi="Courier New" w:cs="Courier New"/>
          <w:sz w:val="16"/>
          <w:szCs w:val="16"/>
        </w:rPr>
        <w:t>:Created</w:t>
      </w:r>
      <w:proofErr w:type="spellEnd"/>
      <w:proofErr w:type="gramEnd"/>
      <w:r w:rsidRPr="00436F83">
        <w:rPr>
          <w:rFonts w:ascii="Courier New" w:hAnsi="Courier New" w:cs="Courier New"/>
          <w:sz w:val="16"/>
          <w:szCs w:val="16"/>
        </w:rPr>
        <w:t>&gt;2013-03-01T16:54:53.797&lt;/</w:t>
      </w:r>
      <w:proofErr w:type="spellStart"/>
      <w:r w:rsidRPr="00436F83">
        <w:rPr>
          <w:rFonts w:ascii="Courier New" w:hAnsi="Courier New" w:cs="Courier New"/>
          <w:sz w:val="16"/>
          <w:szCs w:val="16"/>
        </w:rPr>
        <w:t>wsu:Created</w:t>
      </w:r>
      <w:proofErr w:type="spellEnd"/>
      <w:r w:rsidRPr="00436F83">
        <w:rPr>
          <w:rFonts w:ascii="Courier New" w:hAnsi="Courier New" w:cs="Courier New"/>
          <w:sz w:val="16"/>
          <w:szCs w:val="16"/>
        </w:rPr>
        <w:t>&gt;</w:t>
      </w:r>
    </w:p>
    <w:p w14:paraId="375C01A0" w14:textId="77777777" w:rsidR="00BD6716" w:rsidRPr="00184D8F" w:rsidRDefault="00BD6716" w:rsidP="00BD6716">
      <w:pPr>
        <w:spacing w:before="0"/>
        <w:rPr>
          <w:rFonts w:ascii="Courier New" w:hAnsi="Courier New" w:cs="Courier New"/>
          <w:sz w:val="16"/>
          <w:szCs w:val="16"/>
          <w:lang w:val="fr-FR"/>
        </w:rPr>
      </w:pPr>
      <w:r>
        <w:rPr>
          <w:rFonts w:ascii="Courier New" w:hAnsi="Courier New" w:cs="Courier New"/>
          <w:sz w:val="16"/>
          <w:szCs w:val="16"/>
        </w:rPr>
        <w:t xml:space="preserve">        </w:t>
      </w:r>
      <w:r w:rsidRPr="00436F83">
        <w:rPr>
          <w:rFonts w:ascii="Courier New" w:hAnsi="Courier New" w:cs="Courier New"/>
          <w:sz w:val="16"/>
          <w:szCs w:val="16"/>
          <w:lang w:val="fr-FR"/>
        </w:rPr>
        <w:t>&lt;</w:t>
      </w:r>
      <w:proofErr w:type="spellStart"/>
      <w:r w:rsidRPr="00436F83">
        <w:rPr>
          <w:rFonts w:ascii="Courier New" w:hAnsi="Courier New" w:cs="Courier New"/>
          <w:sz w:val="16"/>
          <w:szCs w:val="16"/>
          <w:lang w:val="fr-FR"/>
        </w:rPr>
        <w:t>wsu:Expires</w:t>
      </w:r>
      <w:proofErr w:type="spellEnd"/>
      <w:r w:rsidRPr="00436F83">
        <w:rPr>
          <w:rFonts w:ascii="Courier New" w:hAnsi="Courier New" w:cs="Courier New"/>
          <w:sz w:val="16"/>
          <w:szCs w:val="16"/>
          <w:lang w:val="fr-FR"/>
        </w:rPr>
        <w:t>&gt;2013-03-01T16:59:53.797&lt;/</w:t>
      </w:r>
      <w:proofErr w:type="spellStart"/>
      <w:r w:rsidRPr="00436F83">
        <w:rPr>
          <w:rFonts w:ascii="Courier New" w:hAnsi="Courier New" w:cs="Courier New"/>
          <w:sz w:val="16"/>
          <w:szCs w:val="16"/>
          <w:lang w:val="fr-FR"/>
        </w:rPr>
        <w:t>wsu:Expires</w:t>
      </w:r>
      <w:proofErr w:type="spellEnd"/>
      <w:r w:rsidRPr="00436F83">
        <w:rPr>
          <w:rFonts w:ascii="Courier New" w:hAnsi="Courier New" w:cs="Courier New"/>
          <w:sz w:val="16"/>
          <w:szCs w:val="16"/>
          <w:lang w:val="fr-FR"/>
        </w:rPr>
        <w:t>&gt;</w:t>
      </w:r>
    </w:p>
    <w:p w14:paraId="5FB71CE2" w14:textId="77777777" w:rsidR="00BD6716" w:rsidRDefault="00BD6716" w:rsidP="00BD6716">
      <w:pPr>
        <w:spacing w:before="0"/>
        <w:rPr>
          <w:rFonts w:ascii="Courier New" w:hAnsi="Courier New" w:cs="Courier New"/>
          <w:sz w:val="16"/>
          <w:szCs w:val="16"/>
        </w:rPr>
      </w:pPr>
      <w:r w:rsidRPr="00436F83">
        <w:rPr>
          <w:rFonts w:ascii="Courier New" w:hAnsi="Courier New" w:cs="Courier New"/>
          <w:sz w:val="16"/>
          <w:szCs w:val="16"/>
          <w:lang w:val="fr-FR"/>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wsu</w:t>
      </w:r>
      <w:proofErr w:type="gramStart"/>
      <w:r w:rsidRPr="00436F83">
        <w:rPr>
          <w:rFonts w:ascii="Courier New" w:hAnsi="Courier New" w:cs="Courier New"/>
          <w:sz w:val="16"/>
          <w:szCs w:val="16"/>
        </w:rPr>
        <w:t>:Timestamp</w:t>
      </w:r>
      <w:proofErr w:type="spellEnd"/>
      <w:proofErr w:type="gramEnd"/>
      <w:r w:rsidRPr="00436F83">
        <w:rPr>
          <w:rFonts w:ascii="Courier New" w:hAnsi="Courier New" w:cs="Courier New"/>
          <w:sz w:val="16"/>
          <w:szCs w:val="16"/>
        </w:rPr>
        <w:t>&gt;</w:t>
      </w:r>
    </w:p>
    <w:p w14:paraId="0EDBE811" w14:textId="77777777" w:rsidR="00BD6716" w:rsidRPr="00135608" w:rsidRDefault="00BD6716" w:rsidP="00BD6716">
      <w:pPr>
        <w:spacing w:before="0"/>
        <w:rPr>
          <w:rFonts w:ascii="Courier New" w:hAnsi="Courier New" w:cs="Courier New"/>
          <w:sz w:val="16"/>
          <w:szCs w:val="16"/>
        </w:rPr>
      </w:pPr>
    </w:p>
    <w:p w14:paraId="25627F1D" w14:textId="77777777" w:rsidR="00BD6716" w:rsidRPr="00135608"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wsse</w:t>
      </w:r>
      <w:proofErr w:type="gramStart"/>
      <w:r w:rsidRPr="00436F83">
        <w:rPr>
          <w:rFonts w:ascii="Courier New" w:hAnsi="Courier New" w:cs="Courier New"/>
          <w:sz w:val="16"/>
          <w:szCs w:val="16"/>
        </w:rPr>
        <w:t>:UsernameToken</w:t>
      </w:r>
      <w:proofErr w:type="spellEnd"/>
      <w:proofErr w:type="gramEnd"/>
      <w:r w:rsidRPr="00436F83">
        <w:rPr>
          <w:rFonts w:ascii="Courier New" w:hAnsi="Courier New" w:cs="Courier New"/>
          <w:sz w:val="16"/>
          <w:szCs w:val="16"/>
        </w:rPr>
        <w:t xml:space="preserve"> </w:t>
      </w:r>
      <w:proofErr w:type="spellStart"/>
      <w:r w:rsidRPr="00436F83">
        <w:rPr>
          <w:rFonts w:ascii="Courier New" w:hAnsi="Courier New" w:cs="Courier New"/>
          <w:sz w:val="16"/>
          <w:szCs w:val="16"/>
        </w:rPr>
        <w:t>wsu:Id</w:t>
      </w:r>
      <w:proofErr w:type="spellEnd"/>
      <w:r w:rsidRPr="00436F83">
        <w:rPr>
          <w:rFonts w:ascii="Courier New" w:hAnsi="Courier New" w:cs="Courier New"/>
          <w:sz w:val="16"/>
          <w:szCs w:val="16"/>
        </w:rPr>
        <w:t>="</w:t>
      </w:r>
      <w:proofErr w:type="spellStart"/>
      <w:r w:rsidRPr="00436F83">
        <w:rPr>
          <w:rFonts w:ascii="Courier New" w:hAnsi="Courier New" w:cs="Courier New"/>
          <w:sz w:val="16"/>
          <w:szCs w:val="16"/>
        </w:rPr>
        <w:t>UsernameToken</w:t>
      </w:r>
      <w:proofErr w:type="spellEnd"/>
      <w:r w:rsidRPr="00436F83">
        <w:rPr>
          <w:rFonts w:ascii="Courier New" w:hAnsi="Courier New" w:cs="Courier New"/>
          <w:sz w:val="16"/>
          <w:szCs w:val="16"/>
        </w:rPr>
        <w:t>-ID"&gt;</w:t>
      </w:r>
    </w:p>
    <w:p w14:paraId="4EB33215" w14:textId="77777777" w:rsidR="00BD6716" w:rsidRPr="00D724FE" w:rsidRDefault="00BD6716" w:rsidP="00BD6716">
      <w:pPr>
        <w:spacing w:before="0"/>
        <w:rPr>
          <w:rFonts w:ascii="Courier New" w:hAnsi="Courier New" w:cs="Courier New"/>
          <w:sz w:val="16"/>
          <w:szCs w:val="16"/>
          <w:lang w:val="de-DE"/>
        </w:rPr>
      </w:pPr>
      <w:r>
        <w:rPr>
          <w:rFonts w:ascii="Courier New" w:hAnsi="Courier New" w:cs="Courier New"/>
          <w:sz w:val="16"/>
          <w:szCs w:val="16"/>
        </w:rPr>
        <w:t xml:space="preserve">        </w:t>
      </w:r>
      <w:r w:rsidRPr="00436F83">
        <w:rPr>
          <w:rFonts w:ascii="Courier New" w:hAnsi="Courier New" w:cs="Courier New"/>
          <w:sz w:val="16"/>
          <w:szCs w:val="16"/>
          <w:lang w:val="de-DE"/>
        </w:rPr>
        <w:t>&lt;wsse:Username&gt;Sisansarah&lt;/wsse:Username&gt;</w:t>
      </w:r>
    </w:p>
    <w:p w14:paraId="4B953275" w14:textId="77777777" w:rsidR="00BD6716" w:rsidRPr="00D724FE" w:rsidRDefault="00BD6716" w:rsidP="00BD6716">
      <w:pPr>
        <w:spacing w:before="0"/>
        <w:rPr>
          <w:rFonts w:ascii="Courier New" w:hAnsi="Courier New" w:cs="Courier New"/>
          <w:sz w:val="16"/>
          <w:szCs w:val="16"/>
          <w:lang w:val="de-DE"/>
        </w:rPr>
      </w:pPr>
      <w:r w:rsidRPr="00436F83">
        <w:rPr>
          <w:rFonts w:ascii="Courier New" w:hAnsi="Courier New" w:cs="Courier New"/>
          <w:sz w:val="16"/>
          <w:szCs w:val="16"/>
          <w:lang w:val="de-DE"/>
        </w:rPr>
        <w:t xml:space="preserve">        &lt;wsse:Password Type="</w:t>
      </w:r>
      <w:r>
        <w:fldChar w:fldCharType="begin"/>
      </w:r>
      <w:r>
        <w:instrText xml:space="preserve"> HYPERLINK "http://docs.oasis-open.org/wss/2004/01/oasis-200401-wss-username-token-profile-1.0" \l "PasswordText" </w:instrText>
      </w:r>
      <w:r>
        <w:fldChar w:fldCharType="separate"/>
      </w:r>
      <w:r w:rsidRPr="00436F83">
        <w:rPr>
          <w:rStyle w:val="Hyperlink"/>
          <w:rFonts w:ascii="Courier New" w:hAnsi="Courier New" w:cs="Courier New"/>
          <w:sz w:val="16"/>
          <w:szCs w:val="16"/>
          <w:lang w:val="de-DE"/>
        </w:rPr>
        <w:t>http://docs.oasis-open.org/wss/2004/01/oasis-200401-wss-username-token-profile-1.0#PasswordText</w:t>
      </w:r>
      <w:r>
        <w:rPr>
          <w:rStyle w:val="Hyperlink"/>
          <w:rFonts w:ascii="Courier New" w:hAnsi="Courier New" w:cs="Courier New"/>
          <w:sz w:val="16"/>
          <w:szCs w:val="16"/>
          <w:lang w:val="de-DE"/>
        </w:rPr>
        <w:fldChar w:fldCharType="end"/>
      </w:r>
      <w:r w:rsidRPr="00436F83">
        <w:rPr>
          <w:rFonts w:ascii="Courier New" w:hAnsi="Courier New" w:cs="Courier New"/>
          <w:sz w:val="16"/>
          <w:szCs w:val="16"/>
          <w:lang w:val="de-DE"/>
        </w:rPr>
        <w:t>"&gt;</w:t>
      </w:r>
    </w:p>
    <w:p w14:paraId="35BDA2BF" w14:textId="77777777" w:rsidR="00BD6716" w:rsidRDefault="00BD6716" w:rsidP="00BD6716">
      <w:pPr>
        <w:spacing w:before="0"/>
        <w:rPr>
          <w:rFonts w:ascii="Courier New" w:hAnsi="Courier New" w:cs="Courier New"/>
          <w:sz w:val="16"/>
          <w:szCs w:val="16"/>
        </w:rPr>
      </w:pPr>
      <w:r w:rsidRPr="00436F83">
        <w:rPr>
          <w:rFonts w:ascii="Courier New" w:hAnsi="Courier New" w:cs="Courier New"/>
          <w:sz w:val="16"/>
          <w:szCs w:val="16"/>
          <w:lang w:val="de-DE"/>
        </w:rPr>
        <w:t xml:space="preserve">           </w:t>
      </w:r>
      <w:proofErr w:type="spellStart"/>
      <w:proofErr w:type="gramStart"/>
      <w:r w:rsidRPr="00436F83">
        <w:rPr>
          <w:rFonts w:ascii="Courier New" w:hAnsi="Courier New" w:cs="Courier New"/>
          <w:sz w:val="16"/>
          <w:szCs w:val="16"/>
        </w:rPr>
        <w:t>publicpassword</w:t>
      </w:r>
      <w:proofErr w:type="spellEnd"/>
      <w:proofErr w:type="gramEnd"/>
    </w:p>
    <w:p w14:paraId="471956F9" w14:textId="77777777" w:rsidR="00BD6716" w:rsidRPr="00135608"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wsse</w:t>
      </w:r>
      <w:proofErr w:type="gramStart"/>
      <w:r w:rsidRPr="00436F83">
        <w:rPr>
          <w:rFonts w:ascii="Courier New" w:hAnsi="Courier New" w:cs="Courier New"/>
          <w:sz w:val="16"/>
          <w:szCs w:val="16"/>
        </w:rPr>
        <w:t>:Password</w:t>
      </w:r>
      <w:proofErr w:type="spellEnd"/>
      <w:proofErr w:type="gramEnd"/>
      <w:r w:rsidRPr="00436F83">
        <w:rPr>
          <w:rFonts w:ascii="Courier New" w:hAnsi="Courier New" w:cs="Courier New"/>
          <w:sz w:val="16"/>
          <w:szCs w:val="16"/>
        </w:rPr>
        <w:t>&gt;</w:t>
      </w:r>
    </w:p>
    <w:p w14:paraId="322A6347" w14:textId="77777777" w:rsidR="00BD6716"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wsse</w:t>
      </w:r>
      <w:proofErr w:type="gramStart"/>
      <w:r w:rsidRPr="00436F83">
        <w:rPr>
          <w:rFonts w:ascii="Courier New" w:hAnsi="Courier New" w:cs="Courier New"/>
          <w:sz w:val="16"/>
          <w:szCs w:val="16"/>
        </w:rPr>
        <w:t>:UsernameToken</w:t>
      </w:r>
      <w:proofErr w:type="spellEnd"/>
      <w:proofErr w:type="gramEnd"/>
      <w:r w:rsidRPr="00436F83">
        <w:rPr>
          <w:rFonts w:ascii="Courier New" w:hAnsi="Courier New" w:cs="Courier New"/>
          <w:sz w:val="16"/>
          <w:szCs w:val="16"/>
        </w:rPr>
        <w:t>&gt;</w:t>
      </w:r>
    </w:p>
    <w:p w14:paraId="1F2F65F3" w14:textId="77777777" w:rsidR="00BD6716" w:rsidRPr="00135608" w:rsidRDefault="00BD6716" w:rsidP="00BD6716">
      <w:pPr>
        <w:spacing w:before="0"/>
        <w:rPr>
          <w:rFonts w:ascii="Courier New" w:hAnsi="Courier New" w:cs="Courier New"/>
          <w:sz w:val="16"/>
          <w:szCs w:val="16"/>
        </w:rPr>
      </w:pPr>
    </w:p>
    <w:p w14:paraId="7866D5DE" w14:textId="77777777" w:rsidR="00BD6716" w:rsidRPr="00135608"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wsse</w:t>
      </w:r>
      <w:proofErr w:type="gramStart"/>
      <w:r w:rsidRPr="00436F83">
        <w:rPr>
          <w:rFonts w:ascii="Courier New" w:hAnsi="Courier New" w:cs="Courier New"/>
          <w:sz w:val="16"/>
          <w:szCs w:val="16"/>
        </w:rPr>
        <w:t>:Security</w:t>
      </w:r>
      <w:proofErr w:type="spellEnd"/>
      <w:proofErr w:type="gramEnd"/>
      <w:r w:rsidRPr="00436F83">
        <w:rPr>
          <w:rFonts w:ascii="Courier New" w:hAnsi="Courier New" w:cs="Courier New"/>
          <w:sz w:val="16"/>
          <w:szCs w:val="16"/>
        </w:rPr>
        <w:t>&gt;</w:t>
      </w:r>
    </w:p>
    <w:p w14:paraId="1C27A780" w14:textId="77777777" w:rsidR="00BD6716"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wsa</w:t>
      </w:r>
      <w:proofErr w:type="gramStart"/>
      <w:r w:rsidRPr="00436F83">
        <w:rPr>
          <w:rFonts w:ascii="Courier New" w:hAnsi="Courier New" w:cs="Courier New"/>
          <w:sz w:val="16"/>
          <w:szCs w:val="16"/>
        </w:rPr>
        <w:t>:To</w:t>
      </w:r>
      <w:proofErr w:type="spellEnd"/>
      <w:proofErr w:type="gramEnd"/>
      <w:r w:rsidRPr="00436F83">
        <w:rPr>
          <w:rFonts w:ascii="Courier New" w:hAnsi="Courier New" w:cs="Courier New"/>
          <w:sz w:val="16"/>
          <w:szCs w:val="16"/>
        </w:rPr>
        <w:t xml:space="preserve"> </w:t>
      </w:r>
      <w:proofErr w:type="spellStart"/>
      <w:r w:rsidRPr="00436F83">
        <w:rPr>
          <w:rFonts w:ascii="Courier New" w:hAnsi="Courier New" w:cs="Courier New"/>
          <w:sz w:val="16"/>
          <w:szCs w:val="16"/>
        </w:rPr>
        <w:t>soapenv:mustUnderstand</w:t>
      </w:r>
      <w:proofErr w:type="spellEnd"/>
      <w:r w:rsidRPr="00436F83">
        <w:rPr>
          <w:rFonts w:ascii="Courier New" w:hAnsi="Courier New" w:cs="Courier New"/>
          <w:sz w:val="16"/>
          <w:szCs w:val="16"/>
        </w:rPr>
        <w:t>="true"&gt;</w:t>
      </w:r>
    </w:p>
    <w:p w14:paraId="3851AB19" w14:textId="77777777" w:rsidR="00BD6716" w:rsidRPr="00184D8F" w:rsidRDefault="00BD6716" w:rsidP="00BD6716">
      <w:pPr>
        <w:spacing w:before="0"/>
        <w:rPr>
          <w:rFonts w:ascii="Courier New" w:hAnsi="Courier New" w:cs="Courier New"/>
          <w:sz w:val="16"/>
          <w:szCs w:val="16"/>
          <w:lang w:val="pl-PL"/>
        </w:rPr>
      </w:pPr>
      <w:r>
        <w:rPr>
          <w:rFonts w:ascii="Courier New" w:hAnsi="Courier New" w:cs="Courier New"/>
          <w:sz w:val="16"/>
          <w:szCs w:val="16"/>
        </w:rPr>
        <w:t xml:space="preserve">       </w:t>
      </w:r>
      <w:hyperlink r:id="rId60" w:history="1">
        <w:r w:rsidRPr="00436F83">
          <w:rPr>
            <w:rStyle w:val="Hyperlink"/>
            <w:rFonts w:ascii="Courier New" w:hAnsi="Courier New" w:cs="Courier New"/>
            <w:sz w:val="16"/>
            <w:szCs w:val="16"/>
            <w:lang w:val="pl-PL"/>
          </w:rPr>
          <w:t>https://192.168.1.3:8443/axis2/services/STS_Username</w:t>
        </w:r>
      </w:hyperlink>
    </w:p>
    <w:p w14:paraId="301DB081" w14:textId="77777777" w:rsidR="00BD6716" w:rsidRPr="00184D8F" w:rsidRDefault="00BD6716" w:rsidP="00BD6716">
      <w:pPr>
        <w:spacing w:before="0"/>
        <w:rPr>
          <w:rFonts w:ascii="Courier New" w:hAnsi="Courier New" w:cs="Courier New"/>
          <w:sz w:val="16"/>
          <w:szCs w:val="16"/>
          <w:lang w:val="pl-PL"/>
        </w:rPr>
      </w:pPr>
      <w:r w:rsidRPr="00436F83">
        <w:rPr>
          <w:rFonts w:ascii="Courier New" w:hAnsi="Courier New" w:cs="Courier New"/>
          <w:sz w:val="16"/>
          <w:szCs w:val="16"/>
          <w:lang w:val="pl-PL"/>
        </w:rPr>
        <w:t xml:space="preserve">    &lt;/wsa:To&gt;</w:t>
      </w:r>
    </w:p>
    <w:p w14:paraId="7E091735" w14:textId="77777777" w:rsidR="00BD6716" w:rsidRPr="00135608" w:rsidRDefault="00BD6716" w:rsidP="00BD6716">
      <w:pPr>
        <w:spacing w:before="0"/>
        <w:rPr>
          <w:rFonts w:ascii="Courier New" w:hAnsi="Courier New" w:cs="Courier New"/>
          <w:sz w:val="16"/>
          <w:szCs w:val="16"/>
        </w:rPr>
      </w:pPr>
      <w:r w:rsidRPr="00436F83">
        <w:rPr>
          <w:rFonts w:ascii="Courier New" w:hAnsi="Courier New" w:cs="Courier New"/>
          <w:sz w:val="16"/>
          <w:szCs w:val="16"/>
          <w:lang w:val="pl-PL"/>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wsa</w:t>
      </w:r>
      <w:proofErr w:type="gramStart"/>
      <w:r w:rsidRPr="00436F83">
        <w:rPr>
          <w:rFonts w:ascii="Courier New" w:hAnsi="Courier New" w:cs="Courier New"/>
          <w:sz w:val="16"/>
          <w:szCs w:val="16"/>
        </w:rPr>
        <w:t>:ReplyTo</w:t>
      </w:r>
      <w:proofErr w:type="spellEnd"/>
      <w:proofErr w:type="gramEnd"/>
      <w:r w:rsidRPr="00436F83">
        <w:rPr>
          <w:rFonts w:ascii="Courier New" w:hAnsi="Courier New" w:cs="Courier New"/>
          <w:sz w:val="16"/>
          <w:szCs w:val="16"/>
        </w:rPr>
        <w:t xml:space="preserve"> </w:t>
      </w:r>
      <w:proofErr w:type="spellStart"/>
      <w:r w:rsidRPr="00436F83">
        <w:rPr>
          <w:rFonts w:ascii="Courier New" w:hAnsi="Courier New" w:cs="Courier New"/>
          <w:sz w:val="16"/>
          <w:szCs w:val="16"/>
        </w:rPr>
        <w:t>soapenv:mustUnderstand</w:t>
      </w:r>
      <w:proofErr w:type="spellEnd"/>
      <w:r w:rsidRPr="00436F83">
        <w:rPr>
          <w:rFonts w:ascii="Courier New" w:hAnsi="Courier New" w:cs="Courier New"/>
          <w:sz w:val="16"/>
          <w:szCs w:val="16"/>
        </w:rPr>
        <w:t>="true"&gt;</w:t>
      </w:r>
    </w:p>
    <w:p w14:paraId="3DCC3DFF" w14:textId="77777777" w:rsidR="00BD6716" w:rsidRPr="00135608"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&lt;wsa</w:t>
      </w:r>
      <w:proofErr w:type="gramStart"/>
      <w:r w:rsidRPr="00436F83">
        <w:rPr>
          <w:rFonts w:ascii="Courier New" w:hAnsi="Courier New" w:cs="Courier New"/>
          <w:sz w:val="16"/>
          <w:szCs w:val="16"/>
        </w:rPr>
        <w:t>:Address</w:t>
      </w:r>
      <w:proofErr w:type="gramEnd"/>
      <w:r w:rsidRPr="00436F83">
        <w:rPr>
          <w:rFonts w:ascii="Courier New" w:hAnsi="Courier New" w:cs="Courier New"/>
          <w:sz w:val="16"/>
          <w:szCs w:val="16"/>
        </w:rPr>
        <w:t>&gt;</w:t>
      </w:r>
      <w:hyperlink r:id="rId61" w:history="1">
        <w:r w:rsidRPr="00436F83">
          <w:rPr>
            <w:rStyle w:val="Hyperlink"/>
            <w:rFonts w:ascii="Courier New" w:hAnsi="Courier New" w:cs="Courier New"/>
            <w:sz w:val="16"/>
            <w:szCs w:val="16"/>
          </w:rPr>
          <w:t>http://schemas.xmlsoap.org/ws/2004/08/addressing/role/anonymous</w:t>
        </w:r>
      </w:hyperlink>
      <w:r w:rsidRPr="00436F83">
        <w:rPr>
          <w:rFonts w:ascii="Courier New" w:hAnsi="Courier New" w:cs="Courier New"/>
          <w:sz w:val="16"/>
          <w:szCs w:val="16"/>
        </w:rPr>
        <w:t>&lt;/wsa:Address&gt;</w:t>
      </w:r>
    </w:p>
    <w:p w14:paraId="5F732F49" w14:textId="77777777" w:rsidR="00BD6716" w:rsidRPr="00135608"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wsa</w:t>
      </w:r>
      <w:proofErr w:type="gramStart"/>
      <w:r w:rsidRPr="00436F83">
        <w:rPr>
          <w:rFonts w:ascii="Courier New" w:hAnsi="Courier New" w:cs="Courier New"/>
          <w:sz w:val="16"/>
          <w:szCs w:val="16"/>
        </w:rPr>
        <w:t>:ReplyTo</w:t>
      </w:r>
      <w:proofErr w:type="spellEnd"/>
      <w:proofErr w:type="gramEnd"/>
      <w:r w:rsidRPr="00436F83">
        <w:rPr>
          <w:rFonts w:ascii="Courier New" w:hAnsi="Courier New" w:cs="Courier New"/>
          <w:sz w:val="16"/>
          <w:szCs w:val="16"/>
        </w:rPr>
        <w:t>&gt;</w:t>
      </w:r>
    </w:p>
    <w:p w14:paraId="60E9E094" w14:textId="77777777" w:rsidR="00BD6716" w:rsidRPr="00135608"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wsa</w:t>
      </w:r>
      <w:proofErr w:type="gramStart"/>
      <w:r w:rsidRPr="00436F83">
        <w:rPr>
          <w:rFonts w:ascii="Courier New" w:hAnsi="Courier New" w:cs="Courier New"/>
          <w:sz w:val="16"/>
          <w:szCs w:val="16"/>
        </w:rPr>
        <w:t>:MessageID</w:t>
      </w:r>
      <w:proofErr w:type="spellEnd"/>
      <w:proofErr w:type="gramEnd"/>
      <w:r w:rsidRPr="00436F83">
        <w:rPr>
          <w:rFonts w:ascii="Courier New" w:hAnsi="Courier New" w:cs="Courier New"/>
          <w:sz w:val="16"/>
          <w:szCs w:val="16"/>
        </w:rPr>
        <w:t xml:space="preserve"> soapenv:mustUnderstand="true"&gt;urn:uuid:0_1362156893800&lt;/wsa:MessageID&gt;</w:t>
      </w:r>
    </w:p>
    <w:p w14:paraId="07597E89" w14:textId="77777777" w:rsidR="00BD6716" w:rsidRPr="00184D8F" w:rsidRDefault="00BD6716" w:rsidP="00BD6716">
      <w:pPr>
        <w:spacing w:before="0"/>
        <w:rPr>
          <w:rFonts w:ascii="Courier New" w:hAnsi="Courier New" w:cs="Courier New"/>
          <w:sz w:val="16"/>
          <w:szCs w:val="16"/>
          <w:lang w:val="fr-FR"/>
        </w:rPr>
      </w:pPr>
      <w:r>
        <w:rPr>
          <w:rFonts w:ascii="Courier New" w:hAnsi="Courier New" w:cs="Courier New"/>
          <w:sz w:val="16"/>
          <w:szCs w:val="16"/>
        </w:rPr>
        <w:t xml:space="preserve">    </w:t>
      </w:r>
      <w:r w:rsidRPr="00436F83">
        <w:rPr>
          <w:rFonts w:ascii="Courier New" w:hAnsi="Courier New" w:cs="Courier New"/>
          <w:sz w:val="16"/>
          <w:szCs w:val="16"/>
          <w:lang w:val="fr-FR"/>
        </w:rPr>
        <w:t>&lt;</w:t>
      </w:r>
      <w:proofErr w:type="spellStart"/>
      <w:r w:rsidRPr="00436F83">
        <w:rPr>
          <w:rFonts w:ascii="Courier New" w:hAnsi="Courier New" w:cs="Courier New"/>
          <w:sz w:val="16"/>
          <w:szCs w:val="16"/>
          <w:lang w:val="fr-FR"/>
        </w:rPr>
        <w:t>wsa:Action</w:t>
      </w:r>
      <w:proofErr w:type="spellEnd"/>
      <w:r w:rsidRPr="00436F83">
        <w:rPr>
          <w:rFonts w:ascii="Courier New" w:hAnsi="Courier New" w:cs="Courier New"/>
          <w:sz w:val="16"/>
          <w:szCs w:val="16"/>
          <w:lang w:val="fr-FR"/>
        </w:rPr>
        <w:t xml:space="preserve"> soapenv:mustUnderstand="true"&gt;</w:t>
      </w:r>
      <w:hyperlink r:id="rId62" w:history="1">
        <w:r w:rsidRPr="00436F83">
          <w:rPr>
            <w:rStyle w:val="Hyperlink"/>
            <w:rFonts w:ascii="Courier New" w:hAnsi="Courier New" w:cs="Courier New"/>
            <w:sz w:val="16"/>
            <w:szCs w:val="16"/>
            <w:lang w:val="fr-FR"/>
          </w:rPr>
          <w:t>http://schemas.xmlsoap.org/ws/2005/02/trust/RST/Issue</w:t>
        </w:r>
      </w:hyperlink>
    </w:p>
    <w:p w14:paraId="0F580F69" w14:textId="77777777" w:rsidR="00BD6716" w:rsidRPr="00135608" w:rsidRDefault="00BD6716" w:rsidP="00BD6716">
      <w:pPr>
        <w:spacing w:before="0"/>
        <w:rPr>
          <w:rFonts w:ascii="Courier New" w:hAnsi="Courier New" w:cs="Courier New"/>
          <w:sz w:val="16"/>
          <w:szCs w:val="16"/>
        </w:rPr>
      </w:pPr>
      <w:r w:rsidRPr="00436F83">
        <w:rPr>
          <w:rFonts w:ascii="Courier New" w:hAnsi="Courier New" w:cs="Courier New"/>
          <w:sz w:val="16"/>
          <w:szCs w:val="16"/>
          <w:lang w:val="fr-FR"/>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wsa</w:t>
      </w:r>
      <w:proofErr w:type="gramStart"/>
      <w:r w:rsidRPr="00436F83">
        <w:rPr>
          <w:rFonts w:ascii="Courier New" w:hAnsi="Courier New" w:cs="Courier New"/>
          <w:sz w:val="16"/>
          <w:szCs w:val="16"/>
        </w:rPr>
        <w:t>:Action</w:t>
      </w:r>
      <w:proofErr w:type="spellEnd"/>
      <w:proofErr w:type="gramEnd"/>
      <w:r w:rsidRPr="00436F83">
        <w:rPr>
          <w:rFonts w:ascii="Courier New" w:hAnsi="Courier New" w:cs="Courier New"/>
          <w:sz w:val="16"/>
          <w:szCs w:val="16"/>
        </w:rPr>
        <w:t>&gt;</w:t>
      </w:r>
    </w:p>
    <w:p w14:paraId="4053E71E" w14:textId="77777777" w:rsidR="00BD6716" w:rsidRPr="00135608"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soapenv</w:t>
      </w:r>
      <w:proofErr w:type="gramStart"/>
      <w:r w:rsidRPr="00436F83">
        <w:rPr>
          <w:rFonts w:ascii="Courier New" w:hAnsi="Courier New" w:cs="Courier New"/>
          <w:sz w:val="16"/>
          <w:szCs w:val="16"/>
        </w:rPr>
        <w:t>:Header</w:t>
      </w:r>
      <w:proofErr w:type="spellEnd"/>
      <w:proofErr w:type="gramEnd"/>
      <w:r w:rsidRPr="00436F83">
        <w:rPr>
          <w:rFonts w:ascii="Courier New" w:hAnsi="Courier New" w:cs="Courier New"/>
          <w:sz w:val="16"/>
          <w:szCs w:val="16"/>
        </w:rPr>
        <w:t>&gt;</w:t>
      </w:r>
    </w:p>
    <w:p w14:paraId="6DD637AC" w14:textId="77777777" w:rsidR="00BD6716" w:rsidRPr="00135608"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proofErr w:type="gramStart"/>
      <w:r w:rsidRPr="00436F83">
        <w:rPr>
          <w:rFonts w:ascii="Courier New" w:hAnsi="Courier New" w:cs="Courier New"/>
          <w:sz w:val="16"/>
          <w:szCs w:val="16"/>
        </w:rPr>
        <w:t>soapenv:</w:t>
      </w:r>
      <w:proofErr w:type="gramEnd"/>
      <w:r w:rsidRPr="00436F83">
        <w:rPr>
          <w:rFonts w:ascii="Courier New" w:hAnsi="Courier New" w:cs="Courier New"/>
          <w:sz w:val="16"/>
          <w:szCs w:val="16"/>
        </w:rPr>
        <w:t>Body</w:t>
      </w:r>
      <w:proofErr w:type="spellEnd"/>
      <w:r w:rsidRPr="00436F83">
        <w:rPr>
          <w:rFonts w:ascii="Courier New" w:hAnsi="Courier New" w:cs="Courier New"/>
          <w:sz w:val="16"/>
          <w:szCs w:val="16"/>
        </w:rPr>
        <w:t>&gt;</w:t>
      </w:r>
    </w:p>
    <w:p w14:paraId="4E22B027" w14:textId="77777777" w:rsidR="00BD6716" w:rsidRPr="00135608"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wst</w:t>
      </w:r>
      <w:proofErr w:type="gramStart"/>
      <w:r w:rsidRPr="00436F83">
        <w:rPr>
          <w:rFonts w:ascii="Courier New" w:hAnsi="Courier New" w:cs="Courier New"/>
          <w:sz w:val="16"/>
          <w:szCs w:val="16"/>
        </w:rPr>
        <w:t>:RequestSecurityToken</w:t>
      </w:r>
      <w:proofErr w:type="spellEnd"/>
      <w:proofErr w:type="gramEnd"/>
      <w:r w:rsidRPr="00436F83">
        <w:rPr>
          <w:rFonts w:ascii="Courier New" w:hAnsi="Courier New" w:cs="Courier New"/>
          <w:sz w:val="16"/>
          <w:szCs w:val="16"/>
        </w:rPr>
        <w:t xml:space="preserve"> </w:t>
      </w:r>
      <w:proofErr w:type="spellStart"/>
      <w:r w:rsidRPr="00436F83">
        <w:rPr>
          <w:rFonts w:ascii="Courier New" w:hAnsi="Courier New" w:cs="Courier New"/>
          <w:sz w:val="16"/>
          <w:szCs w:val="16"/>
        </w:rPr>
        <w:t>xmlns:wst</w:t>
      </w:r>
      <w:proofErr w:type="spellEnd"/>
      <w:r w:rsidRPr="00436F83">
        <w:rPr>
          <w:rFonts w:ascii="Courier New" w:hAnsi="Courier New" w:cs="Courier New"/>
          <w:sz w:val="16"/>
          <w:szCs w:val="16"/>
        </w:rPr>
        <w:t>="</w:t>
      </w:r>
      <w:hyperlink r:id="rId63" w:history="1">
        <w:r w:rsidRPr="00436F83">
          <w:rPr>
            <w:rStyle w:val="Hyperlink"/>
            <w:rFonts w:ascii="Courier New" w:hAnsi="Courier New" w:cs="Courier New"/>
            <w:sz w:val="16"/>
            <w:szCs w:val="16"/>
          </w:rPr>
          <w:t>http://docs.oasis-open.org/ws-sx/ws-trust/200512</w:t>
        </w:r>
      </w:hyperlink>
      <w:r w:rsidRPr="00436F83">
        <w:rPr>
          <w:rFonts w:ascii="Courier New" w:hAnsi="Courier New" w:cs="Courier New"/>
          <w:sz w:val="16"/>
          <w:szCs w:val="16"/>
        </w:rPr>
        <w:t>"&gt;</w:t>
      </w:r>
    </w:p>
    <w:p w14:paraId="23CCACF3" w14:textId="77777777" w:rsidR="00BD6716" w:rsidRPr="00135608"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&lt;wst</w:t>
      </w:r>
      <w:proofErr w:type="gramStart"/>
      <w:r w:rsidRPr="00436F83">
        <w:rPr>
          <w:rFonts w:ascii="Courier New" w:hAnsi="Courier New" w:cs="Courier New"/>
          <w:sz w:val="16"/>
          <w:szCs w:val="16"/>
        </w:rPr>
        <w:t>:RequestType</w:t>
      </w:r>
      <w:proofErr w:type="gramEnd"/>
      <w:r w:rsidRPr="00436F83">
        <w:rPr>
          <w:rFonts w:ascii="Courier New" w:hAnsi="Courier New" w:cs="Courier New"/>
          <w:sz w:val="16"/>
          <w:szCs w:val="16"/>
        </w:rPr>
        <w:t>&gt;</w:t>
      </w:r>
      <w:hyperlink r:id="rId64" w:history="1">
        <w:r w:rsidRPr="00436F83">
          <w:rPr>
            <w:rStyle w:val="Hyperlink"/>
            <w:rFonts w:ascii="Courier New" w:hAnsi="Courier New" w:cs="Courier New"/>
            <w:sz w:val="16"/>
            <w:szCs w:val="16"/>
          </w:rPr>
          <w:t>http://docs.oasis-open.org/ws-sx/ws-trust/200512/Issue</w:t>
        </w:r>
      </w:hyperlink>
      <w:r w:rsidRPr="00436F83">
        <w:rPr>
          <w:rFonts w:ascii="Courier New" w:hAnsi="Courier New" w:cs="Courier New"/>
          <w:sz w:val="16"/>
          <w:szCs w:val="16"/>
        </w:rPr>
        <w:t>&lt;/wst:RequestType&gt;</w:t>
      </w:r>
    </w:p>
    <w:p w14:paraId="7E13A583" w14:textId="77777777" w:rsidR="00BD6716" w:rsidRPr="00135608"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proofErr w:type="gramStart"/>
      <w:r w:rsidRPr="00436F83">
        <w:rPr>
          <w:rFonts w:ascii="Courier New" w:hAnsi="Courier New" w:cs="Courier New"/>
          <w:sz w:val="16"/>
          <w:szCs w:val="16"/>
        </w:rPr>
        <w:t>wst:</w:t>
      </w:r>
      <w:proofErr w:type="gramEnd"/>
      <w:r w:rsidRPr="00436F83">
        <w:rPr>
          <w:rFonts w:ascii="Courier New" w:hAnsi="Courier New" w:cs="Courier New"/>
          <w:sz w:val="16"/>
          <w:szCs w:val="16"/>
        </w:rPr>
        <w:t>Lifetime</w:t>
      </w:r>
      <w:proofErr w:type="spellEnd"/>
      <w:r w:rsidRPr="00436F83">
        <w:rPr>
          <w:rFonts w:ascii="Courier New" w:hAnsi="Courier New" w:cs="Courier New"/>
          <w:sz w:val="16"/>
          <w:szCs w:val="16"/>
        </w:rPr>
        <w:t>&gt;</w:t>
      </w:r>
    </w:p>
    <w:p w14:paraId="52C19E7B" w14:textId="77777777" w:rsidR="00BD6716" w:rsidRPr="00135608"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wsu</w:t>
      </w:r>
      <w:proofErr w:type="gramStart"/>
      <w:r w:rsidRPr="00436F83">
        <w:rPr>
          <w:rFonts w:ascii="Courier New" w:hAnsi="Courier New" w:cs="Courier New"/>
          <w:sz w:val="16"/>
          <w:szCs w:val="16"/>
        </w:rPr>
        <w:t>:Created</w:t>
      </w:r>
      <w:proofErr w:type="spellEnd"/>
      <w:proofErr w:type="gramEnd"/>
      <w:r w:rsidRPr="00436F83">
        <w:rPr>
          <w:rFonts w:ascii="Courier New" w:hAnsi="Courier New" w:cs="Courier New"/>
          <w:sz w:val="16"/>
          <w:szCs w:val="16"/>
        </w:rPr>
        <w:t xml:space="preserve"> xmlns:wsu="</w:t>
      </w:r>
      <w:hyperlink r:id="rId65" w:history="1">
        <w:r w:rsidRPr="00436F83">
          <w:rPr>
            <w:rStyle w:val="Hyperlink"/>
            <w:rFonts w:ascii="Courier New" w:hAnsi="Courier New" w:cs="Courier New"/>
            <w:sz w:val="16"/>
            <w:szCs w:val="16"/>
          </w:rPr>
          <w:t>http://docs.oasis-open.org/wss/2004/01/oasis-200401-wss-wssecurity-utility-1.0.xsd</w:t>
        </w:r>
      </w:hyperlink>
      <w:r w:rsidRPr="00436F83">
        <w:rPr>
          <w:rFonts w:ascii="Courier New" w:hAnsi="Courier New" w:cs="Courier New"/>
          <w:sz w:val="16"/>
          <w:szCs w:val="16"/>
        </w:rPr>
        <w:t>"&gt;2013-03-01T16:59:53.797&lt;/wsu:Created&gt;</w:t>
      </w:r>
    </w:p>
    <w:p w14:paraId="68E9B351" w14:textId="77777777" w:rsidR="00BD6716" w:rsidRPr="00184D8F" w:rsidRDefault="00BD6716" w:rsidP="00BD6716">
      <w:pPr>
        <w:spacing w:before="0"/>
        <w:rPr>
          <w:rFonts w:ascii="Courier New" w:hAnsi="Courier New" w:cs="Courier New"/>
          <w:sz w:val="16"/>
          <w:szCs w:val="16"/>
          <w:lang w:val="fr-FR"/>
        </w:rPr>
      </w:pPr>
      <w:r>
        <w:rPr>
          <w:rFonts w:ascii="Courier New" w:hAnsi="Courier New" w:cs="Courier New"/>
          <w:sz w:val="16"/>
          <w:szCs w:val="16"/>
        </w:rPr>
        <w:t xml:space="preserve">        </w:t>
      </w:r>
      <w:r w:rsidRPr="00436F83">
        <w:rPr>
          <w:rFonts w:ascii="Courier New" w:hAnsi="Courier New" w:cs="Courier New"/>
          <w:sz w:val="16"/>
          <w:szCs w:val="16"/>
          <w:lang w:val="fr-FR"/>
        </w:rPr>
        <w:t>&lt;</w:t>
      </w:r>
      <w:proofErr w:type="spellStart"/>
      <w:r w:rsidRPr="00436F83">
        <w:rPr>
          <w:rFonts w:ascii="Courier New" w:hAnsi="Courier New" w:cs="Courier New"/>
          <w:sz w:val="16"/>
          <w:szCs w:val="16"/>
          <w:lang w:val="fr-FR"/>
        </w:rPr>
        <w:t>wsu:Expires</w:t>
      </w:r>
      <w:proofErr w:type="spellEnd"/>
      <w:r w:rsidRPr="00436F83">
        <w:rPr>
          <w:rFonts w:ascii="Courier New" w:hAnsi="Courier New" w:cs="Courier New"/>
          <w:sz w:val="16"/>
          <w:szCs w:val="16"/>
          <w:lang w:val="fr-FR"/>
        </w:rPr>
        <w:t xml:space="preserve"> xmlns:wsu="</w:t>
      </w:r>
      <w:hyperlink r:id="rId66" w:history="1">
        <w:r w:rsidRPr="00436F83">
          <w:rPr>
            <w:rStyle w:val="Hyperlink"/>
            <w:rFonts w:ascii="Courier New" w:hAnsi="Courier New" w:cs="Courier New"/>
            <w:sz w:val="16"/>
            <w:szCs w:val="16"/>
            <w:lang w:val="fr-FR"/>
          </w:rPr>
          <w:t>http://docs.oasis-open.org/wss/2004/01/oasis-200401-wss-wssecurity-utility-1.0.xsd</w:t>
        </w:r>
      </w:hyperlink>
      <w:r w:rsidRPr="00436F83">
        <w:rPr>
          <w:rFonts w:ascii="Courier New" w:hAnsi="Courier New" w:cs="Courier New"/>
          <w:sz w:val="16"/>
          <w:szCs w:val="16"/>
          <w:lang w:val="fr-FR"/>
        </w:rPr>
        <w:t>"&gt;2013-03-01T17:04:53.797&lt;/wsu:Expires&gt;</w:t>
      </w:r>
    </w:p>
    <w:p w14:paraId="68911413" w14:textId="77777777" w:rsidR="00BD6716" w:rsidRPr="00135608" w:rsidRDefault="00BD6716" w:rsidP="00BD6716">
      <w:pPr>
        <w:spacing w:before="0"/>
        <w:rPr>
          <w:rFonts w:ascii="Courier New" w:hAnsi="Courier New" w:cs="Courier New"/>
          <w:sz w:val="16"/>
          <w:szCs w:val="16"/>
        </w:rPr>
      </w:pPr>
      <w:r w:rsidRPr="00436F83">
        <w:rPr>
          <w:rFonts w:ascii="Courier New" w:hAnsi="Courier New" w:cs="Courier New"/>
          <w:sz w:val="16"/>
          <w:szCs w:val="16"/>
          <w:lang w:val="fr-FR"/>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wst</w:t>
      </w:r>
      <w:proofErr w:type="gramStart"/>
      <w:r w:rsidRPr="00436F83">
        <w:rPr>
          <w:rFonts w:ascii="Courier New" w:hAnsi="Courier New" w:cs="Courier New"/>
          <w:sz w:val="16"/>
          <w:szCs w:val="16"/>
        </w:rPr>
        <w:t>:Lifetime</w:t>
      </w:r>
      <w:proofErr w:type="spellEnd"/>
      <w:proofErr w:type="gramEnd"/>
      <w:r w:rsidRPr="00436F83">
        <w:rPr>
          <w:rFonts w:ascii="Courier New" w:hAnsi="Courier New" w:cs="Courier New"/>
          <w:sz w:val="16"/>
          <w:szCs w:val="16"/>
        </w:rPr>
        <w:t>&gt;</w:t>
      </w:r>
    </w:p>
    <w:p w14:paraId="20BBFB17" w14:textId="77777777" w:rsidR="00BD6716"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proofErr w:type="gramStart"/>
      <w:r w:rsidRPr="00436F83">
        <w:rPr>
          <w:rFonts w:ascii="Courier New" w:hAnsi="Courier New" w:cs="Courier New"/>
          <w:sz w:val="16"/>
          <w:szCs w:val="16"/>
        </w:rPr>
        <w:t>wst:</w:t>
      </w:r>
      <w:proofErr w:type="gramEnd"/>
      <w:r w:rsidRPr="00436F83">
        <w:rPr>
          <w:rFonts w:ascii="Courier New" w:hAnsi="Courier New" w:cs="Courier New"/>
          <w:sz w:val="16"/>
          <w:szCs w:val="16"/>
        </w:rPr>
        <w:t>TokenType</w:t>
      </w:r>
      <w:proofErr w:type="spellEnd"/>
      <w:r w:rsidRPr="00436F83">
        <w:rPr>
          <w:rFonts w:ascii="Courier New" w:hAnsi="Courier New" w:cs="Courier New"/>
          <w:sz w:val="16"/>
          <w:szCs w:val="16"/>
        </w:rPr>
        <w:t>&gt;</w:t>
      </w:r>
    </w:p>
    <w:p w14:paraId="669C6131" w14:textId="77777777" w:rsidR="00BD6716"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hyperlink r:id="rId67" w:anchor="SAMLV2.0" w:history="1">
        <w:r w:rsidRPr="00436F83">
          <w:rPr>
            <w:rStyle w:val="Hyperlink"/>
            <w:rFonts w:ascii="Courier New" w:hAnsi="Courier New" w:cs="Courier New"/>
            <w:sz w:val="16"/>
            <w:szCs w:val="16"/>
          </w:rPr>
          <w:t>http://docs.oasis-open.org/wss/oasis-wss-saml-token-profile-1.1#SAMLV2.0</w:t>
        </w:r>
      </w:hyperlink>
    </w:p>
    <w:p w14:paraId="18498BB7" w14:textId="77777777" w:rsidR="00BD6716" w:rsidRPr="00135608"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wst</w:t>
      </w:r>
      <w:proofErr w:type="gramStart"/>
      <w:r w:rsidRPr="00436F83">
        <w:rPr>
          <w:rFonts w:ascii="Courier New" w:hAnsi="Courier New" w:cs="Courier New"/>
          <w:sz w:val="16"/>
          <w:szCs w:val="16"/>
        </w:rPr>
        <w:t>:TokenType</w:t>
      </w:r>
      <w:proofErr w:type="spellEnd"/>
      <w:proofErr w:type="gramEnd"/>
      <w:r w:rsidRPr="00436F83">
        <w:rPr>
          <w:rFonts w:ascii="Courier New" w:hAnsi="Courier New" w:cs="Courier New"/>
          <w:sz w:val="16"/>
          <w:szCs w:val="16"/>
        </w:rPr>
        <w:t>&gt;</w:t>
      </w:r>
    </w:p>
    <w:p w14:paraId="5881A912" w14:textId="77777777" w:rsidR="00BD6716" w:rsidRPr="00135608"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&lt;wst</w:t>
      </w:r>
      <w:proofErr w:type="gramStart"/>
      <w:r w:rsidRPr="00436F83">
        <w:rPr>
          <w:rFonts w:ascii="Courier New" w:hAnsi="Courier New" w:cs="Courier New"/>
          <w:sz w:val="16"/>
          <w:szCs w:val="16"/>
        </w:rPr>
        <w:t>:KeyType</w:t>
      </w:r>
      <w:proofErr w:type="gramEnd"/>
      <w:r w:rsidRPr="00436F83">
        <w:rPr>
          <w:rFonts w:ascii="Courier New" w:hAnsi="Courier New" w:cs="Courier New"/>
          <w:sz w:val="16"/>
          <w:szCs w:val="16"/>
        </w:rPr>
        <w:t>&gt;</w:t>
      </w:r>
      <w:hyperlink r:id="rId68" w:history="1">
        <w:r w:rsidRPr="00436F83">
          <w:rPr>
            <w:rStyle w:val="Hyperlink"/>
            <w:rFonts w:ascii="Courier New" w:hAnsi="Courier New" w:cs="Courier New"/>
            <w:sz w:val="16"/>
            <w:szCs w:val="16"/>
          </w:rPr>
          <w:t>http://docs.oasis-open.org/ws-sx/ws-trust/200512/SymmetricKey</w:t>
        </w:r>
      </w:hyperlink>
      <w:r w:rsidRPr="00436F83">
        <w:rPr>
          <w:rFonts w:ascii="Courier New" w:hAnsi="Courier New" w:cs="Courier New"/>
          <w:sz w:val="16"/>
          <w:szCs w:val="16"/>
        </w:rPr>
        <w:t>&lt;/wst:KeyType&gt;</w:t>
      </w:r>
    </w:p>
    <w:p w14:paraId="013FFD39" w14:textId="77777777" w:rsidR="00BD6716" w:rsidRPr="00184D8F" w:rsidRDefault="00BD6716" w:rsidP="00BD6716">
      <w:pPr>
        <w:spacing w:before="0"/>
        <w:rPr>
          <w:rFonts w:ascii="Courier New" w:hAnsi="Courier New" w:cs="Courier New"/>
          <w:sz w:val="16"/>
          <w:szCs w:val="16"/>
          <w:lang w:val="pl-PL"/>
        </w:rPr>
      </w:pPr>
      <w:r>
        <w:rPr>
          <w:rFonts w:ascii="Courier New" w:hAnsi="Courier New" w:cs="Courier New"/>
          <w:sz w:val="16"/>
          <w:szCs w:val="16"/>
        </w:rPr>
        <w:t xml:space="preserve">      </w:t>
      </w:r>
      <w:r w:rsidRPr="00436F83">
        <w:rPr>
          <w:rFonts w:ascii="Courier New" w:hAnsi="Courier New" w:cs="Courier New"/>
          <w:sz w:val="16"/>
          <w:szCs w:val="16"/>
          <w:lang w:val="pl-PL"/>
        </w:rPr>
        <w:t>&lt;wst:KeySize&gt;256&lt;/wst:KeySize&gt;</w:t>
      </w:r>
    </w:p>
    <w:p w14:paraId="0EE2137B" w14:textId="77777777" w:rsidR="00BD6716" w:rsidRPr="00184D8F" w:rsidRDefault="00BD6716" w:rsidP="00BD6716">
      <w:pPr>
        <w:spacing w:before="0"/>
        <w:rPr>
          <w:rFonts w:ascii="Courier New" w:hAnsi="Courier New" w:cs="Courier New"/>
          <w:sz w:val="16"/>
          <w:szCs w:val="16"/>
          <w:lang w:val="pl-PL"/>
        </w:rPr>
      </w:pPr>
      <w:r w:rsidRPr="00436F83">
        <w:rPr>
          <w:rFonts w:ascii="Courier New" w:hAnsi="Courier New" w:cs="Courier New"/>
          <w:sz w:val="16"/>
          <w:szCs w:val="16"/>
          <w:lang w:val="pl-PL"/>
        </w:rPr>
        <w:t xml:space="preserve">      &lt;wst:Entropy&gt;</w:t>
      </w:r>
    </w:p>
    <w:p w14:paraId="121209C3" w14:textId="77777777" w:rsidR="00BD6716" w:rsidRDefault="00BD6716" w:rsidP="00BD6716">
      <w:pPr>
        <w:spacing w:before="0"/>
        <w:rPr>
          <w:rFonts w:ascii="Courier New" w:hAnsi="Courier New" w:cs="Courier New"/>
          <w:sz w:val="16"/>
          <w:szCs w:val="16"/>
        </w:rPr>
      </w:pPr>
      <w:r w:rsidRPr="00436F83">
        <w:rPr>
          <w:rFonts w:ascii="Courier New" w:hAnsi="Courier New" w:cs="Courier New"/>
          <w:sz w:val="16"/>
          <w:szCs w:val="16"/>
          <w:lang w:val="pl-PL"/>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wst</w:t>
      </w:r>
      <w:proofErr w:type="gramStart"/>
      <w:r w:rsidRPr="00436F83">
        <w:rPr>
          <w:rFonts w:ascii="Courier New" w:hAnsi="Courier New" w:cs="Courier New"/>
          <w:sz w:val="16"/>
          <w:szCs w:val="16"/>
        </w:rPr>
        <w:t>:BinarySecret</w:t>
      </w:r>
      <w:proofErr w:type="spellEnd"/>
      <w:proofErr w:type="gramEnd"/>
      <w:r w:rsidRPr="00436F83">
        <w:rPr>
          <w:rFonts w:ascii="Courier New" w:hAnsi="Courier New" w:cs="Courier New"/>
          <w:sz w:val="16"/>
          <w:szCs w:val="16"/>
        </w:rPr>
        <w:t xml:space="preserve"> Type="</w:t>
      </w:r>
      <w:hyperlink r:id="rId69" w:history="1">
        <w:r w:rsidRPr="00436F83">
          <w:rPr>
            <w:rStyle w:val="Hyperlink"/>
            <w:rFonts w:ascii="Courier New" w:hAnsi="Courier New" w:cs="Courier New"/>
            <w:sz w:val="16"/>
            <w:szCs w:val="16"/>
          </w:rPr>
          <w:t>http://docs.oasis-open.org/ws-sx/ws-trust/200512/Nonce</w:t>
        </w:r>
      </w:hyperlink>
      <w:r w:rsidRPr="00436F83">
        <w:rPr>
          <w:rFonts w:ascii="Courier New" w:hAnsi="Courier New" w:cs="Courier New"/>
          <w:sz w:val="16"/>
          <w:szCs w:val="16"/>
        </w:rPr>
        <w:t>"&gt;</w:t>
      </w:r>
    </w:p>
    <w:p w14:paraId="590D4608" w14:textId="77777777" w:rsidR="00BD6716"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i369jzmWbYlMB8uEAQwXghli9iORbIRM4IQCQFICrwI=</w:t>
      </w:r>
    </w:p>
    <w:p w14:paraId="6D448E56" w14:textId="77777777" w:rsidR="00BD6716" w:rsidRPr="00135608"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wst</w:t>
      </w:r>
      <w:proofErr w:type="gramStart"/>
      <w:r w:rsidRPr="00436F83">
        <w:rPr>
          <w:rFonts w:ascii="Courier New" w:hAnsi="Courier New" w:cs="Courier New"/>
          <w:sz w:val="16"/>
          <w:szCs w:val="16"/>
        </w:rPr>
        <w:t>:BinarySecret</w:t>
      </w:r>
      <w:proofErr w:type="spellEnd"/>
      <w:proofErr w:type="gramEnd"/>
      <w:r w:rsidRPr="00436F83">
        <w:rPr>
          <w:rFonts w:ascii="Courier New" w:hAnsi="Courier New" w:cs="Courier New"/>
          <w:sz w:val="16"/>
          <w:szCs w:val="16"/>
        </w:rPr>
        <w:t>&gt;</w:t>
      </w:r>
    </w:p>
    <w:p w14:paraId="7A157146" w14:textId="77777777" w:rsidR="00BD6716" w:rsidRPr="00135608"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wst</w:t>
      </w:r>
      <w:proofErr w:type="gramStart"/>
      <w:r w:rsidRPr="00436F83">
        <w:rPr>
          <w:rFonts w:ascii="Courier New" w:hAnsi="Courier New" w:cs="Courier New"/>
          <w:sz w:val="16"/>
          <w:szCs w:val="16"/>
        </w:rPr>
        <w:t>:Entropy</w:t>
      </w:r>
      <w:proofErr w:type="spellEnd"/>
      <w:proofErr w:type="gramEnd"/>
      <w:r w:rsidRPr="00436F83">
        <w:rPr>
          <w:rFonts w:ascii="Courier New" w:hAnsi="Courier New" w:cs="Courier New"/>
          <w:sz w:val="16"/>
          <w:szCs w:val="16"/>
        </w:rPr>
        <w:t>&gt;</w:t>
      </w:r>
    </w:p>
    <w:p w14:paraId="23A78A56" w14:textId="77777777" w:rsidR="00BD6716"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proofErr w:type="gramStart"/>
      <w:r w:rsidRPr="00436F83">
        <w:rPr>
          <w:rFonts w:ascii="Courier New" w:hAnsi="Courier New" w:cs="Courier New"/>
          <w:sz w:val="16"/>
          <w:szCs w:val="16"/>
        </w:rPr>
        <w:t>wst:</w:t>
      </w:r>
      <w:proofErr w:type="gramEnd"/>
      <w:r w:rsidRPr="00436F83">
        <w:rPr>
          <w:rFonts w:ascii="Courier New" w:hAnsi="Courier New" w:cs="Courier New"/>
          <w:sz w:val="16"/>
          <w:szCs w:val="16"/>
        </w:rPr>
        <w:t>ComputedKeyAlgorithm</w:t>
      </w:r>
      <w:proofErr w:type="spellEnd"/>
      <w:r w:rsidRPr="00436F83">
        <w:rPr>
          <w:rFonts w:ascii="Courier New" w:hAnsi="Courier New" w:cs="Courier New"/>
          <w:sz w:val="16"/>
          <w:szCs w:val="16"/>
        </w:rPr>
        <w:t>&gt;</w:t>
      </w:r>
    </w:p>
    <w:p w14:paraId="6D72BB1D" w14:textId="77777777" w:rsidR="00BD6716"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hyperlink r:id="rId70" w:history="1">
        <w:r w:rsidRPr="00436F83">
          <w:rPr>
            <w:rStyle w:val="Hyperlink"/>
            <w:rFonts w:ascii="Courier New" w:hAnsi="Courier New" w:cs="Courier New"/>
            <w:sz w:val="16"/>
            <w:szCs w:val="16"/>
          </w:rPr>
          <w:t>http://docs.oasis-open.org/ws-sx/ws-trust/200512/CK/PSHA1</w:t>
        </w:r>
      </w:hyperlink>
    </w:p>
    <w:p w14:paraId="65813860" w14:textId="77777777" w:rsidR="00BD6716" w:rsidRPr="00135608" w:rsidRDefault="00BD6716" w:rsidP="00BD6716">
      <w:pPr>
        <w:spacing w:before="0"/>
        <w:rPr>
          <w:rFonts w:ascii="Courier New" w:hAnsi="Courier New" w:cs="Courier New"/>
          <w:sz w:val="16"/>
          <w:szCs w:val="16"/>
        </w:rPr>
      </w:pPr>
      <w:r>
        <w:rPr>
          <w:rFonts w:ascii="Courier New" w:hAnsi="Courier New" w:cs="Courier New"/>
          <w:sz w:val="16"/>
          <w:szCs w:val="16"/>
        </w:rPr>
        <w:lastRenderedPageBreak/>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wst</w:t>
      </w:r>
      <w:proofErr w:type="gramStart"/>
      <w:r w:rsidRPr="00436F83">
        <w:rPr>
          <w:rFonts w:ascii="Courier New" w:hAnsi="Courier New" w:cs="Courier New"/>
          <w:sz w:val="16"/>
          <w:szCs w:val="16"/>
        </w:rPr>
        <w:t>:ComputedKeyAlgorithm</w:t>
      </w:r>
      <w:proofErr w:type="spellEnd"/>
      <w:proofErr w:type="gramEnd"/>
      <w:r w:rsidRPr="00436F83">
        <w:rPr>
          <w:rFonts w:ascii="Courier New" w:hAnsi="Courier New" w:cs="Courier New"/>
          <w:sz w:val="16"/>
          <w:szCs w:val="16"/>
        </w:rPr>
        <w:t>&gt;</w:t>
      </w:r>
    </w:p>
    <w:p w14:paraId="295CA9FF" w14:textId="77777777" w:rsidR="00BD6716" w:rsidRPr="00135608"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wst</w:t>
      </w:r>
      <w:proofErr w:type="gramStart"/>
      <w:r w:rsidRPr="00436F83">
        <w:rPr>
          <w:rFonts w:ascii="Courier New" w:hAnsi="Courier New" w:cs="Courier New"/>
          <w:sz w:val="16"/>
          <w:szCs w:val="16"/>
        </w:rPr>
        <w:t>:Claims</w:t>
      </w:r>
      <w:proofErr w:type="spellEnd"/>
      <w:proofErr w:type="gramEnd"/>
      <w:r w:rsidRPr="00436F83">
        <w:rPr>
          <w:rFonts w:ascii="Courier New" w:hAnsi="Courier New" w:cs="Courier New"/>
          <w:sz w:val="16"/>
          <w:szCs w:val="16"/>
        </w:rPr>
        <w:t xml:space="preserve"> Dialect="</w:t>
      </w:r>
      <w:proofErr w:type="spellStart"/>
      <w:r w:rsidRPr="00436F83">
        <w:rPr>
          <w:rFonts w:ascii="Courier New" w:hAnsi="Courier New" w:cs="Courier New"/>
          <w:sz w:val="16"/>
          <w:szCs w:val="16"/>
        </w:rPr>
        <w:t>SomeURI</w:t>
      </w:r>
      <w:proofErr w:type="spellEnd"/>
      <w:r w:rsidRPr="00436F83">
        <w:rPr>
          <w:rFonts w:ascii="Courier New" w:hAnsi="Courier New" w:cs="Courier New"/>
          <w:sz w:val="16"/>
          <w:szCs w:val="16"/>
        </w:rPr>
        <w:t>"&gt;Continua&lt;/</w:t>
      </w:r>
      <w:proofErr w:type="spellStart"/>
      <w:r w:rsidRPr="00436F83">
        <w:rPr>
          <w:rFonts w:ascii="Courier New" w:hAnsi="Courier New" w:cs="Courier New"/>
          <w:sz w:val="16"/>
          <w:szCs w:val="16"/>
        </w:rPr>
        <w:t>wst:Claims</w:t>
      </w:r>
      <w:proofErr w:type="spellEnd"/>
      <w:r w:rsidRPr="00436F83">
        <w:rPr>
          <w:rFonts w:ascii="Courier New" w:hAnsi="Courier New" w:cs="Courier New"/>
          <w:sz w:val="16"/>
          <w:szCs w:val="16"/>
        </w:rPr>
        <w:t>&gt;</w:t>
      </w:r>
    </w:p>
    <w:p w14:paraId="62F25D6C" w14:textId="77777777" w:rsidR="00BD6716" w:rsidRPr="00135608"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wst</w:t>
      </w:r>
      <w:proofErr w:type="gramStart"/>
      <w:r w:rsidRPr="00436F83">
        <w:rPr>
          <w:rFonts w:ascii="Courier New" w:hAnsi="Courier New" w:cs="Courier New"/>
          <w:sz w:val="16"/>
          <w:szCs w:val="16"/>
        </w:rPr>
        <w:t>:RequestSecurityToken</w:t>
      </w:r>
      <w:proofErr w:type="spellEnd"/>
      <w:proofErr w:type="gramEnd"/>
      <w:r w:rsidRPr="00436F83">
        <w:rPr>
          <w:rFonts w:ascii="Courier New" w:hAnsi="Courier New" w:cs="Courier New"/>
          <w:sz w:val="16"/>
          <w:szCs w:val="16"/>
        </w:rPr>
        <w:t>&gt;</w:t>
      </w:r>
    </w:p>
    <w:p w14:paraId="06F6E482" w14:textId="77777777" w:rsidR="00BD6716" w:rsidRPr="00135608"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soapenv</w:t>
      </w:r>
      <w:proofErr w:type="gramStart"/>
      <w:r w:rsidRPr="00436F83">
        <w:rPr>
          <w:rFonts w:ascii="Courier New" w:hAnsi="Courier New" w:cs="Courier New"/>
          <w:sz w:val="16"/>
          <w:szCs w:val="16"/>
        </w:rPr>
        <w:t>:Body</w:t>
      </w:r>
      <w:proofErr w:type="spellEnd"/>
      <w:proofErr w:type="gramEnd"/>
      <w:r w:rsidRPr="00436F83">
        <w:rPr>
          <w:rFonts w:ascii="Courier New" w:hAnsi="Courier New" w:cs="Courier New"/>
          <w:sz w:val="16"/>
          <w:szCs w:val="16"/>
        </w:rPr>
        <w:t>&gt;</w:t>
      </w:r>
    </w:p>
    <w:p w14:paraId="48A914C3" w14:textId="77777777" w:rsidR="00BD6716" w:rsidRDefault="00BD6716" w:rsidP="00BD6716">
      <w:pPr>
        <w:spacing w:before="0"/>
        <w:rPr>
          <w:rFonts w:ascii="Courier New" w:hAnsi="Courier New" w:cs="Courier New"/>
          <w:sz w:val="16"/>
          <w:szCs w:val="16"/>
        </w:rPr>
      </w:pPr>
      <w:r w:rsidRPr="00436F83">
        <w:rPr>
          <w:rFonts w:ascii="Courier New" w:hAnsi="Courier New" w:cs="Courier New"/>
          <w:sz w:val="16"/>
          <w:szCs w:val="16"/>
        </w:rPr>
        <w:t>&lt;/</w:t>
      </w:r>
      <w:proofErr w:type="spellStart"/>
      <w:r w:rsidRPr="00436F83">
        <w:rPr>
          <w:rFonts w:ascii="Courier New" w:hAnsi="Courier New" w:cs="Courier New"/>
          <w:sz w:val="16"/>
          <w:szCs w:val="16"/>
        </w:rPr>
        <w:t>soapenv</w:t>
      </w:r>
      <w:proofErr w:type="gramStart"/>
      <w:r w:rsidRPr="00436F83">
        <w:rPr>
          <w:rFonts w:ascii="Courier New" w:hAnsi="Courier New" w:cs="Courier New"/>
          <w:sz w:val="16"/>
          <w:szCs w:val="16"/>
        </w:rPr>
        <w:t>:Envelope</w:t>
      </w:r>
      <w:proofErr w:type="spellEnd"/>
      <w:proofErr w:type="gramEnd"/>
      <w:r w:rsidRPr="00436F83">
        <w:rPr>
          <w:rFonts w:ascii="Courier New" w:hAnsi="Courier New" w:cs="Courier New"/>
          <w:sz w:val="16"/>
          <w:szCs w:val="16"/>
        </w:rPr>
        <w:t>&gt;</w:t>
      </w:r>
    </w:p>
    <w:p w14:paraId="4FF26DE0" w14:textId="761256AB" w:rsidR="00BD6716" w:rsidRDefault="00BD6716" w:rsidP="00BD6716">
      <w:pPr>
        <w:pStyle w:val="BodyText"/>
      </w:pPr>
      <w:r>
        <w:t>The server responds with</w:t>
      </w:r>
    </w:p>
    <w:p w14:paraId="2CECA9D0" w14:textId="77777777" w:rsidR="00BD6716" w:rsidRPr="00D30167" w:rsidRDefault="00BD6716" w:rsidP="00BD6716">
      <w:pPr>
        <w:rPr>
          <w:rFonts w:ascii="Courier New" w:hAnsi="Courier New" w:cs="Courier New"/>
          <w:sz w:val="16"/>
          <w:szCs w:val="16"/>
        </w:rPr>
      </w:pPr>
      <w:r w:rsidRPr="00436F83">
        <w:rPr>
          <w:rFonts w:ascii="Courier New" w:hAnsi="Courier New" w:cs="Courier New"/>
          <w:sz w:val="16"/>
          <w:szCs w:val="16"/>
        </w:rPr>
        <w:t>HTTP/1.1 200 OK</w:t>
      </w:r>
    </w:p>
    <w:p w14:paraId="0E3B6802" w14:textId="77777777" w:rsidR="00BD6716" w:rsidRPr="00D30167" w:rsidRDefault="00BD6716" w:rsidP="00BD6716">
      <w:pPr>
        <w:spacing w:before="0"/>
        <w:rPr>
          <w:rFonts w:ascii="Courier New" w:hAnsi="Courier New" w:cs="Courier New"/>
          <w:sz w:val="16"/>
          <w:szCs w:val="16"/>
        </w:rPr>
      </w:pPr>
      <w:r w:rsidRPr="00436F83">
        <w:rPr>
          <w:rFonts w:ascii="Courier New" w:hAnsi="Courier New" w:cs="Courier New"/>
          <w:sz w:val="16"/>
          <w:szCs w:val="16"/>
        </w:rPr>
        <w:t>Server: Apache-Coyote/1.1</w:t>
      </w:r>
    </w:p>
    <w:p w14:paraId="1811C73B" w14:textId="77777777" w:rsidR="00BD6716" w:rsidRPr="00D30167" w:rsidRDefault="00BD6716" w:rsidP="00BD6716">
      <w:pPr>
        <w:spacing w:before="0"/>
        <w:rPr>
          <w:rFonts w:ascii="Courier New" w:hAnsi="Courier New" w:cs="Courier New"/>
          <w:sz w:val="16"/>
          <w:szCs w:val="16"/>
        </w:rPr>
      </w:pPr>
      <w:r w:rsidRPr="00436F83">
        <w:rPr>
          <w:rFonts w:ascii="Courier New" w:hAnsi="Courier New" w:cs="Courier New"/>
          <w:sz w:val="16"/>
          <w:szCs w:val="16"/>
        </w:rPr>
        <w:t>Content-Type: application/soap+xml</w:t>
      </w:r>
      <w:proofErr w:type="gramStart"/>
      <w:r w:rsidRPr="00436F83">
        <w:rPr>
          <w:rFonts w:ascii="Courier New" w:hAnsi="Courier New" w:cs="Courier New"/>
          <w:sz w:val="16"/>
          <w:szCs w:val="16"/>
        </w:rPr>
        <w:t>;action</w:t>
      </w:r>
      <w:proofErr w:type="gramEnd"/>
      <w:r w:rsidRPr="00436F83">
        <w:rPr>
          <w:rFonts w:ascii="Courier New" w:hAnsi="Courier New" w:cs="Courier New"/>
          <w:sz w:val="16"/>
          <w:szCs w:val="16"/>
        </w:rPr>
        <w:t>="urn:RequestSecurityTokenResponse";charset=UTF-8</w:t>
      </w:r>
    </w:p>
    <w:p w14:paraId="7D14E63E" w14:textId="77777777" w:rsidR="00BD6716" w:rsidRPr="00D30167" w:rsidRDefault="00BD6716" w:rsidP="00BD6716">
      <w:pPr>
        <w:spacing w:before="0"/>
        <w:rPr>
          <w:rFonts w:ascii="Courier New" w:hAnsi="Courier New" w:cs="Courier New"/>
          <w:sz w:val="16"/>
          <w:szCs w:val="16"/>
        </w:rPr>
      </w:pPr>
      <w:r w:rsidRPr="00436F83">
        <w:rPr>
          <w:rFonts w:ascii="Courier New" w:hAnsi="Courier New" w:cs="Courier New"/>
          <w:sz w:val="16"/>
          <w:szCs w:val="16"/>
        </w:rPr>
        <w:t>Transfer-Encoding: chunked</w:t>
      </w:r>
    </w:p>
    <w:p w14:paraId="25D1C120" w14:textId="77777777" w:rsidR="00BD6716" w:rsidRPr="00D30167" w:rsidRDefault="00BD6716" w:rsidP="00BD6716">
      <w:pPr>
        <w:spacing w:before="0"/>
        <w:rPr>
          <w:rFonts w:ascii="Courier New" w:hAnsi="Courier New" w:cs="Courier New"/>
          <w:sz w:val="16"/>
          <w:szCs w:val="16"/>
        </w:rPr>
      </w:pPr>
      <w:r w:rsidRPr="00436F83">
        <w:rPr>
          <w:rFonts w:ascii="Courier New" w:hAnsi="Courier New" w:cs="Courier New"/>
          <w:sz w:val="16"/>
          <w:szCs w:val="16"/>
        </w:rPr>
        <w:t>Date: Fri, 01 Mar 2013 16:54:27 GMT</w:t>
      </w:r>
    </w:p>
    <w:p w14:paraId="7AEAB1FA" w14:textId="77777777" w:rsidR="00BD6716" w:rsidRPr="00D30167" w:rsidRDefault="00BD6716" w:rsidP="00BD6716">
      <w:pPr>
        <w:spacing w:before="0"/>
        <w:rPr>
          <w:rFonts w:ascii="Courier New" w:hAnsi="Courier New" w:cs="Courier New"/>
          <w:sz w:val="16"/>
          <w:szCs w:val="16"/>
        </w:rPr>
      </w:pPr>
    </w:p>
    <w:p w14:paraId="18BABD5B" w14:textId="77777777" w:rsidR="00BD6716" w:rsidRPr="00D30167" w:rsidRDefault="00BD6716" w:rsidP="00BD6716">
      <w:pPr>
        <w:spacing w:before="0"/>
        <w:rPr>
          <w:rFonts w:ascii="Courier New" w:hAnsi="Courier New" w:cs="Courier New"/>
          <w:sz w:val="16"/>
          <w:szCs w:val="16"/>
        </w:rPr>
      </w:pPr>
      <w:proofErr w:type="gramStart"/>
      <w:r w:rsidRPr="00436F83">
        <w:rPr>
          <w:rFonts w:ascii="Courier New" w:hAnsi="Courier New" w:cs="Courier New"/>
          <w:sz w:val="16"/>
          <w:szCs w:val="16"/>
        </w:rPr>
        <w:t>&lt;?xml</w:t>
      </w:r>
      <w:proofErr w:type="gramEnd"/>
      <w:r w:rsidRPr="00436F83">
        <w:rPr>
          <w:rFonts w:ascii="Courier New" w:hAnsi="Courier New" w:cs="Courier New"/>
          <w:sz w:val="16"/>
          <w:szCs w:val="16"/>
        </w:rPr>
        <w:t xml:space="preserve"> version='1.0' encoding='UTF-8'?&gt;&lt;</w:t>
      </w:r>
      <w:proofErr w:type="spellStart"/>
      <w:r w:rsidRPr="00436F83">
        <w:rPr>
          <w:rFonts w:ascii="Courier New" w:hAnsi="Courier New" w:cs="Courier New"/>
          <w:sz w:val="16"/>
          <w:szCs w:val="16"/>
        </w:rPr>
        <w:t>soapenv:Envelope</w:t>
      </w:r>
      <w:proofErr w:type="spellEnd"/>
      <w:r w:rsidRPr="00436F83">
        <w:rPr>
          <w:rFonts w:ascii="Courier New" w:hAnsi="Courier New" w:cs="Courier New"/>
          <w:sz w:val="16"/>
          <w:szCs w:val="16"/>
        </w:rPr>
        <w:t xml:space="preserve"> </w:t>
      </w:r>
      <w:proofErr w:type="spellStart"/>
      <w:r w:rsidRPr="00436F83">
        <w:rPr>
          <w:rFonts w:ascii="Courier New" w:hAnsi="Courier New" w:cs="Courier New"/>
          <w:sz w:val="16"/>
          <w:szCs w:val="16"/>
        </w:rPr>
        <w:t>xmlns:soapenv</w:t>
      </w:r>
      <w:proofErr w:type="spellEnd"/>
      <w:r w:rsidRPr="00436F83">
        <w:rPr>
          <w:rFonts w:ascii="Courier New" w:hAnsi="Courier New" w:cs="Courier New"/>
          <w:sz w:val="16"/>
          <w:szCs w:val="16"/>
        </w:rPr>
        <w:t>="</w:t>
      </w:r>
      <w:hyperlink r:id="rId71" w:history="1">
        <w:r w:rsidRPr="00436F83">
          <w:rPr>
            <w:rStyle w:val="Hyperlink"/>
            <w:rFonts w:ascii="Courier New" w:hAnsi="Courier New" w:cs="Courier New"/>
            <w:sz w:val="16"/>
            <w:szCs w:val="16"/>
          </w:rPr>
          <w:t>http://www.w3.org/2003/05/soap-envelope</w:t>
        </w:r>
      </w:hyperlink>
      <w:r w:rsidRPr="00436F83">
        <w:rPr>
          <w:rFonts w:ascii="Courier New" w:hAnsi="Courier New" w:cs="Courier New"/>
          <w:sz w:val="16"/>
          <w:szCs w:val="16"/>
        </w:rPr>
        <w:t>"&gt;</w:t>
      </w:r>
    </w:p>
    <w:p w14:paraId="4EFF1783"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soapenv</w:t>
      </w:r>
      <w:proofErr w:type="gramStart"/>
      <w:r w:rsidRPr="00436F83">
        <w:rPr>
          <w:rFonts w:ascii="Courier New" w:hAnsi="Courier New" w:cs="Courier New"/>
          <w:sz w:val="16"/>
          <w:szCs w:val="16"/>
        </w:rPr>
        <w:t>:Header</w:t>
      </w:r>
      <w:proofErr w:type="spellEnd"/>
      <w:proofErr w:type="gramEnd"/>
      <w:r w:rsidRPr="00436F83">
        <w:rPr>
          <w:rFonts w:ascii="Courier New" w:hAnsi="Courier New" w:cs="Courier New"/>
          <w:sz w:val="16"/>
          <w:szCs w:val="16"/>
        </w:rPr>
        <w:t xml:space="preserve"> </w:t>
      </w:r>
      <w:proofErr w:type="spellStart"/>
      <w:r w:rsidRPr="00436F83">
        <w:rPr>
          <w:rFonts w:ascii="Courier New" w:hAnsi="Courier New" w:cs="Courier New"/>
          <w:sz w:val="16"/>
          <w:szCs w:val="16"/>
        </w:rPr>
        <w:t>xmlns:wsa</w:t>
      </w:r>
      <w:proofErr w:type="spellEnd"/>
      <w:r w:rsidRPr="00436F83">
        <w:rPr>
          <w:rFonts w:ascii="Courier New" w:hAnsi="Courier New" w:cs="Courier New"/>
          <w:sz w:val="16"/>
          <w:szCs w:val="16"/>
        </w:rPr>
        <w:t>="</w:t>
      </w:r>
      <w:hyperlink r:id="rId72" w:history="1">
        <w:r w:rsidRPr="00436F83">
          <w:rPr>
            <w:rStyle w:val="Hyperlink"/>
            <w:rFonts w:ascii="Courier New" w:hAnsi="Courier New" w:cs="Courier New"/>
            <w:sz w:val="16"/>
            <w:szCs w:val="16"/>
          </w:rPr>
          <w:t>http://www.w3.org/2005/08/addressing</w:t>
        </w:r>
      </w:hyperlink>
      <w:r w:rsidRPr="00436F83">
        <w:rPr>
          <w:rFonts w:ascii="Courier New" w:hAnsi="Courier New" w:cs="Courier New"/>
          <w:sz w:val="16"/>
          <w:szCs w:val="16"/>
        </w:rPr>
        <w:t>"&gt;</w:t>
      </w:r>
    </w:p>
    <w:p w14:paraId="2B35D30F" w14:textId="77777777" w:rsidR="00BD6716"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wsse</w:t>
      </w:r>
      <w:proofErr w:type="gramStart"/>
      <w:r w:rsidRPr="00436F83">
        <w:rPr>
          <w:rFonts w:ascii="Courier New" w:hAnsi="Courier New" w:cs="Courier New"/>
          <w:sz w:val="16"/>
          <w:szCs w:val="16"/>
        </w:rPr>
        <w:t>:Security</w:t>
      </w:r>
      <w:proofErr w:type="spellEnd"/>
      <w:proofErr w:type="gramEnd"/>
      <w:r w:rsidRPr="00436F83">
        <w:rPr>
          <w:rFonts w:ascii="Courier New" w:hAnsi="Courier New" w:cs="Courier New"/>
          <w:sz w:val="16"/>
          <w:szCs w:val="16"/>
        </w:rPr>
        <w:t xml:space="preserve"> </w:t>
      </w:r>
    </w:p>
    <w:p w14:paraId="4AEEB174" w14:textId="77777777" w:rsidR="00BD6716"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proofErr w:type="gramStart"/>
      <w:r w:rsidRPr="00436F83">
        <w:rPr>
          <w:rFonts w:ascii="Courier New" w:hAnsi="Courier New" w:cs="Courier New"/>
          <w:sz w:val="16"/>
          <w:szCs w:val="16"/>
        </w:rPr>
        <w:t>xmlns:</w:t>
      </w:r>
      <w:proofErr w:type="gramEnd"/>
      <w:r w:rsidRPr="00436F83">
        <w:rPr>
          <w:rFonts w:ascii="Courier New" w:hAnsi="Courier New" w:cs="Courier New"/>
          <w:sz w:val="16"/>
          <w:szCs w:val="16"/>
        </w:rPr>
        <w:t>wsse="</w:t>
      </w:r>
      <w:hyperlink r:id="rId73" w:history="1">
        <w:r w:rsidRPr="00436F83">
          <w:rPr>
            <w:rStyle w:val="Hyperlink"/>
            <w:rFonts w:ascii="Courier New" w:hAnsi="Courier New" w:cs="Courier New"/>
            <w:sz w:val="16"/>
            <w:szCs w:val="16"/>
          </w:rPr>
          <w:t>http://docs.oasis-open.org/wss/2004/01/oasis-200401-wss-wssecurity-secext-1.0.xsd</w:t>
        </w:r>
      </w:hyperlink>
      <w:r w:rsidRPr="00436F83">
        <w:rPr>
          <w:rFonts w:ascii="Courier New" w:hAnsi="Courier New" w:cs="Courier New"/>
          <w:sz w:val="16"/>
          <w:szCs w:val="16"/>
        </w:rPr>
        <w:t xml:space="preserve">" </w:t>
      </w:r>
    </w:p>
    <w:p w14:paraId="421A8229" w14:textId="77777777" w:rsidR="00BD6716"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proofErr w:type="gramStart"/>
      <w:r w:rsidRPr="00436F83">
        <w:rPr>
          <w:rFonts w:ascii="Courier New" w:hAnsi="Courier New" w:cs="Courier New"/>
          <w:sz w:val="16"/>
          <w:szCs w:val="16"/>
        </w:rPr>
        <w:t>xmlns:</w:t>
      </w:r>
      <w:proofErr w:type="gramEnd"/>
      <w:r w:rsidRPr="00436F83">
        <w:rPr>
          <w:rFonts w:ascii="Courier New" w:hAnsi="Courier New" w:cs="Courier New"/>
          <w:sz w:val="16"/>
          <w:szCs w:val="16"/>
        </w:rPr>
        <w:t>wsu="</w:t>
      </w:r>
      <w:hyperlink r:id="rId74" w:history="1">
        <w:r w:rsidRPr="00436F83">
          <w:rPr>
            <w:rStyle w:val="Hyperlink"/>
            <w:rFonts w:ascii="Courier New" w:hAnsi="Courier New" w:cs="Courier New"/>
            <w:sz w:val="16"/>
            <w:szCs w:val="16"/>
          </w:rPr>
          <w:t>http://docs.oasis-open.org/wss/2004/01/oasis-200401-wss-wssecurity-utility-1.0.xsd</w:t>
        </w:r>
      </w:hyperlink>
      <w:r w:rsidRPr="00436F83">
        <w:rPr>
          <w:rFonts w:ascii="Courier New" w:hAnsi="Courier New" w:cs="Courier New"/>
          <w:sz w:val="16"/>
          <w:szCs w:val="16"/>
        </w:rPr>
        <w:t xml:space="preserve">" </w:t>
      </w:r>
    </w:p>
    <w:p w14:paraId="0E0042A1"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Pr="00436F83">
        <w:rPr>
          <w:rFonts w:ascii="Courier New" w:hAnsi="Courier New" w:cs="Courier New"/>
          <w:sz w:val="16"/>
          <w:szCs w:val="16"/>
        </w:rPr>
        <w:t>soapenv:</w:t>
      </w:r>
      <w:proofErr w:type="gramEnd"/>
      <w:r w:rsidRPr="00436F83">
        <w:rPr>
          <w:rFonts w:ascii="Courier New" w:hAnsi="Courier New" w:cs="Courier New"/>
          <w:sz w:val="16"/>
          <w:szCs w:val="16"/>
        </w:rPr>
        <w:t>mustUnderstand</w:t>
      </w:r>
      <w:proofErr w:type="spellEnd"/>
      <w:r w:rsidRPr="00436F83">
        <w:rPr>
          <w:rFonts w:ascii="Courier New" w:hAnsi="Courier New" w:cs="Courier New"/>
          <w:sz w:val="16"/>
          <w:szCs w:val="16"/>
        </w:rPr>
        <w:t>="true"&gt;</w:t>
      </w:r>
    </w:p>
    <w:p w14:paraId="3B08C4E6"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wsu</w:t>
      </w:r>
      <w:proofErr w:type="gramStart"/>
      <w:r w:rsidRPr="00436F83">
        <w:rPr>
          <w:rFonts w:ascii="Courier New" w:hAnsi="Courier New" w:cs="Courier New"/>
          <w:sz w:val="16"/>
          <w:szCs w:val="16"/>
        </w:rPr>
        <w:t>:Timestamp</w:t>
      </w:r>
      <w:proofErr w:type="spellEnd"/>
      <w:proofErr w:type="gramEnd"/>
      <w:r w:rsidRPr="00436F83">
        <w:rPr>
          <w:rFonts w:ascii="Courier New" w:hAnsi="Courier New" w:cs="Courier New"/>
          <w:sz w:val="16"/>
          <w:szCs w:val="16"/>
        </w:rPr>
        <w:t xml:space="preserve"> </w:t>
      </w:r>
      <w:proofErr w:type="spellStart"/>
      <w:r w:rsidRPr="00436F83">
        <w:rPr>
          <w:rFonts w:ascii="Courier New" w:hAnsi="Courier New" w:cs="Courier New"/>
          <w:sz w:val="16"/>
          <w:szCs w:val="16"/>
        </w:rPr>
        <w:t>wsu:Id</w:t>
      </w:r>
      <w:proofErr w:type="spellEnd"/>
      <w:r w:rsidRPr="00436F83">
        <w:rPr>
          <w:rFonts w:ascii="Courier New" w:hAnsi="Courier New" w:cs="Courier New"/>
          <w:sz w:val="16"/>
          <w:szCs w:val="16"/>
        </w:rPr>
        <w:t>="TS-13"&gt;</w:t>
      </w:r>
    </w:p>
    <w:p w14:paraId="5A767E0D"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wsu</w:t>
      </w:r>
      <w:proofErr w:type="gramStart"/>
      <w:r w:rsidRPr="00436F83">
        <w:rPr>
          <w:rFonts w:ascii="Courier New" w:hAnsi="Courier New" w:cs="Courier New"/>
          <w:sz w:val="16"/>
          <w:szCs w:val="16"/>
        </w:rPr>
        <w:t>:Created</w:t>
      </w:r>
      <w:proofErr w:type="spellEnd"/>
      <w:proofErr w:type="gramEnd"/>
      <w:r w:rsidRPr="00436F83">
        <w:rPr>
          <w:rFonts w:ascii="Courier New" w:hAnsi="Courier New" w:cs="Courier New"/>
          <w:sz w:val="16"/>
          <w:szCs w:val="16"/>
        </w:rPr>
        <w:t>&gt;2013-03-01T16:54:27.880Z&lt;/</w:t>
      </w:r>
      <w:proofErr w:type="spellStart"/>
      <w:r w:rsidRPr="00436F83">
        <w:rPr>
          <w:rFonts w:ascii="Courier New" w:hAnsi="Courier New" w:cs="Courier New"/>
          <w:sz w:val="16"/>
          <w:szCs w:val="16"/>
        </w:rPr>
        <w:t>wsu:Created</w:t>
      </w:r>
      <w:proofErr w:type="spellEnd"/>
      <w:r w:rsidRPr="00436F83">
        <w:rPr>
          <w:rFonts w:ascii="Courier New" w:hAnsi="Courier New" w:cs="Courier New"/>
          <w:sz w:val="16"/>
          <w:szCs w:val="16"/>
        </w:rPr>
        <w:t>&gt;</w:t>
      </w:r>
    </w:p>
    <w:p w14:paraId="0ECE920A" w14:textId="77777777" w:rsidR="00BD6716" w:rsidRPr="00184D8F" w:rsidRDefault="00BD6716" w:rsidP="00BD6716">
      <w:pPr>
        <w:spacing w:before="0"/>
        <w:rPr>
          <w:rFonts w:ascii="Courier New" w:hAnsi="Courier New" w:cs="Courier New"/>
          <w:sz w:val="16"/>
          <w:szCs w:val="16"/>
          <w:lang w:val="fr-FR"/>
        </w:rPr>
      </w:pPr>
      <w:r w:rsidRPr="00436F83">
        <w:rPr>
          <w:rFonts w:ascii="Courier New" w:hAnsi="Courier New" w:cs="Courier New"/>
          <w:sz w:val="16"/>
          <w:szCs w:val="16"/>
        </w:rPr>
        <w:t xml:space="preserve">        </w:t>
      </w:r>
      <w:r w:rsidRPr="00436F83">
        <w:rPr>
          <w:rFonts w:ascii="Courier New" w:hAnsi="Courier New" w:cs="Courier New"/>
          <w:sz w:val="16"/>
          <w:szCs w:val="16"/>
          <w:lang w:val="fr-FR"/>
        </w:rPr>
        <w:t>&lt;</w:t>
      </w:r>
      <w:proofErr w:type="spellStart"/>
      <w:r w:rsidRPr="00436F83">
        <w:rPr>
          <w:rFonts w:ascii="Courier New" w:hAnsi="Courier New" w:cs="Courier New"/>
          <w:sz w:val="16"/>
          <w:szCs w:val="16"/>
          <w:lang w:val="fr-FR"/>
        </w:rPr>
        <w:t>wsu:Expires</w:t>
      </w:r>
      <w:proofErr w:type="spellEnd"/>
      <w:r w:rsidRPr="00436F83">
        <w:rPr>
          <w:rFonts w:ascii="Courier New" w:hAnsi="Courier New" w:cs="Courier New"/>
          <w:sz w:val="16"/>
          <w:szCs w:val="16"/>
          <w:lang w:val="fr-FR"/>
        </w:rPr>
        <w:t>&gt;2013-03-01T16:59:27.880Z&lt;/</w:t>
      </w:r>
      <w:proofErr w:type="spellStart"/>
      <w:r w:rsidRPr="00436F83">
        <w:rPr>
          <w:rFonts w:ascii="Courier New" w:hAnsi="Courier New" w:cs="Courier New"/>
          <w:sz w:val="16"/>
          <w:szCs w:val="16"/>
          <w:lang w:val="fr-FR"/>
        </w:rPr>
        <w:t>wsu:Expires</w:t>
      </w:r>
      <w:proofErr w:type="spellEnd"/>
      <w:r w:rsidRPr="00436F83">
        <w:rPr>
          <w:rFonts w:ascii="Courier New" w:hAnsi="Courier New" w:cs="Courier New"/>
          <w:sz w:val="16"/>
          <w:szCs w:val="16"/>
          <w:lang w:val="fr-FR"/>
        </w:rPr>
        <w:t>&gt;</w:t>
      </w:r>
    </w:p>
    <w:p w14:paraId="25C550E4" w14:textId="77777777" w:rsidR="00BD6716" w:rsidRPr="00D30167" w:rsidRDefault="00BD6716" w:rsidP="00BD6716">
      <w:pPr>
        <w:spacing w:before="0"/>
        <w:rPr>
          <w:rFonts w:ascii="Courier New" w:hAnsi="Courier New" w:cs="Courier New"/>
          <w:sz w:val="16"/>
          <w:szCs w:val="16"/>
        </w:rPr>
      </w:pPr>
      <w:r w:rsidRPr="00436F83">
        <w:rPr>
          <w:rFonts w:ascii="Courier New" w:hAnsi="Courier New" w:cs="Courier New"/>
          <w:sz w:val="16"/>
          <w:szCs w:val="16"/>
          <w:lang w:val="fr-FR"/>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wsu</w:t>
      </w:r>
      <w:proofErr w:type="gramStart"/>
      <w:r w:rsidRPr="00436F83">
        <w:rPr>
          <w:rFonts w:ascii="Courier New" w:hAnsi="Courier New" w:cs="Courier New"/>
          <w:sz w:val="16"/>
          <w:szCs w:val="16"/>
        </w:rPr>
        <w:t>:Timestamp</w:t>
      </w:r>
      <w:proofErr w:type="spellEnd"/>
      <w:proofErr w:type="gramEnd"/>
      <w:r w:rsidRPr="00436F83">
        <w:rPr>
          <w:rFonts w:ascii="Courier New" w:hAnsi="Courier New" w:cs="Courier New"/>
          <w:sz w:val="16"/>
          <w:szCs w:val="16"/>
        </w:rPr>
        <w:t>&gt;</w:t>
      </w:r>
    </w:p>
    <w:p w14:paraId="1DBD0AB4"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wsse</w:t>
      </w:r>
      <w:proofErr w:type="gramStart"/>
      <w:r w:rsidRPr="00436F83">
        <w:rPr>
          <w:rFonts w:ascii="Courier New" w:hAnsi="Courier New" w:cs="Courier New"/>
          <w:sz w:val="16"/>
          <w:szCs w:val="16"/>
        </w:rPr>
        <w:t>:Security</w:t>
      </w:r>
      <w:proofErr w:type="spellEnd"/>
      <w:proofErr w:type="gramEnd"/>
      <w:r w:rsidRPr="00436F83">
        <w:rPr>
          <w:rFonts w:ascii="Courier New" w:hAnsi="Courier New" w:cs="Courier New"/>
          <w:sz w:val="16"/>
          <w:szCs w:val="16"/>
        </w:rPr>
        <w:t>&gt;</w:t>
      </w:r>
    </w:p>
    <w:p w14:paraId="785066FD"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wsa</w:t>
      </w:r>
      <w:proofErr w:type="gramStart"/>
      <w:r w:rsidRPr="00436F83">
        <w:rPr>
          <w:rFonts w:ascii="Courier New" w:hAnsi="Courier New" w:cs="Courier New"/>
          <w:sz w:val="16"/>
          <w:szCs w:val="16"/>
        </w:rPr>
        <w:t>:Action</w:t>
      </w:r>
      <w:proofErr w:type="spellEnd"/>
      <w:proofErr w:type="gramEnd"/>
      <w:r w:rsidRPr="00436F83">
        <w:rPr>
          <w:rFonts w:ascii="Courier New" w:hAnsi="Courier New" w:cs="Courier New"/>
          <w:sz w:val="16"/>
          <w:szCs w:val="16"/>
        </w:rPr>
        <w:t xml:space="preserve"> soapenv:mustUnderstand="true"&gt;urn:RequestSecurityTokenResponse&lt;/wsa:Action&gt;</w:t>
      </w:r>
    </w:p>
    <w:p w14:paraId="3F8C02AD"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wsa</w:t>
      </w:r>
      <w:proofErr w:type="gramStart"/>
      <w:r w:rsidRPr="00436F83">
        <w:rPr>
          <w:rFonts w:ascii="Courier New" w:hAnsi="Courier New" w:cs="Courier New"/>
          <w:sz w:val="16"/>
          <w:szCs w:val="16"/>
        </w:rPr>
        <w:t>:RelatesTo</w:t>
      </w:r>
      <w:proofErr w:type="spellEnd"/>
      <w:proofErr w:type="gramEnd"/>
      <w:r w:rsidRPr="00436F83">
        <w:rPr>
          <w:rFonts w:ascii="Courier New" w:hAnsi="Courier New" w:cs="Courier New"/>
          <w:sz w:val="16"/>
          <w:szCs w:val="16"/>
        </w:rPr>
        <w:t xml:space="preserve"> soapenv:mustUnderstand="true"&gt;urn:uuid:0_1362156893800&lt;/wsa:RelatesTo&gt;</w:t>
      </w:r>
    </w:p>
    <w:p w14:paraId="794F8FF8"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soapenv</w:t>
      </w:r>
      <w:proofErr w:type="gramStart"/>
      <w:r w:rsidRPr="00436F83">
        <w:rPr>
          <w:rFonts w:ascii="Courier New" w:hAnsi="Courier New" w:cs="Courier New"/>
          <w:sz w:val="16"/>
          <w:szCs w:val="16"/>
        </w:rPr>
        <w:t>:Header</w:t>
      </w:r>
      <w:proofErr w:type="spellEnd"/>
      <w:proofErr w:type="gramEnd"/>
      <w:r w:rsidRPr="00436F83">
        <w:rPr>
          <w:rFonts w:ascii="Courier New" w:hAnsi="Courier New" w:cs="Courier New"/>
          <w:sz w:val="16"/>
          <w:szCs w:val="16"/>
        </w:rPr>
        <w:t>&gt;</w:t>
      </w:r>
    </w:p>
    <w:p w14:paraId="7C531739"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proofErr w:type="gramStart"/>
      <w:r w:rsidRPr="00436F83">
        <w:rPr>
          <w:rFonts w:ascii="Courier New" w:hAnsi="Courier New" w:cs="Courier New"/>
          <w:sz w:val="16"/>
          <w:szCs w:val="16"/>
        </w:rPr>
        <w:t>soapenv:</w:t>
      </w:r>
      <w:proofErr w:type="gramEnd"/>
      <w:r w:rsidRPr="00436F83">
        <w:rPr>
          <w:rFonts w:ascii="Courier New" w:hAnsi="Courier New" w:cs="Courier New"/>
          <w:sz w:val="16"/>
          <w:szCs w:val="16"/>
        </w:rPr>
        <w:t>Body</w:t>
      </w:r>
      <w:proofErr w:type="spellEnd"/>
      <w:r w:rsidRPr="00436F83">
        <w:rPr>
          <w:rFonts w:ascii="Courier New" w:hAnsi="Courier New" w:cs="Courier New"/>
          <w:sz w:val="16"/>
          <w:szCs w:val="16"/>
        </w:rPr>
        <w:t>&gt;</w:t>
      </w:r>
    </w:p>
    <w:p w14:paraId="1AAEE8E9" w14:textId="77777777" w:rsidR="00BD6716"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wst</w:t>
      </w:r>
      <w:proofErr w:type="gramStart"/>
      <w:r w:rsidRPr="00436F83">
        <w:rPr>
          <w:rFonts w:ascii="Courier New" w:hAnsi="Courier New" w:cs="Courier New"/>
          <w:sz w:val="16"/>
          <w:szCs w:val="16"/>
        </w:rPr>
        <w:t>:RequestSecurityTokenResponseCollection</w:t>
      </w:r>
      <w:proofErr w:type="spellEnd"/>
      <w:proofErr w:type="gramEnd"/>
      <w:r w:rsidRPr="00436F83">
        <w:rPr>
          <w:rFonts w:ascii="Courier New" w:hAnsi="Courier New" w:cs="Courier New"/>
          <w:sz w:val="16"/>
          <w:szCs w:val="16"/>
        </w:rPr>
        <w:t xml:space="preserve"> </w:t>
      </w:r>
    </w:p>
    <w:p w14:paraId="4329E838"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Pr="00436F83">
        <w:rPr>
          <w:rFonts w:ascii="Courier New" w:hAnsi="Courier New" w:cs="Courier New"/>
          <w:sz w:val="16"/>
          <w:szCs w:val="16"/>
        </w:rPr>
        <w:t>xmlns:</w:t>
      </w:r>
      <w:proofErr w:type="gramEnd"/>
      <w:r w:rsidRPr="00436F83">
        <w:rPr>
          <w:rFonts w:ascii="Courier New" w:hAnsi="Courier New" w:cs="Courier New"/>
          <w:sz w:val="16"/>
          <w:szCs w:val="16"/>
        </w:rPr>
        <w:t>wst</w:t>
      </w:r>
      <w:proofErr w:type="spellEnd"/>
      <w:r w:rsidRPr="00436F83">
        <w:rPr>
          <w:rFonts w:ascii="Courier New" w:hAnsi="Courier New" w:cs="Courier New"/>
          <w:sz w:val="16"/>
          <w:szCs w:val="16"/>
        </w:rPr>
        <w:t>="</w:t>
      </w:r>
      <w:hyperlink r:id="rId75" w:history="1">
        <w:r w:rsidRPr="00436F83">
          <w:rPr>
            <w:rStyle w:val="Hyperlink"/>
            <w:rFonts w:ascii="Courier New" w:hAnsi="Courier New" w:cs="Courier New"/>
            <w:sz w:val="16"/>
            <w:szCs w:val="16"/>
          </w:rPr>
          <w:t>http://docs.oasis-open.org/ws-sx/ws-trust/200512</w:t>
        </w:r>
      </w:hyperlink>
      <w:r w:rsidRPr="00436F83">
        <w:rPr>
          <w:rFonts w:ascii="Courier New" w:hAnsi="Courier New" w:cs="Courier New"/>
          <w:sz w:val="16"/>
          <w:szCs w:val="16"/>
        </w:rPr>
        <w:t>"&gt;</w:t>
      </w:r>
    </w:p>
    <w:p w14:paraId="39BE8150"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proofErr w:type="gramStart"/>
      <w:r w:rsidRPr="00436F83">
        <w:rPr>
          <w:rFonts w:ascii="Courier New" w:hAnsi="Courier New" w:cs="Courier New"/>
          <w:sz w:val="16"/>
          <w:szCs w:val="16"/>
        </w:rPr>
        <w:t>wst:</w:t>
      </w:r>
      <w:proofErr w:type="gramEnd"/>
      <w:r w:rsidRPr="00436F83">
        <w:rPr>
          <w:rFonts w:ascii="Courier New" w:hAnsi="Courier New" w:cs="Courier New"/>
          <w:sz w:val="16"/>
          <w:szCs w:val="16"/>
        </w:rPr>
        <w:t>RequestSecurityTokenResponse</w:t>
      </w:r>
      <w:proofErr w:type="spellEnd"/>
      <w:r w:rsidRPr="00436F83">
        <w:rPr>
          <w:rFonts w:ascii="Courier New" w:hAnsi="Courier New" w:cs="Courier New"/>
          <w:sz w:val="16"/>
          <w:szCs w:val="16"/>
        </w:rPr>
        <w:t>&gt;</w:t>
      </w:r>
    </w:p>
    <w:p w14:paraId="5C73B327" w14:textId="77777777" w:rsidR="00BD6716"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proofErr w:type="gramStart"/>
      <w:r w:rsidRPr="00436F83">
        <w:rPr>
          <w:rFonts w:ascii="Courier New" w:hAnsi="Courier New" w:cs="Courier New"/>
          <w:sz w:val="16"/>
          <w:szCs w:val="16"/>
        </w:rPr>
        <w:t>wst:</w:t>
      </w:r>
      <w:proofErr w:type="gramEnd"/>
      <w:r w:rsidRPr="00436F83">
        <w:rPr>
          <w:rFonts w:ascii="Courier New" w:hAnsi="Courier New" w:cs="Courier New"/>
          <w:sz w:val="16"/>
          <w:szCs w:val="16"/>
        </w:rPr>
        <w:t>TokenType</w:t>
      </w:r>
      <w:proofErr w:type="spellEnd"/>
      <w:r w:rsidRPr="00436F83">
        <w:rPr>
          <w:rFonts w:ascii="Courier New" w:hAnsi="Courier New" w:cs="Courier New"/>
          <w:sz w:val="16"/>
          <w:szCs w:val="16"/>
        </w:rPr>
        <w:t>&gt;</w:t>
      </w:r>
    </w:p>
    <w:p w14:paraId="5DACB7E2" w14:textId="77777777" w:rsidR="00BD6716"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hyperlink r:id="rId76" w:anchor="SAMLV2.0" w:history="1">
        <w:r w:rsidRPr="00436F83">
          <w:rPr>
            <w:rStyle w:val="Hyperlink"/>
            <w:rFonts w:ascii="Courier New" w:hAnsi="Courier New" w:cs="Courier New"/>
            <w:sz w:val="16"/>
            <w:szCs w:val="16"/>
          </w:rPr>
          <w:t>http://docs.oasis-open.org/wss/oasis-wss-saml-token-profile-1.1#SAMLV2.0</w:t>
        </w:r>
      </w:hyperlink>
    </w:p>
    <w:p w14:paraId="46173557"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wst</w:t>
      </w:r>
      <w:proofErr w:type="gramStart"/>
      <w:r w:rsidRPr="00436F83">
        <w:rPr>
          <w:rFonts w:ascii="Courier New" w:hAnsi="Courier New" w:cs="Courier New"/>
          <w:sz w:val="16"/>
          <w:szCs w:val="16"/>
        </w:rPr>
        <w:t>:TokenType</w:t>
      </w:r>
      <w:proofErr w:type="spellEnd"/>
      <w:proofErr w:type="gramEnd"/>
      <w:r w:rsidRPr="00436F83">
        <w:rPr>
          <w:rFonts w:ascii="Courier New" w:hAnsi="Courier New" w:cs="Courier New"/>
          <w:sz w:val="16"/>
          <w:szCs w:val="16"/>
        </w:rPr>
        <w:t>&gt;</w:t>
      </w:r>
    </w:p>
    <w:p w14:paraId="03661517"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wst</w:t>
      </w:r>
      <w:proofErr w:type="gramStart"/>
      <w:r w:rsidRPr="00436F83">
        <w:rPr>
          <w:rFonts w:ascii="Courier New" w:hAnsi="Courier New" w:cs="Courier New"/>
          <w:sz w:val="16"/>
          <w:szCs w:val="16"/>
        </w:rPr>
        <w:t>:KeySize</w:t>
      </w:r>
      <w:proofErr w:type="spellEnd"/>
      <w:proofErr w:type="gramEnd"/>
      <w:r w:rsidRPr="00436F83">
        <w:rPr>
          <w:rFonts w:ascii="Courier New" w:hAnsi="Courier New" w:cs="Courier New"/>
          <w:sz w:val="16"/>
          <w:szCs w:val="16"/>
        </w:rPr>
        <w:t>&gt;256&lt;/</w:t>
      </w:r>
      <w:proofErr w:type="spellStart"/>
      <w:r w:rsidRPr="00436F83">
        <w:rPr>
          <w:rFonts w:ascii="Courier New" w:hAnsi="Courier New" w:cs="Courier New"/>
          <w:sz w:val="16"/>
          <w:szCs w:val="16"/>
        </w:rPr>
        <w:t>wst:KeySize</w:t>
      </w:r>
      <w:proofErr w:type="spellEnd"/>
      <w:r w:rsidRPr="00436F83">
        <w:rPr>
          <w:rFonts w:ascii="Courier New" w:hAnsi="Courier New" w:cs="Courier New"/>
          <w:sz w:val="16"/>
          <w:szCs w:val="16"/>
        </w:rPr>
        <w:t>&gt;</w:t>
      </w:r>
    </w:p>
    <w:p w14:paraId="7E43B598"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proofErr w:type="gramStart"/>
      <w:r w:rsidRPr="00436F83">
        <w:rPr>
          <w:rFonts w:ascii="Courier New" w:hAnsi="Courier New" w:cs="Courier New"/>
          <w:sz w:val="16"/>
          <w:szCs w:val="16"/>
        </w:rPr>
        <w:t>wst:</w:t>
      </w:r>
      <w:proofErr w:type="gramEnd"/>
      <w:r w:rsidRPr="00436F83">
        <w:rPr>
          <w:rFonts w:ascii="Courier New" w:hAnsi="Courier New" w:cs="Courier New"/>
          <w:sz w:val="16"/>
          <w:szCs w:val="16"/>
        </w:rPr>
        <w:t>RequestedAttachedReference</w:t>
      </w:r>
      <w:proofErr w:type="spellEnd"/>
      <w:r w:rsidRPr="00436F83">
        <w:rPr>
          <w:rFonts w:ascii="Courier New" w:hAnsi="Courier New" w:cs="Courier New"/>
          <w:sz w:val="16"/>
          <w:szCs w:val="16"/>
        </w:rPr>
        <w:t>&gt;</w:t>
      </w:r>
    </w:p>
    <w:p w14:paraId="069A88CD" w14:textId="77777777" w:rsidR="00BD6716"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wsse</w:t>
      </w:r>
      <w:proofErr w:type="gramStart"/>
      <w:r w:rsidRPr="00436F83">
        <w:rPr>
          <w:rFonts w:ascii="Courier New" w:hAnsi="Courier New" w:cs="Courier New"/>
          <w:sz w:val="16"/>
          <w:szCs w:val="16"/>
        </w:rPr>
        <w:t>:SecurityTokenReference</w:t>
      </w:r>
      <w:proofErr w:type="spellEnd"/>
      <w:proofErr w:type="gramEnd"/>
      <w:r w:rsidRPr="00436F83">
        <w:rPr>
          <w:rFonts w:ascii="Courier New" w:hAnsi="Courier New" w:cs="Courier New"/>
          <w:sz w:val="16"/>
          <w:szCs w:val="16"/>
        </w:rPr>
        <w:t xml:space="preserve"> </w:t>
      </w:r>
    </w:p>
    <w:p w14:paraId="717EC842"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proofErr w:type="gramStart"/>
      <w:r w:rsidRPr="00436F83">
        <w:rPr>
          <w:rFonts w:ascii="Courier New" w:hAnsi="Courier New" w:cs="Courier New"/>
          <w:sz w:val="16"/>
          <w:szCs w:val="16"/>
        </w:rPr>
        <w:t>xmlns:</w:t>
      </w:r>
      <w:proofErr w:type="gramEnd"/>
      <w:r w:rsidRPr="00436F83">
        <w:rPr>
          <w:rFonts w:ascii="Courier New" w:hAnsi="Courier New" w:cs="Courier New"/>
          <w:sz w:val="16"/>
          <w:szCs w:val="16"/>
        </w:rPr>
        <w:t>wsse="</w:t>
      </w:r>
      <w:hyperlink r:id="rId77" w:history="1">
        <w:r w:rsidRPr="00436F83">
          <w:rPr>
            <w:rStyle w:val="Hyperlink"/>
            <w:rFonts w:ascii="Courier New" w:hAnsi="Courier New" w:cs="Courier New"/>
            <w:sz w:val="16"/>
            <w:szCs w:val="16"/>
          </w:rPr>
          <w:t>http://docs.oasis-open.org/wss/2004/01/oasis-200401-wss-wssecurity-secext-1.0.xsd</w:t>
        </w:r>
      </w:hyperlink>
      <w:r w:rsidRPr="00436F83">
        <w:rPr>
          <w:rFonts w:ascii="Courier New" w:hAnsi="Courier New" w:cs="Courier New"/>
          <w:sz w:val="16"/>
          <w:szCs w:val="16"/>
        </w:rPr>
        <w:t>"&gt;</w:t>
      </w:r>
    </w:p>
    <w:p w14:paraId="27D57720" w14:textId="77777777" w:rsidR="00BD6716"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wsse</w:t>
      </w:r>
      <w:proofErr w:type="gramStart"/>
      <w:r w:rsidRPr="00436F83">
        <w:rPr>
          <w:rFonts w:ascii="Courier New" w:hAnsi="Courier New" w:cs="Courier New"/>
          <w:sz w:val="16"/>
          <w:szCs w:val="16"/>
        </w:rPr>
        <w:t>:Reference</w:t>
      </w:r>
      <w:proofErr w:type="spellEnd"/>
      <w:proofErr w:type="gramEnd"/>
      <w:r w:rsidRPr="00436F83">
        <w:rPr>
          <w:rFonts w:ascii="Courier New" w:hAnsi="Courier New" w:cs="Courier New"/>
          <w:sz w:val="16"/>
          <w:szCs w:val="16"/>
        </w:rPr>
        <w:t xml:space="preserve"> URI="#urn:uuid:CCD9102DB9CE2669531362156867799" </w:t>
      </w:r>
    </w:p>
    <w:p w14:paraId="4347D6E0"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ValueType="</w:t>
      </w:r>
      <w:hyperlink r:id="rId78" w:anchor="SAMLV2.0" w:history="1">
        <w:r w:rsidRPr="00436F83">
          <w:rPr>
            <w:rStyle w:val="Hyperlink"/>
            <w:rFonts w:ascii="Courier New" w:hAnsi="Courier New" w:cs="Courier New"/>
            <w:sz w:val="16"/>
            <w:szCs w:val="16"/>
          </w:rPr>
          <w:t>http://docs.oasis-open.org/wss/oasis-wss-saml-token-profile-1.1#SAMLV2.0</w:t>
        </w:r>
      </w:hyperlink>
      <w:r w:rsidRPr="00436F83">
        <w:rPr>
          <w:rFonts w:ascii="Courier New" w:hAnsi="Courier New" w:cs="Courier New"/>
          <w:sz w:val="16"/>
          <w:szCs w:val="16"/>
        </w:rPr>
        <w:t>"/&gt;</w:t>
      </w:r>
    </w:p>
    <w:p w14:paraId="360B1775"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wsse</w:t>
      </w:r>
      <w:proofErr w:type="gramStart"/>
      <w:r w:rsidRPr="00436F83">
        <w:rPr>
          <w:rFonts w:ascii="Courier New" w:hAnsi="Courier New" w:cs="Courier New"/>
          <w:sz w:val="16"/>
          <w:szCs w:val="16"/>
        </w:rPr>
        <w:t>:SecurityTokenReference</w:t>
      </w:r>
      <w:proofErr w:type="spellEnd"/>
      <w:proofErr w:type="gramEnd"/>
      <w:r w:rsidRPr="00436F83">
        <w:rPr>
          <w:rFonts w:ascii="Courier New" w:hAnsi="Courier New" w:cs="Courier New"/>
          <w:sz w:val="16"/>
          <w:szCs w:val="16"/>
        </w:rPr>
        <w:t>&gt;</w:t>
      </w:r>
    </w:p>
    <w:p w14:paraId="628FB34D"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wst</w:t>
      </w:r>
      <w:proofErr w:type="gramStart"/>
      <w:r w:rsidRPr="00436F83">
        <w:rPr>
          <w:rFonts w:ascii="Courier New" w:hAnsi="Courier New" w:cs="Courier New"/>
          <w:sz w:val="16"/>
          <w:szCs w:val="16"/>
        </w:rPr>
        <w:t>:RequestedAttachedReference</w:t>
      </w:r>
      <w:proofErr w:type="spellEnd"/>
      <w:proofErr w:type="gramEnd"/>
      <w:r w:rsidRPr="00436F83">
        <w:rPr>
          <w:rFonts w:ascii="Courier New" w:hAnsi="Courier New" w:cs="Courier New"/>
          <w:sz w:val="16"/>
          <w:szCs w:val="16"/>
        </w:rPr>
        <w:t>&gt;</w:t>
      </w:r>
    </w:p>
    <w:p w14:paraId="3DDE7BF9"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proofErr w:type="gramStart"/>
      <w:r w:rsidRPr="00436F83">
        <w:rPr>
          <w:rFonts w:ascii="Courier New" w:hAnsi="Courier New" w:cs="Courier New"/>
          <w:sz w:val="16"/>
          <w:szCs w:val="16"/>
        </w:rPr>
        <w:t>wst:</w:t>
      </w:r>
      <w:proofErr w:type="gramEnd"/>
      <w:r w:rsidRPr="00436F83">
        <w:rPr>
          <w:rFonts w:ascii="Courier New" w:hAnsi="Courier New" w:cs="Courier New"/>
          <w:sz w:val="16"/>
          <w:szCs w:val="16"/>
        </w:rPr>
        <w:t>RequestedUnattachedReference</w:t>
      </w:r>
      <w:proofErr w:type="spellEnd"/>
      <w:r w:rsidRPr="00436F83">
        <w:rPr>
          <w:rFonts w:ascii="Courier New" w:hAnsi="Courier New" w:cs="Courier New"/>
          <w:sz w:val="16"/>
          <w:szCs w:val="16"/>
        </w:rPr>
        <w:t>&gt;</w:t>
      </w:r>
    </w:p>
    <w:p w14:paraId="1B46C19F" w14:textId="77777777" w:rsidR="00BD6716"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wsse</w:t>
      </w:r>
      <w:proofErr w:type="gramStart"/>
      <w:r w:rsidRPr="00436F83">
        <w:rPr>
          <w:rFonts w:ascii="Courier New" w:hAnsi="Courier New" w:cs="Courier New"/>
          <w:sz w:val="16"/>
          <w:szCs w:val="16"/>
        </w:rPr>
        <w:t>:SecurityTokenReference</w:t>
      </w:r>
      <w:proofErr w:type="spellEnd"/>
      <w:proofErr w:type="gramEnd"/>
      <w:r w:rsidRPr="00436F83">
        <w:rPr>
          <w:rFonts w:ascii="Courier New" w:hAnsi="Courier New" w:cs="Courier New"/>
          <w:sz w:val="16"/>
          <w:szCs w:val="16"/>
        </w:rPr>
        <w:t xml:space="preserve"> </w:t>
      </w:r>
    </w:p>
    <w:p w14:paraId="047EB327"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proofErr w:type="gramStart"/>
      <w:r w:rsidRPr="00436F83">
        <w:rPr>
          <w:rFonts w:ascii="Courier New" w:hAnsi="Courier New" w:cs="Courier New"/>
          <w:sz w:val="16"/>
          <w:szCs w:val="16"/>
        </w:rPr>
        <w:t>xmlns:</w:t>
      </w:r>
      <w:proofErr w:type="gramEnd"/>
      <w:r w:rsidRPr="00436F83">
        <w:rPr>
          <w:rFonts w:ascii="Courier New" w:hAnsi="Courier New" w:cs="Courier New"/>
          <w:sz w:val="16"/>
          <w:szCs w:val="16"/>
        </w:rPr>
        <w:t>wsse="</w:t>
      </w:r>
      <w:hyperlink r:id="rId79" w:history="1">
        <w:r w:rsidRPr="00436F83">
          <w:rPr>
            <w:rStyle w:val="Hyperlink"/>
            <w:rFonts w:ascii="Courier New" w:hAnsi="Courier New" w:cs="Courier New"/>
            <w:sz w:val="16"/>
            <w:szCs w:val="16"/>
          </w:rPr>
          <w:t>http://docs.oasis-open.org/wss/2004/01/oasis-200401-wss-wssecurity-secext-1.0.xsd</w:t>
        </w:r>
      </w:hyperlink>
      <w:r w:rsidRPr="00436F83">
        <w:rPr>
          <w:rFonts w:ascii="Courier New" w:hAnsi="Courier New" w:cs="Courier New"/>
          <w:sz w:val="16"/>
          <w:szCs w:val="16"/>
        </w:rPr>
        <w:t>"&gt;</w:t>
      </w:r>
    </w:p>
    <w:p w14:paraId="0BAB901A" w14:textId="77777777" w:rsidR="00BD6716"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wsse</w:t>
      </w:r>
      <w:proofErr w:type="gramStart"/>
      <w:r w:rsidRPr="00436F83">
        <w:rPr>
          <w:rFonts w:ascii="Courier New" w:hAnsi="Courier New" w:cs="Courier New"/>
          <w:sz w:val="16"/>
          <w:szCs w:val="16"/>
        </w:rPr>
        <w:t>:Reference</w:t>
      </w:r>
      <w:proofErr w:type="spellEnd"/>
      <w:proofErr w:type="gramEnd"/>
      <w:r w:rsidRPr="00436F83">
        <w:rPr>
          <w:rFonts w:ascii="Courier New" w:hAnsi="Courier New" w:cs="Courier New"/>
          <w:sz w:val="16"/>
          <w:szCs w:val="16"/>
        </w:rPr>
        <w:t xml:space="preserve"> URI="urn:uuid:CCD9102DB9CE2669531362156867799" </w:t>
      </w:r>
    </w:p>
    <w:p w14:paraId="4FC3DA02"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ValueType="</w:t>
      </w:r>
      <w:hyperlink r:id="rId80" w:anchor="SAMLV2.0" w:history="1">
        <w:r w:rsidRPr="00436F83">
          <w:rPr>
            <w:rStyle w:val="Hyperlink"/>
            <w:rFonts w:ascii="Courier New" w:hAnsi="Courier New" w:cs="Courier New"/>
            <w:sz w:val="16"/>
            <w:szCs w:val="16"/>
          </w:rPr>
          <w:t>http://docs.oasis-open.org/wss/oasis-wss-saml-token-profile-1.1#SAMLV2.0</w:t>
        </w:r>
      </w:hyperlink>
      <w:r w:rsidRPr="00436F83">
        <w:rPr>
          <w:rFonts w:ascii="Courier New" w:hAnsi="Courier New" w:cs="Courier New"/>
          <w:sz w:val="16"/>
          <w:szCs w:val="16"/>
        </w:rPr>
        <w:t>" /&gt;</w:t>
      </w:r>
    </w:p>
    <w:p w14:paraId="278F7125"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wsse</w:t>
      </w:r>
      <w:proofErr w:type="gramStart"/>
      <w:r w:rsidRPr="00436F83">
        <w:rPr>
          <w:rFonts w:ascii="Courier New" w:hAnsi="Courier New" w:cs="Courier New"/>
          <w:sz w:val="16"/>
          <w:szCs w:val="16"/>
        </w:rPr>
        <w:t>:SecurityTokenReference</w:t>
      </w:r>
      <w:proofErr w:type="spellEnd"/>
      <w:proofErr w:type="gramEnd"/>
      <w:r w:rsidRPr="00436F83">
        <w:rPr>
          <w:rFonts w:ascii="Courier New" w:hAnsi="Courier New" w:cs="Courier New"/>
          <w:sz w:val="16"/>
          <w:szCs w:val="16"/>
        </w:rPr>
        <w:t>&gt;</w:t>
      </w:r>
    </w:p>
    <w:p w14:paraId="44F459EE"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wst</w:t>
      </w:r>
      <w:proofErr w:type="gramStart"/>
      <w:r w:rsidRPr="00436F83">
        <w:rPr>
          <w:rFonts w:ascii="Courier New" w:hAnsi="Courier New" w:cs="Courier New"/>
          <w:sz w:val="16"/>
          <w:szCs w:val="16"/>
        </w:rPr>
        <w:t>:RequestedUnattachedReference</w:t>
      </w:r>
      <w:proofErr w:type="spellEnd"/>
      <w:proofErr w:type="gramEnd"/>
      <w:r w:rsidRPr="00436F83">
        <w:rPr>
          <w:rFonts w:ascii="Courier New" w:hAnsi="Courier New" w:cs="Courier New"/>
          <w:sz w:val="16"/>
          <w:szCs w:val="16"/>
        </w:rPr>
        <w:t>&gt;</w:t>
      </w:r>
    </w:p>
    <w:p w14:paraId="6D2ACFDB"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proofErr w:type="gramStart"/>
      <w:r w:rsidRPr="00436F83">
        <w:rPr>
          <w:rFonts w:ascii="Courier New" w:hAnsi="Courier New" w:cs="Courier New"/>
          <w:sz w:val="16"/>
          <w:szCs w:val="16"/>
        </w:rPr>
        <w:t>wst:</w:t>
      </w:r>
      <w:proofErr w:type="gramEnd"/>
      <w:r w:rsidRPr="00436F83">
        <w:rPr>
          <w:rFonts w:ascii="Courier New" w:hAnsi="Courier New" w:cs="Courier New"/>
          <w:sz w:val="16"/>
          <w:szCs w:val="16"/>
        </w:rPr>
        <w:t>Lifetime</w:t>
      </w:r>
      <w:proofErr w:type="spellEnd"/>
      <w:r w:rsidRPr="00436F83">
        <w:rPr>
          <w:rFonts w:ascii="Courier New" w:hAnsi="Courier New" w:cs="Courier New"/>
          <w:sz w:val="16"/>
          <w:szCs w:val="16"/>
        </w:rPr>
        <w:t>&gt;</w:t>
      </w:r>
    </w:p>
    <w:p w14:paraId="1E7500F1" w14:textId="77777777" w:rsidR="00BD6716"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wsu</w:t>
      </w:r>
      <w:proofErr w:type="gramStart"/>
      <w:r w:rsidRPr="00436F83">
        <w:rPr>
          <w:rFonts w:ascii="Courier New" w:hAnsi="Courier New" w:cs="Courier New"/>
          <w:sz w:val="16"/>
          <w:szCs w:val="16"/>
        </w:rPr>
        <w:t>:Created</w:t>
      </w:r>
      <w:proofErr w:type="spellEnd"/>
      <w:proofErr w:type="gramEnd"/>
      <w:r w:rsidRPr="00436F83">
        <w:rPr>
          <w:rFonts w:ascii="Courier New" w:hAnsi="Courier New" w:cs="Courier New"/>
          <w:sz w:val="16"/>
          <w:szCs w:val="16"/>
        </w:rPr>
        <w:t xml:space="preserve"> </w:t>
      </w:r>
    </w:p>
    <w:p w14:paraId="09B1E51C" w14:textId="77777777" w:rsidR="00BD6716"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proofErr w:type="gramStart"/>
      <w:r w:rsidRPr="00436F83">
        <w:rPr>
          <w:rFonts w:ascii="Courier New" w:hAnsi="Courier New" w:cs="Courier New"/>
          <w:sz w:val="16"/>
          <w:szCs w:val="16"/>
        </w:rPr>
        <w:t>xmlns:</w:t>
      </w:r>
      <w:proofErr w:type="gramEnd"/>
      <w:r w:rsidRPr="00436F83">
        <w:rPr>
          <w:rFonts w:ascii="Courier New" w:hAnsi="Courier New" w:cs="Courier New"/>
          <w:sz w:val="16"/>
          <w:szCs w:val="16"/>
        </w:rPr>
        <w:t>wsu="</w:t>
      </w:r>
      <w:hyperlink r:id="rId81" w:history="1">
        <w:r w:rsidRPr="00436F83">
          <w:rPr>
            <w:rStyle w:val="Hyperlink"/>
            <w:rFonts w:ascii="Courier New" w:hAnsi="Courier New" w:cs="Courier New"/>
            <w:sz w:val="16"/>
            <w:szCs w:val="16"/>
          </w:rPr>
          <w:t>http://docs.oasis-open.org/wss/2004/01/oasis-200401-wss-wssecurity-utility-1.0.xsd</w:t>
        </w:r>
      </w:hyperlink>
      <w:r w:rsidRPr="00436F83">
        <w:rPr>
          <w:rFonts w:ascii="Courier New" w:hAnsi="Courier New" w:cs="Courier New"/>
          <w:sz w:val="16"/>
          <w:szCs w:val="16"/>
        </w:rPr>
        <w:t>"&gt;</w:t>
      </w:r>
    </w:p>
    <w:p w14:paraId="08AF288F" w14:textId="77777777" w:rsidR="00BD6716"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2013-03-01T16:54:27.792Z</w:t>
      </w:r>
    </w:p>
    <w:p w14:paraId="42B3B111"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wsu</w:t>
      </w:r>
      <w:proofErr w:type="gramStart"/>
      <w:r w:rsidRPr="00436F83">
        <w:rPr>
          <w:rFonts w:ascii="Courier New" w:hAnsi="Courier New" w:cs="Courier New"/>
          <w:sz w:val="16"/>
          <w:szCs w:val="16"/>
        </w:rPr>
        <w:t>:Created</w:t>
      </w:r>
      <w:proofErr w:type="spellEnd"/>
      <w:proofErr w:type="gramEnd"/>
      <w:r w:rsidRPr="00436F83">
        <w:rPr>
          <w:rFonts w:ascii="Courier New" w:hAnsi="Courier New" w:cs="Courier New"/>
          <w:sz w:val="16"/>
          <w:szCs w:val="16"/>
        </w:rPr>
        <w:t>&gt;</w:t>
      </w:r>
    </w:p>
    <w:p w14:paraId="029CBF15" w14:textId="77777777" w:rsidR="00BD6716" w:rsidRDefault="00BD6716" w:rsidP="00BD6716">
      <w:pPr>
        <w:spacing w:before="0"/>
        <w:rPr>
          <w:rFonts w:ascii="Courier New" w:hAnsi="Courier New" w:cs="Courier New"/>
          <w:sz w:val="16"/>
          <w:szCs w:val="16"/>
        </w:rPr>
      </w:pPr>
      <w:r w:rsidRPr="00436F83">
        <w:rPr>
          <w:rFonts w:ascii="Courier New" w:hAnsi="Courier New" w:cs="Courier New"/>
          <w:sz w:val="16"/>
          <w:szCs w:val="16"/>
        </w:rPr>
        <w:t xml:space="preserve">          &lt;</w:t>
      </w:r>
      <w:proofErr w:type="spellStart"/>
      <w:r w:rsidRPr="00436F83">
        <w:rPr>
          <w:rFonts w:ascii="Courier New" w:hAnsi="Courier New" w:cs="Courier New"/>
          <w:sz w:val="16"/>
          <w:szCs w:val="16"/>
        </w:rPr>
        <w:t>wsu</w:t>
      </w:r>
      <w:proofErr w:type="gramStart"/>
      <w:r w:rsidRPr="00436F83">
        <w:rPr>
          <w:rFonts w:ascii="Courier New" w:hAnsi="Courier New" w:cs="Courier New"/>
          <w:sz w:val="16"/>
          <w:szCs w:val="16"/>
        </w:rPr>
        <w:t>:Expires</w:t>
      </w:r>
      <w:proofErr w:type="spellEnd"/>
      <w:proofErr w:type="gramEnd"/>
      <w:r w:rsidRPr="00436F83">
        <w:rPr>
          <w:rFonts w:ascii="Courier New" w:hAnsi="Courier New" w:cs="Courier New"/>
          <w:sz w:val="16"/>
          <w:szCs w:val="16"/>
        </w:rPr>
        <w:t xml:space="preserve"> </w:t>
      </w:r>
    </w:p>
    <w:p w14:paraId="525B3D4D" w14:textId="77777777" w:rsidR="00BD6716"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proofErr w:type="gramStart"/>
      <w:r w:rsidRPr="00436F83">
        <w:rPr>
          <w:rFonts w:ascii="Courier New" w:hAnsi="Courier New" w:cs="Courier New"/>
          <w:sz w:val="16"/>
          <w:szCs w:val="16"/>
        </w:rPr>
        <w:t>xmlns:</w:t>
      </w:r>
      <w:proofErr w:type="gramEnd"/>
      <w:r w:rsidRPr="00436F83">
        <w:rPr>
          <w:rFonts w:ascii="Courier New" w:hAnsi="Courier New" w:cs="Courier New"/>
          <w:sz w:val="16"/>
          <w:szCs w:val="16"/>
        </w:rPr>
        <w:t>wsu="</w:t>
      </w:r>
      <w:hyperlink r:id="rId82" w:history="1">
        <w:r w:rsidRPr="00436F83">
          <w:rPr>
            <w:rStyle w:val="Hyperlink"/>
            <w:rFonts w:ascii="Courier New" w:hAnsi="Courier New" w:cs="Courier New"/>
            <w:sz w:val="16"/>
            <w:szCs w:val="16"/>
          </w:rPr>
          <w:t>http://docs.oasis-open.org/wss/2004/01/oasis-200401-wss-wssecurity-utility-1.0.xsd</w:t>
        </w:r>
      </w:hyperlink>
      <w:r w:rsidRPr="00436F83">
        <w:rPr>
          <w:rFonts w:ascii="Courier New" w:hAnsi="Courier New" w:cs="Courier New"/>
          <w:sz w:val="16"/>
          <w:szCs w:val="16"/>
        </w:rPr>
        <w:t>"&gt;</w:t>
      </w:r>
    </w:p>
    <w:p w14:paraId="114BA76B" w14:textId="77777777" w:rsidR="00BD6716"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2013-03-01T17:37:39.792Z</w:t>
      </w:r>
    </w:p>
    <w:p w14:paraId="1E626254"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lastRenderedPageBreak/>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wsu</w:t>
      </w:r>
      <w:proofErr w:type="gramStart"/>
      <w:r w:rsidRPr="00436F83">
        <w:rPr>
          <w:rFonts w:ascii="Courier New" w:hAnsi="Courier New" w:cs="Courier New"/>
          <w:sz w:val="16"/>
          <w:szCs w:val="16"/>
        </w:rPr>
        <w:t>:Expires</w:t>
      </w:r>
      <w:proofErr w:type="spellEnd"/>
      <w:proofErr w:type="gramEnd"/>
      <w:r w:rsidRPr="00436F83">
        <w:rPr>
          <w:rFonts w:ascii="Courier New" w:hAnsi="Courier New" w:cs="Courier New"/>
          <w:sz w:val="16"/>
          <w:szCs w:val="16"/>
        </w:rPr>
        <w:t>&gt;</w:t>
      </w:r>
    </w:p>
    <w:p w14:paraId="3F62FBAB"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wst</w:t>
      </w:r>
      <w:proofErr w:type="gramStart"/>
      <w:r w:rsidRPr="00436F83">
        <w:rPr>
          <w:rFonts w:ascii="Courier New" w:hAnsi="Courier New" w:cs="Courier New"/>
          <w:sz w:val="16"/>
          <w:szCs w:val="16"/>
        </w:rPr>
        <w:t>:Lifetime</w:t>
      </w:r>
      <w:proofErr w:type="spellEnd"/>
      <w:proofErr w:type="gramEnd"/>
      <w:r w:rsidRPr="00436F83">
        <w:rPr>
          <w:rFonts w:ascii="Courier New" w:hAnsi="Courier New" w:cs="Courier New"/>
          <w:sz w:val="16"/>
          <w:szCs w:val="16"/>
        </w:rPr>
        <w:t>&gt;</w:t>
      </w:r>
    </w:p>
    <w:p w14:paraId="535DB014" w14:textId="77777777" w:rsidR="00BD6716" w:rsidRDefault="00BD6716" w:rsidP="00BD6716">
      <w:pPr>
        <w:spacing w:before="0"/>
        <w:rPr>
          <w:rFonts w:ascii="Courier New" w:hAnsi="Courier New" w:cs="Courier New"/>
          <w:sz w:val="16"/>
          <w:szCs w:val="16"/>
        </w:rPr>
      </w:pPr>
      <w:r w:rsidRPr="00436F83">
        <w:rPr>
          <w:rFonts w:ascii="Courier New" w:hAnsi="Courier New" w:cs="Courier New"/>
          <w:sz w:val="16"/>
          <w:szCs w:val="16"/>
        </w:rPr>
        <w:t xml:space="preserve">        &lt;</w:t>
      </w:r>
      <w:proofErr w:type="spellStart"/>
      <w:proofErr w:type="gramStart"/>
      <w:r w:rsidRPr="00436F83">
        <w:rPr>
          <w:rFonts w:ascii="Courier New" w:hAnsi="Courier New" w:cs="Courier New"/>
          <w:sz w:val="16"/>
          <w:szCs w:val="16"/>
        </w:rPr>
        <w:t>wst:</w:t>
      </w:r>
      <w:proofErr w:type="gramEnd"/>
      <w:r w:rsidRPr="00436F83">
        <w:rPr>
          <w:rFonts w:ascii="Courier New" w:hAnsi="Courier New" w:cs="Courier New"/>
          <w:sz w:val="16"/>
          <w:szCs w:val="16"/>
        </w:rPr>
        <w:t>RequestedSecurityToken</w:t>
      </w:r>
      <w:proofErr w:type="spellEnd"/>
      <w:r w:rsidRPr="00436F83">
        <w:rPr>
          <w:rFonts w:ascii="Courier New" w:hAnsi="Courier New" w:cs="Courier New"/>
          <w:sz w:val="16"/>
          <w:szCs w:val="16"/>
        </w:rPr>
        <w:t>&gt;</w:t>
      </w:r>
    </w:p>
    <w:p w14:paraId="4C38CAC1" w14:textId="77777777" w:rsidR="00BD6716" w:rsidRDefault="00BD6716" w:rsidP="00BD6716">
      <w:pPr>
        <w:spacing w:before="0"/>
        <w:rPr>
          <w:rFonts w:ascii="Courier New" w:hAnsi="Courier New" w:cs="Courier New"/>
          <w:sz w:val="16"/>
          <w:szCs w:val="16"/>
        </w:rPr>
      </w:pPr>
    </w:p>
    <w:p w14:paraId="39C71FA3" w14:textId="2F609B6F" w:rsidR="00BD6716" w:rsidRPr="00D30167" w:rsidRDefault="00BD6716" w:rsidP="00BD6716">
      <w:pPr>
        <w:spacing w:before="0"/>
        <w:rPr>
          <w:rFonts w:ascii="Courier New" w:hAnsi="Courier New" w:cs="Courier New"/>
          <w:sz w:val="16"/>
          <w:szCs w:val="16"/>
        </w:rPr>
      </w:pPr>
      <w:proofErr w:type="gramStart"/>
      <w:r>
        <w:rPr>
          <w:rFonts w:ascii="Courier New" w:hAnsi="Courier New" w:cs="Courier New"/>
          <w:sz w:val="16"/>
          <w:szCs w:val="16"/>
        </w:rPr>
        <w:t>&lt;!--</w:t>
      </w:r>
      <w:proofErr w:type="gramEnd"/>
      <w:r>
        <w:rPr>
          <w:rFonts w:ascii="Courier New" w:hAnsi="Courier New" w:cs="Courier New"/>
          <w:sz w:val="16"/>
          <w:szCs w:val="16"/>
        </w:rPr>
        <w:t xml:space="preserve"> ============================= Requested SAML Token --&gt;</w:t>
      </w:r>
    </w:p>
    <w:p w14:paraId="27157BAB" w14:textId="77777777" w:rsidR="00BD6716"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&lt;saml2</w:t>
      </w:r>
      <w:proofErr w:type="gramStart"/>
      <w:r w:rsidRPr="00436F83">
        <w:rPr>
          <w:rFonts w:ascii="Courier New" w:hAnsi="Courier New" w:cs="Courier New"/>
          <w:sz w:val="16"/>
          <w:szCs w:val="16"/>
        </w:rPr>
        <w:t>:Assertion</w:t>
      </w:r>
      <w:proofErr w:type="gramEnd"/>
      <w:r w:rsidRPr="00436F83">
        <w:rPr>
          <w:rFonts w:ascii="Courier New" w:hAnsi="Courier New" w:cs="Courier New"/>
          <w:sz w:val="16"/>
          <w:szCs w:val="16"/>
        </w:rPr>
        <w:t xml:space="preserve"> </w:t>
      </w:r>
    </w:p>
    <w:p w14:paraId="7E362596" w14:textId="77777777" w:rsidR="00BD6716"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proofErr w:type="gramStart"/>
      <w:r w:rsidRPr="00436F83">
        <w:rPr>
          <w:rFonts w:ascii="Courier New" w:hAnsi="Courier New" w:cs="Courier New"/>
          <w:sz w:val="16"/>
          <w:szCs w:val="16"/>
        </w:rPr>
        <w:t>xmlns:</w:t>
      </w:r>
      <w:proofErr w:type="gramEnd"/>
      <w:r w:rsidRPr="00436F83">
        <w:rPr>
          <w:rFonts w:ascii="Courier New" w:hAnsi="Courier New" w:cs="Courier New"/>
          <w:sz w:val="16"/>
          <w:szCs w:val="16"/>
        </w:rPr>
        <w:t xml:space="preserve">saml2="urn:oasis:names:tc:SAML:2.0:assertion" </w:t>
      </w:r>
    </w:p>
    <w:p w14:paraId="7E4CDCDB" w14:textId="77777777" w:rsidR="00BD6716"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Pr="00436F83">
        <w:rPr>
          <w:rFonts w:ascii="Courier New" w:hAnsi="Courier New" w:cs="Courier New"/>
          <w:sz w:val="16"/>
          <w:szCs w:val="16"/>
        </w:rPr>
        <w:t>xmlns:</w:t>
      </w:r>
      <w:proofErr w:type="gramEnd"/>
      <w:r w:rsidRPr="00436F83">
        <w:rPr>
          <w:rFonts w:ascii="Courier New" w:hAnsi="Courier New" w:cs="Courier New"/>
          <w:sz w:val="16"/>
          <w:szCs w:val="16"/>
        </w:rPr>
        <w:t>xs</w:t>
      </w:r>
      <w:proofErr w:type="spellEnd"/>
      <w:r w:rsidRPr="00436F83">
        <w:rPr>
          <w:rFonts w:ascii="Courier New" w:hAnsi="Courier New" w:cs="Courier New"/>
          <w:sz w:val="16"/>
          <w:szCs w:val="16"/>
        </w:rPr>
        <w:t>="</w:t>
      </w:r>
      <w:hyperlink r:id="rId83" w:history="1">
        <w:r w:rsidRPr="00436F83">
          <w:rPr>
            <w:rStyle w:val="Hyperlink"/>
            <w:rFonts w:ascii="Courier New" w:hAnsi="Courier New" w:cs="Courier New"/>
            <w:sz w:val="16"/>
            <w:szCs w:val="16"/>
          </w:rPr>
          <w:t>http://www.w3.org/2001/XMLSchema</w:t>
        </w:r>
      </w:hyperlink>
      <w:r w:rsidRPr="00436F83">
        <w:rPr>
          <w:rFonts w:ascii="Courier New" w:hAnsi="Courier New" w:cs="Courier New"/>
          <w:sz w:val="16"/>
          <w:szCs w:val="16"/>
        </w:rPr>
        <w:t xml:space="preserve">" </w:t>
      </w:r>
    </w:p>
    <w:p w14:paraId="65C1B704" w14:textId="77777777" w:rsidR="00BD6716" w:rsidRPr="00184D8F" w:rsidRDefault="00BD6716" w:rsidP="00BD6716">
      <w:pPr>
        <w:spacing w:before="0"/>
        <w:rPr>
          <w:rFonts w:ascii="Courier New" w:hAnsi="Courier New" w:cs="Courier New"/>
          <w:sz w:val="16"/>
          <w:szCs w:val="16"/>
          <w:lang w:val="fr-FR"/>
        </w:rPr>
      </w:pPr>
      <w:r>
        <w:rPr>
          <w:rFonts w:ascii="Courier New" w:hAnsi="Courier New" w:cs="Courier New"/>
          <w:sz w:val="16"/>
          <w:szCs w:val="16"/>
        </w:rPr>
        <w:t xml:space="preserve">              </w:t>
      </w:r>
      <w:r w:rsidRPr="00436F83">
        <w:rPr>
          <w:rFonts w:ascii="Courier New" w:hAnsi="Courier New" w:cs="Courier New"/>
          <w:sz w:val="16"/>
          <w:szCs w:val="16"/>
          <w:lang w:val="fr-FR"/>
        </w:rPr>
        <w:t xml:space="preserve">ID="urn:uuid:CCD9102DB9CE2669531362156867799" </w:t>
      </w:r>
    </w:p>
    <w:p w14:paraId="5396FF3A" w14:textId="77777777" w:rsidR="00BD6716" w:rsidRPr="00184D8F" w:rsidRDefault="00BD6716" w:rsidP="00BD6716">
      <w:pPr>
        <w:spacing w:before="0"/>
        <w:rPr>
          <w:rFonts w:ascii="Courier New" w:hAnsi="Courier New" w:cs="Courier New"/>
          <w:sz w:val="16"/>
          <w:szCs w:val="16"/>
          <w:lang w:val="fr-FR"/>
        </w:rPr>
      </w:pPr>
      <w:r w:rsidRPr="00436F83">
        <w:rPr>
          <w:rFonts w:ascii="Courier New" w:hAnsi="Courier New" w:cs="Courier New"/>
          <w:sz w:val="16"/>
          <w:szCs w:val="16"/>
          <w:lang w:val="fr-FR"/>
        </w:rPr>
        <w:t xml:space="preserve">              </w:t>
      </w:r>
      <w:proofErr w:type="spellStart"/>
      <w:r w:rsidRPr="00436F83">
        <w:rPr>
          <w:rFonts w:ascii="Courier New" w:hAnsi="Courier New" w:cs="Courier New"/>
          <w:sz w:val="16"/>
          <w:szCs w:val="16"/>
          <w:lang w:val="fr-FR"/>
        </w:rPr>
        <w:t>IssueInstant</w:t>
      </w:r>
      <w:proofErr w:type="spellEnd"/>
      <w:r w:rsidRPr="00436F83">
        <w:rPr>
          <w:rFonts w:ascii="Courier New" w:hAnsi="Courier New" w:cs="Courier New"/>
          <w:sz w:val="16"/>
          <w:szCs w:val="16"/>
          <w:lang w:val="fr-FR"/>
        </w:rPr>
        <w:t xml:space="preserve">="2013-03-01T16:54:27.792Z" </w:t>
      </w:r>
    </w:p>
    <w:p w14:paraId="62CA27B0" w14:textId="77777777" w:rsidR="00BD6716" w:rsidRPr="00184D8F" w:rsidRDefault="00BD6716" w:rsidP="00BD6716">
      <w:pPr>
        <w:spacing w:before="0"/>
        <w:rPr>
          <w:rFonts w:ascii="Courier New" w:hAnsi="Courier New" w:cs="Courier New"/>
          <w:sz w:val="16"/>
          <w:szCs w:val="16"/>
          <w:lang w:val="fr-FR"/>
        </w:rPr>
      </w:pPr>
      <w:r w:rsidRPr="00436F83">
        <w:rPr>
          <w:rFonts w:ascii="Courier New" w:hAnsi="Courier New" w:cs="Courier New"/>
          <w:sz w:val="16"/>
          <w:szCs w:val="16"/>
          <w:lang w:val="fr-FR"/>
        </w:rPr>
        <w:t xml:space="preserve">              Version="2.0"&gt;</w:t>
      </w:r>
    </w:p>
    <w:p w14:paraId="0061800E" w14:textId="77777777" w:rsidR="00BD6716" w:rsidRPr="00184D8F" w:rsidRDefault="00BD6716" w:rsidP="00BD6716">
      <w:pPr>
        <w:spacing w:before="0"/>
        <w:rPr>
          <w:rFonts w:ascii="Courier New" w:hAnsi="Courier New" w:cs="Courier New"/>
          <w:sz w:val="16"/>
          <w:szCs w:val="16"/>
          <w:lang w:val="fr-FR"/>
        </w:rPr>
      </w:pPr>
      <w:r w:rsidRPr="00436F83">
        <w:rPr>
          <w:rFonts w:ascii="Courier New" w:hAnsi="Courier New" w:cs="Courier New"/>
          <w:sz w:val="16"/>
          <w:szCs w:val="16"/>
          <w:lang w:val="fr-FR"/>
        </w:rPr>
        <w:t xml:space="preserve">            &lt;saml2:Issuer&gt;LNI SAML </w:t>
      </w:r>
      <w:proofErr w:type="spellStart"/>
      <w:r w:rsidRPr="00436F83">
        <w:rPr>
          <w:rFonts w:ascii="Courier New" w:hAnsi="Courier New" w:cs="Courier New"/>
          <w:sz w:val="16"/>
          <w:szCs w:val="16"/>
          <w:lang w:val="fr-FR"/>
        </w:rPr>
        <w:t>Token</w:t>
      </w:r>
      <w:proofErr w:type="spellEnd"/>
      <w:r w:rsidRPr="00436F83">
        <w:rPr>
          <w:rFonts w:ascii="Courier New" w:hAnsi="Courier New" w:cs="Courier New"/>
          <w:sz w:val="16"/>
          <w:szCs w:val="16"/>
          <w:lang w:val="fr-FR"/>
        </w:rPr>
        <w:t xml:space="preserve"> Service&lt;/saml2:Issuer&gt;</w:t>
      </w:r>
    </w:p>
    <w:p w14:paraId="377A48E4" w14:textId="77777777" w:rsidR="00BD6716" w:rsidRPr="00184D8F" w:rsidRDefault="00BD6716" w:rsidP="00BD6716">
      <w:pPr>
        <w:spacing w:before="0"/>
        <w:rPr>
          <w:rFonts w:ascii="Courier New" w:hAnsi="Courier New" w:cs="Courier New"/>
          <w:sz w:val="16"/>
          <w:szCs w:val="16"/>
          <w:lang w:val="fr-FR"/>
        </w:rPr>
      </w:pPr>
      <w:r w:rsidRPr="00436F83">
        <w:rPr>
          <w:rFonts w:ascii="Courier New" w:hAnsi="Courier New" w:cs="Courier New"/>
          <w:sz w:val="16"/>
          <w:szCs w:val="16"/>
          <w:lang w:val="fr-FR"/>
        </w:rPr>
        <w:t xml:space="preserve">              &lt;</w:t>
      </w:r>
      <w:proofErr w:type="spellStart"/>
      <w:r w:rsidRPr="00436F83">
        <w:rPr>
          <w:rFonts w:ascii="Courier New" w:hAnsi="Courier New" w:cs="Courier New"/>
          <w:sz w:val="16"/>
          <w:szCs w:val="16"/>
          <w:lang w:val="fr-FR"/>
        </w:rPr>
        <w:t>ds:Signature</w:t>
      </w:r>
      <w:proofErr w:type="spellEnd"/>
      <w:r w:rsidRPr="00436F83">
        <w:rPr>
          <w:rFonts w:ascii="Courier New" w:hAnsi="Courier New" w:cs="Courier New"/>
          <w:sz w:val="16"/>
          <w:szCs w:val="16"/>
          <w:lang w:val="fr-FR"/>
        </w:rPr>
        <w:t xml:space="preserve"> </w:t>
      </w:r>
      <w:proofErr w:type="spellStart"/>
      <w:r w:rsidRPr="00436F83">
        <w:rPr>
          <w:rFonts w:ascii="Courier New" w:hAnsi="Courier New" w:cs="Courier New"/>
          <w:sz w:val="16"/>
          <w:szCs w:val="16"/>
          <w:lang w:val="fr-FR"/>
        </w:rPr>
        <w:t>xmlns:ds</w:t>
      </w:r>
      <w:proofErr w:type="spellEnd"/>
      <w:r w:rsidRPr="00436F83">
        <w:rPr>
          <w:rFonts w:ascii="Courier New" w:hAnsi="Courier New" w:cs="Courier New"/>
          <w:sz w:val="16"/>
          <w:szCs w:val="16"/>
          <w:lang w:val="fr-FR"/>
        </w:rPr>
        <w:t>="</w:t>
      </w:r>
      <w:hyperlink r:id="rId84" w:history="1">
        <w:r w:rsidRPr="00436F83">
          <w:rPr>
            <w:rStyle w:val="Hyperlink"/>
            <w:rFonts w:ascii="Courier New" w:hAnsi="Courier New" w:cs="Courier New"/>
            <w:sz w:val="16"/>
            <w:szCs w:val="16"/>
            <w:lang w:val="fr-FR"/>
          </w:rPr>
          <w:t>http://www.w3.org/2000/09/xmldsig#</w:t>
        </w:r>
      </w:hyperlink>
      <w:r w:rsidRPr="00436F83">
        <w:rPr>
          <w:rFonts w:ascii="Courier New" w:hAnsi="Courier New" w:cs="Courier New"/>
          <w:sz w:val="16"/>
          <w:szCs w:val="16"/>
          <w:lang w:val="fr-FR"/>
        </w:rPr>
        <w:t>"&gt;</w:t>
      </w:r>
    </w:p>
    <w:p w14:paraId="694B2852" w14:textId="77777777" w:rsidR="00BD6716" w:rsidRPr="00184D8F" w:rsidRDefault="00BD6716" w:rsidP="00BD6716">
      <w:pPr>
        <w:spacing w:before="0"/>
        <w:rPr>
          <w:rFonts w:ascii="Courier New" w:hAnsi="Courier New" w:cs="Courier New"/>
          <w:sz w:val="16"/>
          <w:szCs w:val="16"/>
          <w:lang w:val="fr-FR"/>
        </w:rPr>
      </w:pPr>
      <w:r w:rsidRPr="00436F83">
        <w:rPr>
          <w:rFonts w:ascii="Courier New" w:hAnsi="Courier New" w:cs="Courier New"/>
          <w:sz w:val="16"/>
          <w:szCs w:val="16"/>
          <w:lang w:val="fr-FR"/>
        </w:rPr>
        <w:t xml:space="preserve">                &lt;</w:t>
      </w:r>
      <w:proofErr w:type="spellStart"/>
      <w:r w:rsidRPr="00436F83">
        <w:rPr>
          <w:rFonts w:ascii="Courier New" w:hAnsi="Courier New" w:cs="Courier New"/>
          <w:sz w:val="16"/>
          <w:szCs w:val="16"/>
          <w:lang w:val="fr-FR"/>
        </w:rPr>
        <w:t>ds:SignedInfo</w:t>
      </w:r>
      <w:proofErr w:type="spellEnd"/>
      <w:r w:rsidRPr="00436F83">
        <w:rPr>
          <w:rFonts w:ascii="Courier New" w:hAnsi="Courier New" w:cs="Courier New"/>
          <w:sz w:val="16"/>
          <w:szCs w:val="16"/>
          <w:lang w:val="fr-FR"/>
        </w:rPr>
        <w:t>&gt;</w:t>
      </w:r>
    </w:p>
    <w:p w14:paraId="0356C3AF" w14:textId="77777777" w:rsidR="00BD6716" w:rsidRPr="00D30167" w:rsidRDefault="00BD6716" w:rsidP="00BD6716">
      <w:pPr>
        <w:spacing w:before="0"/>
        <w:rPr>
          <w:rFonts w:ascii="Courier New" w:hAnsi="Courier New" w:cs="Courier New"/>
          <w:sz w:val="16"/>
          <w:szCs w:val="16"/>
        </w:rPr>
      </w:pPr>
      <w:r w:rsidRPr="00436F83">
        <w:rPr>
          <w:rFonts w:ascii="Courier New" w:hAnsi="Courier New" w:cs="Courier New"/>
          <w:sz w:val="16"/>
          <w:szCs w:val="16"/>
          <w:lang w:val="fr-FR"/>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ds</w:t>
      </w:r>
      <w:proofErr w:type="gramStart"/>
      <w:r w:rsidRPr="00436F83">
        <w:rPr>
          <w:rFonts w:ascii="Courier New" w:hAnsi="Courier New" w:cs="Courier New"/>
          <w:sz w:val="16"/>
          <w:szCs w:val="16"/>
        </w:rPr>
        <w:t>:CanonicalizationMethod</w:t>
      </w:r>
      <w:proofErr w:type="spellEnd"/>
      <w:proofErr w:type="gramEnd"/>
      <w:r w:rsidRPr="00436F83">
        <w:rPr>
          <w:rFonts w:ascii="Courier New" w:hAnsi="Courier New" w:cs="Courier New"/>
          <w:sz w:val="16"/>
          <w:szCs w:val="16"/>
        </w:rPr>
        <w:t xml:space="preserve"> Algorithm="</w:t>
      </w:r>
      <w:hyperlink r:id="rId85" w:history="1">
        <w:r w:rsidRPr="00436F83">
          <w:rPr>
            <w:rStyle w:val="Hyperlink"/>
            <w:rFonts w:ascii="Courier New" w:hAnsi="Courier New" w:cs="Courier New"/>
            <w:sz w:val="16"/>
            <w:szCs w:val="16"/>
          </w:rPr>
          <w:t>http://www.w3.org/2001/10/xml-exc-c14n#</w:t>
        </w:r>
      </w:hyperlink>
      <w:r w:rsidRPr="00436F83">
        <w:rPr>
          <w:rFonts w:ascii="Courier New" w:hAnsi="Courier New" w:cs="Courier New"/>
          <w:sz w:val="16"/>
          <w:szCs w:val="16"/>
        </w:rPr>
        <w:t>"/&gt;</w:t>
      </w:r>
    </w:p>
    <w:p w14:paraId="329DC7A6" w14:textId="77777777" w:rsidR="00BD6716" w:rsidRPr="00D30167" w:rsidRDefault="00BD6716" w:rsidP="00BD6716">
      <w:pPr>
        <w:spacing w:before="0"/>
        <w:rPr>
          <w:rFonts w:ascii="Courier New" w:hAnsi="Courier New" w:cs="Courier New"/>
          <w:sz w:val="16"/>
          <w:szCs w:val="16"/>
        </w:rPr>
      </w:pPr>
      <w:r w:rsidRPr="00436F83">
        <w:rPr>
          <w:rFonts w:ascii="Courier New" w:hAnsi="Courier New" w:cs="Courier New"/>
          <w:sz w:val="16"/>
          <w:szCs w:val="16"/>
        </w:rPr>
        <w:t xml:space="preserve">                  &lt;</w:t>
      </w:r>
      <w:proofErr w:type="spellStart"/>
      <w:r w:rsidRPr="00436F83">
        <w:rPr>
          <w:rFonts w:ascii="Courier New" w:hAnsi="Courier New" w:cs="Courier New"/>
          <w:sz w:val="16"/>
          <w:szCs w:val="16"/>
        </w:rPr>
        <w:t>ds</w:t>
      </w:r>
      <w:proofErr w:type="gramStart"/>
      <w:r w:rsidRPr="00436F83">
        <w:rPr>
          <w:rFonts w:ascii="Courier New" w:hAnsi="Courier New" w:cs="Courier New"/>
          <w:sz w:val="16"/>
          <w:szCs w:val="16"/>
        </w:rPr>
        <w:t>:SignatureMethod</w:t>
      </w:r>
      <w:proofErr w:type="spellEnd"/>
      <w:proofErr w:type="gramEnd"/>
      <w:r w:rsidRPr="00436F83">
        <w:rPr>
          <w:rFonts w:ascii="Courier New" w:hAnsi="Courier New" w:cs="Courier New"/>
          <w:sz w:val="16"/>
          <w:szCs w:val="16"/>
        </w:rPr>
        <w:t xml:space="preserve"> Algorithm="</w:t>
      </w:r>
      <w:hyperlink r:id="rId86" w:anchor="rsa-sha1" w:history="1">
        <w:r w:rsidRPr="00436F83">
          <w:rPr>
            <w:rStyle w:val="Hyperlink"/>
            <w:rFonts w:ascii="Courier New" w:hAnsi="Courier New" w:cs="Courier New"/>
            <w:sz w:val="16"/>
            <w:szCs w:val="16"/>
          </w:rPr>
          <w:t>http://www.w3.org/2000/09/xmldsig#rsa-sha1</w:t>
        </w:r>
      </w:hyperlink>
      <w:r w:rsidRPr="00436F83">
        <w:rPr>
          <w:rFonts w:ascii="Courier New" w:hAnsi="Courier New" w:cs="Courier New"/>
          <w:sz w:val="16"/>
          <w:szCs w:val="16"/>
        </w:rPr>
        <w:t>"/&gt;</w:t>
      </w:r>
    </w:p>
    <w:p w14:paraId="6A00F22F"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ds</w:t>
      </w:r>
      <w:proofErr w:type="gramStart"/>
      <w:r w:rsidRPr="00436F83">
        <w:rPr>
          <w:rFonts w:ascii="Courier New" w:hAnsi="Courier New" w:cs="Courier New"/>
          <w:sz w:val="16"/>
          <w:szCs w:val="16"/>
        </w:rPr>
        <w:t>:Reference</w:t>
      </w:r>
      <w:proofErr w:type="spellEnd"/>
      <w:proofErr w:type="gramEnd"/>
      <w:r w:rsidRPr="00436F83">
        <w:rPr>
          <w:rFonts w:ascii="Courier New" w:hAnsi="Courier New" w:cs="Courier New"/>
          <w:sz w:val="16"/>
          <w:szCs w:val="16"/>
        </w:rPr>
        <w:t xml:space="preserve"> URI="#urn:uuid:CCD9102DB9CE2669531362156867799"&gt;</w:t>
      </w:r>
    </w:p>
    <w:p w14:paraId="4157EED5"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proofErr w:type="gramStart"/>
      <w:r w:rsidRPr="00436F83">
        <w:rPr>
          <w:rFonts w:ascii="Courier New" w:hAnsi="Courier New" w:cs="Courier New"/>
          <w:sz w:val="16"/>
          <w:szCs w:val="16"/>
        </w:rPr>
        <w:t>ds:</w:t>
      </w:r>
      <w:proofErr w:type="gramEnd"/>
      <w:r w:rsidRPr="00436F83">
        <w:rPr>
          <w:rFonts w:ascii="Courier New" w:hAnsi="Courier New" w:cs="Courier New"/>
          <w:sz w:val="16"/>
          <w:szCs w:val="16"/>
        </w:rPr>
        <w:t>Transforms</w:t>
      </w:r>
      <w:proofErr w:type="spellEnd"/>
      <w:r w:rsidRPr="00436F83">
        <w:rPr>
          <w:rFonts w:ascii="Courier New" w:hAnsi="Courier New" w:cs="Courier New"/>
          <w:sz w:val="16"/>
          <w:szCs w:val="16"/>
        </w:rPr>
        <w:t>&gt;</w:t>
      </w:r>
    </w:p>
    <w:p w14:paraId="65724196" w14:textId="77777777" w:rsidR="00BD6716" w:rsidRDefault="00BD6716" w:rsidP="00BD6716">
      <w:pPr>
        <w:spacing w:before="0"/>
        <w:rPr>
          <w:rFonts w:ascii="Courier New" w:hAnsi="Courier New" w:cs="Courier New"/>
          <w:sz w:val="16"/>
          <w:szCs w:val="16"/>
        </w:rPr>
      </w:pPr>
      <w:r w:rsidRPr="00436F83">
        <w:rPr>
          <w:rFonts w:ascii="Courier New" w:hAnsi="Courier New" w:cs="Courier New"/>
          <w:sz w:val="16"/>
          <w:szCs w:val="16"/>
        </w:rPr>
        <w:t xml:space="preserve">                    </w:t>
      </w: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ds</w:t>
      </w:r>
      <w:proofErr w:type="gramStart"/>
      <w:r w:rsidRPr="00436F83">
        <w:rPr>
          <w:rFonts w:ascii="Courier New" w:hAnsi="Courier New" w:cs="Courier New"/>
          <w:sz w:val="16"/>
          <w:szCs w:val="16"/>
        </w:rPr>
        <w:t>:Transform</w:t>
      </w:r>
      <w:proofErr w:type="spellEnd"/>
      <w:proofErr w:type="gramEnd"/>
      <w:r w:rsidRPr="00436F83">
        <w:rPr>
          <w:rFonts w:ascii="Courier New" w:hAnsi="Courier New" w:cs="Courier New"/>
          <w:sz w:val="16"/>
          <w:szCs w:val="16"/>
        </w:rPr>
        <w:t xml:space="preserve"> </w:t>
      </w:r>
    </w:p>
    <w:p w14:paraId="6B4AFA05"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Algorithm="</w:t>
      </w:r>
      <w:hyperlink r:id="rId87" w:anchor="enveloped-signature" w:history="1">
        <w:r w:rsidRPr="00436F83">
          <w:rPr>
            <w:rStyle w:val="Hyperlink"/>
            <w:rFonts w:ascii="Courier New" w:hAnsi="Courier New" w:cs="Courier New"/>
            <w:sz w:val="16"/>
            <w:szCs w:val="16"/>
          </w:rPr>
          <w:t>http://www.w3.org/2000/09/xmldsig#enveloped-signature</w:t>
        </w:r>
      </w:hyperlink>
      <w:r w:rsidRPr="00436F83">
        <w:rPr>
          <w:rFonts w:ascii="Courier New" w:hAnsi="Courier New" w:cs="Courier New"/>
          <w:sz w:val="16"/>
          <w:szCs w:val="16"/>
        </w:rPr>
        <w:t>"/&gt;</w:t>
      </w:r>
    </w:p>
    <w:p w14:paraId="36668C8D" w14:textId="77777777" w:rsidR="00BD6716" w:rsidRPr="00D30167" w:rsidRDefault="00BD6716" w:rsidP="00BD6716">
      <w:pPr>
        <w:spacing w:before="0"/>
        <w:rPr>
          <w:rFonts w:ascii="Courier New" w:hAnsi="Courier New" w:cs="Courier New"/>
          <w:sz w:val="16"/>
          <w:szCs w:val="16"/>
        </w:rPr>
      </w:pPr>
      <w:r w:rsidRPr="00436F83">
        <w:rPr>
          <w:rFonts w:ascii="Courier New" w:hAnsi="Courier New" w:cs="Courier New"/>
          <w:sz w:val="16"/>
          <w:szCs w:val="16"/>
        </w:rPr>
        <w:t xml:space="preserve">                      &lt;</w:t>
      </w:r>
      <w:proofErr w:type="spellStart"/>
      <w:r w:rsidRPr="00436F83">
        <w:rPr>
          <w:rFonts w:ascii="Courier New" w:hAnsi="Courier New" w:cs="Courier New"/>
          <w:sz w:val="16"/>
          <w:szCs w:val="16"/>
        </w:rPr>
        <w:t>ds</w:t>
      </w:r>
      <w:proofErr w:type="gramStart"/>
      <w:r w:rsidRPr="00436F83">
        <w:rPr>
          <w:rFonts w:ascii="Courier New" w:hAnsi="Courier New" w:cs="Courier New"/>
          <w:sz w:val="16"/>
          <w:szCs w:val="16"/>
        </w:rPr>
        <w:t>:Transform</w:t>
      </w:r>
      <w:proofErr w:type="spellEnd"/>
      <w:proofErr w:type="gramEnd"/>
      <w:r w:rsidRPr="00436F83">
        <w:rPr>
          <w:rFonts w:ascii="Courier New" w:hAnsi="Courier New" w:cs="Courier New"/>
          <w:sz w:val="16"/>
          <w:szCs w:val="16"/>
        </w:rPr>
        <w:t xml:space="preserve"> Algorithm="</w:t>
      </w:r>
      <w:hyperlink r:id="rId88" w:history="1">
        <w:r w:rsidRPr="00436F83">
          <w:rPr>
            <w:rStyle w:val="Hyperlink"/>
            <w:rFonts w:ascii="Courier New" w:hAnsi="Courier New" w:cs="Courier New"/>
            <w:sz w:val="16"/>
            <w:szCs w:val="16"/>
          </w:rPr>
          <w:t>http://www.w3.org/2001/10/xml-exc-c14n#</w:t>
        </w:r>
      </w:hyperlink>
      <w:r w:rsidRPr="00436F83">
        <w:rPr>
          <w:rFonts w:ascii="Courier New" w:hAnsi="Courier New" w:cs="Courier New"/>
          <w:sz w:val="16"/>
          <w:szCs w:val="16"/>
        </w:rPr>
        <w:t>"&gt;</w:t>
      </w:r>
    </w:p>
    <w:p w14:paraId="172AC515" w14:textId="77777777" w:rsidR="00BD6716" w:rsidRDefault="00BD6716" w:rsidP="00BD6716">
      <w:pPr>
        <w:spacing w:before="0"/>
        <w:rPr>
          <w:rFonts w:ascii="Courier New" w:hAnsi="Courier New" w:cs="Courier New"/>
          <w:sz w:val="16"/>
          <w:szCs w:val="16"/>
        </w:rPr>
      </w:pPr>
      <w:r w:rsidRPr="00436F83">
        <w:rPr>
          <w:rFonts w:ascii="Courier New" w:hAnsi="Courier New" w:cs="Courier New"/>
          <w:sz w:val="16"/>
          <w:szCs w:val="16"/>
        </w:rPr>
        <w:t xml:space="preserve">                      </w:t>
      </w: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ec</w:t>
      </w:r>
      <w:proofErr w:type="gramStart"/>
      <w:r w:rsidRPr="00436F83">
        <w:rPr>
          <w:rFonts w:ascii="Courier New" w:hAnsi="Courier New" w:cs="Courier New"/>
          <w:sz w:val="16"/>
          <w:szCs w:val="16"/>
        </w:rPr>
        <w:t>:InclusiveNamespaces</w:t>
      </w:r>
      <w:proofErr w:type="spellEnd"/>
      <w:proofErr w:type="gramEnd"/>
      <w:r w:rsidRPr="00436F83">
        <w:rPr>
          <w:rFonts w:ascii="Courier New" w:hAnsi="Courier New" w:cs="Courier New"/>
          <w:sz w:val="16"/>
          <w:szCs w:val="16"/>
        </w:rPr>
        <w:t xml:space="preserve"> </w:t>
      </w:r>
    </w:p>
    <w:p w14:paraId="5ED77185"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Pr="00436F83">
        <w:rPr>
          <w:rFonts w:ascii="Courier New" w:hAnsi="Courier New" w:cs="Courier New"/>
          <w:sz w:val="16"/>
          <w:szCs w:val="16"/>
        </w:rPr>
        <w:t>xmlns:</w:t>
      </w:r>
      <w:proofErr w:type="gramEnd"/>
      <w:r w:rsidRPr="00436F83">
        <w:rPr>
          <w:rFonts w:ascii="Courier New" w:hAnsi="Courier New" w:cs="Courier New"/>
          <w:sz w:val="16"/>
          <w:szCs w:val="16"/>
        </w:rPr>
        <w:t>ec</w:t>
      </w:r>
      <w:proofErr w:type="spellEnd"/>
      <w:r w:rsidRPr="00436F83">
        <w:rPr>
          <w:rFonts w:ascii="Courier New" w:hAnsi="Courier New" w:cs="Courier New"/>
          <w:sz w:val="16"/>
          <w:szCs w:val="16"/>
        </w:rPr>
        <w:t>="</w:t>
      </w:r>
      <w:hyperlink r:id="rId89" w:history="1">
        <w:r w:rsidRPr="00436F83">
          <w:rPr>
            <w:rStyle w:val="Hyperlink"/>
            <w:rFonts w:ascii="Courier New" w:hAnsi="Courier New" w:cs="Courier New"/>
            <w:sz w:val="16"/>
            <w:szCs w:val="16"/>
          </w:rPr>
          <w:t>http://www.w3.org/2001/10/xml-exc-c14n#</w:t>
        </w:r>
      </w:hyperlink>
      <w:r w:rsidRPr="00436F83">
        <w:rPr>
          <w:rFonts w:ascii="Courier New" w:hAnsi="Courier New" w:cs="Courier New"/>
          <w:sz w:val="16"/>
          <w:szCs w:val="16"/>
        </w:rPr>
        <w:t xml:space="preserve">" </w:t>
      </w:r>
      <w:proofErr w:type="spellStart"/>
      <w:r w:rsidRPr="00436F83">
        <w:rPr>
          <w:rFonts w:ascii="Courier New" w:hAnsi="Courier New" w:cs="Courier New"/>
          <w:sz w:val="16"/>
          <w:szCs w:val="16"/>
        </w:rPr>
        <w:t>PrefixList</w:t>
      </w:r>
      <w:proofErr w:type="spellEnd"/>
      <w:r w:rsidRPr="00436F83">
        <w:rPr>
          <w:rFonts w:ascii="Courier New" w:hAnsi="Courier New" w:cs="Courier New"/>
          <w:sz w:val="16"/>
          <w:szCs w:val="16"/>
        </w:rPr>
        <w:t>="</w:t>
      </w:r>
      <w:proofErr w:type="spellStart"/>
      <w:r w:rsidRPr="00436F83">
        <w:rPr>
          <w:rFonts w:ascii="Courier New" w:hAnsi="Courier New" w:cs="Courier New"/>
          <w:sz w:val="16"/>
          <w:szCs w:val="16"/>
        </w:rPr>
        <w:t>xs</w:t>
      </w:r>
      <w:proofErr w:type="spellEnd"/>
      <w:r w:rsidRPr="00436F83">
        <w:rPr>
          <w:rFonts w:ascii="Courier New" w:hAnsi="Courier New" w:cs="Courier New"/>
          <w:sz w:val="16"/>
          <w:szCs w:val="16"/>
        </w:rPr>
        <w:t>"/&gt;</w:t>
      </w:r>
    </w:p>
    <w:p w14:paraId="0A2AF2AE"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ds</w:t>
      </w:r>
      <w:proofErr w:type="gramStart"/>
      <w:r w:rsidRPr="00436F83">
        <w:rPr>
          <w:rFonts w:ascii="Courier New" w:hAnsi="Courier New" w:cs="Courier New"/>
          <w:sz w:val="16"/>
          <w:szCs w:val="16"/>
        </w:rPr>
        <w:t>:Transform</w:t>
      </w:r>
      <w:proofErr w:type="spellEnd"/>
      <w:proofErr w:type="gramEnd"/>
      <w:r w:rsidRPr="00436F83">
        <w:rPr>
          <w:rFonts w:ascii="Courier New" w:hAnsi="Courier New" w:cs="Courier New"/>
          <w:sz w:val="16"/>
          <w:szCs w:val="16"/>
        </w:rPr>
        <w:t>&gt;</w:t>
      </w:r>
    </w:p>
    <w:p w14:paraId="2CACBE40"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ds</w:t>
      </w:r>
      <w:proofErr w:type="gramStart"/>
      <w:r w:rsidRPr="00436F83">
        <w:rPr>
          <w:rFonts w:ascii="Courier New" w:hAnsi="Courier New" w:cs="Courier New"/>
          <w:sz w:val="16"/>
          <w:szCs w:val="16"/>
        </w:rPr>
        <w:t>:Transforms</w:t>
      </w:r>
      <w:proofErr w:type="spellEnd"/>
      <w:proofErr w:type="gramEnd"/>
      <w:r w:rsidRPr="00436F83">
        <w:rPr>
          <w:rFonts w:ascii="Courier New" w:hAnsi="Courier New" w:cs="Courier New"/>
          <w:sz w:val="16"/>
          <w:szCs w:val="16"/>
        </w:rPr>
        <w:t>&gt;</w:t>
      </w:r>
    </w:p>
    <w:p w14:paraId="7A0B6A33" w14:textId="77777777" w:rsidR="00BD6716" w:rsidRPr="00D30167" w:rsidRDefault="00BD6716" w:rsidP="00BD6716">
      <w:pPr>
        <w:spacing w:before="0"/>
        <w:rPr>
          <w:rFonts w:ascii="Courier New" w:hAnsi="Courier New" w:cs="Courier New"/>
          <w:sz w:val="16"/>
          <w:szCs w:val="16"/>
        </w:rPr>
      </w:pPr>
      <w:r w:rsidRPr="00436F83">
        <w:rPr>
          <w:rFonts w:ascii="Courier New" w:hAnsi="Courier New" w:cs="Courier New"/>
          <w:sz w:val="16"/>
          <w:szCs w:val="16"/>
        </w:rPr>
        <w:t xml:space="preserve">                    &lt;</w:t>
      </w:r>
      <w:proofErr w:type="spellStart"/>
      <w:r w:rsidRPr="00436F83">
        <w:rPr>
          <w:rFonts w:ascii="Courier New" w:hAnsi="Courier New" w:cs="Courier New"/>
          <w:sz w:val="16"/>
          <w:szCs w:val="16"/>
        </w:rPr>
        <w:t>ds</w:t>
      </w:r>
      <w:proofErr w:type="gramStart"/>
      <w:r w:rsidRPr="00436F83">
        <w:rPr>
          <w:rFonts w:ascii="Courier New" w:hAnsi="Courier New" w:cs="Courier New"/>
          <w:sz w:val="16"/>
          <w:szCs w:val="16"/>
        </w:rPr>
        <w:t>:DigestMethod</w:t>
      </w:r>
      <w:proofErr w:type="spellEnd"/>
      <w:proofErr w:type="gramEnd"/>
      <w:r w:rsidRPr="00436F83">
        <w:rPr>
          <w:rFonts w:ascii="Courier New" w:hAnsi="Courier New" w:cs="Courier New"/>
          <w:sz w:val="16"/>
          <w:szCs w:val="16"/>
        </w:rPr>
        <w:t xml:space="preserve"> Algorithm="</w:t>
      </w:r>
      <w:hyperlink r:id="rId90" w:anchor="sha1" w:history="1">
        <w:r w:rsidRPr="00436F83">
          <w:rPr>
            <w:rStyle w:val="Hyperlink"/>
            <w:rFonts w:ascii="Courier New" w:hAnsi="Courier New" w:cs="Courier New"/>
            <w:sz w:val="16"/>
            <w:szCs w:val="16"/>
          </w:rPr>
          <w:t>http://www.w3.org/2000/09/xmldsig#sha1</w:t>
        </w:r>
      </w:hyperlink>
      <w:r w:rsidRPr="00436F83">
        <w:rPr>
          <w:rFonts w:ascii="Courier New" w:hAnsi="Courier New" w:cs="Courier New"/>
          <w:sz w:val="16"/>
          <w:szCs w:val="16"/>
        </w:rPr>
        <w:t>"/&gt;</w:t>
      </w:r>
    </w:p>
    <w:p w14:paraId="22F61546" w14:textId="77777777" w:rsidR="00BD6716" w:rsidRPr="00D30167" w:rsidRDefault="00BD6716" w:rsidP="00BD6716">
      <w:pPr>
        <w:spacing w:before="0"/>
        <w:rPr>
          <w:rFonts w:ascii="Courier New" w:hAnsi="Courier New" w:cs="Courier New"/>
          <w:sz w:val="16"/>
          <w:szCs w:val="16"/>
        </w:rPr>
      </w:pPr>
      <w:r w:rsidRPr="00436F83">
        <w:rPr>
          <w:rFonts w:ascii="Courier New" w:hAnsi="Courier New" w:cs="Courier New"/>
          <w:sz w:val="16"/>
          <w:szCs w:val="16"/>
        </w:rPr>
        <w:t xml:space="preserve">                    &lt;</w:t>
      </w:r>
      <w:proofErr w:type="spellStart"/>
      <w:r w:rsidRPr="00436F83">
        <w:rPr>
          <w:rFonts w:ascii="Courier New" w:hAnsi="Courier New" w:cs="Courier New"/>
          <w:sz w:val="16"/>
          <w:szCs w:val="16"/>
        </w:rPr>
        <w:t>ds</w:t>
      </w:r>
      <w:proofErr w:type="gramStart"/>
      <w:r w:rsidRPr="00436F83">
        <w:rPr>
          <w:rFonts w:ascii="Courier New" w:hAnsi="Courier New" w:cs="Courier New"/>
          <w:sz w:val="16"/>
          <w:szCs w:val="16"/>
        </w:rPr>
        <w:t>:DigestValue</w:t>
      </w:r>
      <w:proofErr w:type="spellEnd"/>
      <w:proofErr w:type="gramEnd"/>
      <w:r w:rsidRPr="00436F83">
        <w:rPr>
          <w:rFonts w:ascii="Courier New" w:hAnsi="Courier New" w:cs="Courier New"/>
          <w:sz w:val="16"/>
          <w:szCs w:val="16"/>
        </w:rPr>
        <w:t>&gt;hL3WFtfHoQamGfaXGbMfGS7Nn0o=&lt;/</w:t>
      </w:r>
      <w:proofErr w:type="spellStart"/>
      <w:r w:rsidRPr="00436F83">
        <w:rPr>
          <w:rFonts w:ascii="Courier New" w:hAnsi="Courier New" w:cs="Courier New"/>
          <w:sz w:val="16"/>
          <w:szCs w:val="16"/>
        </w:rPr>
        <w:t>ds:DigestValue</w:t>
      </w:r>
      <w:proofErr w:type="spellEnd"/>
      <w:r w:rsidRPr="00436F83">
        <w:rPr>
          <w:rFonts w:ascii="Courier New" w:hAnsi="Courier New" w:cs="Courier New"/>
          <w:sz w:val="16"/>
          <w:szCs w:val="16"/>
        </w:rPr>
        <w:t>&gt;</w:t>
      </w:r>
    </w:p>
    <w:p w14:paraId="559AE3E3"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ds</w:t>
      </w:r>
      <w:proofErr w:type="gramStart"/>
      <w:r w:rsidRPr="00436F83">
        <w:rPr>
          <w:rFonts w:ascii="Courier New" w:hAnsi="Courier New" w:cs="Courier New"/>
          <w:sz w:val="16"/>
          <w:szCs w:val="16"/>
        </w:rPr>
        <w:t>:Reference</w:t>
      </w:r>
      <w:proofErr w:type="spellEnd"/>
      <w:proofErr w:type="gramEnd"/>
      <w:r w:rsidRPr="00436F83">
        <w:rPr>
          <w:rFonts w:ascii="Courier New" w:hAnsi="Courier New" w:cs="Courier New"/>
          <w:sz w:val="16"/>
          <w:szCs w:val="16"/>
        </w:rPr>
        <w:t>&gt;</w:t>
      </w:r>
    </w:p>
    <w:p w14:paraId="322563EB"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ds</w:t>
      </w:r>
      <w:proofErr w:type="gramStart"/>
      <w:r w:rsidRPr="00436F83">
        <w:rPr>
          <w:rFonts w:ascii="Courier New" w:hAnsi="Courier New" w:cs="Courier New"/>
          <w:sz w:val="16"/>
          <w:szCs w:val="16"/>
        </w:rPr>
        <w:t>:SignedInfo</w:t>
      </w:r>
      <w:proofErr w:type="spellEnd"/>
      <w:proofErr w:type="gramEnd"/>
      <w:r w:rsidRPr="00436F83">
        <w:rPr>
          <w:rFonts w:ascii="Courier New" w:hAnsi="Courier New" w:cs="Courier New"/>
          <w:sz w:val="16"/>
          <w:szCs w:val="16"/>
        </w:rPr>
        <w:t>&gt;</w:t>
      </w:r>
    </w:p>
    <w:p w14:paraId="5F76E9CA" w14:textId="77777777" w:rsidR="00BD6716"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proofErr w:type="gramStart"/>
      <w:r w:rsidRPr="00436F83">
        <w:rPr>
          <w:rFonts w:ascii="Courier New" w:hAnsi="Courier New" w:cs="Courier New"/>
          <w:sz w:val="16"/>
          <w:szCs w:val="16"/>
        </w:rPr>
        <w:t>ds:</w:t>
      </w:r>
      <w:proofErr w:type="gramEnd"/>
      <w:r w:rsidRPr="00436F83">
        <w:rPr>
          <w:rFonts w:ascii="Courier New" w:hAnsi="Courier New" w:cs="Courier New"/>
          <w:sz w:val="16"/>
          <w:szCs w:val="16"/>
        </w:rPr>
        <w:t>SignatureValue</w:t>
      </w:r>
      <w:proofErr w:type="spellEnd"/>
      <w:r w:rsidRPr="00436F83">
        <w:rPr>
          <w:rFonts w:ascii="Courier New" w:hAnsi="Courier New" w:cs="Courier New"/>
          <w:sz w:val="16"/>
          <w:szCs w:val="16"/>
        </w:rPr>
        <w:t>&gt;</w:t>
      </w:r>
    </w:p>
    <w:p w14:paraId="6FF3C5CB" w14:textId="77777777" w:rsidR="00BD6716" w:rsidRDefault="00BD6716" w:rsidP="00BD6716">
      <w:pPr>
        <w:spacing w:before="0"/>
        <w:rPr>
          <w:rFonts w:ascii="Courier New" w:hAnsi="Courier New" w:cs="Courier New"/>
          <w:sz w:val="16"/>
          <w:szCs w:val="16"/>
        </w:rPr>
      </w:pPr>
      <w:proofErr w:type="gramStart"/>
      <w:r w:rsidRPr="00436F83">
        <w:rPr>
          <w:rFonts w:ascii="Courier New" w:hAnsi="Courier New" w:cs="Courier New"/>
          <w:sz w:val="16"/>
          <w:szCs w:val="16"/>
        </w:rPr>
        <w:t>dldKDhBH2YIAT7hQVdAFn1dbgZtQguJKHNOTz0QtfwAAAKb8iwYZMQuv/DwlgC0cIYprGWqp+</w:t>
      </w:r>
      <w:proofErr w:type="gramEnd"/>
      <w:r w:rsidRPr="00436F83">
        <w:rPr>
          <w:rFonts w:ascii="Courier New" w:hAnsi="Courier New" w:cs="Courier New"/>
          <w:sz w:val="16"/>
          <w:szCs w:val="16"/>
        </w:rPr>
        <w:t>4qnpX0Jp3OY8PpQESbrTl9/MumZcmQYEla8Ojey116mBGPiYmpnp1lNQvwwaZBqvOTChXRj0uns13wRteQy7vx99eQeubneIgo=</w:t>
      </w:r>
    </w:p>
    <w:p w14:paraId="75F7EDA9"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ds</w:t>
      </w:r>
      <w:proofErr w:type="gramStart"/>
      <w:r w:rsidRPr="00436F83">
        <w:rPr>
          <w:rFonts w:ascii="Courier New" w:hAnsi="Courier New" w:cs="Courier New"/>
          <w:sz w:val="16"/>
          <w:szCs w:val="16"/>
        </w:rPr>
        <w:t>:SignatureValue</w:t>
      </w:r>
      <w:proofErr w:type="spellEnd"/>
      <w:proofErr w:type="gramEnd"/>
      <w:r w:rsidRPr="00436F83">
        <w:rPr>
          <w:rFonts w:ascii="Courier New" w:hAnsi="Courier New" w:cs="Courier New"/>
          <w:sz w:val="16"/>
          <w:szCs w:val="16"/>
        </w:rPr>
        <w:t>&gt;</w:t>
      </w:r>
    </w:p>
    <w:p w14:paraId="43656268"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proofErr w:type="gramStart"/>
      <w:r w:rsidRPr="00436F83">
        <w:rPr>
          <w:rFonts w:ascii="Courier New" w:hAnsi="Courier New" w:cs="Courier New"/>
          <w:sz w:val="16"/>
          <w:szCs w:val="16"/>
        </w:rPr>
        <w:t>ds:</w:t>
      </w:r>
      <w:proofErr w:type="gramEnd"/>
      <w:r w:rsidRPr="00436F83">
        <w:rPr>
          <w:rFonts w:ascii="Courier New" w:hAnsi="Courier New" w:cs="Courier New"/>
          <w:sz w:val="16"/>
          <w:szCs w:val="16"/>
        </w:rPr>
        <w:t>KeyInfo</w:t>
      </w:r>
      <w:proofErr w:type="spellEnd"/>
      <w:r w:rsidRPr="00436F83">
        <w:rPr>
          <w:rFonts w:ascii="Courier New" w:hAnsi="Courier New" w:cs="Courier New"/>
          <w:sz w:val="16"/>
          <w:szCs w:val="16"/>
        </w:rPr>
        <w:t>&gt;</w:t>
      </w:r>
    </w:p>
    <w:p w14:paraId="237D0CEB"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gramStart"/>
      <w:r w:rsidRPr="00436F83">
        <w:rPr>
          <w:rFonts w:ascii="Courier New" w:hAnsi="Courier New" w:cs="Courier New"/>
          <w:sz w:val="16"/>
          <w:szCs w:val="16"/>
        </w:rPr>
        <w:t>ds:</w:t>
      </w:r>
      <w:proofErr w:type="gramEnd"/>
      <w:r w:rsidRPr="00436F83">
        <w:rPr>
          <w:rFonts w:ascii="Courier New" w:hAnsi="Courier New" w:cs="Courier New"/>
          <w:sz w:val="16"/>
          <w:szCs w:val="16"/>
        </w:rPr>
        <w:t>X509Data&gt;</w:t>
      </w:r>
    </w:p>
    <w:p w14:paraId="0F6564BF" w14:textId="77777777" w:rsidR="00BD6716" w:rsidRPr="00D30167" w:rsidRDefault="00BD6716" w:rsidP="00BD6716">
      <w:pPr>
        <w:spacing w:before="0"/>
        <w:rPr>
          <w:rFonts w:ascii="Courier New" w:hAnsi="Courier New" w:cs="Courier New"/>
          <w:sz w:val="16"/>
          <w:szCs w:val="16"/>
        </w:rPr>
      </w:pPr>
      <w:r w:rsidRPr="00436F83">
        <w:rPr>
          <w:rFonts w:ascii="Courier New" w:hAnsi="Courier New" w:cs="Courier New"/>
          <w:sz w:val="16"/>
          <w:szCs w:val="16"/>
        </w:rPr>
        <w:t>&lt;ds:X509Certificate&gt;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&lt;/ds:X509Certificate&gt;</w:t>
      </w:r>
    </w:p>
    <w:p w14:paraId="3FD6B0E7"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&lt;/ds</w:t>
      </w:r>
      <w:proofErr w:type="gramStart"/>
      <w:r w:rsidRPr="00436F83">
        <w:rPr>
          <w:rFonts w:ascii="Courier New" w:hAnsi="Courier New" w:cs="Courier New"/>
          <w:sz w:val="16"/>
          <w:szCs w:val="16"/>
        </w:rPr>
        <w:t>:X509Data</w:t>
      </w:r>
      <w:proofErr w:type="gramEnd"/>
      <w:r w:rsidRPr="00436F83">
        <w:rPr>
          <w:rFonts w:ascii="Courier New" w:hAnsi="Courier New" w:cs="Courier New"/>
          <w:sz w:val="16"/>
          <w:szCs w:val="16"/>
        </w:rPr>
        <w:t>&gt;</w:t>
      </w:r>
    </w:p>
    <w:p w14:paraId="2A4D6CA1"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ds</w:t>
      </w:r>
      <w:proofErr w:type="gramStart"/>
      <w:r w:rsidRPr="00436F83">
        <w:rPr>
          <w:rFonts w:ascii="Courier New" w:hAnsi="Courier New" w:cs="Courier New"/>
          <w:sz w:val="16"/>
          <w:szCs w:val="16"/>
        </w:rPr>
        <w:t>:KeyInfo</w:t>
      </w:r>
      <w:proofErr w:type="spellEnd"/>
      <w:proofErr w:type="gramEnd"/>
      <w:r w:rsidRPr="00436F83">
        <w:rPr>
          <w:rFonts w:ascii="Courier New" w:hAnsi="Courier New" w:cs="Courier New"/>
          <w:sz w:val="16"/>
          <w:szCs w:val="16"/>
        </w:rPr>
        <w:t>&gt;</w:t>
      </w:r>
    </w:p>
    <w:p w14:paraId="774D26BD"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ds</w:t>
      </w:r>
      <w:proofErr w:type="gramStart"/>
      <w:r w:rsidRPr="00436F83">
        <w:rPr>
          <w:rFonts w:ascii="Courier New" w:hAnsi="Courier New" w:cs="Courier New"/>
          <w:sz w:val="16"/>
          <w:szCs w:val="16"/>
        </w:rPr>
        <w:t>:Signature</w:t>
      </w:r>
      <w:proofErr w:type="spellEnd"/>
      <w:proofErr w:type="gramEnd"/>
      <w:r w:rsidRPr="00436F83">
        <w:rPr>
          <w:rFonts w:ascii="Courier New" w:hAnsi="Courier New" w:cs="Courier New"/>
          <w:sz w:val="16"/>
          <w:szCs w:val="16"/>
        </w:rPr>
        <w:t>&gt;</w:t>
      </w:r>
    </w:p>
    <w:p w14:paraId="65D42116" w14:textId="77777777" w:rsidR="00BD6716" w:rsidRPr="00D30167" w:rsidRDefault="00BD6716" w:rsidP="00BD6716">
      <w:pPr>
        <w:spacing w:before="0"/>
        <w:rPr>
          <w:rFonts w:ascii="Courier New" w:hAnsi="Courier New" w:cs="Courier New"/>
          <w:sz w:val="16"/>
          <w:szCs w:val="16"/>
        </w:rPr>
      </w:pPr>
      <w:r w:rsidRPr="00436F83">
        <w:rPr>
          <w:rFonts w:ascii="Courier New" w:hAnsi="Courier New" w:cs="Courier New"/>
          <w:sz w:val="16"/>
          <w:szCs w:val="16"/>
        </w:rPr>
        <w:t xml:space="preserve">              &lt;saml2</w:t>
      </w:r>
      <w:proofErr w:type="gramStart"/>
      <w:r w:rsidRPr="00436F83">
        <w:rPr>
          <w:rFonts w:ascii="Courier New" w:hAnsi="Courier New" w:cs="Courier New"/>
          <w:sz w:val="16"/>
          <w:szCs w:val="16"/>
        </w:rPr>
        <w:t>:Subject</w:t>
      </w:r>
      <w:proofErr w:type="gramEnd"/>
      <w:r w:rsidRPr="00436F83">
        <w:rPr>
          <w:rFonts w:ascii="Courier New" w:hAnsi="Courier New" w:cs="Courier New"/>
          <w:sz w:val="16"/>
          <w:szCs w:val="16"/>
        </w:rPr>
        <w:t>&gt;</w:t>
      </w:r>
    </w:p>
    <w:p w14:paraId="16062FB9"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&lt;saml2</w:t>
      </w:r>
      <w:proofErr w:type="gramStart"/>
      <w:r w:rsidRPr="00436F83">
        <w:rPr>
          <w:rFonts w:ascii="Courier New" w:hAnsi="Courier New" w:cs="Courier New"/>
          <w:sz w:val="16"/>
          <w:szCs w:val="16"/>
        </w:rPr>
        <w:t>:SubjectConfirmation</w:t>
      </w:r>
      <w:proofErr w:type="gramEnd"/>
      <w:r w:rsidRPr="00436F83">
        <w:rPr>
          <w:rFonts w:ascii="Courier New" w:hAnsi="Courier New" w:cs="Courier New"/>
          <w:sz w:val="16"/>
          <w:szCs w:val="16"/>
        </w:rPr>
        <w:t xml:space="preserve"> Method="urn:oasis:names:tc:SAML:2.0:cm:holder-of-key"&gt;</w:t>
      </w:r>
    </w:p>
    <w:p w14:paraId="066180CF" w14:textId="77777777" w:rsidR="00BD6716"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&lt;saml2</w:t>
      </w:r>
      <w:proofErr w:type="gramStart"/>
      <w:r w:rsidRPr="00436F83">
        <w:rPr>
          <w:rFonts w:ascii="Courier New" w:hAnsi="Courier New" w:cs="Courier New"/>
          <w:sz w:val="16"/>
          <w:szCs w:val="16"/>
        </w:rPr>
        <w:t>:SubjectConfirmationData</w:t>
      </w:r>
      <w:proofErr w:type="gramEnd"/>
      <w:r w:rsidRPr="00436F83">
        <w:rPr>
          <w:rFonts w:ascii="Courier New" w:hAnsi="Courier New" w:cs="Courier New"/>
          <w:sz w:val="16"/>
          <w:szCs w:val="16"/>
        </w:rPr>
        <w:t xml:space="preserve"> </w:t>
      </w:r>
    </w:p>
    <w:p w14:paraId="65974C4E" w14:textId="77777777" w:rsidR="00BD6716"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proofErr w:type="spellStart"/>
      <w:r w:rsidRPr="00436F83">
        <w:rPr>
          <w:rFonts w:ascii="Courier New" w:hAnsi="Courier New" w:cs="Courier New"/>
          <w:sz w:val="16"/>
          <w:szCs w:val="16"/>
        </w:rPr>
        <w:t>xmlns</w:t>
      </w:r>
      <w:proofErr w:type="gramStart"/>
      <w:r w:rsidRPr="00436F83">
        <w:rPr>
          <w:rFonts w:ascii="Courier New" w:hAnsi="Courier New" w:cs="Courier New"/>
          <w:sz w:val="16"/>
          <w:szCs w:val="16"/>
        </w:rPr>
        <w:t>:xsi</w:t>
      </w:r>
      <w:proofErr w:type="spellEnd"/>
      <w:proofErr w:type="gramEnd"/>
      <w:r w:rsidRPr="00436F83">
        <w:rPr>
          <w:rFonts w:ascii="Courier New" w:hAnsi="Courier New" w:cs="Courier New"/>
          <w:sz w:val="16"/>
          <w:szCs w:val="16"/>
        </w:rPr>
        <w:t>="</w:t>
      </w:r>
      <w:r>
        <w:rPr>
          <w:rFonts w:ascii="Courier New" w:hAnsi="Courier New" w:cs="Courier New"/>
          <w:sz w:val="16"/>
          <w:szCs w:val="16"/>
        </w:rPr>
        <w:t xml:space="preserve"> </w:t>
      </w:r>
      <w:hyperlink r:id="rId91" w:history="1">
        <w:r w:rsidRPr="00436F83">
          <w:rPr>
            <w:rStyle w:val="Hyperlink"/>
            <w:rFonts w:ascii="Courier New" w:hAnsi="Courier New" w:cs="Courier New"/>
            <w:sz w:val="16"/>
            <w:szCs w:val="16"/>
          </w:rPr>
          <w:t>http://www.w3.org/2001/XMLSchema-instance</w:t>
        </w:r>
      </w:hyperlink>
      <w:r w:rsidRPr="00436F83">
        <w:rPr>
          <w:rFonts w:ascii="Courier New" w:hAnsi="Courier New" w:cs="Courier New"/>
          <w:sz w:val="16"/>
          <w:szCs w:val="16"/>
        </w:rPr>
        <w:t xml:space="preserve">" </w:t>
      </w:r>
    </w:p>
    <w:p w14:paraId="785734A2" w14:textId="77777777" w:rsidR="00BD6716" w:rsidRPr="00D724FE" w:rsidRDefault="00BD6716" w:rsidP="00BD6716">
      <w:pPr>
        <w:spacing w:before="0"/>
        <w:rPr>
          <w:rFonts w:ascii="Courier New" w:hAnsi="Courier New" w:cs="Courier New"/>
          <w:sz w:val="16"/>
          <w:szCs w:val="16"/>
          <w:lang w:val="de-DE"/>
        </w:rPr>
      </w:pPr>
      <w:r>
        <w:rPr>
          <w:rFonts w:ascii="Courier New" w:hAnsi="Courier New" w:cs="Courier New"/>
          <w:sz w:val="16"/>
          <w:szCs w:val="16"/>
        </w:rPr>
        <w:t xml:space="preserve">                      </w:t>
      </w:r>
      <w:r w:rsidRPr="00436F83">
        <w:rPr>
          <w:rFonts w:ascii="Courier New" w:hAnsi="Courier New" w:cs="Courier New"/>
          <w:sz w:val="16"/>
          <w:szCs w:val="16"/>
          <w:lang w:val="de-DE"/>
        </w:rPr>
        <w:t xml:space="preserve">NotBefore="2013-03-01T16:54:27.792Z" </w:t>
      </w:r>
    </w:p>
    <w:p w14:paraId="448B250F" w14:textId="77777777" w:rsidR="00BD6716" w:rsidRPr="00D724FE" w:rsidRDefault="00BD6716" w:rsidP="00BD6716">
      <w:pPr>
        <w:spacing w:before="0"/>
        <w:rPr>
          <w:rFonts w:ascii="Courier New" w:hAnsi="Courier New" w:cs="Courier New"/>
          <w:sz w:val="16"/>
          <w:szCs w:val="16"/>
          <w:lang w:val="de-DE"/>
        </w:rPr>
      </w:pPr>
      <w:r w:rsidRPr="00436F83">
        <w:rPr>
          <w:rFonts w:ascii="Courier New" w:hAnsi="Courier New" w:cs="Courier New"/>
          <w:sz w:val="16"/>
          <w:szCs w:val="16"/>
          <w:lang w:val="de-DE"/>
        </w:rPr>
        <w:t xml:space="preserve">                      NotOnOrAfter="2013-03-01T17:37:39.792Z" </w:t>
      </w:r>
    </w:p>
    <w:p w14:paraId="2919942E" w14:textId="77777777" w:rsidR="00BD6716" w:rsidRPr="00D30167" w:rsidRDefault="00BD6716" w:rsidP="00BD6716">
      <w:pPr>
        <w:spacing w:before="0"/>
        <w:rPr>
          <w:rFonts w:ascii="Courier New" w:hAnsi="Courier New" w:cs="Courier New"/>
          <w:sz w:val="16"/>
          <w:szCs w:val="16"/>
        </w:rPr>
      </w:pPr>
      <w:r w:rsidRPr="00436F83">
        <w:rPr>
          <w:rFonts w:ascii="Courier New" w:hAnsi="Courier New" w:cs="Courier New"/>
          <w:sz w:val="16"/>
          <w:szCs w:val="16"/>
          <w:lang w:val="de-DE"/>
        </w:rPr>
        <w:t xml:space="preserve">                      </w:t>
      </w:r>
      <w:proofErr w:type="spellStart"/>
      <w:proofErr w:type="gramStart"/>
      <w:r w:rsidRPr="00436F83">
        <w:rPr>
          <w:rFonts w:ascii="Courier New" w:hAnsi="Courier New" w:cs="Courier New"/>
          <w:sz w:val="16"/>
          <w:szCs w:val="16"/>
        </w:rPr>
        <w:t>xsi:</w:t>
      </w:r>
      <w:proofErr w:type="gramEnd"/>
      <w:r w:rsidRPr="00436F83">
        <w:rPr>
          <w:rFonts w:ascii="Courier New" w:hAnsi="Courier New" w:cs="Courier New"/>
          <w:sz w:val="16"/>
          <w:szCs w:val="16"/>
        </w:rPr>
        <w:t>type</w:t>
      </w:r>
      <w:proofErr w:type="spellEnd"/>
      <w:r w:rsidRPr="00436F83">
        <w:rPr>
          <w:rFonts w:ascii="Courier New" w:hAnsi="Courier New" w:cs="Courier New"/>
          <w:sz w:val="16"/>
          <w:szCs w:val="16"/>
        </w:rPr>
        <w:t>="saml2:KeyInfoConfirmationDataType"&gt;</w:t>
      </w:r>
    </w:p>
    <w:p w14:paraId="5556797C" w14:textId="77777777" w:rsidR="00BD6716" w:rsidRPr="00D30167" w:rsidRDefault="00BD6716" w:rsidP="00BD6716">
      <w:pPr>
        <w:spacing w:before="0"/>
        <w:rPr>
          <w:rFonts w:ascii="Courier New" w:hAnsi="Courier New" w:cs="Courier New"/>
          <w:sz w:val="16"/>
          <w:szCs w:val="16"/>
        </w:rPr>
      </w:pPr>
      <w:r w:rsidRPr="00436F83">
        <w:rPr>
          <w:rFonts w:ascii="Courier New" w:hAnsi="Courier New" w:cs="Courier New"/>
          <w:sz w:val="16"/>
          <w:szCs w:val="16"/>
        </w:rPr>
        <w:t xml:space="preserve">    </w:t>
      </w: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ds</w:t>
      </w:r>
      <w:proofErr w:type="gramStart"/>
      <w:r w:rsidRPr="00436F83">
        <w:rPr>
          <w:rFonts w:ascii="Courier New" w:hAnsi="Courier New" w:cs="Courier New"/>
          <w:sz w:val="16"/>
          <w:szCs w:val="16"/>
        </w:rPr>
        <w:t>:KeyInfo</w:t>
      </w:r>
      <w:proofErr w:type="spellEnd"/>
      <w:proofErr w:type="gramEnd"/>
      <w:r w:rsidRPr="00436F83">
        <w:rPr>
          <w:rFonts w:ascii="Courier New" w:hAnsi="Courier New" w:cs="Courier New"/>
          <w:sz w:val="16"/>
          <w:szCs w:val="16"/>
        </w:rPr>
        <w:t xml:space="preserve"> </w:t>
      </w:r>
      <w:proofErr w:type="spellStart"/>
      <w:r w:rsidRPr="00436F83">
        <w:rPr>
          <w:rFonts w:ascii="Courier New" w:hAnsi="Courier New" w:cs="Courier New"/>
          <w:sz w:val="16"/>
          <w:szCs w:val="16"/>
        </w:rPr>
        <w:t>xmlns:ds</w:t>
      </w:r>
      <w:proofErr w:type="spellEnd"/>
      <w:r w:rsidRPr="00436F83">
        <w:rPr>
          <w:rFonts w:ascii="Courier New" w:hAnsi="Courier New" w:cs="Courier New"/>
          <w:sz w:val="16"/>
          <w:szCs w:val="16"/>
        </w:rPr>
        <w:t>="</w:t>
      </w:r>
      <w:hyperlink r:id="rId92" w:history="1">
        <w:r w:rsidRPr="00436F83">
          <w:rPr>
            <w:rStyle w:val="Hyperlink"/>
            <w:rFonts w:ascii="Courier New" w:hAnsi="Courier New" w:cs="Courier New"/>
            <w:sz w:val="16"/>
            <w:szCs w:val="16"/>
          </w:rPr>
          <w:t>http://www.w3.org/2000/09/xmldsig#</w:t>
        </w:r>
      </w:hyperlink>
      <w:r w:rsidRPr="00436F83">
        <w:rPr>
          <w:rFonts w:ascii="Courier New" w:hAnsi="Courier New" w:cs="Courier New"/>
          <w:sz w:val="16"/>
          <w:szCs w:val="16"/>
        </w:rPr>
        <w:t>"&gt;</w:t>
      </w:r>
    </w:p>
    <w:p w14:paraId="717F5C8A" w14:textId="77777777" w:rsidR="00BD6716" w:rsidRDefault="00BD6716" w:rsidP="00BD6716">
      <w:pPr>
        <w:spacing w:before="0"/>
        <w:rPr>
          <w:rFonts w:ascii="Courier New" w:hAnsi="Courier New" w:cs="Courier New"/>
          <w:sz w:val="16"/>
          <w:szCs w:val="16"/>
        </w:rPr>
      </w:pPr>
      <w:r w:rsidRPr="00436F83">
        <w:rPr>
          <w:rFonts w:ascii="Courier New" w:hAnsi="Courier New" w:cs="Courier New"/>
          <w:sz w:val="16"/>
          <w:szCs w:val="16"/>
        </w:rPr>
        <w:t xml:space="preserve">                    </w:t>
      </w: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xenc</w:t>
      </w:r>
      <w:proofErr w:type="gramStart"/>
      <w:r w:rsidRPr="00436F83">
        <w:rPr>
          <w:rFonts w:ascii="Courier New" w:hAnsi="Courier New" w:cs="Courier New"/>
          <w:sz w:val="16"/>
          <w:szCs w:val="16"/>
        </w:rPr>
        <w:t>:EncryptedKey</w:t>
      </w:r>
      <w:proofErr w:type="spellEnd"/>
      <w:proofErr w:type="gramEnd"/>
      <w:r w:rsidRPr="00436F83">
        <w:rPr>
          <w:rFonts w:ascii="Courier New" w:hAnsi="Courier New" w:cs="Courier New"/>
          <w:sz w:val="16"/>
          <w:szCs w:val="16"/>
        </w:rPr>
        <w:t xml:space="preserve"> </w:t>
      </w:r>
    </w:p>
    <w:p w14:paraId="3E0E19D0" w14:textId="77777777" w:rsidR="00BD6716"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Pr="00436F83">
        <w:rPr>
          <w:rFonts w:ascii="Courier New" w:hAnsi="Courier New" w:cs="Courier New"/>
          <w:sz w:val="16"/>
          <w:szCs w:val="16"/>
        </w:rPr>
        <w:t>xmlns:</w:t>
      </w:r>
      <w:proofErr w:type="gramEnd"/>
      <w:r w:rsidRPr="00436F83">
        <w:rPr>
          <w:rFonts w:ascii="Courier New" w:hAnsi="Courier New" w:cs="Courier New"/>
          <w:sz w:val="16"/>
          <w:szCs w:val="16"/>
        </w:rPr>
        <w:t>xenc</w:t>
      </w:r>
      <w:proofErr w:type="spellEnd"/>
      <w:r w:rsidRPr="00436F83">
        <w:rPr>
          <w:rFonts w:ascii="Courier New" w:hAnsi="Courier New" w:cs="Courier New"/>
          <w:sz w:val="16"/>
          <w:szCs w:val="16"/>
        </w:rPr>
        <w:t>="</w:t>
      </w:r>
      <w:hyperlink r:id="rId93" w:history="1">
        <w:r w:rsidRPr="00436F83">
          <w:rPr>
            <w:rStyle w:val="Hyperlink"/>
            <w:rFonts w:ascii="Courier New" w:hAnsi="Courier New" w:cs="Courier New"/>
            <w:sz w:val="16"/>
            <w:szCs w:val="16"/>
          </w:rPr>
          <w:t>http://www.w3.org/2001/04/xmlenc#</w:t>
        </w:r>
      </w:hyperlink>
      <w:r w:rsidRPr="00436F83">
        <w:rPr>
          <w:rFonts w:ascii="Courier New" w:hAnsi="Courier New" w:cs="Courier New"/>
          <w:sz w:val="16"/>
          <w:szCs w:val="16"/>
        </w:rPr>
        <w:t xml:space="preserve">" </w:t>
      </w:r>
    </w:p>
    <w:p w14:paraId="3E0107D2"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Id="EK-C82A2592DB5193D51C13621568677947"&gt;</w:t>
      </w:r>
    </w:p>
    <w:p w14:paraId="4895D32A" w14:textId="77777777" w:rsidR="00BD6716" w:rsidRDefault="00BD6716" w:rsidP="00BD6716">
      <w:pPr>
        <w:spacing w:before="0"/>
        <w:rPr>
          <w:rFonts w:ascii="Courier New" w:hAnsi="Courier New" w:cs="Courier New"/>
          <w:sz w:val="16"/>
          <w:szCs w:val="16"/>
        </w:rPr>
      </w:pPr>
      <w:r w:rsidRPr="00436F83">
        <w:rPr>
          <w:rFonts w:ascii="Courier New" w:hAnsi="Courier New" w:cs="Courier New"/>
          <w:sz w:val="16"/>
          <w:szCs w:val="16"/>
        </w:rPr>
        <w:t xml:space="preserve">                      </w:t>
      </w: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xenc</w:t>
      </w:r>
      <w:proofErr w:type="gramStart"/>
      <w:r w:rsidRPr="00436F83">
        <w:rPr>
          <w:rFonts w:ascii="Courier New" w:hAnsi="Courier New" w:cs="Courier New"/>
          <w:sz w:val="16"/>
          <w:szCs w:val="16"/>
        </w:rPr>
        <w:t>:EncryptionMethod</w:t>
      </w:r>
      <w:proofErr w:type="spellEnd"/>
      <w:proofErr w:type="gramEnd"/>
      <w:r w:rsidRPr="00436F83">
        <w:rPr>
          <w:rFonts w:ascii="Courier New" w:hAnsi="Courier New" w:cs="Courier New"/>
          <w:sz w:val="16"/>
          <w:szCs w:val="16"/>
        </w:rPr>
        <w:t xml:space="preserve"> </w:t>
      </w:r>
    </w:p>
    <w:p w14:paraId="36D2BDDD"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Algorithm="</w:t>
      </w:r>
      <w:hyperlink r:id="rId94" w:anchor="rsa-1_5" w:history="1">
        <w:r w:rsidRPr="00436F83">
          <w:rPr>
            <w:rStyle w:val="Hyperlink"/>
            <w:rFonts w:ascii="Courier New" w:hAnsi="Courier New" w:cs="Courier New"/>
            <w:sz w:val="16"/>
            <w:szCs w:val="16"/>
          </w:rPr>
          <w:t>http://www.w3.org/2001/04/xmlenc#rsa-1_5</w:t>
        </w:r>
      </w:hyperlink>
      <w:r w:rsidRPr="00436F83">
        <w:rPr>
          <w:rFonts w:ascii="Courier New" w:hAnsi="Courier New" w:cs="Courier New"/>
          <w:sz w:val="16"/>
          <w:szCs w:val="16"/>
        </w:rPr>
        <w:t>"/&gt;</w:t>
      </w:r>
    </w:p>
    <w:p w14:paraId="4DCA8553"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proofErr w:type="gramStart"/>
      <w:r w:rsidRPr="00436F83">
        <w:rPr>
          <w:rFonts w:ascii="Courier New" w:hAnsi="Courier New" w:cs="Courier New"/>
          <w:sz w:val="16"/>
          <w:szCs w:val="16"/>
        </w:rPr>
        <w:t>ds:</w:t>
      </w:r>
      <w:proofErr w:type="gramEnd"/>
      <w:r w:rsidRPr="00436F83">
        <w:rPr>
          <w:rFonts w:ascii="Courier New" w:hAnsi="Courier New" w:cs="Courier New"/>
          <w:sz w:val="16"/>
          <w:szCs w:val="16"/>
        </w:rPr>
        <w:t>KeyInfo</w:t>
      </w:r>
      <w:proofErr w:type="spellEnd"/>
      <w:r w:rsidRPr="00436F83">
        <w:rPr>
          <w:rFonts w:ascii="Courier New" w:hAnsi="Courier New" w:cs="Courier New"/>
          <w:sz w:val="16"/>
          <w:szCs w:val="16"/>
        </w:rPr>
        <w:t>&gt;</w:t>
      </w:r>
    </w:p>
    <w:p w14:paraId="6D69AA46" w14:textId="77777777" w:rsidR="00BD6716" w:rsidRDefault="00BD6716" w:rsidP="00BD6716">
      <w:pPr>
        <w:spacing w:before="0"/>
        <w:rPr>
          <w:rFonts w:ascii="Courier New" w:hAnsi="Courier New" w:cs="Courier New"/>
          <w:sz w:val="16"/>
          <w:szCs w:val="16"/>
        </w:rPr>
      </w:pPr>
      <w:r w:rsidRPr="00436F83">
        <w:rPr>
          <w:rFonts w:ascii="Courier New" w:hAnsi="Courier New" w:cs="Courier New"/>
          <w:sz w:val="16"/>
          <w:szCs w:val="16"/>
        </w:rPr>
        <w:t xml:space="preserve">                          </w:t>
      </w: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wsse</w:t>
      </w:r>
      <w:proofErr w:type="gramStart"/>
      <w:r w:rsidRPr="00436F83">
        <w:rPr>
          <w:rFonts w:ascii="Courier New" w:hAnsi="Courier New" w:cs="Courier New"/>
          <w:sz w:val="16"/>
          <w:szCs w:val="16"/>
        </w:rPr>
        <w:t>:SecurityTokenReference</w:t>
      </w:r>
      <w:proofErr w:type="spellEnd"/>
      <w:proofErr w:type="gramEnd"/>
      <w:r w:rsidRPr="00436F83">
        <w:rPr>
          <w:rFonts w:ascii="Courier New" w:hAnsi="Courier New" w:cs="Courier New"/>
          <w:sz w:val="16"/>
          <w:szCs w:val="16"/>
        </w:rPr>
        <w:t xml:space="preserve"> </w:t>
      </w:r>
    </w:p>
    <w:p w14:paraId="09B63991"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proofErr w:type="gramStart"/>
      <w:r w:rsidRPr="00436F83">
        <w:rPr>
          <w:rFonts w:ascii="Courier New" w:hAnsi="Courier New" w:cs="Courier New"/>
          <w:sz w:val="16"/>
          <w:szCs w:val="16"/>
        </w:rPr>
        <w:t>xmlns:</w:t>
      </w:r>
      <w:proofErr w:type="gramEnd"/>
      <w:r w:rsidRPr="00436F83">
        <w:rPr>
          <w:rFonts w:ascii="Courier New" w:hAnsi="Courier New" w:cs="Courier New"/>
          <w:sz w:val="16"/>
          <w:szCs w:val="16"/>
        </w:rPr>
        <w:t>wsse="</w:t>
      </w:r>
      <w:hyperlink r:id="rId95" w:history="1">
        <w:r w:rsidRPr="00436F83">
          <w:rPr>
            <w:rStyle w:val="Hyperlink"/>
            <w:rFonts w:ascii="Courier New" w:hAnsi="Courier New" w:cs="Courier New"/>
            <w:sz w:val="16"/>
            <w:szCs w:val="16"/>
          </w:rPr>
          <w:t>http://docs.oasis-open.org/wss/2004/01/oasis-200401-wss-wssecurity-secext-1.0.xsd</w:t>
        </w:r>
      </w:hyperlink>
      <w:r w:rsidRPr="00436F83">
        <w:rPr>
          <w:rFonts w:ascii="Courier New" w:hAnsi="Courier New" w:cs="Courier New"/>
          <w:sz w:val="16"/>
          <w:szCs w:val="16"/>
        </w:rPr>
        <w:t>"&gt;</w:t>
      </w:r>
    </w:p>
    <w:p w14:paraId="2ECB2626" w14:textId="77777777" w:rsidR="00BD6716" w:rsidRDefault="00BD6716" w:rsidP="00BD6716">
      <w:pPr>
        <w:spacing w:before="0"/>
        <w:rPr>
          <w:rFonts w:ascii="Courier New" w:hAnsi="Courier New" w:cs="Courier New"/>
          <w:sz w:val="16"/>
          <w:szCs w:val="16"/>
        </w:rPr>
      </w:pPr>
      <w:r w:rsidRPr="00436F83">
        <w:rPr>
          <w:rFonts w:ascii="Courier New" w:hAnsi="Courier New" w:cs="Courier New"/>
          <w:sz w:val="16"/>
          <w:szCs w:val="16"/>
        </w:rPr>
        <w:lastRenderedPageBreak/>
        <w:t xml:space="preserve">                          </w:t>
      </w: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wsse</w:t>
      </w:r>
      <w:proofErr w:type="gramStart"/>
      <w:r w:rsidRPr="00436F83">
        <w:rPr>
          <w:rFonts w:ascii="Courier New" w:hAnsi="Courier New" w:cs="Courier New"/>
          <w:sz w:val="16"/>
          <w:szCs w:val="16"/>
        </w:rPr>
        <w:t>:KeyIdentifier</w:t>
      </w:r>
      <w:proofErr w:type="spellEnd"/>
      <w:proofErr w:type="gramEnd"/>
      <w:r w:rsidRPr="00436F83">
        <w:rPr>
          <w:rFonts w:ascii="Courier New" w:hAnsi="Courier New" w:cs="Courier New"/>
          <w:sz w:val="16"/>
          <w:szCs w:val="16"/>
        </w:rPr>
        <w:t xml:space="preserve"> </w:t>
      </w:r>
    </w:p>
    <w:p w14:paraId="42835BAB" w14:textId="77777777" w:rsidR="00BD6716"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EncodingType="</w:t>
      </w:r>
      <w:hyperlink r:id="rId96" w:anchor="Base64Binary" w:history="1">
        <w:r w:rsidRPr="00436F83">
          <w:rPr>
            <w:rStyle w:val="Hyperlink"/>
            <w:rFonts w:ascii="Courier New" w:hAnsi="Courier New" w:cs="Courier New"/>
            <w:sz w:val="16"/>
            <w:szCs w:val="16"/>
          </w:rPr>
          <w:t>http://docs.oasis-open.org/wss/2004/01/oasis-200401-wss-soap-message-security-1.0#Base64Binary</w:t>
        </w:r>
      </w:hyperlink>
      <w:r w:rsidRPr="00436F83">
        <w:rPr>
          <w:rFonts w:ascii="Courier New" w:hAnsi="Courier New" w:cs="Courier New"/>
          <w:sz w:val="16"/>
          <w:szCs w:val="16"/>
        </w:rPr>
        <w:t xml:space="preserve">" </w:t>
      </w:r>
    </w:p>
    <w:p w14:paraId="44607D1F" w14:textId="77777777" w:rsidR="00BD6716"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ValueType="</w:t>
      </w:r>
      <w:hyperlink r:id="rId97" w:anchor="ThumbprintSHA1" w:history="1">
        <w:r w:rsidRPr="00436F83">
          <w:rPr>
            <w:rStyle w:val="Hyperlink"/>
            <w:rFonts w:ascii="Courier New" w:hAnsi="Courier New" w:cs="Courier New"/>
            <w:sz w:val="16"/>
            <w:szCs w:val="16"/>
          </w:rPr>
          <w:t>http://docs.oasis-open.org/wss/oasis-wss-soap-message-security-1.1#ThumbprintSHA1</w:t>
        </w:r>
      </w:hyperlink>
      <w:r w:rsidRPr="00436F83">
        <w:rPr>
          <w:rFonts w:ascii="Courier New" w:hAnsi="Courier New" w:cs="Courier New"/>
          <w:sz w:val="16"/>
          <w:szCs w:val="16"/>
        </w:rPr>
        <w:t>"&gt;</w:t>
      </w:r>
    </w:p>
    <w:p w14:paraId="44ACEB79" w14:textId="77777777" w:rsidR="00BD6716"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EPlMdE3oRiNlo8bGg3BLR3uGWT8=</w:t>
      </w:r>
    </w:p>
    <w:p w14:paraId="38D2594C"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wsse</w:t>
      </w:r>
      <w:proofErr w:type="gramStart"/>
      <w:r w:rsidRPr="00436F83">
        <w:rPr>
          <w:rFonts w:ascii="Courier New" w:hAnsi="Courier New" w:cs="Courier New"/>
          <w:sz w:val="16"/>
          <w:szCs w:val="16"/>
        </w:rPr>
        <w:t>:KeyIdentifier</w:t>
      </w:r>
      <w:proofErr w:type="spellEnd"/>
      <w:proofErr w:type="gramEnd"/>
      <w:r w:rsidRPr="00436F83">
        <w:rPr>
          <w:rFonts w:ascii="Courier New" w:hAnsi="Courier New" w:cs="Courier New"/>
          <w:sz w:val="16"/>
          <w:szCs w:val="16"/>
        </w:rPr>
        <w:t>&gt;</w:t>
      </w:r>
    </w:p>
    <w:p w14:paraId="78B8985D" w14:textId="77777777" w:rsidR="00BD6716" w:rsidRPr="00D30167" w:rsidRDefault="00BD6716" w:rsidP="00BD6716">
      <w:pPr>
        <w:spacing w:before="0"/>
        <w:rPr>
          <w:rFonts w:ascii="Courier New" w:hAnsi="Courier New" w:cs="Courier New"/>
          <w:sz w:val="16"/>
          <w:szCs w:val="16"/>
        </w:rPr>
      </w:pPr>
      <w:r w:rsidRPr="00436F83">
        <w:rPr>
          <w:rFonts w:ascii="Courier New" w:hAnsi="Courier New" w:cs="Courier New"/>
          <w:sz w:val="16"/>
          <w:szCs w:val="16"/>
        </w:rPr>
        <w:t xml:space="preserve">                </w:t>
      </w: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wsse</w:t>
      </w:r>
      <w:proofErr w:type="gramStart"/>
      <w:r w:rsidRPr="00436F83">
        <w:rPr>
          <w:rFonts w:ascii="Courier New" w:hAnsi="Courier New" w:cs="Courier New"/>
          <w:sz w:val="16"/>
          <w:szCs w:val="16"/>
        </w:rPr>
        <w:t>:SecurityTokenReference</w:t>
      </w:r>
      <w:proofErr w:type="spellEnd"/>
      <w:proofErr w:type="gramEnd"/>
      <w:r w:rsidRPr="00436F83">
        <w:rPr>
          <w:rFonts w:ascii="Courier New" w:hAnsi="Courier New" w:cs="Courier New"/>
          <w:sz w:val="16"/>
          <w:szCs w:val="16"/>
        </w:rPr>
        <w:t>&gt;</w:t>
      </w:r>
    </w:p>
    <w:p w14:paraId="5CBA2D3B" w14:textId="77777777" w:rsidR="00BD6716" w:rsidRPr="00D30167" w:rsidRDefault="00BD6716" w:rsidP="00BD6716">
      <w:pPr>
        <w:spacing w:before="0"/>
        <w:rPr>
          <w:rFonts w:ascii="Courier New" w:hAnsi="Courier New" w:cs="Courier New"/>
          <w:sz w:val="16"/>
          <w:szCs w:val="16"/>
        </w:rPr>
      </w:pPr>
      <w:r w:rsidRPr="00436F83">
        <w:rPr>
          <w:rFonts w:ascii="Courier New" w:hAnsi="Courier New" w:cs="Courier New"/>
          <w:sz w:val="16"/>
          <w:szCs w:val="16"/>
        </w:rPr>
        <w:t xml:space="preserve">            </w:t>
      </w: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ds</w:t>
      </w:r>
      <w:proofErr w:type="gramStart"/>
      <w:r w:rsidRPr="00436F83">
        <w:rPr>
          <w:rFonts w:ascii="Courier New" w:hAnsi="Courier New" w:cs="Courier New"/>
          <w:sz w:val="16"/>
          <w:szCs w:val="16"/>
        </w:rPr>
        <w:t>:KeyInfo</w:t>
      </w:r>
      <w:proofErr w:type="spellEnd"/>
      <w:proofErr w:type="gramEnd"/>
      <w:r w:rsidRPr="00436F83">
        <w:rPr>
          <w:rFonts w:ascii="Courier New" w:hAnsi="Courier New" w:cs="Courier New"/>
          <w:sz w:val="16"/>
          <w:szCs w:val="16"/>
        </w:rPr>
        <w:t>&gt;</w:t>
      </w:r>
    </w:p>
    <w:p w14:paraId="6D661D9A" w14:textId="77777777" w:rsidR="00BD6716" w:rsidRPr="00D30167" w:rsidRDefault="00BD6716" w:rsidP="00BD6716">
      <w:pPr>
        <w:spacing w:before="0"/>
        <w:rPr>
          <w:rFonts w:ascii="Courier New" w:hAnsi="Courier New" w:cs="Courier New"/>
          <w:sz w:val="16"/>
          <w:szCs w:val="16"/>
        </w:rPr>
      </w:pPr>
      <w:r w:rsidRPr="00436F83">
        <w:rPr>
          <w:rFonts w:ascii="Courier New" w:hAnsi="Courier New" w:cs="Courier New"/>
          <w:sz w:val="16"/>
          <w:szCs w:val="16"/>
        </w:rPr>
        <w:t xml:space="preserve">            </w:t>
      </w:r>
      <w:r>
        <w:rPr>
          <w:rFonts w:ascii="Courier New" w:hAnsi="Courier New" w:cs="Courier New"/>
          <w:sz w:val="16"/>
          <w:szCs w:val="16"/>
        </w:rPr>
        <w:t xml:space="preserve">              </w:t>
      </w:r>
      <w:r w:rsidRPr="00436F83">
        <w:rPr>
          <w:rFonts w:ascii="Courier New" w:hAnsi="Courier New" w:cs="Courier New"/>
          <w:sz w:val="16"/>
          <w:szCs w:val="16"/>
        </w:rPr>
        <w:t>&lt;</w:t>
      </w:r>
      <w:proofErr w:type="spellStart"/>
      <w:proofErr w:type="gramStart"/>
      <w:r w:rsidRPr="00436F83">
        <w:rPr>
          <w:rFonts w:ascii="Courier New" w:hAnsi="Courier New" w:cs="Courier New"/>
          <w:sz w:val="16"/>
          <w:szCs w:val="16"/>
        </w:rPr>
        <w:t>xenc:</w:t>
      </w:r>
      <w:proofErr w:type="gramEnd"/>
      <w:r w:rsidRPr="00436F83">
        <w:rPr>
          <w:rFonts w:ascii="Courier New" w:hAnsi="Courier New" w:cs="Courier New"/>
          <w:sz w:val="16"/>
          <w:szCs w:val="16"/>
        </w:rPr>
        <w:t>CipherData</w:t>
      </w:r>
      <w:proofErr w:type="spellEnd"/>
      <w:r w:rsidRPr="00436F83">
        <w:rPr>
          <w:rFonts w:ascii="Courier New" w:hAnsi="Courier New" w:cs="Courier New"/>
          <w:sz w:val="16"/>
          <w:szCs w:val="16"/>
        </w:rPr>
        <w:t>&gt;</w:t>
      </w:r>
    </w:p>
    <w:p w14:paraId="018A8FBD" w14:textId="77777777" w:rsidR="00BD6716"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proofErr w:type="gramStart"/>
      <w:r w:rsidRPr="00436F83">
        <w:rPr>
          <w:rFonts w:ascii="Courier New" w:hAnsi="Courier New" w:cs="Courier New"/>
          <w:sz w:val="16"/>
          <w:szCs w:val="16"/>
        </w:rPr>
        <w:t>xenc:</w:t>
      </w:r>
      <w:proofErr w:type="gramEnd"/>
      <w:r w:rsidRPr="00436F83">
        <w:rPr>
          <w:rFonts w:ascii="Courier New" w:hAnsi="Courier New" w:cs="Courier New"/>
          <w:sz w:val="16"/>
          <w:szCs w:val="16"/>
        </w:rPr>
        <w:t>CipherValue</w:t>
      </w:r>
      <w:proofErr w:type="spellEnd"/>
      <w:r w:rsidRPr="00436F83">
        <w:rPr>
          <w:rFonts w:ascii="Courier New" w:hAnsi="Courier New" w:cs="Courier New"/>
          <w:sz w:val="16"/>
          <w:szCs w:val="16"/>
        </w:rPr>
        <w:t>&gt;</w:t>
      </w:r>
    </w:p>
    <w:p w14:paraId="3BB903A0" w14:textId="77777777" w:rsidR="00BD6716" w:rsidRDefault="00BD6716" w:rsidP="00BD6716">
      <w:pPr>
        <w:spacing w:before="0"/>
        <w:rPr>
          <w:rFonts w:ascii="Courier New" w:hAnsi="Courier New" w:cs="Courier New"/>
          <w:sz w:val="16"/>
          <w:szCs w:val="16"/>
        </w:rPr>
      </w:pPr>
      <w:r w:rsidRPr="00436F83">
        <w:rPr>
          <w:rFonts w:ascii="Courier New" w:hAnsi="Courier New" w:cs="Courier New"/>
          <w:sz w:val="16"/>
          <w:szCs w:val="16"/>
        </w:rPr>
        <w:t>JkAWwNH+FdRevF6o9zjB+FTmwxe58jYFeHQO684YNeM5zSLvKna47h/v1OowtnDf5htaBo3uEqp8xPf+IDOYjNQLHfsDHZ60EvVUjrHKXALE5pRcFtqX93iiUE/Ke4zpVvGQjyMxer454Qo/SL98xd6v4jpDc/zKMK4iGPO+YaI=</w:t>
      </w:r>
    </w:p>
    <w:p w14:paraId="43CCF348"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xenc</w:t>
      </w:r>
      <w:proofErr w:type="gramStart"/>
      <w:r w:rsidRPr="00436F83">
        <w:rPr>
          <w:rFonts w:ascii="Courier New" w:hAnsi="Courier New" w:cs="Courier New"/>
          <w:sz w:val="16"/>
          <w:szCs w:val="16"/>
        </w:rPr>
        <w:t>:CipherValue</w:t>
      </w:r>
      <w:proofErr w:type="spellEnd"/>
      <w:proofErr w:type="gramEnd"/>
      <w:r w:rsidRPr="00436F83">
        <w:rPr>
          <w:rFonts w:ascii="Courier New" w:hAnsi="Courier New" w:cs="Courier New"/>
          <w:sz w:val="16"/>
          <w:szCs w:val="16"/>
        </w:rPr>
        <w:t>&gt;</w:t>
      </w:r>
    </w:p>
    <w:p w14:paraId="289DF483" w14:textId="77777777" w:rsidR="00BD6716" w:rsidRPr="00D30167" w:rsidRDefault="00BD6716" w:rsidP="00BD6716">
      <w:pPr>
        <w:spacing w:before="0"/>
        <w:rPr>
          <w:rFonts w:ascii="Courier New" w:hAnsi="Courier New" w:cs="Courier New"/>
          <w:sz w:val="16"/>
          <w:szCs w:val="16"/>
        </w:rPr>
      </w:pPr>
      <w:r w:rsidRPr="00436F83">
        <w:rPr>
          <w:rFonts w:ascii="Courier New" w:hAnsi="Courier New" w:cs="Courier New"/>
          <w:sz w:val="16"/>
          <w:szCs w:val="16"/>
        </w:rPr>
        <w:t xml:space="preserve">            </w:t>
      </w: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xenc</w:t>
      </w:r>
      <w:proofErr w:type="gramStart"/>
      <w:r w:rsidRPr="00436F83">
        <w:rPr>
          <w:rFonts w:ascii="Courier New" w:hAnsi="Courier New" w:cs="Courier New"/>
          <w:sz w:val="16"/>
          <w:szCs w:val="16"/>
        </w:rPr>
        <w:t>:CipherData</w:t>
      </w:r>
      <w:proofErr w:type="spellEnd"/>
      <w:proofErr w:type="gramEnd"/>
      <w:r w:rsidRPr="00436F83">
        <w:rPr>
          <w:rFonts w:ascii="Courier New" w:hAnsi="Courier New" w:cs="Courier New"/>
          <w:sz w:val="16"/>
          <w:szCs w:val="16"/>
        </w:rPr>
        <w:t>&gt;</w:t>
      </w:r>
    </w:p>
    <w:p w14:paraId="4EBA19E2" w14:textId="77777777" w:rsidR="00BD6716" w:rsidRPr="00D30167" w:rsidRDefault="00BD6716" w:rsidP="00BD6716">
      <w:pPr>
        <w:spacing w:before="0"/>
        <w:rPr>
          <w:rFonts w:ascii="Courier New" w:hAnsi="Courier New" w:cs="Courier New"/>
          <w:sz w:val="16"/>
          <w:szCs w:val="16"/>
        </w:rPr>
      </w:pPr>
      <w:r w:rsidRPr="00436F83">
        <w:rPr>
          <w:rFonts w:ascii="Courier New" w:hAnsi="Courier New" w:cs="Courier New"/>
          <w:sz w:val="16"/>
          <w:szCs w:val="16"/>
        </w:rPr>
        <w:t xml:space="preserve">        </w:t>
      </w: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xenc</w:t>
      </w:r>
      <w:proofErr w:type="gramStart"/>
      <w:r w:rsidRPr="00436F83">
        <w:rPr>
          <w:rFonts w:ascii="Courier New" w:hAnsi="Courier New" w:cs="Courier New"/>
          <w:sz w:val="16"/>
          <w:szCs w:val="16"/>
        </w:rPr>
        <w:t>:EncryptedKey</w:t>
      </w:r>
      <w:proofErr w:type="spellEnd"/>
      <w:proofErr w:type="gramEnd"/>
      <w:r w:rsidRPr="00436F83">
        <w:rPr>
          <w:rFonts w:ascii="Courier New" w:hAnsi="Courier New" w:cs="Courier New"/>
          <w:sz w:val="16"/>
          <w:szCs w:val="16"/>
        </w:rPr>
        <w:t>&gt;</w:t>
      </w:r>
    </w:p>
    <w:p w14:paraId="547FDA34" w14:textId="77777777" w:rsidR="00BD6716" w:rsidRPr="00D30167" w:rsidRDefault="00BD6716" w:rsidP="00BD6716">
      <w:pPr>
        <w:spacing w:before="0"/>
        <w:rPr>
          <w:rFonts w:ascii="Courier New" w:hAnsi="Courier New" w:cs="Courier New"/>
          <w:sz w:val="16"/>
          <w:szCs w:val="16"/>
        </w:rPr>
      </w:pPr>
      <w:r w:rsidRPr="00436F83">
        <w:rPr>
          <w:rFonts w:ascii="Courier New" w:hAnsi="Courier New" w:cs="Courier New"/>
          <w:sz w:val="16"/>
          <w:szCs w:val="16"/>
        </w:rPr>
        <w:t xml:space="preserve">    </w:t>
      </w: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ds</w:t>
      </w:r>
      <w:proofErr w:type="gramStart"/>
      <w:r w:rsidRPr="00436F83">
        <w:rPr>
          <w:rFonts w:ascii="Courier New" w:hAnsi="Courier New" w:cs="Courier New"/>
          <w:sz w:val="16"/>
          <w:szCs w:val="16"/>
        </w:rPr>
        <w:t>:KeyInfo</w:t>
      </w:r>
      <w:proofErr w:type="spellEnd"/>
      <w:proofErr w:type="gramEnd"/>
      <w:r w:rsidRPr="00436F83">
        <w:rPr>
          <w:rFonts w:ascii="Courier New" w:hAnsi="Courier New" w:cs="Courier New"/>
          <w:sz w:val="16"/>
          <w:szCs w:val="16"/>
        </w:rPr>
        <w:t>&gt;</w:t>
      </w:r>
    </w:p>
    <w:p w14:paraId="47E2D455"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&lt;/saml2</w:t>
      </w:r>
      <w:proofErr w:type="gramStart"/>
      <w:r w:rsidRPr="00436F83">
        <w:rPr>
          <w:rFonts w:ascii="Courier New" w:hAnsi="Courier New" w:cs="Courier New"/>
          <w:sz w:val="16"/>
          <w:szCs w:val="16"/>
        </w:rPr>
        <w:t>:SubjectConfirmationData</w:t>
      </w:r>
      <w:proofErr w:type="gramEnd"/>
      <w:r w:rsidRPr="00436F83">
        <w:rPr>
          <w:rFonts w:ascii="Courier New" w:hAnsi="Courier New" w:cs="Courier New"/>
          <w:sz w:val="16"/>
          <w:szCs w:val="16"/>
        </w:rPr>
        <w:t>&gt;</w:t>
      </w:r>
    </w:p>
    <w:p w14:paraId="63F899BE"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&lt;/saml2</w:t>
      </w:r>
      <w:proofErr w:type="gramStart"/>
      <w:r w:rsidRPr="00436F83">
        <w:rPr>
          <w:rFonts w:ascii="Courier New" w:hAnsi="Courier New" w:cs="Courier New"/>
          <w:sz w:val="16"/>
          <w:szCs w:val="16"/>
        </w:rPr>
        <w:t>:SubjectConfirmation</w:t>
      </w:r>
      <w:proofErr w:type="gramEnd"/>
      <w:r w:rsidRPr="00436F83">
        <w:rPr>
          <w:rFonts w:ascii="Courier New" w:hAnsi="Courier New" w:cs="Courier New"/>
          <w:sz w:val="16"/>
          <w:szCs w:val="16"/>
        </w:rPr>
        <w:t>&gt;</w:t>
      </w:r>
    </w:p>
    <w:p w14:paraId="532EF832"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&lt;/saml2</w:t>
      </w:r>
      <w:proofErr w:type="gramStart"/>
      <w:r w:rsidRPr="00436F83">
        <w:rPr>
          <w:rFonts w:ascii="Courier New" w:hAnsi="Courier New" w:cs="Courier New"/>
          <w:sz w:val="16"/>
          <w:szCs w:val="16"/>
        </w:rPr>
        <w:t>:Subject</w:t>
      </w:r>
      <w:proofErr w:type="gramEnd"/>
      <w:r w:rsidRPr="00436F83">
        <w:rPr>
          <w:rFonts w:ascii="Courier New" w:hAnsi="Courier New" w:cs="Courier New"/>
          <w:sz w:val="16"/>
          <w:szCs w:val="16"/>
        </w:rPr>
        <w:t>&gt;</w:t>
      </w:r>
    </w:p>
    <w:p w14:paraId="4BF47EC3"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&lt;saml2</w:t>
      </w:r>
      <w:proofErr w:type="gramStart"/>
      <w:r w:rsidRPr="00436F83">
        <w:rPr>
          <w:rFonts w:ascii="Courier New" w:hAnsi="Courier New" w:cs="Courier New"/>
          <w:sz w:val="16"/>
          <w:szCs w:val="16"/>
        </w:rPr>
        <w:t>:Conditions</w:t>
      </w:r>
      <w:proofErr w:type="gramEnd"/>
      <w:r w:rsidRPr="00436F83">
        <w:rPr>
          <w:rFonts w:ascii="Courier New" w:hAnsi="Courier New" w:cs="Courier New"/>
          <w:sz w:val="16"/>
          <w:szCs w:val="16"/>
        </w:rPr>
        <w:t xml:space="preserve"> </w:t>
      </w:r>
      <w:proofErr w:type="spellStart"/>
      <w:r w:rsidRPr="00436F83">
        <w:rPr>
          <w:rFonts w:ascii="Courier New" w:hAnsi="Courier New" w:cs="Courier New"/>
          <w:sz w:val="16"/>
          <w:szCs w:val="16"/>
        </w:rPr>
        <w:t>NotBefore</w:t>
      </w:r>
      <w:proofErr w:type="spellEnd"/>
      <w:r w:rsidRPr="00436F83">
        <w:rPr>
          <w:rFonts w:ascii="Courier New" w:hAnsi="Courier New" w:cs="Courier New"/>
          <w:sz w:val="16"/>
          <w:szCs w:val="16"/>
        </w:rPr>
        <w:t xml:space="preserve">="2013-03-01T16:54:27.792Z" </w:t>
      </w:r>
      <w:proofErr w:type="spellStart"/>
      <w:r w:rsidRPr="00436F83">
        <w:rPr>
          <w:rFonts w:ascii="Courier New" w:hAnsi="Courier New" w:cs="Courier New"/>
          <w:sz w:val="16"/>
          <w:szCs w:val="16"/>
        </w:rPr>
        <w:t>NotOnOrAfter</w:t>
      </w:r>
      <w:proofErr w:type="spellEnd"/>
      <w:r w:rsidRPr="00436F83">
        <w:rPr>
          <w:rFonts w:ascii="Courier New" w:hAnsi="Courier New" w:cs="Courier New"/>
          <w:sz w:val="16"/>
          <w:szCs w:val="16"/>
        </w:rPr>
        <w:t>="2013-03-01T17:37:39.792Z" /&gt;</w:t>
      </w:r>
    </w:p>
    <w:p w14:paraId="7DAFEE8E"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&lt;saml2</w:t>
      </w:r>
      <w:proofErr w:type="gramStart"/>
      <w:r w:rsidRPr="00436F83">
        <w:rPr>
          <w:rFonts w:ascii="Courier New" w:hAnsi="Courier New" w:cs="Courier New"/>
          <w:sz w:val="16"/>
          <w:szCs w:val="16"/>
        </w:rPr>
        <w:t>:AttributeStatement</w:t>
      </w:r>
      <w:proofErr w:type="gramEnd"/>
      <w:r w:rsidRPr="00436F83">
        <w:rPr>
          <w:rFonts w:ascii="Courier New" w:hAnsi="Courier New" w:cs="Courier New"/>
          <w:sz w:val="16"/>
          <w:szCs w:val="16"/>
        </w:rPr>
        <w:t>&gt;</w:t>
      </w:r>
    </w:p>
    <w:p w14:paraId="615FB71E" w14:textId="77777777" w:rsidR="00BD6716"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&lt;saml2</w:t>
      </w:r>
      <w:proofErr w:type="gramStart"/>
      <w:r w:rsidRPr="00436F83">
        <w:rPr>
          <w:rFonts w:ascii="Courier New" w:hAnsi="Courier New" w:cs="Courier New"/>
          <w:sz w:val="16"/>
          <w:szCs w:val="16"/>
        </w:rPr>
        <w:t>:Attribute</w:t>
      </w:r>
      <w:proofErr w:type="gramEnd"/>
      <w:r w:rsidRPr="00436F83">
        <w:rPr>
          <w:rFonts w:ascii="Courier New" w:hAnsi="Courier New" w:cs="Courier New"/>
          <w:sz w:val="16"/>
          <w:szCs w:val="16"/>
        </w:rPr>
        <w:t xml:space="preserve"> </w:t>
      </w:r>
    </w:p>
    <w:p w14:paraId="3000EBB7" w14:textId="77777777" w:rsidR="00BD6716"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 xml:space="preserve">Name="program" </w:t>
      </w:r>
    </w:p>
    <w:p w14:paraId="2E5FA1F3"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NameFormat="urn</w:t>
      </w:r>
      <w:proofErr w:type="gramStart"/>
      <w:r w:rsidRPr="00436F83">
        <w:rPr>
          <w:rFonts w:ascii="Courier New" w:hAnsi="Courier New" w:cs="Courier New"/>
          <w:sz w:val="16"/>
          <w:szCs w:val="16"/>
        </w:rPr>
        <w:t>:oasis:names:tc:SAML:2.0:attrname</w:t>
      </w:r>
      <w:proofErr w:type="gramEnd"/>
      <w:r w:rsidRPr="00436F83">
        <w:rPr>
          <w:rFonts w:ascii="Courier New" w:hAnsi="Courier New" w:cs="Courier New"/>
          <w:sz w:val="16"/>
          <w:szCs w:val="16"/>
        </w:rPr>
        <w:t>-format:unspecified"&gt;</w:t>
      </w:r>
    </w:p>
    <w:p w14:paraId="25D4B248" w14:textId="77777777" w:rsidR="00BD6716"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&lt;saml2</w:t>
      </w:r>
      <w:proofErr w:type="gramStart"/>
      <w:r w:rsidRPr="00436F83">
        <w:rPr>
          <w:rFonts w:ascii="Courier New" w:hAnsi="Courier New" w:cs="Courier New"/>
          <w:sz w:val="16"/>
          <w:szCs w:val="16"/>
        </w:rPr>
        <w:t>:AttributeValue</w:t>
      </w:r>
      <w:proofErr w:type="gramEnd"/>
      <w:r w:rsidRPr="00436F83">
        <w:rPr>
          <w:rFonts w:ascii="Courier New" w:hAnsi="Courier New" w:cs="Courier New"/>
          <w:sz w:val="16"/>
          <w:szCs w:val="16"/>
        </w:rPr>
        <w:t xml:space="preserve"> </w:t>
      </w:r>
    </w:p>
    <w:p w14:paraId="6BC8472D" w14:textId="77777777" w:rsidR="00BD6716"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Pr="00436F83">
        <w:rPr>
          <w:rFonts w:ascii="Courier New" w:hAnsi="Courier New" w:cs="Courier New"/>
          <w:sz w:val="16"/>
          <w:szCs w:val="16"/>
        </w:rPr>
        <w:t>xmlns:</w:t>
      </w:r>
      <w:proofErr w:type="gramEnd"/>
      <w:r w:rsidRPr="00436F83">
        <w:rPr>
          <w:rFonts w:ascii="Courier New" w:hAnsi="Courier New" w:cs="Courier New"/>
          <w:sz w:val="16"/>
          <w:szCs w:val="16"/>
        </w:rPr>
        <w:t>xsi</w:t>
      </w:r>
      <w:proofErr w:type="spellEnd"/>
      <w:r w:rsidRPr="00436F83">
        <w:rPr>
          <w:rFonts w:ascii="Courier New" w:hAnsi="Courier New" w:cs="Courier New"/>
          <w:sz w:val="16"/>
          <w:szCs w:val="16"/>
        </w:rPr>
        <w:t>="</w:t>
      </w:r>
      <w:hyperlink r:id="rId98" w:history="1">
        <w:r w:rsidRPr="00436F83">
          <w:rPr>
            <w:rStyle w:val="Hyperlink"/>
            <w:rFonts w:ascii="Courier New" w:hAnsi="Courier New" w:cs="Courier New"/>
            <w:sz w:val="16"/>
            <w:szCs w:val="16"/>
          </w:rPr>
          <w:t>http://www.w3.org/2001/XMLSchema-instance</w:t>
        </w:r>
      </w:hyperlink>
      <w:r w:rsidRPr="00436F83">
        <w:rPr>
          <w:rFonts w:ascii="Courier New" w:hAnsi="Courier New" w:cs="Courier New"/>
          <w:sz w:val="16"/>
          <w:szCs w:val="16"/>
        </w:rPr>
        <w:t xml:space="preserve">" </w:t>
      </w:r>
    </w:p>
    <w:p w14:paraId="7D5F6D13" w14:textId="77777777" w:rsidR="00BD6716"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Pr="00436F83">
        <w:rPr>
          <w:rFonts w:ascii="Courier New" w:hAnsi="Courier New" w:cs="Courier New"/>
          <w:sz w:val="16"/>
          <w:szCs w:val="16"/>
        </w:rPr>
        <w:t>xsi:</w:t>
      </w:r>
      <w:proofErr w:type="gramEnd"/>
      <w:r w:rsidRPr="00436F83">
        <w:rPr>
          <w:rFonts w:ascii="Courier New" w:hAnsi="Courier New" w:cs="Courier New"/>
          <w:sz w:val="16"/>
          <w:szCs w:val="16"/>
        </w:rPr>
        <w:t>type</w:t>
      </w:r>
      <w:proofErr w:type="spellEnd"/>
      <w:r w:rsidRPr="00436F83">
        <w:rPr>
          <w:rFonts w:ascii="Courier New" w:hAnsi="Courier New" w:cs="Courier New"/>
          <w:sz w:val="16"/>
          <w:szCs w:val="16"/>
        </w:rPr>
        <w:t>="</w:t>
      </w:r>
      <w:proofErr w:type="spellStart"/>
      <w:r w:rsidRPr="00436F83">
        <w:rPr>
          <w:rFonts w:ascii="Courier New" w:hAnsi="Courier New" w:cs="Courier New"/>
          <w:sz w:val="16"/>
          <w:szCs w:val="16"/>
        </w:rPr>
        <w:t>xs:string</w:t>
      </w:r>
      <w:proofErr w:type="spellEnd"/>
      <w:r w:rsidRPr="00436F83">
        <w:rPr>
          <w:rFonts w:ascii="Courier New" w:hAnsi="Courier New" w:cs="Courier New"/>
          <w:sz w:val="16"/>
          <w:szCs w:val="16"/>
        </w:rPr>
        <w:t>"&gt;</w:t>
      </w:r>
    </w:p>
    <w:p w14:paraId="50E8691D" w14:textId="77777777" w:rsidR="00BD6716"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Continua</w:t>
      </w:r>
    </w:p>
    <w:p w14:paraId="7F155712"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&lt;/saml2</w:t>
      </w:r>
      <w:proofErr w:type="gramStart"/>
      <w:r w:rsidRPr="00436F83">
        <w:rPr>
          <w:rFonts w:ascii="Courier New" w:hAnsi="Courier New" w:cs="Courier New"/>
          <w:sz w:val="16"/>
          <w:szCs w:val="16"/>
        </w:rPr>
        <w:t>:AttributeValue</w:t>
      </w:r>
      <w:proofErr w:type="gramEnd"/>
      <w:r w:rsidRPr="00436F83">
        <w:rPr>
          <w:rFonts w:ascii="Courier New" w:hAnsi="Courier New" w:cs="Courier New"/>
          <w:sz w:val="16"/>
          <w:szCs w:val="16"/>
        </w:rPr>
        <w:t>&gt;</w:t>
      </w:r>
    </w:p>
    <w:p w14:paraId="70BA5010"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&lt;/saml2</w:t>
      </w:r>
      <w:proofErr w:type="gramStart"/>
      <w:r w:rsidRPr="00436F83">
        <w:rPr>
          <w:rFonts w:ascii="Courier New" w:hAnsi="Courier New" w:cs="Courier New"/>
          <w:sz w:val="16"/>
          <w:szCs w:val="16"/>
        </w:rPr>
        <w:t>:Attribute</w:t>
      </w:r>
      <w:proofErr w:type="gramEnd"/>
      <w:r w:rsidRPr="00436F83">
        <w:rPr>
          <w:rFonts w:ascii="Courier New" w:hAnsi="Courier New" w:cs="Courier New"/>
          <w:sz w:val="16"/>
          <w:szCs w:val="16"/>
        </w:rPr>
        <w:t>&gt;</w:t>
      </w:r>
    </w:p>
    <w:p w14:paraId="369E5FD6" w14:textId="77777777" w:rsidR="00BD6716"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&lt;saml2</w:t>
      </w:r>
      <w:proofErr w:type="gramStart"/>
      <w:r w:rsidRPr="00436F83">
        <w:rPr>
          <w:rFonts w:ascii="Courier New" w:hAnsi="Courier New" w:cs="Courier New"/>
          <w:sz w:val="16"/>
          <w:szCs w:val="16"/>
        </w:rPr>
        <w:t>:Attribute</w:t>
      </w:r>
      <w:proofErr w:type="gramEnd"/>
      <w:r w:rsidRPr="00436F83">
        <w:rPr>
          <w:rFonts w:ascii="Courier New" w:hAnsi="Courier New" w:cs="Courier New"/>
          <w:sz w:val="16"/>
          <w:szCs w:val="16"/>
        </w:rPr>
        <w:t xml:space="preserve"> </w:t>
      </w:r>
    </w:p>
    <w:p w14:paraId="74CF6F7A" w14:textId="77777777" w:rsidR="00BD6716"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 xml:space="preserve">Name="user" </w:t>
      </w:r>
    </w:p>
    <w:p w14:paraId="54F49A3F"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NameFormat="urn</w:t>
      </w:r>
      <w:proofErr w:type="gramStart"/>
      <w:r w:rsidRPr="00436F83">
        <w:rPr>
          <w:rFonts w:ascii="Courier New" w:hAnsi="Courier New" w:cs="Courier New"/>
          <w:sz w:val="16"/>
          <w:szCs w:val="16"/>
        </w:rPr>
        <w:t>:oasis:names:tc:SAML:2.0:attrname</w:t>
      </w:r>
      <w:proofErr w:type="gramEnd"/>
      <w:r w:rsidRPr="00436F83">
        <w:rPr>
          <w:rFonts w:ascii="Courier New" w:hAnsi="Courier New" w:cs="Courier New"/>
          <w:sz w:val="16"/>
          <w:szCs w:val="16"/>
        </w:rPr>
        <w:t>-format:unspecified"&gt;</w:t>
      </w:r>
    </w:p>
    <w:p w14:paraId="46CE57B3" w14:textId="77777777" w:rsidR="00BD6716"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&lt;saml2</w:t>
      </w:r>
      <w:proofErr w:type="gramStart"/>
      <w:r w:rsidRPr="00436F83">
        <w:rPr>
          <w:rFonts w:ascii="Courier New" w:hAnsi="Courier New" w:cs="Courier New"/>
          <w:sz w:val="16"/>
          <w:szCs w:val="16"/>
        </w:rPr>
        <w:t>:AttributeValue</w:t>
      </w:r>
      <w:proofErr w:type="gramEnd"/>
      <w:r w:rsidRPr="00436F83">
        <w:rPr>
          <w:rFonts w:ascii="Courier New" w:hAnsi="Courier New" w:cs="Courier New"/>
          <w:sz w:val="16"/>
          <w:szCs w:val="16"/>
        </w:rPr>
        <w:t xml:space="preserve"> </w:t>
      </w:r>
    </w:p>
    <w:p w14:paraId="75074EAF" w14:textId="77777777" w:rsidR="00BD6716"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Pr="00436F83">
        <w:rPr>
          <w:rFonts w:ascii="Courier New" w:hAnsi="Courier New" w:cs="Courier New"/>
          <w:sz w:val="16"/>
          <w:szCs w:val="16"/>
        </w:rPr>
        <w:t>xmlns:</w:t>
      </w:r>
      <w:proofErr w:type="gramEnd"/>
      <w:r w:rsidRPr="00436F83">
        <w:rPr>
          <w:rFonts w:ascii="Courier New" w:hAnsi="Courier New" w:cs="Courier New"/>
          <w:sz w:val="16"/>
          <w:szCs w:val="16"/>
        </w:rPr>
        <w:t>xsi</w:t>
      </w:r>
      <w:proofErr w:type="spellEnd"/>
      <w:r w:rsidRPr="00436F83">
        <w:rPr>
          <w:rFonts w:ascii="Courier New" w:hAnsi="Courier New" w:cs="Courier New"/>
          <w:sz w:val="16"/>
          <w:szCs w:val="16"/>
        </w:rPr>
        <w:t>="</w:t>
      </w:r>
      <w:hyperlink r:id="rId99" w:history="1">
        <w:r w:rsidRPr="00436F83">
          <w:rPr>
            <w:rStyle w:val="Hyperlink"/>
            <w:rFonts w:ascii="Courier New" w:hAnsi="Courier New" w:cs="Courier New"/>
            <w:sz w:val="16"/>
            <w:szCs w:val="16"/>
          </w:rPr>
          <w:t>http://www.w3.org/2001/XMLSchema-instance</w:t>
        </w:r>
      </w:hyperlink>
      <w:r w:rsidRPr="00436F83">
        <w:rPr>
          <w:rFonts w:ascii="Courier New" w:hAnsi="Courier New" w:cs="Courier New"/>
          <w:sz w:val="16"/>
          <w:szCs w:val="16"/>
        </w:rPr>
        <w:t xml:space="preserve">" </w:t>
      </w:r>
    </w:p>
    <w:p w14:paraId="3462758D"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Pr="00436F83">
        <w:rPr>
          <w:rFonts w:ascii="Courier New" w:hAnsi="Courier New" w:cs="Courier New"/>
          <w:sz w:val="16"/>
          <w:szCs w:val="16"/>
        </w:rPr>
        <w:t>xsi:</w:t>
      </w:r>
      <w:proofErr w:type="gramEnd"/>
      <w:r w:rsidRPr="00436F83">
        <w:rPr>
          <w:rFonts w:ascii="Courier New" w:hAnsi="Courier New" w:cs="Courier New"/>
          <w:sz w:val="16"/>
          <w:szCs w:val="16"/>
        </w:rPr>
        <w:t>type</w:t>
      </w:r>
      <w:proofErr w:type="spellEnd"/>
      <w:r w:rsidRPr="00436F83">
        <w:rPr>
          <w:rFonts w:ascii="Courier New" w:hAnsi="Courier New" w:cs="Courier New"/>
          <w:sz w:val="16"/>
          <w:szCs w:val="16"/>
        </w:rPr>
        <w:t>="</w:t>
      </w:r>
      <w:proofErr w:type="spellStart"/>
      <w:r w:rsidRPr="00436F83">
        <w:rPr>
          <w:rFonts w:ascii="Courier New" w:hAnsi="Courier New" w:cs="Courier New"/>
          <w:sz w:val="16"/>
          <w:szCs w:val="16"/>
        </w:rPr>
        <w:t>xs:string</w:t>
      </w:r>
      <w:proofErr w:type="spellEnd"/>
      <w:r w:rsidRPr="00436F83">
        <w:rPr>
          <w:rFonts w:ascii="Courier New" w:hAnsi="Courier New" w:cs="Courier New"/>
          <w:sz w:val="16"/>
          <w:szCs w:val="16"/>
        </w:rPr>
        <w:t>"&gt;</w:t>
      </w:r>
      <w:proofErr w:type="spellStart"/>
      <w:r w:rsidRPr="00436F83">
        <w:rPr>
          <w:rFonts w:ascii="Courier New" w:hAnsi="Courier New" w:cs="Courier New"/>
          <w:sz w:val="16"/>
          <w:szCs w:val="16"/>
        </w:rPr>
        <w:t>Sisansarah</w:t>
      </w:r>
      <w:proofErr w:type="spellEnd"/>
      <w:r w:rsidRPr="00436F83">
        <w:rPr>
          <w:rFonts w:ascii="Courier New" w:hAnsi="Courier New" w:cs="Courier New"/>
          <w:sz w:val="16"/>
          <w:szCs w:val="16"/>
        </w:rPr>
        <w:t>&lt;/saml2:AttributeValue&gt;</w:t>
      </w:r>
    </w:p>
    <w:p w14:paraId="4044844E"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&lt;/saml2</w:t>
      </w:r>
      <w:proofErr w:type="gramStart"/>
      <w:r w:rsidRPr="00436F83">
        <w:rPr>
          <w:rFonts w:ascii="Courier New" w:hAnsi="Courier New" w:cs="Courier New"/>
          <w:sz w:val="16"/>
          <w:szCs w:val="16"/>
        </w:rPr>
        <w:t>:Attribute</w:t>
      </w:r>
      <w:proofErr w:type="gramEnd"/>
      <w:r w:rsidRPr="00436F83">
        <w:rPr>
          <w:rFonts w:ascii="Courier New" w:hAnsi="Courier New" w:cs="Courier New"/>
          <w:sz w:val="16"/>
          <w:szCs w:val="16"/>
        </w:rPr>
        <w:t>&gt;</w:t>
      </w:r>
    </w:p>
    <w:p w14:paraId="1F947543"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&lt;/saml2</w:t>
      </w:r>
      <w:proofErr w:type="gramStart"/>
      <w:r w:rsidRPr="00436F83">
        <w:rPr>
          <w:rFonts w:ascii="Courier New" w:hAnsi="Courier New" w:cs="Courier New"/>
          <w:sz w:val="16"/>
          <w:szCs w:val="16"/>
        </w:rPr>
        <w:t>:AttributeStatement</w:t>
      </w:r>
      <w:proofErr w:type="gramEnd"/>
      <w:r w:rsidRPr="00436F83">
        <w:rPr>
          <w:rFonts w:ascii="Courier New" w:hAnsi="Courier New" w:cs="Courier New"/>
          <w:sz w:val="16"/>
          <w:szCs w:val="16"/>
        </w:rPr>
        <w:t>&gt;</w:t>
      </w:r>
    </w:p>
    <w:p w14:paraId="1D634569" w14:textId="77777777" w:rsidR="00BD6716"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&lt;/saml2</w:t>
      </w:r>
      <w:proofErr w:type="gramStart"/>
      <w:r w:rsidRPr="00436F83">
        <w:rPr>
          <w:rFonts w:ascii="Courier New" w:hAnsi="Courier New" w:cs="Courier New"/>
          <w:sz w:val="16"/>
          <w:szCs w:val="16"/>
        </w:rPr>
        <w:t>:Assertion</w:t>
      </w:r>
      <w:proofErr w:type="gramEnd"/>
      <w:r w:rsidRPr="00436F83">
        <w:rPr>
          <w:rFonts w:ascii="Courier New" w:hAnsi="Courier New" w:cs="Courier New"/>
          <w:sz w:val="16"/>
          <w:szCs w:val="16"/>
        </w:rPr>
        <w:t>&gt;</w:t>
      </w:r>
    </w:p>
    <w:p w14:paraId="046A9E39" w14:textId="7AB501AB" w:rsidR="00BD6716" w:rsidRPr="00D30167" w:rsidRDefault="00BD6716" w:rsidP="00BD6716">
      <w:pPr>
        <w:spacing w:before="0"/>
        <w:rPr>
          <w:rFonts w:ascii="Courier New" w:hAnsi="Courier New" w:cs="Courier New"/>
          <w:sz w:val="16"/>
          <w:szCs w:val="16"/>
        </w:rPr>
      </w:pPr>
      <w:proofErr w:type="gramStart"/>
      <w:r>
        <w:rPr>
          <w:rFonts w:ascii="Courier New" w:hAnsi="Courier New" w:cs="Courier New"/>
          <w:sz w:val="16"/>
          <w:szCs w:val="16"/>
        </w:rPr>
        <w:t>&lt;!--</w:t>
      </w:r>
      <w:proofErr w:type="gramEnd"/>
      <w:r>
        <w:rPr>
          <w:rFonts w:ascii="Courier New" w:hAnsi="Courier New" w:cs="Courier New"/>
          <w:sz w:val="16"/>
          <w:szCs w:val="16"/>
        </w:rPr>
        <w:t xml:space="preserve"> ============================= End of SAML Token --&gt;</w:t>
      </w:r>
    </w:p>
    <w:p w14:paraId="0944925A" w14:textId="77777777" w:rsidR="00BD6716" w:rsidRPr="00D30167" w:rsidRDefault="00BD6716" w:rsidP="00BD6716">
      <w:pPr>
        <w:spacing w:before="0"/>
        <w:rPr>
          <w:rFonts w:ascii="Courier New" w:hAnsi="Courier New" w:cs="Courier New"/>
          <w:sz w:val="16"/>
          <w:szCs w:val="16"/>
        </w:rPr>
      </w:pPr>
    </w:p>
    <w:p w14:paraId="26AF4F87"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wst</w:t>
      </w:r>
      <w:proofErr w:type="gramStart"/>
      <w:r w:rsidRPr="00436F83">
        <w:rPr>
          <w:rFonts w:ascii="Courier New" w:hAnsi="Courier New" w:cs="Courier New"/>
          <w:sz w:val="16"/>
          <w:szCs w:val="16"/>
        </w:rPr>
        <w:t>:RequestedSecurityToken</w:t>
      </w:r>
      <w:proofErr w:type="spellEnd"/>
      <w:proofErr w:type="gramEnd"/>
      <w:r w:rsidRPr="00436F83">
        <w:rPr>
          <w:rFonts w:ascii="Courier New" w:hAnsi="Courier New" w:cs="Courier New"/>
          <w:sz w:val="16"/>
          <w:szCs w:val="16"/>
        </w:rPr>
        <w:t>&gt;</w:t>
      </w:r>
    </w:p>
    <w:p w14:paraId="2E8AB6CD"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proofErr w:type="gramStart"/>
      <w:r w:rsidRPr="00436F83">
        <w:rPr>
          <w:rFonts w:ascii="Courier New" w:hAnsi="Courier New" w:cs="Courier New"/>
          <w:sz w:val="16"/>
          <w:szCs w:val="16"/>
        </w:rPr>
        <w:t>wst:</w:t>
      </w:r>
      <w:proofErr w:type="gramEnd"/>
      <w:r w:rsidRPr="00436F83">
        <w:rPr>
          <w:rFonts w:ascii="Courier New" w:hAnsi="Courier New" w:cs="Courier New"/>
          <w:sz w:val="16"/>
          <w:szCs w:val="16"/>
        </w:rPr>
        <w:t>RequestedProofToken</w:t>
      </w:r>
      <w:proofErr w:type="spellEnd"/>
      <w:r w:rsidRPr="00436F83">
        <w:rPr>
          <w:rFonts w:ascii="Courier New" w:hAnsi="Courier New" w:cs="Courier New"/>
          <w:sz w:val="16"/>
          <w:szCs w:val="16"/>
        </w:rPr>
        <w:t>&gt;</w:t>
      </w:r>
    </w:p>
    <w:p w14:paraId="1A939843" w14:textId="77777777" w:rsidR="00BD6716"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proofErr w:type="gramStart"/>
      <w:r w:rsidRPr="00436F83">
        <w:rPr>
          <w:rFonts w:ascii="Courier New" w:hAnsi="Courier New" w:cs="Courier New"/>
          <w:sz w:val="16"/>
          <w:szCs w:val="16"/>
        </w:rPr>
        <w:t>wst:</w:t>
      </w:r>
      <w:proofErr w:type="gramEnd"/>
      <w:r w:rsidRPr="00436F83">
        <w:rPr>
          <w:rFonts w:ascii="Courier New" w:hAnsi="Courier New" w:cs="Courier New"/>
          <w:sz w:val="16"/>
          <w:szCs w:val="16"/>
        </w:rPr>
        <w:t>ComputedKey</w:t>
      </w:r>
      <w:proofErr w:type="spellEnd"/>
      <w:r w:rsidRPr="00436F83">
        <w:rPr>
          <w:rFonts w:ascii="Courier New" w:hAnsi="Courier New" w:cs="Courier New"/>
          <w:sz w:val="16"/>
          <w:szCs w:val="16"/>
        </w:rPr>
        <w:t>&gt;</w:t>
      </w:r>
    </w:p>
    <w:p w14:paraId="2B450840" w14:textId="77777777" w:rsidR="00BD6716"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hyperlink r:id="rId100" w:history="1">
        <w:r w:rsidRPr="00436F83">
          <w:rPr>
            <w:rStyle w:val="Hyperlink"/>
            <w:rFonts w:ascii="Courier New" w:hAnsi="Courier New" w:cs="Courier New"/>
            <w:sz w:val="16"/>
            <w:szCs w:val="16"/>
          </w:rPr>
          <w:t>http://docs.oasis-open.org/ws-sx/ws-trust/200512/CK/PSHA1</w:t>
        </w:r>
      </w:hyperlink>
    </w:p>
    <w:p w14:paraId="125A44C9"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wst</w:t>
      </w:r>
      <w:proofErr w:type="gramStart"/>
      <w:r w:rsidRPr="00436F83">
        <w:rPr>
          <w:rFonts w:ascii="Courier New" w:hAnsi="Courier New" w:cs="Courier New"/>
          <w:sz w:val="16"/>
          <w:szCs w:val="16"/>
        </w:rPr>
        <w:t>:ComputedKey</w:t>
      </w:r>
      <w:proofErr w:type="spellEnd"/>
      <w:proofErr w:type="gramEnd"/>
      <w:r w:rsidRPr="00436F83">
        <w:rPr>
          <w:rFonts w:ascii="Courier New" w:hAnsi="Courier New" w:cs="Courier New"/>
          <w:sz w:val="16"/>
          <w:szCs w:val="16"/>
        </w:rPr>
        <w:t>&gt;</w:t>
      </w:r>
    </w:p>
    <w:p w14:paraId="2C0D9C13"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wst</w:t>
      </w:r>
      <w:proofErr w:type="gramStart"/>
      <w:r w:rsidRPr="00436F83">
        <w:rPr>
          <w:rFonts w:ascii="Courier New" w:hAnsi="Courier New" w:cs="Courier New"/>
          <w:sz w:val="16"/>
          <w:szCs w:val="16"/>
        </w:rPr>
        <w:t>:RequestedProofToken</w:t>
      </w:r>
      <w:proofErr w:type="spellEnd"/>
      <w:proofErr w:type="gramEnd"/>
      <w:r w:rsidRPr="00436F83">
        <w:rPr>
          <w:rFonts w:ascii="Courier New" w:hAnsi="Courier New" w:cs="Courier New"/>
          <w:sz w:val="16"/>
          <w:szCs w:val="16"/>
        </w:rPr>
        <w:t>&gt;</w:t>
      </w:r>
    </w:p>
    <w:p w14:paraId="21296291"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proofErr w:type="gramStart"/>
      <w:r w:rsidRPr="00436F83">
        <w:rPr>
          <w:rFonts w:ascii="Courier New" w:hAnsi="Courier New" w:cs="Courier New"/>
          <w:sz w:val="16"/>
          <w:szCs w:val="16"/>
        </w:rPr>
        <w:t>wst:</w:t>
      </w:r>
      <w:proofErr w:type="gramEnd"/>
      <w:r w:rsidRPr="00436F83">
        <w:rPr>
          <w:rFonts w:ascii="Courier New" w:hAnsi="Courier New" w:cs="Courier New"/>
          <w:sz w:val="16"/>
          <w:szCs w:val="16"/>
        </w:rPr>
        <w:t>Entropy</w:t>
      </w:r>
      <w:proofErr w:type="spellEnd"/>
      <w:r w:rsidRPr="00436F83">
        <w:rPr>
          <w:rFonts w:ascii="Courier New" w:hAnsi="Courier New" w:cs="Courier New"/>
          <w:sz w:val="16"/>
          <w:szCs w:val="16"/>
        </w:rPr>
        <w:t>&gt;</w:t>
      </w:r>
    </w:p>
    <w:p w14:paraId="4BB70A19" w14:textId="77777777" w:rsidR="00BD6716"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wst</w:t>
      </w:r>
      <w:proofErr w:type="gramStart"/>
      <w:r w:rsidRPr="00436F83">
        <w:rPr>
          <w:rFonts w:ascii="Courier New" w:hAnsi="Courier New" w:cs="Courier New"/>
          <w:sz w:val="16"/>
          <w:szCs w:val="16"/>
        </w:rPr>
        <w:t>:BinarySecret</w:t>
      </w:r>
      <w:proofErr w:type="spellEnd"/>
      <w:proofErr w:type="gramEnd"/>
      <w:r w:rsidRPr="00436F83">
        <w:rPr>
          <w:rFonts w:ascii="Courier New" w:hAnsi="Courier New" w:cs="Courier New"/>
          <w:sz w:val="16"/>
          <w:szCs w:val="16"/>
        </w:rPr>
        <w:t xml:space="preserve"> </w:t>
      </w:r>
    </w:p>
    <w:p w14:paraId="480B4E7A" w14:textId="77777777" w:rsidR="00BD6716"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Type="</w:t>
      </w:r>
      <w:hyperlink r:id="rId101" w:history="1">
        <w:r w:rsidRPr="00436F83">
          <w:rPr>
            <w:rStyle w:val="Hyperlink"/>
            <w:rFonts w:ascii="Courier New" w:hAnsi="Courier New" w:cs="Courier New"/>
            <w:sz w:val="16"/>
            <w:szCs w:val="16"/>
          </w:rPr>
          <w:t>http://docs.oasis-open.org/ws-sx/ws-trust/200512/Nonce</w:t>
        </w:r>
      </w:hyperlink>
      <w:r w:rsidRPr="00436F83">
        <w:rPr>
          <w:rFonts w:ascii="Courier New" w:hAnsi="Courier New" w:cs="Courier New"/>
          <w:sz w:val="16"/>
          <w:szCs w:val="16"/>
        </w:rPr>
        <w:t>"&gt;</w:t>
      </w:r>
    </w:p>
    <w:p w14:paraId="74CE7FA6" w14:textId="77777777" w:rsidR="00BD6716"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2dDQACinnpN2oNV2kFINXEqAN8SMvTQOGpZKB3IAC9c=</w:t>
      </w:r>
    </w:p>
    <w:p w14:paraId="310401A3"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wst</w:t>
      </w:r>
      <w:proofErr w:type="gramStart"/>
      <w:r w:rsidRPr="00436F83">
        <w:rPr>
          <w:rFonts w:ascii="Courier New" w:hAnsi="Courier New" w:cs="Courier New"/>
          <w:sz w:val="16"/>
          <w:szCs w:val="16"/>
        </w:rPr>
        <w:t>:BinarySecret</w:t>
      </w:r>
      <w:proofErr w:type="spellEnd"/>
      <w:proofErr w:type="gramEnd"/>
      <w:r w:rsidRPr="00436F83">
        <w:rPr>
          <w:rFonts w:ascii="Courier New" w:hAnsi="Courier New" w:cs="Courier New"/>
          <w:sz w:val="16"/>
          <w:szCs w:val="16"/>
        </w:rPr>
        <w:t>&gt;</w:t>
      </w:r>
    </w:p>
    <w:p w14:paraId="01BF8749"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wst</w:t>
      </w:r>
      <w:proofErr w:type="gramStart"/>
      <w:r w:rsidRPr="00436F83">
        <w:rPr>
          <w:rFonts w:ascii="Courier New" w:hAnsi="Courier New" w:cs="Courier New"/>
          <w:sz w:val="16"/>
          <w:szCs w:val="16"/>
        </w:rPr>
        <w:t>:Entropy</w:t>
      </w:r>
      <w:proofErr w:type="spellEnd"/>
      <w:proofErr w:type="gramEnd"/>
      <w:r w:rsidRPr="00436F83">
        <w:rPr>
          <w:rFonts w:ascii="Courier New" w:hAnsi="Courier New" w:cs="Courier New"/>
          <w:sz w:val="16"/>
          <w:szCs w:val="16"/>
        </w:rPr>
        <w:t>&gt;</w:t>
      </w:r>
    </w:p>
    <w:p w14:paraId="2BB5B06C"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wst</w:t>
      </w:r>
      <w:proofErr w:type="gramStart"/>
      <w:r w:rsidRPr="00436F83">
        <w:rPr>
          <w:rFonts w:ascii="Courier New" w:hAnsi="Courier New" w:cs="Courier New"/>
          <w:sz w:val="16"/>
          <w:szCs w:val="16"/>
        </w:rPr>
        <w:t>:RequestSecurityTokenResponse</w:t>
      </w:r>
      <w:proofErr w:type="spellEnd"/>
      <w:proofErr w:type="gramEnd"/>
      <w:r w:rsidRPr="00436F83">
        <w:rPr>
          <w:rFonts w:ascii="Courier New" w:hAnsi="Courier New" w:cs="Courier New"/>
          <w:sz w:val="16"/>
          <w:szCs w:val="16"/>
        </w:rPr>
        <w:t>&gt;</w:t>
      </w:r>
    </w:p>
    <w:p w14:paraId="743DDBDA"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wst</w:t>
      </w:r>
      <w:proofErr w:type="gramStart"/>
      <w:r w:rsidRPr="00436F83">
        <w:rPr>
          <w:rFonts w:ascii="Courier New" w:hAnsi="Courier New" w:cs="Courier New"/>
          <w:sz w:val="16"/>
          <w:szCs w:val="16"/>
        </w:rPr>
        <w:t>:RequestSecurityTokenResponseCollection</w:t>
      </w:r>
      <w:proofErr w:type="spellEnd"/>
      <w:proofErr w:type="gramEnd"/>
      <w:r w:rsidRPr="00436F83">
        <w:rPr>
          <w:rFonts w:ascii="Courier New" w:hAnsi="Courier New" w:cs="Courier New"/>
          <w:sz w:val="16"/>
          <w:szCs w:val="16"/>
        </w:rPr>
        <w:t>&gt;</w:t>
      </w:r>
    </w:p>
    <w:p w14:paraId="04282905" w14:textId="77777777" w:rsidR="00BD6716" w:rsidRPr="00D30167" w:rsidRDefault="00BD6716" w:rsidP="00BD6716">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soapenv</w:t>
      </w:r>
      <w:proofErr w:type="gramStart"/>
      <w:r w:rsidRPr="00436F83">
        <w:rPr>
          <w:rFonts w:ascii="Courier New" w:hAnsi="Courier New" w:cs="Courier New"/>
          <w:sz w:val="16"/>
          <w:szCs w:val="16"/>
        </w:rPr>
        <w:t>:Body</w:t>
      </w:r>
      <w:proofErr w:type="spellEnd"/>
      <w:proofErr w:type="gramEnd"/>
      <w:r w:rsidRPr="00436F83">
        <w:rPr>
          <w:rFonts w:ascii="Courier New" w:hAnsi="Courier New" w:cs="Courier New"/>
          <w:sz w:val="16"/>
          <w:szCs w:val="16"/>
        </w:rPr>
        <w:t>&gt;</w:t>
      </w:r>
    </w:p>
    <w:p w14:paraId="13BA4ACF" w14:textId="77777777" w:rsidR="00BD6716" w:rsidRDefault="00BD6716" w:rsidP="00BD6716">
      <w:pPr>
        <w:spacing w:before="0"/>
        <w:rPr>
          <w:rFonts w:ascii="Courier New" w:hAnsi="Courier New" w:cs="Courier New"/>
          <w:sz w:val="16"/>
          <w:szCs w:val="16"/>
        </w:rPr>
      </w:pPr>
      <w:r w:rsidRPr="00436F83">
        <w:rPr>
          <w:rFonts w:ascii="Courier New" w:hAnsi="Courier New" w:cs="Courier New"/>
          <w:sz w:val="16"/>
          <w:szCs w:val="16"/>
        </w:rPr>
        <w:t>&lt;/</w:t>
      </w:r>
      <w:proofErr w:type="spellStart"/>
      <w:r w:rsidRPr="00436F83">
        <w:rPr>
          <w:rFonts w:ascii="Courier New" w:hAnsi="Courier New" w:cs="Courier New"/>
          <w:sz w:val="16"/>
          <w:szCs w:val="16"/>
        </w:rPr>
        <w:t>soapenv</w:t>
      </w:r>
      <w:proofErr w:type="gramStart"/>
      <w:r w:rsidRPr="00436F83">
        <w:rPr>
          <w:rFonts w:ascii="Courier New" w:hAnsi="Courier New" w:cs="Courier New"/>
          <w:sz w:val="16"/>
          <w:szCs w:val="16"/>
        </w:rPr>
        <w:t>:Envelope</w:t>
      </w:r>
      <w:proofErr w:type="spellEnd"/>
      <w:proofErr w:type="gramEnd"/>
      <w:r w:rsidRPr="00436F83">
        <w:rPr>
          <w:rFonts w:ascii="Courier New" w:hAnsi="Courier New" w:cs="Courier New"/>
          <w:sz w:val="16"/>
          <w:szCs w:val="16"/>
        </w:rPr>
        <w:t>&gt;</w:t>
      </w:r>
    </w:p>
    <w:p w14:paraId="287EA335" w14:textId="180D19B5" w:rsidR="00BD6716" w:rsidRDefault="00BD6716" w:rsidP="00BD6716">
      <w:pPr>
        <w:pStyle w:val="BodyText"/>
      </w:pPr>
      <w:r>
        <w:t xml:space="preserve">Note that the username and password in the request is sent in clear text (though encrypted on the wire using TLS). The reason is that the server stores only irreversible hashes of the password which means the server does not know what the password is. If the client sends the password as a hash (which is a WS-Trust option) the server MUST know the clear-text password in order to validate the request. If a hacker breaks into the server, thousands of passwords could be </w:t>
      </w:r>
      <w:r>
        <w:lastRenderedPageBreak/>
        <w:t>compromised. On the other hand, if a hacker breaks the client’s TLS, only one password is compromised.</w:t>
      </w:r>
      <w:r w:rsidR="00964A1D">
        <w:t xml:space="preserve"> Examining the “</w:t>
      </w:r>
      <w:proofErr w:type="spellStart"/>
      <w:r w:rsidR="00964A1D" w:rsidRPr="00964A1D">
        <w:rPr>
          <w:rFonts w:ascii="Courier New" w:hAnsi="Courier New" w:cs="Courier New"/>
        </w:rPr>
        <w:t>NotBefore</w:t>
      </w:r>
      <w:proofErr w:type="spellEnd"/>
      <w:r w:rsidR="00964A1D">
        <w:t>” and “</w:t>
      </w:r>
      <w:proofErr w:type="spellStart"/>
      <w:r w:rsidR="00964A1D" w:rsidRPr="00964A1D">
        <w:rPr>
          <w:rFonts w:ascii="Courier New" w:hAnsi="Courier New" w:cs="Courier New"/>
        </w:rPr>
        <w:t>NotOnOrAfter</w:t>
      </w:r>
      <w:proofErr w:type="spellEnd"/>
      <w:r w:rsidR="00964A1D">
        <w:t>” fields in the SAML token indicates that the token is only valid for a little more than 43 minutes. After that time the application will need to request another token before sending more data.</w:t>
      </w:r>
    </w:p>
    <w:p w14:paraId="21821FDD" w14:textId="4752872F" w:rsidR="00964A1D" w:rsidRDefault="00964A1D" w:rsidP="00BD6716">
      <w:pPr>
        <w:pStyle w:val="BodyText"/>
      </w:pPr>
      <w:r>
        <w:t>With the SAML token in hand the Device Observation Reporter can upload the PCD-01 document. The message is encrypted using TLS.</w:t>
      </w:r>
    </w:p>
    <w:p w14:paraId="6C70AE2D" w14:textId="77777777" w:rsidR="00964A1D" w:rsidRPr="00C72F15" w:rsidRDefault="00964A1D" w:rsidP="00964A1D">
      <w:pPr>
        <w:rPr>
          <w:rFonts w:ascii="Courier New" w:hAnsi="Courier New" w:cs="Courier New"/>
          <w:sz w:val="16"/>
          <w:szCs w:val="16"/>
        </w:rPr>
      </w:pPr>
      <w:r w:rsidRPr="00436F83">
        <w:rPr>
          <w:rFonts w:ascii="Courier New" w:hAnsi="Courier New" w:cs="Courier New"/>
          <w:sz w:val="16"/>
          <w:szCs w:val="16"/>
        </w:rPr>
        <w:t>POST /axis2/services/Exchange HTTP/1.1</w:t>
      </w:r>
    </w:p>
    <w:p w14:paraId="39D6DEE5" w14:textId="77777777" w:rsidR="00964A1D" w:rsidRPr="00C72F15" w:rsidRDefault="00964A1D" w:rsidP="00964A1D">
      <w:pPr>
        <w:spacing w:before="0"/>
        <w:rPr>
          <w:rFonts w:ascii="Courier New" w:hAnsi="Courier New" w:cs="Courier New"/>
          <w:sz w:val="16"/>
          <w:szCs w:val="16"/>
        </w:rPr>
      </w:pPr>
      <w:r w:rsidRPr="00436F83">
        <w:rPr>
          <w:rFonts w:ascii="Courier New" w:hAnsi="Courier New" w:cs="Courier New"/>
          <w:sz w:val="16"/>
          <w:szCs w:val="16"/>
        </w:rPr>
        <w:t>Content-Type: application/</w:t>
      </w:r>
      <w:proofErr w:type="spellStart"/>
      <w:r w:rsidRPr="00436F83">
        <w:rPr>
          <w:rFonts w:ascii="Courier New" w:hAnsi="Courier New" w:cs="Courier New"/>
          <w:sz w:val="16"/>
          <w:szCs w:val="16"/>
        </w:rPr>
        <w:t>soap+xml</w:t>
      </w:r>
      <w:proofErr w:type="spellEnd"/>
      <w:r w:rsidRPr="00436F83">
        <w:rPr>
          <w:rFonts w:ascii="Courier New" w:hAnsi="Courier New" w:cs="Courier New"/>
          <w:sz w:val="16"/>
          <w:szCs w:val="16"/>
        </w:rPr>
        <w:t>; charset=UTF-8; action="urn</w:t>
      </w:r>
      <w:proofErr w:type="gramStart"/>
      <w:r w:rsidRPr="00436F83">
        <w:rPr>
          <w:rFonts w:ascii="Courier New" w:hAnsi="Courier New" w:cs="Courier New"/>
          <w:sz w:val="16"/>
          <w:szCs w:val="16"/>
        </w:rPr>
        <w:t>:ihe:pcd:2010:CommunicatePCDData</w:t>
      </w:r>
      <w:proofErr w:type="gramEnd"/>
      <w:r w:rsidRPr="00436F83">
        <w:rPr>
          <w:rFonts w:ascii="Courier New" w:hAnsi="Courier New" w:cs="Courier New"/>
          <w:sz w:val="16"/>
          <w:szCs w:val="16"/>
        </w:rPr>
        <w:t>"</w:t>
      </w:r>
    </w:p>
    <w:p w14:paraId="0331DC6C" w14:textId="77777777" w:rsidR="00964A1D" w:rsidRPr="00C72F15" w:rsidRDefault="00964A1D" w:rsidP="00964A1D">
      <w:pPr>
        <w:spacing w:before="0"/>
        <w:rPr>
          <w:rFonts w:ascii="Courier New" w:hAnsi="Courier New" w:cs="Courier New"/>
          <w:sz w:val="16"/>
          <w:szCs w:val="16"/>
        </w:rPr>
      </w:pPr>
      <w:r w:rsidRPr="00436F83">
        <w:rPr>
          <w:rFonts w:ascii="Courier New" w:hAnsi="Courier New" w:cs="Courier New"/>
          <w:sz w:val="16"/>
          <w:szCs w:val="16"/>
        </w:rPr>
        <w:t xml:space="preserve">User-Agent: </w:t>
      </w:r>
      <w:proofErr w:type="spellStart"/>
      <w:r w:rsidRPr="00436F83">
        <w:rPr>
          <w:rFonts w:ascii="Courier New" w:hAnsi="Courier New" w:cs="Courier New"/>
          <w:sz w:val="16"/>
          <w:szCs w:val="16"/>
        </w:rPr>
        <w:t>Dalvik</w:t>
      </w:r>
      <w:proofErr w:type="spellEnd"/>
      <w:r w:rsidRPr="00436F83">
        <w:rPr>
          <w:rFonts w:ascii="Courier New" w:hAnsi="Courier New" w:cs="Courier New"/>
          <w:sz w:val="16"/>
          <w:szCs w:val="16"/>
        </w:rPr>
        <w:t>/1.6.0 (Linux; U; Android 4.0.4; Nexus S Build/IMM26)</w:t>
      </w:r>
    </w:p>
    <w:p w14:paraId="2AE1DDEC" w14:textId="77777777" w:rsidR="00964A1D" w:rsidRPr="00C72F15" w:rsidRDefault="00964A1D" w:rsidP="00964A1D">
      <w:pPr>
        <w:spacing w:before="0"/>
        <w:rPr>
          <w:rFonts w:ascii="Courier New" w:hAnsi="Courier New" w:cs="Courier New"/>
          <w:sz w:val="16"/>
          <w:szCs w:val="16"/>
        </w:rPr>
      </w:pPr>
      <w:r w:rsidRPr="00436F83">
        <w:rPr>
          <w:rFonts w:ascii="Courier New" w:hAnsi="Courier New" w:cs="Courier New"/>
          <w:sz w:val="16"/>
          <w:szCs w:val="16"/>
        </w:rPr>
        <w:t>Host: 192.168.1.3:8443</w:t>
      </w:r>
    </w:p>
    <w:p w14:paraId="360B738A" w14:textId="77777777" w:rsidR="00964A1D" w:rsidRPr="00C72F15" w:rsidRDefault="00964A1D" w:rsidP="00964A1D">
      <w:pPr>
        <w:spacing w:before="0"/>
        <w:rPr>
          <w:rFonts w:ascii="Courier New" w:hAnsi="Courier New" w:cs="Courier New"/>
          <w:sz w:val="16"/>
          <w:szCs w:val="16"/>
        </w:rPr>
      </w:pPr>
      <w:r w:rsidRPr="00436F83">
        <w:rPr>
          <w:rFonts w:ascii="Courier New" w:hAnsi="Courier New" w:cs="Courier New"/>
          <w:sz w:val="16"/>
          <w:szCs w:val="16"/>
        </w:rPr>
        <w:t>Connection: Keep-Alive</w:t>
      </w:r>
    </w:p>
    <w:p w14:paraId="705C4694" w14:textId="77777777" w:rsidR="00964A1D" w:rsidRPr="00C72F15" w:rsidRDefault="00964A1D" w:rsidP="00964A1D">
      <w:pPr>
        <w:spacing w:before="0"/>
        <w:rPr>
          <w:rFonts w:ascii="Courier New" w:hAnsi="Courier New" w:cs="Courier New"/>
          <w:sz w:val="16"/>
          <w:szCs w:val="16"/>
        </w:rPr>
      </w:pPr>
      <w:r w:rsidRPr="00436F83">
        <w:rPr>
          <w:rFonts w:ascii="Courier New" w:hAnsi="Courier New" w:cs="Courier New"/>
          <w:sz w:val="16"/>
          <w:szCs w:val="16"/>
        </w:rPr>
        <w:t xml:space="preserve">Accept-Encoding: </w:t>
      </w:r>
      <w:proofErr w:type="spellStart"/>
      <w:r w:rsidRPr="00436F83">
        <w:rPr>
          <w:rFonts w:ascii="Courier New" w:hAnsi="Courier New" w:cs="Courier New"/>
          <w:sz w:val="16"/>
          <w:szCs w:val="16"/>
        </w:rPr>
        <w:t>gzip</w:t>
      </w:r>
      <w:proofErr w:type="spellEnd"/>
    </w:p>
    <w:p w14:paraId="1F0C869E" w14:textId="77777777" w:rsidR="00964A1D" w:rsidRPr="00C72F15" w:rsidRDefault="00964A1D" w:rsidP="00964A1D">
      <w:pPr>
        <w:spacing w:before="0"/>
        <w:rPr>
          <w:rFonts w:ascii="Courier New" w:hAnsi="Courier New" w:cs="Courier New"/>
          <w:sz w:val="16"/>
          <w:szCs w:val="16"/>
        </w:rPr>
      </w:pPr>
      <w:r w:rsidRPr="00436F83">
        <w:rPr>
          <w:rFonts w:ascii="Courier New" w:hAnsi="Courier New" w:cs="Courier New"/>
          <w:sz w:val="16"/>
          <w:szCs w:val="16"/>
        </w:rPr>
        <w:t>Content-Length: 8348</w:t>
      </w:r>
    </w:p>
    <w:p w14:paraId="3E950FC6" w14:textId="77777777" w:rsidR="00964A1D" w:rsidRPr="00C72F15" w:rsidRDefault="00964A1D" w:rsidP="00964A1D">
      <w:pPr>
        <w:spacing w:before="0"/>
        <w:rPr>
          <w:rFonts w:ascii="Courier New" w:hAnsi="Courier New" w:cs="Courier New"/>
          <w:sz w:val="16"/>
          <w:szCs w:val="16"/>
        </w:rPr>
      </w:pPr>
    </w:p>
    <w:p w14:paraId="778AF77E" w14:textId="77777777" w:rsidR="00964A1D" w:rsidRPr="00C72F15" w:rsidRDefault="00964A1D" w:rsidP="00964A1D">
      <w:pPr>
        <w:spacing w:before="0"/>
        <w:rPr>
          <w:rFonts w:ascii="Courier New" w:hAnsi="Courier New" w:cs="Courier New"/>
          <w:sz w:val="16"/>
          <w:szCs w:val="16"/>
        </w:rPr>
      </w:pPr>
      <w:proofErr w:type="gramStart"/>
      <w:r w:rsidRPr="00436F83">
        <w:rPr>
          <w:rFonts w:ascii="Courier New" w:hAnsi="Courier New" w:cs="Courier New"/>
          <w:sz w:val="16"/>
          <w:szCs w:val="16"/>
        </w:rPr>
        <w:t>&lt;?xml</w:t>
      </w:r>
      <w:proofErr w:type="gramEnd"/>
      <w:r w:rsidRPr="00436F83">
        <w:rPr>
          <w:rFonts w:ascii="Courier New" w:hAnsi="Courier New" w:cs="Courier New"/>
          <w:sz w:val="16"/>
          <w:szCs w:val="16"/>
        </w:rPr>
        <w:t xml:space="preserve"> version='1.0' encoding='UTF-8'?&gt;&lt;</w:t>
      </w:r>
      <w:proofErr w:type="spellStart"/>
      <w:r w:rsidRPr="00436F83">
        <w:rPr>
          <w:rFonts w:ascii="Courier New" w:hAnsi="Courier New" w:cs="Courier New"/>
          <w:sz w:val="16"/>
          <w:szCs w:val="16"/>
        </w:rPr>
        <w:t>soapenv:Envelope</w:t>
      </w:r>
      <w:proofErr w:type="spellEnd"/>
      <w:r w:rsidRPr="00436F83">
        <w:rPr>
          <w:rFonts w:ascii="Courier New" w:hAnsi="Courier New" w:cs="Courier New"/>
          <w:sz w:val="16"/>
          <w:szCs w:val="16"/>
        </w:rPr>
        <w:t xml:space="preserve"> </w:t>
      </w:r>
      <w:proofErr w:type="spellStart"/>
      <w:r w:rsidRPr="00436F83">
        <w:rPr>
          <w:rFonts w:ascii="Courier New" w:hAnsi="Courier New" w:cs="Courier New"/>
          <w:sz w:val="16"/>
          <w:szCs w:val="16"/>
        </w:rPr>
        <w:t>xmlns:soapenv</w:t>
      </w:r>
      <w:proofErr w:type="spellEnd"/>
      <w:r w:rsidRPr="00436F83">
        <w:rPr>
          <w:rFonts w:ascii="Courier New" w:hAnsi="Courier New" w:cs="Courier New"/>
          <w:sz w:val="16"/>
          <w:szCs w:val="16"/>
        </w:rPr>
        <w:t>="http://www.w3.org/2003/05/soap-envelope"&gt;</w:t>
      </w:r>
    </w:p>
    <w:p w14:paraId="29459170" w14:textId="77777777" w:rsidR="00964A1D" w:rsidRPr="00C72F15" w:rsidRDefault="00964A1D" w:rsidP="00964A1D">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soapenv</w:t>
      </w:r>
      <w:proofErr w:type="gramStart"/>
      <w:r w:rsidRPr="00436F83">
        <w:rPr>
          <w:rFonts w:ascii="Courier New" w:hAnsi="Courier New" w:cs="Courier New"/>
          <w:sz w:val="16"/>
          <w:szCs w:val="16"/>
        </w:rPr>
        <w:t>:Header</w:t>
      </w:r>
      <w:proofErr w:type="spellEnd"/>
      <w:proofErr w:type="gramEnd"/>
      <w:r w:rsidRPr="00436F83">
        <w:rPr>
          <w:rFonts w:ascii="Courier New" w:hAnsi="Courier New" w:cs="Courier New"/>
          <w:sz w:val="16"/>
          <w:szCs w:val="16"/>
        </w:rPr>
        <w:t xml:space="preserve"> </w:t>
      </w:r>
      <w:proofErr w:type="spellStart"/>
      <w:r w:rsidRPr="00436F83">
        <w:rPr>
          <w:rFonts w:ascii="Courier New" w:hAnsi="Courier New" w:cs="Courier New"/>
          <w:sz w:val="16"/>
          <w:szCs w:val="16"/>
        </w:rPr>
        <w:t>xmlns:wsa</w:t>
      </w:r>
      <w:proofErr w:type="spellEnd"/>
      <w:r w:rsidRPr="00436F83">
        <w:rPr>
          <w:rFonts w:ascii="Courier New" w:hAnsi="Courier New" w:cs="Courier New"/>
          <w:sz w:val="16"/>
          <w:szCs w:val="16"/>
        </w:rPr>
        <w:t>="</w:t>
      </w:r>
      <w:hyperlink r:id="rId102" w:history="1">
        <w:r w:rsidRPr="00436F83">
          <w:rPr>
            <w:rStyle w:val="Hyperlink"/>
            <w:rFonts w:ascii="Courier New" w:hAnsi="Courier New" w:cs="Courier New"/>
            <w:sz w:val="16"/>
            <w:szCs w:val="16"/>
          </w:rPr>
          <w:t>http://www.w3.org/2005/08/addressing</w:t>
        </w:r>
      </w:hyperlink>
      <w:r w:rsidRPr="00436F83">
        <w:rPr>
          <w:rFonts w:ascii="Courier New" w:hAnsi="Courier New" w:cs="Courier New"/>
          <w:sz w:val="16"/>
          <w:szCs w:val="16"/>
        </w:rPr>
        <w:t>"&gt;</w:t>
      </w:r>
    </w:p>
    <w:p w14:paraId="6CE9487B" w14:textId="77777777" w:rsidR="00964A1D" w:rsidRDefault="00964A1D" w:rsidP="00964A1D">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wsse</w:t>
      </w:r>
      <w:proofErr w:type="gramStart"/>
      <w:r w:rsidRPr="00436F83">
        <w:rPr>
          <w:rFonts w:ascii="Courier New" w:hAnsi="Courier New" w:cs="Courier New"/>
          <w:sz w:val="16"/>
          <w:szCs w:val="16"/>
        </w:rPr>
        <w:t>:Security</w:t>
      </w:r>
      <w:proofErr w:type="spellEnd"/>
      <w:proofErr w:type="gramEnd"/>
      <w:r w:rsidRPr="00436F83">
        <w:rPr>
          <w:rFonts w:ascii="Courier New" w:hAnsi="Courier New" w:cs="Courier New"/>
          <w:sz w:val="16"/>
          <w:szCs w:val="16"/>
        </w:rPr>
        <w:t xml:space="preserve"> </w:t>
      </w:r>
      <w:proofErr w:type="spellStart"/>
      <w:r w:rsidRPr="00436F83">
        <w:rPr>
          <w:rFonts w:ascii="Courier New" w:hAnsi="Courier New" w:cs="Courier New"/>
          <w:sz w:val="16"/>
          <w:szCs w:val="16"/>
        </w:rPr>
        <w:t>soapenv:mustUnderstand</w:t>
      </w:r>
      <w:proofErr w:type="spellEnd"/>
      <w:r w:rsidRPr="00436F83">
        <w:rPr>
          <w:rFonts w:ascii="Courier New" w:hAnsi="Courier New" w:cs="Courier New"/>
          <w:sz w:val="16"/>
          <w:szCs w:val="16"/>
        </w:rPr>
        <w:t xml:space="preserve">="true" </w:t>
      </w:r>
    </w:p>
    <w:p w14:paraId="4C8E8BDF" w14:textId="77777777" w:rsidR="00964A1D" w:rsidRDefault="00964A1D" w:rsidP="00964A1D">
      <w:pPr>
        <w:spacing w:before="0"/>
        <w:rPr>
          <w:rFonts w:ascii="Courier New" w:hAnsi="Courier New" w:cs="Courier New"/>
          <w:sz w:val="16"/>
          <w:szCs w:val="16"/>
        </w:rPr>
      </w:pPr>
      <w:r>
        <w:rPr>
          <w:rFonts w:ascii="Courier New" w:hAnsi="Courier New" w:cs="Courier New"/>
          <w:sz w:val="16"/>
          <w:szCs w:val="16"/>
        </w:rPr>
        <w:t xml:space="preserve">   </w:t>
      </w:r>
      <w:proofErr w:type="gramStart"/>
      <w:r w:rsidRPr="00436F83">
        <w:rPr>
          <w:rFonts w:ascii="Courier New" w:hAnsi="Courier New" w:cs="Courier New"/>
          <w:sz w:val="16"/>
          <w:szCs w:val="16"/>
        </w:rPr>
        <w:t>xmlns:</w:t>
      </w:r>
      <w:proofErr w:type="gramEnd"/>
      <w:r w:rsidRPr="00436F83">
        <w:rPr>
          <w:rFonts w:ascii="Courier New" w:hAnsi="Courier New" w:cs="Courier New"/>
          <w:sz w:val="16"/>
          <w:szCs w:val="16"/>
        </w:rPr>
        <w:t>wsse="</w:t>
      </w:r>
      <w:hyperlink r:id="rId103" w:history="1">
        <w:r w:rsidRPr="00436F83">
          <w:rPr>
            <w:rStyle w:val="Hyperlink"/>
            <w:rFonts w:ascii="Courier New" w:hAnsi="Courier New" w:cs="Courier New"/>
            <w:sz w:val="16"/>
            <w:szCs w:val="16"/>
          </w:rPr>
          <w:t>http://docs.oasis-open.org/wss/2004/01/oasis-200401-wss-wssecurity-secext-1.0.xsd</w:t>
        </w:r>
      </w:hyperlink>
      <w:r w:rsidRPr="00436F83">
        <w:rPr>
          <w:rFonts w:ascii="Courier New" w:hAnsi="Courier New" w:cs="Courier New"/>
          <w:sz w:val="16"/>
          <w:szCs w:val="16"/>
        </w:rPr>
        <w:t xml:space="preserve">" </w:t>
      </w:r>
    </w:p>
    <w:p w14:paraId="1398C727" w14:textId="77777777" w:rsidR="00964A1D" w:rsidRPr="00C72F15" w:rsidRDefault="00964A1D" w:rsidP="00964A1D">
      <w:pPr>
        <w:spacing w:before="0"/>
        <w:rPr>
          <w:rFonts w:ascii="Courier New" w:hAnsi="Courier New" w:cs="Courier New"/>
          <w:sz w:val="16"/>
          <w:szCs w:val="16"/>
        </w:rPr>
      </w:pPr>
      <w:r>
        <w:rPr>
          <w:rFonts w:ascii="Courier New" w:hAnsi="Courier New" w:cs="Courier New"/>
          <w:sz w:val="16"/>
          <w:szCs w:val="16"/>
        </w:rPr>
        <w:t xml:space="preserve">   </w:t>
      </w:r>
      <w:proofErr w:type="gramStart"/>
      <w:r w:rsidRPr="00436F83">
        <w:rPr>
          <w:rFonts w:ascii="Courier New" w:hAnsi="Courier New" w:cs="Courier New"/>
          <w:sz w:val="16"/>
          <w:szCs w:val="16"/>
        </w:rPr>
        <w:t>xmlns:</w:t>
      </w:r>
      <w:proofErr w:type="gramEnd"/>
      <w:r w:rsidRPr="00436F83">
        <w:rPr>
          <w:rFonts w:ascii="Courier New" w:hAnsi="Courier New" w:cs="Courier New"/>
          <w:sz w:val="16"/>
          <w:szCs w:val="16"/>
        </w:rPr>
        <w:t>wsu="</w:t>
      </w:r>
      <w:hyperlink r:id="rId104" w:history="1">
        <w:r w:rsidRPr="00436F83">
          <w:rPr>
            <w:rStyle w:val="Hyperlink"/>
            <w:rFonts w:ascii="Courier New" w:hAnsi="Courier New" w:cs="Courier New"/>
            <w:sz w:val="16"/>
            <w:szCs w:val="16"/>
          </w:rPr>
          <w:t>http://docs.oasis-open.org/wss/2004/01/oasis-200401-wss-wssecurity-utility-1.0.xsd</w:t>
        </w:r>
      </w:hyperlink>
      <w:r w:rsidRPr="00436F83">
        <w:rPr>
          <w:rFonts w:ascii="Courier New" w:hAnsi="Courier New" w:cs="Courier New"/>
          <w:sz w:val="16"/>
          <w:szCs w:val="16"/>
        </w:rPr>
        <w:t>"&gt;</w:t>
      </w:r>
    </w:p>
    <w:p w14:paraId="671CCE2D" w14:textId="77777777" w:rsidR="00964A1D" w:rsidRPr="00C72F15" w:rsidRDefault="00964A1D" w:rsidP="00964A1D">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wsu</w:t>
      </w:r>
      <w:proofErr w:type="gramStart"/>
      <w:r w:rsidRPr="00436F83">
        <w:rPr>
          <w:rFonts w:ascii="Courier New" w:hAnsi="Courier New" w:cs="Courier New"/>
          <w:sz w:val="16"/>
          <w:szCs w:val="16"/>
        </w:rPr>
        <w:t>:Timestamp</w:t>
      </w:r>
      <w:proofErr w:type="spellEnd"/>
      <w:proofErr w:type="gramEnd"/>
      <w:r w:rsidRPr="00436F83">
        <w:rPr>
          <w:rFonts w:ascii="Courier New" w:hAnsi="Courier New" w:cs="Courier New"/>
          <w:sz w:val="16"/>
          <w:szCs w:val="16"/>
        </w:rPr>
        <w:t xml:space="preserve"> </w:t>
      </w:r>
      <w:proofErr w:type="spellStart"/>
      <w:r w:rsidRPr="00436F83">
        <w:rPr>
          <w:rFonts w:ascii="Courier New" w:hAnsi="Courier New" w:cs="Courier New"/>
          <w:sz w:val="16"/>
          <w:szCs w:val="16"/>
        </w:rPr>
        <w:t>wsu:Id</w:t>
      </w:r>
      <w:proofErr w:type="spellEnd"/>
      <w:r w:rsidRPr="00436F83">
        <w:rPr>
          <w:rFonts w:ascii="Courier New" w:hAnsi="Courier New" w:cs="Courier New"/>
          <w:sz w:val="16"/>
          <w:szCs w:val="16"/>
        </w:rPr>
        <w:t>="Timestamp-3"&gt;</w:t>
      </w:r>
    </w:p>
    <w:p w14:paraId="571E783A" w14:textId="77777777" w:rsidR="00964A1D" w:rsidRPr="00C72F15" w:rsidRDefault="00964A1D" w:rsidP="00964A1D">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wsu</w:t>
      </w:r>
      <w:proofErr w:type="gramStart"/>
      <w:r w:rsidRPr="00436F83">
        <w:rPr>
          <w:rFonts w:ascii="Courier New" w:hAnsi="Courier New" w:cs="Courier New"/>
          <w:sz w:val="16"/>
          <w:szCs w:val="16"/>
        </w:rPr>
        <w:t>:Created</w:t>
      </w:r>
      <w:proofErr w:type="spellEnd"/>
      <w:proofErr w:type="gramEnd"/>
      <w:r w:rsidRPr="00436F83">
        <w:rPr>
          <w:rFonts w:ascii="Courier New" w:hAnsi="Courier New" w:cs="Courier New"/>
          <w:sz w:val="16"/>
          <w:szCs w:val="16"/>
        </w:rPr>
        <w:t>&gt;2013-03-01T16:54:54.336&lt;/</w:t>
      </w:r>
      <w:proofErr w:type="spellStart"/>
      <w:r w:rsidRPr="00436F83">
        <w:rPr>
          <w:rFonts w:ascii="Courier New" w:hAnsi="Courier New" w:cs="Courier New"/>
          <w:sz w:val="16"/>
          <w:szCs w:val="16"/>
        </w:rPr>
        <w:t>wsu:Created</w:t>
      </w:r>
      <w:proofErr w:type="spellEnd"/>
      <w:r w:rsidRPr="00436F83">
        <w:rPr>
          <w:rFonts w:ascii="Courier New" w:hAnsi="Courier New" w:cs="Courier New"/>
          <w:sz w:val="16"/>
          <w:szCs w:val="16"/>
        </w:rPr>
        <w:t>&gt;</w:t>
      </w:r>
    </w:p>
    <w:p w14:paraId="46F727C8" w14:textId="77777777" w:rsidR="00964A1D" w:rsidRPr="00184D8F" w:rsidRDefault="00964A1D" w:rsidP="00964A1D">
      <w:pPr>
        <w:spacing w:before="0"/>
        <w:rPr>
          <w:rFonts w:ascii="Courier New" w:hAnsi="Courier New" w:cs="Courier New"/>
          <w:sz w:val="16"/>
          <w:szCs w:val="16"/>
          <w:lang w:val="fr-FR"/>
        </w:rPr>
      </w:pPr>
      <w:r>
        <w:rPr>
          <w:rFonts w:ascii="Courier New" w:hAnsi="Courier New" w:cs="Courier New"/>
          <w:sz w:val="16"/>
          <w:szCs w:val="16"/>
        </w:rPr>
        <w:t xml:space="preserve">        </w:t>
      </w:r>
      <w:r w:rsidRPr="00436F83">
        <w:rPr>
          <w:rFonts w:ascii="Courier New" w:hAnsi="Courier New" w:cs="Courier New"/>
          <w:sz w:val="16"/>
          <w:szCs w:val="16"/>
          <w:lang w:val="fr-FR"/>
        </w:rPr>
        <w:t>&lt;</w:t>
      </w:r>
      <w:proofErr w:type="spellStart"/>
      <w:r w:rsidRPr="00436F83">
        <w:rPr>
          <w:rFonts w:ascii="Courier New" w:hAnsi="Courier New" w:cs="Courier New"/>
          <w:sz w:val="16"/>
          <w:szCs w:val="16"/>
          <w:lang w:val="fr-FR"/>
        </w:rPr>
        <w:t>wsu:Expires</w:t>
      </w:r>
      <w:proofErr w:type="spellEnd"/>
      <w:r w:rsidRPr="00436F83">
        <w:rPr>
          <w:rFonts w:ascii="Courier New" w:hAnsi="Courier New" w:cs="Courier New"/>
          <w:sz w:val="16"/>
          <w:szCs w:val="16"/>
          <w:lang w:val="fr-FR"/>
        </w:rPr>
        <w:t>&gt;2013-03-01T16:59:54.336&lt;/</w:t>
      </w:r>
      <w:proofErr w:type="spellStart"/>
      <w:r w:rsidRPr="00436F83">
        <w:rPr>
          <w:rFonts w:ascii="Courier New" w:hAnsi="Courier New" w:cs="Courier New"/>
          <w:sz w:val="16"/>
          <w:szCs w:val="16"/>
          <w:lang w:val="fr-FR"/>
        </w:rPr>
        <w:t>wsu:Expires</w:t>
      </w:r>
      <w:proofErr w:type="spellEnd"/>
      <w:r w:rsidRPr="00436F83">
        <w:rPr>
          <w:rFonts w:ascii="Courier New" w:hAnsi="Courier New" w:cs="Courier New"/>
          <w:sz w:val="16"/>
          <w:szCs w:val="16"/>
          <w:lang w:val="fr-FR"/>
        </w:rPr>
        <w:t>&gt;</w:t>
      </w:r>
    </w:p>
    <w:p w14:paraId="12BDEDEA" w14:textId="77777777" w:rsidR="00964A1D" w:rsidRDefault="00964A1D" w:rsidP="00964A1D">
      <w:pPr>
        <w:spacing w:before="0"/>
        <w:rPr>
          <w:rFonts w:ascii="Courier New" w:hAnsi="Courier New" w:cs="Courier New"/>
          <w:sz w:val="16"/>
          <w:szCs w:val="16"/>
        </w:rPr>
      </w:pPr>
      <w:r w:rsidRPr="00436F83">
        <w:rPr>
          <w:rFonts w:ascii="Courier New" w:hAnsi="Courier New" w:cs="Courier New"/>
          <w:sz w:val="16"/>
          <w:szCs w:val="16"/>
          <w:lang w:val="fr-FR"/>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wsu</w:t>
      </w:r>
      <w:proofErr w:type="gramStart"/>
      <w:r w:rsidRPr="00436F83">
        <w:rPr>
          <w:rFonts w:ascii="Courier New" w:hAnsi="Courier New" w:cs="Courier New"/>
          <w:sz w:val="16"/>
          <w:szCs w:val="16"/>
        </w:rPr>
        <w:t>:Timestamp</w:t>
      </w:r>
      <w:proofErr w:type="spellEnd"/>
      <w:proofErr w:type="gramEnd"/>
      <w:r w:rsidRPr="00436F83">
        <w:rPr>
          <w:rFonts w:ascii="Courier New" w:hAnsi="Courier New" w:cs="Courier New"/>
          <w:sz w:val="16"/>
          <w:szCs w:val="16"/>
        </w:rPr>
        <w:t>&gt;</w:t>
      </w:r>
    </w:p>
    <w:p w14:paraId="1B5CDDB6" w14:textId="140F831C" w:rsidR="00964A1D" w:rsidRPr="00C72F15" w:rsidRDefault="00964A1D" w:rsidP="00964A1D">
      <w:pPr>
        <w:spacing w:before="0"/>
        <w:rPr>
          <w:rFonts w:ascii="Courier New" w:hAnsi="Courier New" w:cs="Courier New"/>
          <w:sz w:val="16"/>
          <w:szCs w:val="16"/>
        </w:rPr>
      </w:pPr>
      <w:proofErr w:type="gramStart"/>
      <w:r>
        <w:rPr>
          <w:rFonts w:ascii="Courier New" w:hAnsi="Courier New" w:cs="Courier New"/>
          <w:sz w:val="16"/>
          <w:szCs w:val="16"/>
        </w:rPr>
        <w:t>&lt;!--</w:t>
      </w:r>
      <w:proofErr w:type="gramEnd"/>
      <w:r>
        <w:rPr>
          <w:rFonts w:ascii="Courier New" w:hAnsi="Courier New" w:cs="Courier New"/>
          <w:sz w:val="16"/>
          <w:szCs w:val="16"/>
        </w:rPr>
        <w:t xml:space="preserve"> </w:t>
      </w:r>
      <w:r>
        <w:rPr>
          <w:rFonts w:ascii="Courier New" w:hAnsi="Courier New" w:cs="Courier New"/>
          <w:sz w:val="16"/>
          <w:szCs w:val="16"/>
        </w:rPr>
        <w:t>================== SAML Token goes here</w:t>
      </w:r>
      <w:r>
        <w:rPr>
          <w:rFonts w:ascii="Courier New" w:hAnsi="Courier New" w:cs="Courier New"/>
          <w:sz w:val="16"/>
          <w:szCs w:val="16"/>
        </w:rPr>
        <w:t xml:space="preserve"> --&gt;</w:t>
      </w:r>
    </w:p>
    <w:p w14:paraId="54B24F54" w14:textId="77777777" w:rsidR="00964A1D" w:rsidRPr="00C72F15" w:rsidRDefault="00964A1D" w:rsidP="00964A1D">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wsse</w:t>
      </w:r>
      <w:proofErr w:type="gramStart"/>
      <w:r w:rsidRPr="00436F83">
        <w:rPr>
          <w:rFonts w:ascii="Courier New" w:hAnsi="Courier New" w:cs="Courier New"/>
          <w:sz w:val="16"/>
          <w:szCs w:val="16"/>
        </w:rPr>
        <w:t>:Security</w:t>
      </w:r>
      <w:proofErr w:type="spellEnd"/>
      <w:proofErr w:type="gramEnd"/>
      <w:r w:rsidRPr="00436F83">
        <w:rPr>
          <w:rFonts w:ascii="Courier New" w:hAnsi="Courier New" w:cs="Courier New"/>
          <w:sz w:val="16"/>
          <w:szCs w:val="16"/>
        </w:rPr>
        <w:t>&gt;</w:t>
      </w:r>
    </w:p>
    <w:p w14:paraId="579A3CE7" w14:textId="77777777" w:rsidR="00964A1D" w:rsidRPr="00C72F15" w:rsidRDefault="00964A1D" w:rsidP="00964A1D">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wsa</w:t>
      </w:r>
      <w:proofErr w:type="gramStart"/>
      <w:r w:rsidRPr="00436F83">
        <w:rPr>
          <w:rFonts w:ascii="Courier New" w:hAnsi="Courier New" w:cs="Courier New"/>
          <w:sz w:val="16"/>
          <w:szCs w:val="16"/>
        </w:rPr>
        <w:t>:To</w:t>
      </w:r>
      <w:proofErr w:type="spellEnd"/>
      <w:proofErr w:type="gramEnd"/>
      <w:r w:rsidRPr="00436F83">
        <w:rPr>
          <w:rFonts w:ascii="Courier New" w:hAnsi="Courier New" w:cs="Courier New"/>
          <w:sz w:val="16"/>
          <w:szCs w:val="16"/>
        </w:rPr>
        <w:t xml:space="preserve"> soapenv:mustUnderstand="true"&gt;</w:t>
      </w:r>
      <w:hyperlink r:id="rId105" w:history="1">
        <w:r w:rsidRPr="00436F83">
          <w:rPr>
            <w:rStyle w:val="Hyperlink"/>
            <w:rFonts w:ascii="Courier New" w:hAnsi="Courier New" w:cs="Courier New"/>
            <w:sz w:val="16"/>
            <w:szCs w:val="16"/>
          </w:rPr>
          <w:t>https://192.168.1.3:8443/axis2/services/Exchange</w:t>
        </w:r>
      </w:hyperlink>
      <w:r w:rsidRPr="00436F83">
        <w:rPr>
          <w:rFonts w:ascii="Courier New" w:hAnsi="Courier New" w:cs="Courier New"/>
          <w:sz w:val="16"/>
          <w:szCs w:val="16"/>
        </w:rPr>
        <w:t>&lt;/wsa:To&gt;</w:t>
      </w:r>
    </w:p>
    <w:p w14:paraId="531F5FA1" w14:textId="77777777" w:rsidR="00964A1D" w:rsidRPr="00C72F15" w:rsidRDefault="00964A1D" w:rsidP="00964A1D">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wsa</w:t>
      </w:r>
      <w:proofErr w:type="gramStart"/>
      <w:r w:rsidRPr="00436F83">
        <w:rPr>
          <w:rFonts w:ascii="Courier New" w:hAnsi="Courier New" w:cs="Courier New"/>
          <w:sz w:val="16"/>
          <w:szCs w:val="16"/>
        </w:rPr>
        <w:t>:ReplyTo</w:t>
      </w:r>
      <w:proofErr w:type="spellEnd"/>
      <w:proofErr w:type="gramEnd"/>
      <w:r w:rsidRPr="00436F83">
        <w:rPr>
          <w:rFonts w:ascii="Courier New" w:hAnsi="Courier New" w:cs="Courier New"/>
          <w:sz w:val="16"/>
          <w:szCs w:val="16"/>
        </w:rPr>
        <w:t xml:space="preserve"> </w:t>
      </w:r>
      <w:proofErr w:type="spellStart"/>
      <w:r w:rsidRPr="00436F83">
        <w:rPr>
          <w:rFonts w:ascii="Courier New" w:hAnsi="Courier New" w:cs="Courier New"/>
          <w:sz w:val="16"/>
          <w:szCs w:val="16"/>
        </w:rPr>
        <w:t>soapenv:mustUnderstand</w:t>
      </w:r>
      <w:proofErr w:type="spellEnd"/>
      <w:r w:rsidRPr="00436F83">
        <w:rPr>
          <w:rFonts w:ascii="Courier New" w:hAnsi="Courier New" w:cs="Courier New"/>
          <w:sz w:val="16"/>
          <w:szCs w:val="16"/>
        </w:rPr>
        <w:t>="true"&gt;</w:t>
      </w:r>
    </w:p>
    <w:p w14:paraId="75A48B09" w14:textId="77777777" w:rsidR="00964A1D" w:rsidRPr="00C72F15" w:rsidRDefault="00964A1D" w:rsidP="00964A1D">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&lt;wsa</w:t>
      </w:r>
      <w:proofErr w:type="gramStart"/>
      <w:r w:rsidRPr="00436F83">
        <w:rPr>
          <w:rFonts w:ascii="Courier New" w:hAnsi="Courier New" w:cs="Courier New"/>
          <w:sz w:val="16"/>
          <w:szCs w:val="16"/>
        </w:rPr>
        <w:t>:Address</w:t>
      </w:r>
      <w:proofErr w:type="gramEnd"/>
      <w:r w:rsidRPr="00436F83">
        <w:rPr>
          <w:rFonts w:ascii="Courier New" w:hAnsi="Courier New" w:cs="Courier New"/>
          <w:sz w:val="16"/>
          <w:szCs w:val="16"/>
        </w:rPr>
        <w:t>&gt;</w:t>
      </w:r>
      <w:hyperlink r:id="rId106" w:history="1">
        <w:r w:rsidRPr="00436F83">
          <w:rPr>
            <w:rStyle w:val="Hyperlink"/>
            <w:rFonts w:ascii="Courier New" w:hAnsi="Courier New" w:cs="Courier New"/>
            <w:sz w:val="16"/>
            <w:szCs w:val="16"/>
          </w:rPr>
          <w:t>http://schemas.xmlsoap.org/ws/2004/08/addressing/role/anonymous</w:t>
        </w:r>
      </w:hyperlink>
      <w:r w:rsidRPr="00436F83">
        <w:rPr>
          <w:rFonts w:ascii="Courier New" w:hAnsi="Courier New" w:cs="Courier New"/>
          <w:sz w:val="16"/>
          <w:szCs w:val="16"/>
        </w:rPr>
        <w:t>&lt;/wsa:Address&gt;</w:t>
      </w:r>
    </w:p>
    <w:p w14:paraId="4476D985" w14:textId="77777777" w:rsidR="00964A1D" w:rsidRPr="00C72F15" w:rsidRDefault="00964A1D" w:rsidP="00964A1D">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wsa</w:t>
      </w:r>
      <w:proofErr w:type="gramStart"/>
      <w:r w:rsidRPr="00436F83">
        <w:rPr>
          <w:rFonts w:ascii="Courier New" w:hAnsi="Courier New" w:cs="Courier New"/>
          <w:sz w:val="16"/>
          <w:szCs w:val="16"/>
        </w:rPr>
        <w:t>:ReplyTo</w:t>
      </w:r>
      <w:proofErr w:type="spellEnd"/>
      <w:proofErr w:type="gramEnd"/>
      <w:r w:rsidRPr="00436F83">
        <w:rPr>
          <w:rFonts w:ascii="Courier New" w:hAnsi="Courier New" w:cs="Courier New"/>
          <w:sz w:val="16"/>
          <w:szCs w:val="16"/>
        </w:rPr>
        <w:t>&gt;</w:t>
      </w:r>
    </w:p>
    <w:p w14:paraId="1E83A9E5" w14:textId="77777777" w:rsidR="00964A1D" w:rsidRPr="00C72F15" w:rsidRDefault="00964A1D" w:rsidP="00964A1D">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wsa</w:t>
      </w:r>
      <w:proofErr w:type="gramStart"/>
      <w:r w:rsidRPr="00436F83">
        <w:rPr>
          <w:rFonts w:ascii="Courier New" w:hAnsi="Courier New" w:cs="Courier New"/>
          <w:sz w:val="16"/>
          <w:szCs w:val="16"/>
        </w:rPr>
        <w:t>:MessageID</w:t>
      </w:r>
      <w:proofErr w:type="spellEnd"/>
      <w:proofErr w:type="gramEnd"/>
      <w:r w:rsidRPr="00436F83">
        <w:rPr>
          <w:rFonts w:ascii="Courier New" w:hAnsi="Courier New" w:cs="Courier New"/>
          <w:sz w:val="16"/>
          <w:szCs w:val="16"/>
        </w:rPr>
        <w:t xml:space="preserve"> soapenv:mustUnderstand="true"&gt;urn:uuid:1_1362156894340&lt;/wsa:MessageID&gt;</w:t>
      </w:r>
    </w:p>
    <w:p w14:paraId="3C198338" w14:textId="77777777" w:rsidR="00964A1D" w:rsidRPr="00C72F15" w:rsidRDefault="00964A1D" w:rsidP="00964A1D">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wsa</w:t>
      </w:r>
      <w:proofErr w:type="gramStart"/>
      <w:r w:rsidRPr="00436F83">
        <w:rPr>
          <w:rFonts w:ascii="Courier New" w:hAnsi="Courier New" w:cs="Courier New"/>
          <w:sz w:val="16"/>
          <w:szCs w:val="16"/>
        </w:rPr>
        <w:t>:Action</w:t>
      </w:r>
      <w:proofErr w:type="spellEnd"/>
      <w:proofErr w:type="gramEnd"/>
      <w:r w:rsidRPr="00436F83">
        <w:rPr>
          <w:rFonts w:ascii="Courier New" w:hAnsi="Courier New" w:cs="Courier New"/>
          <w:sz w:val="16"/>
          <w:szCs w:val="16"/>
        </w:rPr>
        <w:t xml:space="preserve"> soapenv:mustUnderstand="true"&gt;</w:t>
      </w:r>
      <w:r w:rsidRPr="009843AC">
        <w:rPr>
          <w:rFonts w:ascii="Courier New" w:hAnsi="Courier New" w:cs="Courier New"/>
          <w:sz w:val="16"/>
          <w:szCs w:val="16"/>
        </w:rPr>
        <w:t>urn:ihe:pcd:2010:CommunicatePCDData</w:t>
      </w:r>
      <w:r w:rsidRPr="00436F83">
        <w:rPr>
          <w:rFonts w:ascii="Courier New" w:hAnsi="Courier New" w:cs="Courier New"/>
          <w:sz w:val="16"/>
          <w:szCs w:val="16"/>
        </w:rPr>
        <w:t>&lt;/wsa:Action&gt;</w:t>
      </w:r>
    </w:p>
    <w:p w14:paraId="39CBCAB2" w14:textId="77777777" w:rsidR="00964A1D" w:rsidRPr="00C72F15" w:rsidRDefault="00964A1D" w:rsidP="00964A1D">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soapenv</w:t>
      </w:r>
      <w:proofErr w:type="gramStart"/>
      <w:r w:rsidRPr="00436F83">
        <w:rPr>
          <w:rFonts w:ascii="Courier New" w:hAnsi="Courier New" w:cs="Courier New"/>
          <w:sz w:val="16"/>
          <w:szCs w:val="16"/>
        </w:rPr>
        <w:t>:Header</w:t>
      </w:r>
      <w:proofErr w:type="spellEnd"/>
      <w:proofErr w:type="gramEnd"/>
      <w:r w:rsidRPr="00436F83">
        <w:rPr>
          <w:rFonts w:ascii="Courier New" w:hAnsi="Courier New" w:cs="Courier New"/>
          <w:sz w:val="16"/>
          <w:szCs w:val="16"/>
        </w:rPr>
        <w:t>&gt;</w:t>
      </w:r>
    </w:p>
    <w:p w14:paraId="5A2BCFDA" w14:textId="77777777" w:rsidR="00964A1D" w:rsidRPr="00C72F15" w:rsidRDefault="00964A1D" w:rsidP="00964A1D">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proofErr w:type="gramStart"/>
      <w:r w:rsidRPr="00436F83">
        <w:rPr>
          <w:rFonts w:ascii="Courier New" w:hAnsi="Courier New" w:cs="Courier New"/>
          <w:sz w:val="16"/>
          <w:szCs w:val="16"/>
        </w:rPr>
        <w:t>soapenv:</w:t>
      </w:r>
      <w:proofErr w:type="gramEnd"/>
      <w:r w:rsidRPr="00436F83">
        <w:rPr>
          <w:rFonts w:ascii="Courier New" w:hAnsi="Courier New" w:cs="Courier New"/>
          <w:sz w:val="16"/>
          <w:szCs w:val="16"/>
        </w:rPr>
        <w:t>Body</w:t>
      </w:r>
      <w:proofErr w:type="spellEnd"/>
      <w:r w:rsidRPr="00436F83">
        <w:rPr>
          <w:rFonts w:ascii="Courier New" w:hAnsi="Courier New" w:cs="Courier New"/>
          <w:sz w:val="16"/>
          <w:szCs w:val="16"/>
        </w:rPr>
        <w:t>&gt;</w:t>
      </w:r>
    </w:p>
    <w:p w14:paraId="5DD1B915" w14:textId="77777777" w:rsidR="00964A1D" w:rsidRDefault="00964A1D" w:rsidP="00964A1D">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pcd</w:t>
      </w:r>
      <w:proofErr w:type="gramStart"/>
      <w:r w:rsidRPr="00436F83">
        <w:rPr>
          <w:rFonts w:ascii="Courier New" w:hAnsi="Courier New" w:cs="Courier New"/>
          <w:sz w:val="16"/>
          <w:szCs w:val="16"/>
        </w:rPr>
        <w:t>:CommunicatePCDData</w:t>
      </w:r>
      <w:proofErr w:type="spellEnd"/>
      <w:proofErr w:type="gramEnd"/>
      <w:r w:rsidRPr="00436F83">
        <w:rPr>
          <w:rFonts w:ascii="Courier New" w:hAnsi="Courier New" w:cs="Courier New"/>
          <w:sz w:val="16"/>
          <w:szCs w:val="16"/>
        </w:rPr>
        <w:t xml:space="preserve"> </w:t>
      </w:r>
      <w:proofErr w:type="spellStart"/>
      <w:r w:rsidRPr="00436F83">
        <w:rPr>
          <w:rFonts w:ascii="Courier New" w:hAnsi="Courier New" w:cs="Courier New"/>
          <w:sz w:val="16"/>
          <w:szCs w:val="16"/>
        </w:rPr>
        <w:t>xmlns:pcd</w:t>
      </w:r>
      <w:proofErr w:type="spellEnd"/>
      <w:r w:rsidRPr="00436F83">
        <w:rPr>
          <w:rFonts w:ascii="Courier New" w:hAnsi="Courier New" w:cs="Courier New"/>
          <w:sz w:val="16"/>
          <w:szCs w:val="16"/>
        </w:rPr>
        <w:t>="urn:ihe:pcd:dec:2010"&gt;</w:t>
      </w:r>
    </w:p>
    <w:p w14:paraId="51B64121" w14:textId="77777777" w:rsidR="00964A1D" w:rsidRDefault="00964A1D" w:rsidP="00964A1D">
      <w:pPr>
        <w:spacing w:before="0"/>
        <w:rPr>
          <w:rFonts w:ascii="Courier New" w:hAnsi="Courier New" w:cs="Courier New"/>
          <w:sz w:val="16"/>
          <w:szCs w:val="16"/>
        </w:rPr>
      </w:pPr>
      <w:r w:rsidRPr="00436F83">
        <w:rPr>
          <w:rFonts w:ascii="Courier New" w:hAnsi="Courier New" w:cs="Courier New"/>
          <w:sz w:val="16"/>
          <w:szCs w:val="16"/>
        </w:rPr>
        <w:t>MSH|^~\&amp;amp</w:t>
      </w:r>
      <w:proofErr w:type="gramStart"/>
      <w:r w:rsidRPr="00436F83">
        <w:rPr>
          <w:rFonts w:ascii="Courier New" w:hAnsi="Courier New" w:cs="Courier New"/>
          <w:sz w:val="16"/>
          <w:szCs w:val="16"/>
        </w:rPr>
        <w:t>;|</w:t>
      </w:r>
      <w:proofErr w:type="gramEnd"/>
      <w:r w:rsidRPr="00436F83">
        <w:rPr>
          <w:rFonts w:ascii="Courier New" w:hAnsi="Courier New" w:cs="Courier New"/>
          <w:sz w:val="16"/>
          <w:szCs w:val="16"/>
        </w:rPr>
        <w:t>LNI Example AHD^ECDE3D4E58532D31^EUI-64||||20130301115450.720-0500||ORU^R01^ORU_R01|</w:t>
      </w:r>
    </w:p>
    <w:p w14:paraId="57ED7B69" w14:textId="77777777" w:rsidR="00964A1D" w:rsidRPr="00C72F15" w:rsidRDefault="00964A1D" w:rsidP="00964A1D">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002013030111545720|P|2.6|||NE|AL|||||IHE PCD ORU-R012006^HL7^2.16.840.1.113883.9.n.m^HL7&amp;#</w:t>
      </w:r>
      <w:proofErr w:type="spellStart"/>
      <w:proofErr w:type="gramStart"/>
      <w:r w:rsidRPr="00436F83">
        <w:rPr>
          <w:rFonts w:ascii="Courier New" w:hAnsi="Courier New" w:cs="Courier New"/>
          <w:sz w:val="16"/>
          <w:szCs w:val="16"/>
        </w:rPr>
        <w:t>xD</w:t>
      </w:r>
      <w:proofErr w:type="spellEnd"/>
      <w:proofErr w:type="gramEnd"/>
      <w:r w:rsidRPr="00436F83">
        <w:rPr>
          <w:rFonts w:ascii="Courier New" w:hAnsi="Courier New" w:cs="Courier New"/>
          <w:sz w:val="16"/>
          <w:szCs w:val="16"/>
        </w:rPr>
        <w:t>;</w:t>
      </w:r>
    </w:p>
    <w:p w14:paraId="4CA43E9D" w14:textId="77777777" w:rsidR="00964A1D" w:rsidRPr="00EB7FCE" w:rsidRDefault="00964A1D" w:rsidP="00964A1D">
      <w:pPr>
        <w:spacing w:before="0"/>
        <w:rPr>
          <w:rFonts w:ascii="Courier New" w:hAnsi="Courier New" w:cs="Courier New"/>
          <w:sz w:val="16"/>
          <w:szCs w:val="16"/>
        </w:rPr>
      </w:pPr>
      <w:r w:rsidRPr="00810E8F">
        <w:rPr>
          <w:rFonts w:ascii="Courier New" w:hAnsi="Courier New" w:cs="Courier New"/>
          <w:sz w:val="16"/>
          <w:szCs w:val="16"/>
        </w:rPr>
        <w:t>PID|||28da0026bc42484^^^&amp;</w:t>
      </w:r>
      <w:r>
        <w:rPr>
          <w:rFonts w:ascii="Courier New" w:hAnsi="Courier New" w:cs="Courier New"/>
          <w:sz w:val="16"/>
          <w:szCs w:val="16"/>
        </w:rPr>
        <w:t>amp</w:t>
      </w:r>
      <w:proofErr w:type="gramStart"/>
      <w:r>
        <w:rPr>
          <w:rFonts w:ascii="Courier New" w:hAnsi="Courier New" w:cs="Courier New"/>
          <w:sz w:val="16"/>
          <w:szCs w:val="16"/>
        </w:rPr>
        <w:t>;</w:t>
      </w:r>
      <w:r w:rsidRPr="00810E8F">
        <w:rPr>
          <w:rFonts w:ascii="Courier New" w:hAnsi="Courier New" w:cs="Courier New"/>
          <w:sz w:val="16"/>
          <w:szCs w:val="16"/>
        </w:rPr>
        <w:t>1.19.6.24.109.42.1.3</w:t>
      </w:r>
      <w:proofErr w:type="gramEnd"/>
      <w:r w:rsidRPr="00810E8F">
        <w:rPr>
          <w:rFonts w:ascii="Courier New" w:hAnsi="Courier New" w:cs="Courier New"/>
          <w:sz w:val="16"/>
          <w:szCs w:val="16"/>
        </w:rPr>
        <w:t>&amp;</w:t>
      </w:r>
      <w:r>
        <w:rPr>
          <w:rFonts w:ascii="Courier New" w:hAnsi="Courier New" w:cs="Courier New"/>
          <w:sz w:val="16"/>
          <w:szCs w:val="16"/>
        </w:rPr>
        <w:t>amp;</w:t>
      </w:r>
      <w:r w:rsidRPr="00810E8F">
        <w:rPr>
          <w:rFonts w:ascii="Courier New" w:hAnsi="Courier New" w:cs="Courier New"/>
          <w:sz w:val="16"/>
          <w:szCs w:val="16"/>
        </w:rPr>
        <w:t>ISO^PI||Piggy^Sisansarah^L.^^^^L&amp;#xD;</w:t>
      </w:r>
    </w:p>
    <w:p w14:paraId="5402F436" w14:textId="77777777" w:rsidR="00964A1D" w:rsidRPr="00184D8F" w:rsidRDefault="00964A1D" w:rsidP="00964A1D">
      <w:pPr>
        <w:spacing w:before="0"/>
        <w:rPr>
          <w:rFonts w:ascii="Courier New" w:hAnsi="Courier New" w:cs="Courier New"/>
          <w:sz w:val="16"/>
          <w:szCs w:val="16"/>
          <w:lang w:val="es-ES"/>
        </w:rPr>
      </w:pPr>
      <w:r w:rsidRPr="00436F83">
        <w:rPr>
          <w:rFonts w:ascii="Courier New" w:hAnsi="Courier New" w:cs="Courier New"/>
          <w:sz w:val="16"/>
          <w:szCs w:val="16"/>
          <w:lang w:val="es-ES"/>
        </w:rPr>
        <w:t xml:space="preserve">OBR|1|JOXP-PCD^LNI </w:t>
      </w:r>
      <w:proofErr w:type="spellStart"/>
      <w:r w:rsidRPr="00436F83">
        <w:rPr>
          <w:rFonts w:ascii="Courier New" w:hAnsi="Courier New" w:cs="Courier New"/>
          <w:sz w:val="16"/>
          <w:szCs w:val="16"/>
          <w:lang w:val="es-ES"/>
        </w:rPr>
        <w:t>Example</w:t>
      </w:r>
      <w:proofErr w:type="spellEnd"/>
      <w:r w:rsidRPr="00436F83">
        <w:rPr>
          <w:rFonts w:ascii="Courier New" w:hAnsi="Courier New" w:cs="Courier New"/>
          <w:sz w:val="16"/>
          <w:szCs w:val="16"/>
          <w:lang w:val="es-ES"/>
        </w:rPr>
        <w:t xml:space="preserve"> AHD^ECDE3D4E58532D31^EUI-64|</w:t>
      </w:r>
    </w:p>
    <w:p w14:paraId="105F9A08" w14:textId="77777777" w:rsidR="00964A1D" w:rsidRDefault="00964A1D" w:rsidP="00964A1D">
      <w:pPr>
        <w:spacing w:before="0"/>
        <w:rPr>
          <w:rFonts w:ascii="Courier New" w:hAnsi="Courier New" w:cs="Courier New"/>
          <w:sz w:val="16"/>
          <w:szCs w:val="16"/>
        </w:rPr>
      </w:pPr>
      <w:r w:rsidRPr="00436F83">
        <w:rPr>
          <w:rFonts w:ascii="Courier New" w:hAnsi="Courier New" w:cs="Courier New"/>
          <w:sz w:val="16"/>
          <w:szCs w:val="16"/>
          <w:lang w:val="es-ES"/>
        </w:rPr>
        <w:t xml:space="preserve">     </w:t>
      </w:r>
      <w:r w:rsidRPr="00436F83">
        <w:rPr>
          <w:rFonts w:ascii="Courier New" w:hAnsi="Courier New" w:cs="Courier New"/>
          <w:sz w:val="16"/>
          <w:szCs w:val="16"/>
        </w:rPr>
        <w:t xml:space="preserve">JOXP-PCD^LNI Example AHD^ECDE3D4E58532D31^EUI-64|182777000^monitoring of </w:t>
      </w:r>
      <w:proofErr w:type="spellStart"/>
      <w:r w:rsidRPr="00436F83">
        <w:rPr>
          <w:rFonts w:ascii="Courier New" w:hAnsi="Courier New" w:cs="Courier New"/>
          <w:sz w:val="16"/>
          <w:szCs w:val="16"/>
        </w:rPr>
        <w:t>patient^SNOMED-CT</w:t>
      </w:r>
      <w:proofErr w:type="spellEnd"/>
      <w:r w:rsidRPr="00436F83">
        <w:rPr>
          <w:rFonts w:ascii="Courier New" w:hAnsi="Courier New" w:cs="Courier New"/>
          <w:sz w:val="16"/>
          <w:szCs w:val="16"/>
        </w:rPr>
        <w:t>|||</w:t>
      </w:r>
    </w:p>
    <w:p w14:paraId="3EA4D34A" w14:textId="77777777" w:rsidR="00964A1D" w:rsidRPr="00C72F15" w:rsidRDefault="00964A1D" w:rsidP="00964A1D">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20130301115452.000-0500|20130301115455.001-0500&amp;#</w:t>
      </w:r>
      <w:proofErr w:type="spellStart"/>
      <w:proofErr w:type="gramStart"/>
      <w:r w:rsidRPr="00436F83">
        <w:rPr>
          <w:rFonts w:ascii="Courier New" w:hAnsi="Courier New" w:cs="Courier New"/>
          <w:sz w:val="16"/>
          <w:szCs w:val="16"/>
        </w:rPr>
        <w:t>xD</w:t>
      </w:r>
      <w:proofErr w:type="spellEnd"/>
      <w:proofErr w:type="gramEnd"/>
      <w:r w:rsidRPr="00436F83">
        <w:rPr>
          <w:rFonts w:ascii="Courier New" w:hAnsi="Courier New" w:cs="Courier New"/>
          <w:sz w:val="16"/>
          <w:szCs w:val="16"/>
        </w:rPr>
        <w:t>;</w:t>
      </w:r>
    </w:p>
    <w:p w14:paraId="544A8211" w14:textId="77777777" w:rsidR="00964A1D" w:rsidRDefault="00964A1D" w:rsidP="00964A1D">
      <w:pPr>
        <w:spacing w:before="0"/>
        <w:rPr>
          <w:rFonts w:ascii="Courier New" w:hAnsi="Courier New" w:cs="Courier New"/>
          <w:sz w:val="16"/>
          <w:szCs w:val="16"/>
        </w:rPr>
      </w:pPr>
      <w:r w:rsidRPr="00436F83">
        <w:rPr>
          <w:rFonts w:ascii="Courier New" w:hAnsi="Courier New" w:cs="Courier New"/>
          <w:sz w:val="16"/>
          <w:szCs w:val="16"/>
        </w:rPr>
        <w:t>OBX|1||531981^MDC_MOC_VMS_MDS_AHD^MDC|0|||||||X|||||||ECDE3D4E58532D31^^ECDE3D4E58532D31^EUI-64&amp;#</w:t>
      </w:r>
      <w:proofErr w:type="gramStart"/>
      <w:r w:rsidRPr="00436F83">
        <w:rPr>
          <w:rFonts w:ascii="Courier New" w:hAnsi="Courier New" w:cs="Courier New"/>
          <w:sz w:val="16"/>
          <w:szCs w:val="16"/>
        </w:rPr>
        <w:t>xD</w:t>
      </w:r>
      <w:proofErr w:type="gramEnd"/>
      <w:r w:rsidRPr="00436F83">
        <w:rPr>
          <w:rFonts w:ascii="Courier New" w:hAnsi="Courier New" w:cs="Courier New"/>
          <w:sz w:val="16"/>
          <w:szCs w:val="16"/>
        </w:rPr>
        <w:t>;</w:t>
      </w:r>
    </w:p>
    <w:p w14:paraId="496CAB41" w14:textId="77777777" w:rsidR="00964A1D" w:rsidRDefault="00964A1D" w:rsidP="00964A1D">
      <w:pPr>
        <w:spacing w:before="0"/>
        <w:rPr>
          <w:rFonts w:ascii="Courier New" w:hAnsi="Courier New" w:cs="Courier New"/>
          <w:sz w:val="16"/>
          <w:szCs w:val="16"/>
        </w:rPr>
      </w:pPr>
      <w:r w:rsidRPr="00436F83">
        <w:rPr>
          <w:rFonts w:ascii="Courier New" w:hAnsi="Courier New" w:cs="Courier New"/>
          <w:sz w:val="16"/>
          <w:szCs w:val="16"/>
        </w:rPr>
        <w:t>OBX|2|CWE|68218^MDC_ATTR_REG_CERT_DATA_AUTH_BODY^MDC|0.0.0.1|2^auth-body-continua||||||R&amp;#</w:t>
      </w:r>
      <w:proofErr w:type="gramStart"/>
      <w:r w:rsidRPr="00436F83">
        <w:rPr>
          <w:rFonts w:ascii="Courier New" w:hAnsi="Courier New" w:cs="Courier New"/>
          <w:sz w:val="16"/>
          <w:szCs w:val="16"/>
        </w:rPr>
        <w:t>xD</w:t>
      </w:r>
      <w:proofErr w:type="gramEnd"/>
      <w:r w:rsidRPr="00436F83">
        <w:rPr>
          <w:rFonts w:ascii="Courier New" w:hAnsi="Courier New" w:cs="Courier New"/>
          <w:sz w:val="16"/>
          <w:szCs w:val="16"/>
        </w:rPr>
        <w:t>;</w:t>
      </w:r>
    </w:p>
    <w:p w14:paraId="68F2B7B9" w14:textId="77777777" w:rsidR="00964A1D" w:rsidRDefault="00964A1D" w:rsidP="00964A1D">
      <w:pPr>
        <w:spacing w:before="0"/>
        <w:rPr>
          <w:rFonts w:ascii="Courier New" w:hAnsi="Courier New" w:cs="Courier New"/>
          <w:sz w:val="16"/>
          <w:szCs w:val="16"/>
        </w:rPr>
      </w:pPr>
      <w:r w:rsidRPr="00436F83">
        <w:rPr>
          <w:rFonts w:ascii="Courier New" w:hAnsi="Courier New" w:cs="Courier New"/>
          <w:sz w:val="16"/>
          <w:szCs w:val="16"/>
        </w:rPr>
        <w:t>OBX|3|ST|532352^MDC_REG_CERT_DATA_CONTINUA_VERSION^MDC|0.0.0.1.1|</w:t>
      </w:r>
      <w:r>
        <w:rPr>
          <w:rFonts w:ascii="Courier New" w:hAnsi="Courier New" w:cs="Courier New"/>
          <w:sz w:val="16"/>
          <w:szCs w:val="16"/>
        </w:rPr>
        <w:t>5</w:t>
      </w:r>
      <w:r w:rsidRPr="00436F83">
        <w:rPr>
          <w:rFonts w:ascii="Courier New" w:hAnsi="Courier New" w:cs="Courier New"/>
          <w:sz w:val="16"/>
          <w:szCs w:val="16"/>
        </w:rPr>
        <w:t>.0||||||R&amp;#</w:t>
      </w:r>
      <w:proofErr w:type="gramStart"/>
      <w:r w:rsidRPr="00436F83">
        <w:rPr>
          <w:rFonts w:ascii="Courier New" w:hAnsi="Courier New" w:cs="Courier New"/>
          <w:sz w:val="16"/>
          <w:szCs w:val="16"/>
        </w:rPr>
        <w:t>xD</w:t>
      </w:r>
      <w:proofErr w:type="gramEnd"/>
      <w:r w:rsidRPr="00436F83">
        <w:rPr>
          <w:rFonts w:ascii="Courier New" w:hAnsi="Courier New" w:cs="Courier New"/>
          <w:sz w:val="16"/>
          <w:szCs w:val="16"/>
        </w:rPr>
        <w:t>;</w:t>
      </w:r>
    </w:p>
    <w:p w14:paraId="427F2F9D" w14:textId="77777777" w:rsidR="00964A1D" w:rsidRDefault="00964A1D" w:rsidP="00964A1D">
      <w:pPr>
        <w:spacing w:before="0"/>
        <w:rPr>
          <w:rFonts w:ascii="Courier New" w:hAnsi="Courier New" w:cs="Courier New"/>
          <w:sz w:val="16"/>
          <w:szCs w:val="16"/>
        </w:rPr>
      </w:pPr>
      <w:r w:rsidRPr="00436F83">
        <w:rPr>
          <w:rFonts w:ascii="Courier New" w:hAnsi="Courier New" w:cs="Courier New"/>
          <w:sz w:val="16"/>
          <w:szCs w:val="16"/>
        </w:rPr>
        <w:t>OBX|4|</w:t>
      </w:r>
      <w:r>
        <w:rPr>
          <w:rFonts w:ascii="Courier New" w:hAnsi="Courier New" w:cs="Courier New"/>
          <w:sz w:val="16"/>
          <w:szCs w:val="16"/>
        </w:rPr>
        <w:t>NM</w:t>
      </w:r>
      <w:r w:rsidRPr="00436F83">
        <w:rPr>
          <w:rFonts w:ascii="Courier New" w:hAnsi="Courier New" w:cs="Courier New"/>
          <w:sz w:val="16"/>
          <w:szCs w:val="16"/>
        </w:rPr>
        <w:t>|532353^MDC_REG_CERT_DATA_CONTINUA_CERT_DEV_LIST^MDC|0.0.0.1.2|4||||||R&amp;#</w:t>
      </w:r>
      <w:proofErr w:type="gramStart"/>
      <w:r w:rsidRPr="00436F83">
        <w:rPr>
          <w:rFonts w:ascii="Courier New" w:hAnsi="Courier New" w:cs="Courier New"/>
          <w:sz w:val="16"/>
          <w:szCs w:val="16"/>
        </w:rPr>
        <w:t>xD</w:t>
      </w:r>
      <w:proofErr w:type="gramEnd"/>
      <w:r w:rsidRPr="00436F83">
        <w:rPr>
          <w:rFonts w:ascii="Courier New" w:hAnsi="Courier New" w:cs="Courier New"/>
          <w:sz w:val="16"/>
          <w:szCs w:val="16"/>
        </w:rPr>
        <w:t>;</w:t>
      </w:r>
    </w:p>
    <w:p w14:paraId="24527A18" w14:textId="77777777" w:rsidR="00964A1D" w:rsidRDefault="00964A1D" w:rsidP="00964A1D">
      <w:pPr>
        <w:spacing w:before="0"/>
        <w:rPr>
          <w:rFonts w:ascii="Courier New" w:hAnsi="Courier New" w:cs="Courier New"/>
          <w:sz w:val="16"/>
          <w:szCs w:val="16"/>
        </w:rPr>
      </w:pPr>
      <w:r w:rsidRPr="00436F83">
        <w:rPr>
          <w:rFonts w:ascii="Courier New" w:hAnsi="Courier New" w:cs="Courier New"/>
          <w:sz w:val="16"/>
          <w:szCs w:val="16"/>
        </w:rPr>
        <w:t>OBX|5|CWE|68218^MDC_ATTR_REG_CERT_DATA_AUTH_BODY^MDC|0.0.0.2|2^auth-body-continua||||||R&amp;#</w:t>
      </w:r>
      <w:proofErr w:type="gramStart"/>
      <w:r w:rsidRPr="00436F83">
        <w:rPr>
          <w:rFonts w:ascii="Courier New" w:hAnsi="Courier New" w:cs="Courier New"/>
          <w:sz w:val="16"/>
          <w:szCs w:val="16"/>
        </w:rPr>
        <w:t>xD</w:t>
      </w:r>
      <w:proofErr w:type="gramEnd"/>
      <w:r w:rsidRPr="00436F83">
        <w:rPr>
          <w:rFonts w:ascii="Courier New" w:hAnsi="Courier New" w:cs="Courier New"/>
          <w:sz w:val="16"/>
          <w:szCs w:val="16"/>
        </w:rPr>
        <w:t>;</w:t>
      </w:r>
    </w:p>
    <w:p w14:paraId="0B22BF51" w14:textId="77777777" w:rsidR="00964A1D" w:rsidRDefault="00964A1D" w:rsidP="00964A1D">
      <w:pPr>
        <w:spacing w:before="0"/>
        <w:rPr>
          <w:rFonts w:ascii="Courier New" w:hAnsi="Courier New" w:cs="Courier New"/>
          <w:sz w:val="16"/>
          <w:szCs w:val="16"/>
        </w:rPr>
      </w:pPr>
      <w:r w:rsidRPr="00436F83">
        <w:rPr>
          <w:rFonts w:ascii="Courier New" w:hAnsi="Courier New" w:cs="Courier New"/>
          <w:sz w:val="16"/>
          <w:szCs w:val="16"/>
        </w:rPr>
        <w:t>OBX|6|</w:t>
      </w:r>
      <w:r>
        <w:rPr>
          <w:rFonts w:ascii="Courier New" w:hAnsi="Courier New" w:cs="Courier New"/>
          <w:sz w:val="16"/>
          <w:szCs w:val="16"/>
        </w:rPr>
        <w:t>CWE</w:t>
      </w:r>
      <w:r w:rsidRPr="00436F83">
        <w:rPr>
          <w:rFonts w:ascii="Courier New" w:hAnsi="Courier New" w:cs="Courier New"/>
          <w:sz w:val="16"/>
          <w:szCs w:val="16"/>
        </w:rPr>
        <w:t>|532354^MDC_REG_CERT_DATA_CONTINUA_REG_STATUS^MDC|0.0.0.2.1|1^</w:t>
      </w:r>
      <w:proofErr w:type="gramStart"/>
      <w:r>
        <w:rPr>
          <w:rFonts w:ascii="Courier New" w:hAnsi="Courier New" w:cs="Courier New"/>
          <w:sz w:val="16"/>
          <w:szCs w:val="16"/>
        </w:rPr>
        <w:t>unregulated</w:t>
      </w:r>
      <w:r w:rsidRPr="00436F83">
        <w:rPr>
          <w:rFonts w:ascii="Courier New" w:hAnsi="Courier New" w:cs="Courier New"/>
          <w:sz w:val="16"/>
          <w:szCs w:val="16"/>
        </w:rPr>
        <w:t>(</w:t>
      </w:r>
      <w:proofErr w:type="gramEnd"/>
      <w:r w:rsidRPr="00436F83">
        <w:rPr>
          <w:rFonts w:ascii="Courier New" w:hAnsi="Courier New" w:cs="Courier New"/>
          <w:sz w:val="16"/>
          <w:szCs w:val="16"/>
        </w:rPr>
        <w:t>0)||||||R&amp;#xD;</w:t>
      </w:r>
    </w:p>
    <w:p w14:paraId="4F123CAC" w14:textId="77777777" w:rsidR="00964A1D" w:rsidRDefault="00964A1D" w:rsidP="00964A1D">
      <w:pPr>
        <w:spacing w:before="0"/>
        <w:rPr>
          <w:rFonts w:ascii="Courier New" w:hAnsi="Courier New" w:cs="Courier New"/>
          <w:sz w:val="16"/>
          <w:szCs w:val="16"/>
        </w:rPr>
      </w:pPr>
      <w:r w:rsidRPr="00436F83">
        <w:rPr>
          <w:rFonts w:ascii="Courier New" w:hAnsi="Courier New" w:cs="Courier New"/>
          <w:sz w:val="16"/>
          <w:szCs w:val="16"/>
        </w:rPr>
        <w:t>OBX|7|CWE|68218^MDC_ATTR_REG_CERT_DATA_AUTH_BODY^MDC|0.0.0.3|2^auth-body-continua||||||R&amp;#</w:t>
      </w:r>
      <w:proofErr w:type="gramStart"/>
      <w:r w:rsidRPr="00436F83">
        <w:rPr>
          <w:rFonts w:ascii="Courier New" w:hAnsi="Courier New" w:cs="Courier New"/>
          <w:sz w:val="16"/>
          <w:szCs w:val="16"/>
        </w:rPr>
        <w:t>xD</w:t>
      </w:r>
      <w:proofErr w:type="gramEnd"/>
      <w:r w:rsidRPr="00436F83">
        <w:rPr>
          <w:rFonts w:ascii="Courier New" w:hAnsi="Courier New" w:cs="Courier New"/>
          <w:sz w:val="16"/>
          <w:szCs w:val="16"/>
        </w:rPr>
        <w:t>;</w:t>
      </w:r>
    </w:p>
    <w:p w14:paraId="09AE7FCF" w14:textId="77777777" w:rsidR="00964A1D" w:rsidRDefault="00964A1D" w:rsidP="00964A1D">
      <w:pPr>
        <w:spacing w:before="0"/>
        <w:rPr>
          <w:rFonts w:ascii="Courier New" w:hAnsi="Courier New" w:cs="Courier New"/>
          <w:sz w:val="16"/>
          <w:szCs w:val="16"/>
        </w:rPr>
      </w:pPr>
      <w:r w:rsidRPr="00436F83">
        <w:rPr>
          <w:rFonts w:ascii="Courier New" w:hAnsi="Courier New" w:cs="Courier New"/>
          <w:sz w:val="16"/>
          <w:szCs w:val="16"/>
        </w:rPr>
        <w:t>OBX|8|CWE|532355^MDC_REG_CERT_DATA_CONTINUA_AHD_CERT_LIST^MDC|0.0.0.3.1|0</w:t>
      </w:r>
      <w:r>
        <w:rPr>
          <w:rFonts w:ascii="Courier New" w:hAnsi="Courier New" w:cs="Courier New"/>
          <w:sz w:val="16"/>
          <w:szCs w:val="16"/>
        </w:rPr>
        <w:t>^observation-upload-soap</w:t>
      </w:r>
      <w:r w:rsidRPr="00436F83">
        <w:rPr>
          <w:rFonts w:ascii="Courier New" w:hAnsi="Courier New" w:cs="Courier New"/>
          <w:sz w:val="16"/>
          <w:szCs w:val="16"/>
        </w:rPr>
        <w:t>||||||R&amp;#</w:t>
      </w:r>
      <w:proofErr w:type="gramStart"/>
      <w:r w:rsidRPr="00436F83">
        <w:rPr>
          <w:rFonts w:ascii="Courier New" w:hAnsi="Courier New" w:cs="Courier New"/>
          <w:sz w:val="16"/>
          <w:szCs w:val="16"/>
        </w:rPr>
        <w:t>xD</w:t>
      </w:r>
      <w:proofErr w:type="gramEnd"/>
      <w:r w:rsidRPr="00436F83">
        <w:rPr>
          <w:rFonts w:ascii="Courier New" w:hAnsi="Courier New" w:cs="Courier New"/>
          <w:sz w:val="16"/>
          <w:szCs w:val="16"/>
        </w:rPr>
        <w:t>;</w:t>
      </w:r>
    </w:p>
    <w:p w14:paraId="0669DC34" w14:textId="77777777" w:rsidR="00964A1D" w:rsidRDefault="00964A1D" w:rsidP="00964A1D">
      <w:pPr>
        <w:spacing w:before="0"/>
        <w:rPr>
          <w:rFonts w:ascii="Courier New" w:hAnsi="Courier New" w:cs="Courier New"/>
          <w:sz w:val="16"/>
          <w:szCs w:val="16"/>
        </w:rPr>
      </w:pPr>
      <w:r w:rsidRPr="00436F83">
        <w:rPr>
          <w:rFonts w:ascii="Courier New" w:hAnsi="Courier New" w:cs="Courier New"/>
          <w:sz w:val="16"/>
          <w:szCs w:val="16"/>
        </w:rPr>
        <w:t>OBX|9|CWE|68220^MDC_TIME_SYNC_PROTOCOL^MDC|0.0.0.4|5322</w:t>
      </w:r>
      <w:r>
        <w:rPr>
          <w:rFonts w:ascii="Courier New" w:hAnsi="Courier New" w:cs="Courier New"/>
          <w:sz w:val="16"/>
          <w:szCs w:val="16"/>
        </w:rPr>
        <w:t>3</w:t>
      </w:r>
      <w:r w:rsidRPr="00436F83">
        <w:rPr>
          <w:rFonts w:ascii="Courier New" w:hAnsi="Courier New" w:cs="Courier New"/>
          <w:sz w:val="16"/>
          <w:szCs w:val="16"/>
        </w:rPr>
        <w:t>4^MDC_TIME_SYNC_NONE^MDC||||||R&amp;#</w:t>
      </w:r>
      <w:proofErr w:type="gramStart"/>
      <w:r w:rsidRPr="00436F83">
        <w:rPr>
          <w:rFonts w:ascii="Courier New" w:hAnsi="Courier New" w:cs="Courier New"/>
          <w:sz w:val="16"/>
          <w:szCs w:val="16"/>
        </w:rPr>
        <w:t>xD</w:t>
      </w:r>
      <w:proofErr w:type="gramEnd"/>
      <w:r w:rsidRPr="00436F83">
        <w:rPr>
          <w:rFonts w:ascii="Courier New" w:hAnsi="Courier New" w:cs="Courier New"/>
          <w:sz w:val="16"/>
          <w:szCs w:val="16"/>
        </w:rPr>
        <w:t>;</w:t>
      </w:r>
    </w:p>
    <w:p w14:paraId="26316C9E" w14:textId="77777777" w:rsidR="00964A1D" w:rsidRDefault="00964A1D" w:rsidP="00964A1D">
      <w:pPr>
        <w:spacing w:before="0"/>
        <w:rPr>
          <w:rFonts w:ascii="Courier New" w:hAnsi="Courier New" w:cs="Courier New"/>
          <w:sz w:val="16"/>
          <w:szCs w:val="16"/>
        </w:rPr>
      </w:pPr>
      <w:r w:rsidRPr="00753426">
        <w:rPr>
          <w:rFonts w:ascii="Courier New" w:hAnsi="Courier New" w:cs="Courier New"/>
          <w:sz w:val="16"/>
          <w:szCs w:val="16"/>
        </w:rPr>
        <w:t>OBX|</w:t>
      </w:r>
      <w:r>
        <w:rPr>
          <w:rFonts w:ascii="Courier New" w:hAnsi="Courier New" w:cs="Courier New"/>
          <w:sz w:val="16"/>
          <w:szCs w:val="16"/>
        </w:rPr>
        <w:t>10</w:t>
      </w:r>
      <w:r w:rsidRPr="00753426">
        <w:rPr>
          <w:rFonts w:ascii="Courier New" w:hAnsi="Courier New" w:cs="Courier New"/>
          <w:sz w:val="16"/>
          <w:szCs w:val="16"/>
        </w:rPr>
        <w:t>|</w:t>
      </w:r>
      <w:r>
        <w:rPr>
          <w:rFonts w:ascii="Courier New" w:hAnsi="Courier New" w:cs="Courier New"/>
          <w:sz w:val="16"/>
          <w:szCs w:val="16"/>
        </w:rPr>
        <w:t>NM</w:t>
      </w:r>
      <w:r w:rsidRPr="00753426">
        <w:rPr>
          <w:rFonts w:ascii="Courier New" w:hAnsi="Courier New" w:cs="Courier New"/>
          <w:sz w:val="16"/>
          <w:szCs w:val="16"/>
        </w:rPr>
        <w:t>|</w:t>
      </w:r>
      <w:r>
        <w:rPr>
          <w:rFonts w:ascii="Courier New" w:hAnsi="Courier New" w:cs="Courier New"/>
          <w:sz w:val="16"/>
          <w:szCs w:val="16"/>
        </w:rPr>
        <w:t>8221</w:t>
      </w:r>
      <w:r w:rsidRPr="00753426">
        <w:rPr>
          <w:rFonts w:ascii="Courier New" w:hAnsi="Courier New" w:cs="Courier New"/>
          <w:sz w:val="16"/>
          <w:szCs w:val="16"/>
        </w:rPr>
        <w:t>^MDC_TIME_SYNC_</w:t>
      </w:r>
      <w:r>
        <w:rPr>
          <w:rFonts w:ascii="Courier New" w:hAnsi="Courier New" w:cs="Courier New"/>
          <w:sz w:val="16"/>
          <w:szCs w:val="16"/>
        </w:rPr>
        <w:t>ACCURACY</w:t>
      </w:r>
      <w:r w:rsidRPr="00753426">
        <w:rPr>
          <w:rFonts w:ascii="Courier New" w:hAnsi="Courier New" w:cs="Courier New"/>
          <w:sz w:val="16"/>
          <w:szCs w:val="16"/>
        </w:rPr>
        <w:t>^MDC |0.0.0.</w:t>
      </w:r>
      <w:r>
        <w:rPr>
          <w:rFonts w:ascii="Courier New" w:hAnsi="Courier New" w:cs="Courier New"/>
          <w:sz w:val="16"/>
          <w:szCs w:val="16"/>
        </w:rPr>
        <w:t>5</w:t>
      </w:r>
      <w:r w:rsidRPr="00753426">
        <w:rPr>
          <w:rFonts w:ascii="Courier New" w:hAnsi="Courier New" w:cs="Courier New"/>
          <w:sz w:val="16"/>
          <w:szCs w:val="16"/>
        </w:rPr>
        <w:t>|</w:t>
      </w:r>
      <w:r>
        <w:rPr>
          <w:rFonts w:ascii="Courier New" w:hAnsi="Courier New" w:cs="Courier New"/>
          <w:sz w:val="16"/>
          <w:szCs w:val="16"/>
        </w:rPr>
        <w:t>120000000</w:t>
      </w:r>
      <w:r w:rsidRPr="00753426">
        <w:rPr>
          <w:rFonts w:ascii="Courier New" w:hAnsi="Courier New" w:cs="Courier New"/>
          <w:sz w:val="16"/>
          <w:szCs w:val="16"/>
        </w:rPr>
        <w:t>|264339^MDC_DIM_MICRO_SEC^MDC|||||R&amp;#</w:t>
      </w:r>
      <w:proofErr w:type="spellStart"/>
      <w:proofErr w:type="gramStart"/>
      <w:r w:rsidRPr="00753426">
        <w:rPr>
          <w:rFonts w:ascii="Courier New" w:hAnsi="Courier New" w:cs="Courier New"/>
          <w:sz w:val="16"/>
          <w:szCs w:val="16"/>
        </w:rPr>
        <w:t>xD</w:t>
      </w:r>
      <w:proofErr w:type="spellEnd"/>
      <w:proofErr w:type="gramEnd"/>
      <w:r w:rsidRPr="00753426">
        <w:rPr>
          <w:rFonts w:ascii="Courier New" w:hAnsi="Courier New" w:cs="Courier New"/>
          <w:sz w:val="16"/>
          <w:szCs w:val="16"/>
        </w:rPr>
        <w:t>;</w:t>
      </w:r>
    </w:p>
    <w:p w14:paraId="5120A5F1" w14:textId="77777777" w:rsidR="00964A1D" w:rsidRDefault="00964A1D" w:rsidP="00964A1D">
      <w:pPr>
        <w:spacing w:before="0"/>
        <w:rPr>
          <w:rFonts w:ascii="Courier New" w:hAnsi="Courier New" w:cs="Courier New"/>
          <w:sz w:val="16"/>
          <w:szCs w:val="16"/>
        </w:rPr>
      </w:pPr>
      <w:r w:rsidRPr="00436F83">
        <w:rPr>
          <w:rFonts w:ascii="Courier New" w:hAnsi="Courier New" w:cs="Courier New"/>
          <w:sz w:val="16"/>
          <w:szCs w:val="16"/>
        </w:rPr>
        <w:t>OBX|1</w:t>
      </w:r>
      <w:r>
        <w:rPr>
          <w:rFonts w:ascii="Courier New" w:hAnsi="Courier New" w:cs="Courier New"/>
          <w:sz w:val="16"/>
          <w:szCs w:val="16"/>
        </w:rPr>
        <w:t>1</w:t>
      </w:r>
      <w:r w:rsidRPr="00436F83">
        <w:rPr>
          <w:rFonts w:ascii="Courier New" w:hAnsi="Courier New" w:cs="Courier New"/>
          <w:sz w:val="16"/>
          <w:szCs w:val="16"/>
        </w:rPr>
        <w:t>||528391^MDC_DEV_SPEC_PROFILE_BP^MDC|1|||||||X|||||||1234567800112233^^1234567800112233^EUI-64&amp;#</w:t>
      </w:r>
      <w:proofErr w:type="gramStart"/>
      <w:r w:rsidRPr="00436F83">
        <w:rPr>
          <w:rFonts w:ascii="Courier New" w:hAnsi="Courier New" w:cs="Courier New"/>
          <w:sz w:val="16"/>
          <w:szCs w:val="16"/>
        </w:rPr>
        <w:t>xD</w:t>
      </w:r>
      <w:proofErr w:type="gramEnd"/>
      <w:r w:rsidRPr="00436F83">
        <w:rPr>
          <w:rFonts w:ascii="Courier New" w:hAnsi="Courier New" w:cs="Courier New"/>
          <w:sz w:val="16"/>
          <w:szCs w:val="16"/>
        </w:rPr>
        <w:t>;</w:t>
      </w:r>
    </w:p>
    <w:p w14:paraId="6C8ADF65" w14:textId="77777777" w:rsidR="00964A1D" w:rsidRPr="00C72F15" w:rsidRDefault="00964A1D" w:rsidP="00964A1D">
      <w:pPr>
        <w:spacing w:before="0"/>
        <w:rPr>
          <w:rFonts w:ascii="Courier New" w:hAnsi="Courier New" w:cs="Courier New"/>
          <w:sz w:val="16"/>
          <w:szCs w:val="16"/>
        </w:rPr>
      </w:pPr>
      <w:r w:rsidRPr="00436F83">
        <w:rPr>
          <w:rFonts w:ascii="Courier New" w:hAnsi="Courier New" w:cs="Courier New"/>
          <w:sz w:val="16"/>
          <w:szCs w:val="16"/>
        </w:rPr>
        <w:t>OBX|1</w:t>
      </w:r>
      <w:r>
        <w:rPr>
          <w:rFonts w:ascii="Courier New" w:hAnsi="Courier New" w:cs="Courier New"/>
          <w:sz w:val="16"/>
          <w:szCs w:val="16"/>
        </w:rPr>
        <w:t>2</w:t>
      </w:r>
      <w:r w:rsidRPr="00436F83">
        <w:rPr>
          <w:rFonts w:ascii="Courier New" w:hAnsi="Courier New" w:cs="Courier New"/>
          <w:sz w:val="16"/>
          <w:szCs w:val="16"/>
        </w:rPr>
        <w:t>|ST|531970^MDC_ID_MODEL_MANUFACTURER^MDC|1.0.0.1|Lamprey Networks||||||R&amp;#</w:t>
      </w:r>
      <w:proofErr w:type="spellStart"/>
      <w:proofErr w:type="gramStart"/>
      <w:r w:rsidRPr="00436F83">
        <w:rPr>
          <w:rFonts w:ascii="Courier New" w:hAnsi="Courier New" w:cs="Courier New"/>
          <w:sz w:val="16"/>
          <w:szCs w:val="16"/>
        </w:rPr>
        <w:t>xD</w:t>
      </w:r>
      <w:proofErr w:type="spellEnd"/>
      <w:proofErr w:type="gramEnd"/>
      <w:r w:rsidRPr="00436F83">
        <w:rPr>
          <w:rFonts w:ascii="Courier New" w:hAnsi="Courier New" w:cs="Courier New"/>
          <w:sz w:val="16"/>
          <w:szCs w:val="16"/>
        </w:rPr>
        <w:t>;</w:t>
      </w:r>
    </w:p>
    <w:p w14:paraId="26A92585" w14:textId="77777777" w:rsidR="00964A1D" w:rsidRPr="00C72F15" w:rsidRDefault="00964A1D" w:rsidP="00964A1D">
      <w:pPr>
        <w:spacing w:before="0"/>
        <w:rPr>
          <w:rFonts w:ascii="Courier New" w:hAnsi="Courier New" w:cs="Courier New"/>
          <w:sz w:val="16"/>
          <w:szCs w:val="16"/>
        </w:rPr>
      </w:pPr>
      <w:r w:rsidRPr="00436F83">
        <w:rPr>
          <w:rFonts w:ascii="Courier New" w:hAnsi="Courier New" w:cs="Courier New"/>
          <w:sz w:val="16"/>
          <w:szCs w:val="16"/>
        </w:rPr>
        <w:t>OBX|1</w:t>
      </w:r>
      <w:r>
        <w:rPr>
          <w:rFonts w:ascii="Courier New" w:hAnsi="Courier New" w:cs="Courier New"/>
          <w:sz w:val="16"/>
          <w:szCs w:val="16"/>
        </w:rPr>
        <w:t>3</w:t>
      </w:r>
      <w:r w:rsidRPr="00436F83">
        <w:rPr>
          <w:rFonts w:ascii="Courier New" w:hAnsi="Courier New" w:cs="Courier New"/>
          <w:sz w:val="16"/>
          <w:szCs w:val="16"/>
        </w:rPr>
        <w:t>|ST|531969^MDC_ID_MODEL_NUMBER^MDC|1.0.0.2|Blood Pressure 1.0.0||||||R&amp;#</w:t>
      </w:r>
      <w:proofErr w:type="spellStart"/>
      <w:proofErr w:type="gramStart"/>
      <w:r w:rsidRPr="00436F83">
        <w:rPr>
          <w:rFonts w:ascii="Courier New" w:hAnsi="Courier New" w:cs="Courier New"/>
          <w:sz w:val="16"/>
          <w:szCs w:val="16"/>
        </w:rPr>
        <w:t>xD</w:t>
      </w:r>
      <w:proofErr w:type="spellEnd"/>
      <w:proofErr w:type="gramEnd"/>
      <w:r w:rsidRPr="00436F83">
        <w:rPr>
          <w:rFonts w:ascii="Courier New" w:hAnsi="Courier New" w:cs="Courier New"/>
          <w:sz w:val="16"/>
          <w:szCs w:val="16"/>
        </w:rPr>
        <w:t>;</w:t>
      </w:r>
    </w:p>
    <w:p w14:paraId="421134A9" w14:textId="77777777" w:rsidR="00964A1D" w:rsidRDefault="00964A1D" w:rsidP="00964A1D">
      <w:pPr>
        <w:spacing w:before="0"/>
        <w:rPr>
          <w:rFonts w:ascii="Courier New" w:hAnsi="Courier New" w:cs="Courier New"/>
          <w:sz w:val="16"/>
          <w:szCs w:val="16"/>
        </w:rPr>
      </w:pPr>
      <w:r w:rsidRPr="00436F83">
        <w:rPr>
          <w:rFonts w:ascii="Courier New" w:hAnsi="Courier New" w:cs="Courier New"/>
          <w:sz w:val="16"/>
          <w:szCs w:val="16"/>
        </w:rPr>
        <w:lastRenderedPageBreak/>
        <w:t>OBX|1</w:t>
      </w:r>
      <w:r>
        <w:rPr>
          <w:rFonts w:ascii="Courier New" w:hAnsi="Courier New" w:cs="Courier New"/>
          <w:sz w:val="16"/>
          <w:szCs w:val="16"/>
        </w:rPr>
        <w:t>4</w:t>
      </w:r>
      <w:r w:rsidRPr="00436F83">
        <w:rPr>
          <w:rFonts w:ascii="Courier New" w:hAnsi="Courier New" w:cs="Courier New"/>
          <w:sz w:val="16"/>
          <w:szCs w:val="16"/>
        </w:rPr>
        <w:t>|CWE|68218^MDC_ATTR_REG_CERT_DATA_AUTH_BODY^MDC|1.0.0.3|2^auth-body-continua||||||R&amp;#</w:t>
      </w:r>
      <w:proofErr w:type="gramStart"/>
      <w:r w:rsidRPr="00436F83">
        <w:rPr>
          <w:rFonts w:ascii="Courier New" w:hAnsi="Courier New" w:cs="Courier New"/>
          <w:sz w:val="16"/>
          <w:szCs w:val="16"/>
        </w:rPr>
        <w:t>xD</w:t>
      </w:r>
      <w:proofErr w:type="gramEnd"/>
      <w:r w:rsidRPr="00436F83">
        <w:rPr>
          <w:rFonts w:ascii="Courier New" w:hAnsi="Courier New" w:cs="Courier New"/>
          <w:sz w:val="16"/>
          <w:szCs w:val="16"/>
        </w:rPr>
        <w:t>;</w:t>
      </w:r>
    </w:p>
    <w:p w14:paraId="291E0CF7" w14:textId="77777777" w:rsidR="00964A1D" w:rsidRDefault="00964A1D" w:rsidP="00964A1D">
      <w:pPr>
        <w:spacing w:before="0"/>
        <w:rPr>
          <w:rFonts w:ascii="Courier New" w:hAnsi="Courier New" w:cs="Courier New"/>
          <w:sz w:val="16"/>
          <w:szCs w:val="16"/>
        </w:rPr>
      </w:pPr>
      <w:r w:rsidRPr="00436F83">
        <w:rPr>
          <w:rFonts w:ascii="Courier New" w:hAnsi="Courier New" w:cs="Courier New"/>
          <w:sz w:val="16"/>
          <w:szCs w:val="16"/>
        </w:rPr>
        <w:t>OBX|1</w:t>
      </w:r>
      <w:r>
        <w:rPr>
          <w:rFonts w:ascii="Courier New" w:hAnsi="Courier New" w:cs="Courier New"/>
          <w:sz w:val="16"/>
          <w:szCs w:val="16"/>
        </w:rPr>
        <w:t>5</w:t>
      </w:r>
      <w:r w:rsidRPr="00436F83">
        <w:rPr>
          <w:rFonts w:ascii="Courier New" w:hAnsi="Courier New" w:cs="Courier New"/>
          <w:sz w:val="16"/>
          <w:szCs w:val="16"/>
        </w:rPr>
        <w:t>|ST|532352^MDC_REG_CERT_DATA_CONTINUA_VERSION^MDC|1.0.0.3.1|2.0||||||R&amp;#</w:t>
      </w:r>
      <w:proofErr w:type="gramStart"/>
      <w:r w:rsidRPr="00436F83">
        <w:rPr>
          <w:rFonts w:ascii="Courier New" w:hAnsi="Courier New" w:cs="Courier New"/>
          <w:sz w:val="16"/>
          <w:szCs w:val="16"/>
        </w:rPr>
        <w:t>xD</w:t>
      </w:r>
      <w:proofErr w:type="gramEnd"/>
      <w:r w:rsidRPr="00436F83">
        <w:rPr>
          <w:rFonts w:ascii="Courier New" w:hAnsi="Courier New" w:cs="Courier New"/>
          <w:sz w:val="16"/>
          <w:szCs w:val="16"/>
        </w:rPr>
        <w:t>;</w:t>
      </w:r>
    </w:p>
    <w:p w14:paraId="00E423D8" w14:textId="77777777" w:rsidR="00964A1D" w:rsidRDefault="00964A1D" w:rsidP="00964A1D">
      <w:pPr>
        <w:spacing w:before="0"/>
        <w:rPr>
          <w:rFonts w:ascii="Courier New" w:hAnsi="Courier New" w:cs="Courier New"/>
          <w:sz w:val="16"/>
          <w:szCs w:val="16"/>
        </w:rPr>
      </w:pPr>
      <w:r w:rsidRPr="00436F83">
        <w:rPr>
          <w:rFonts w:ascii="Courier New" w:hAnsi="Courier New" w:cs="Courier New"/>
          <w:sz w:val="16"/>
          <w:szCs w:val="16"/>
        </w:rPr>
        <w:t>OBX|1</w:t>
      </w:r>
      <w:r>
        <w:rPr>
          <w:rFonts w:ascii="Courier New" w:hAnsi="Courier New" w:cs="Courier New"/>
          <w:sz w:val="16"/>
          <w:szCs w:val="16"/>
        </w:rPr>
        <w:t>6</w:t>
      </w:r>
      <w:r w:rsidRPr="00436F83">
        <w:rPr>
          <w:rFonts w:ascii="Courier New" w:hAnsi="Courier New" w:cs="Courier New"/>
          <w:sz w:val="16"/>
          <w:szCs w:val="16"/>
        </w:rPr>
        <w:t>|</w:t>
      </w:r>
      <w:r>
        <w:rPr>
          <w:rFonts w:ascii="Courier New" w:hAnsi="Courier New" w:cs="Courier New"/>
          <w:sz w:val="16"/>
          <w:szCs w:val="16"/>
        </w:rPr>
        <w:t>NM</w:t>
      </w:r>
      <w:r w:rsidRPr="00436F83">
        <w:rPr>
          <w:rFonts w:ascii="Courier New" w:hAnsi="Courier New" w:cs="Courier New"/>
          <w:sz w:val="16"/>
          <w:szCs w:val="16"/>
        </w:rPr>
        <w:t>|532353^MDC_REG_CERT_DATA_CONTINUA_CERT_DEV_LIST^MDC|1.0.0.3.2|24583~8199~16391~7||||||R&amp;#</w:t>
      </w:r>
      <w:proofErr w:type="gramStart"/>
      <w:r w:rsidRPr="00436F83">
        <w:rPr>
          <w:rFonts w:ascii="Courier New" w:hAnsi="Courier New" w:cs="Courier New"/>
          <w:sz w:val="16"/>
          <w:szCs w:val="16"/>
        </w:rPr>
        <w:t>xD</w:t>
      </w:r>
      <w:proofErr w:type="gramEnd"/>
      <w:r w:rsidRPr="00436F83">
        <w:rPr>
          <w:rFonts w:ascii="Courier New" w:hAnsi="Courier New" w:cs="Courier New"/>
          <w:sz w:val="16"/>
          <w:szCs w:val="16"/>
        </w:rPr>
        <w:t>;</w:t>
      </w:r>
    </w:p>
    <w:p w14:paraId="4B3FCD37" w14:textId="77777777" w:rsidR="00964A1D" w:rsidRDefault="00964A1D" w:rsidP="00964A1D">
      <w:pPr>
        <w:spacing w:before="0"/>
        <w:rPr>
          <w:rFonts w:ascii="Courier New" w:hAnsi="Courier New" w:cs="Courier New"/>
          <w:sz w:val="16"/>
          <w:szCs w:val="16"/>
        </w:rPr>
      </w:pPr>
      <w:r w:rsidRPr="00436F83">
        <w:rPr>
          <w:rFonts w:ascii="Courier New" w:hAnsi="Courier New" w:cs="Courier New"/>
          <w:sz w:val="16"/>
          <w:szCs w:val="16"/>
        </w:rPr>
        <w:t>OBX|1</w:t>
      </w:r>
      <w:r>
        <w:rPr>
          <w:rFonts w:ascii="Courier New" w:hAnsi="Courier New" w:cs="Courier New"/>
          <w:sz w:val="16"/>
          <w:szCs w:val="16"/>
        </w:rPr>
        <w:t>7</w:t>
      </w:r>
      <w:r w:rsidRPr="00436F83">
        <w:rPr>
          <w:rFonts w:ascii="Courier New" w:hAnsi="Courier New" w:cs="Courier New"/>
          <w:sz w:val="16"/>
          <w:szCs w:val="16"/>
        </w:rPr>
        <w:t>|CWE|68218^MDC_ATTR_REG_CERT_DATA_AUTH_BODY^MDC|1.0.0.4|2^auth-body-continua||||||R&amp;#</w:t>
      </w:r>
      <w:proofErr w:type="gramStart"/>
      <w:r w:rsidRPr="00436F83">
        <w:rPr>
          <w:rFonts w:ascii="Courier New" w:hAnsi="Courier New" w:cs="Courier New"/>
          <w:sz w:val="16"/>
          <w:szCs w:val="16"/>
        </w:rPr>
        <w:t>xD</w:t>
      </w:r>
      <w:proofErr w:type="gramEnd"/>
      <w:r w:rsidRPr="00436F83">
        <w:rPr>
          <w:rFonts w:ascii="Courier New" w:hAnsi="Courier New" w:cs="Courier New"/>
          <w:sz w:val="16"/>
          <w:szCs w:val="16"/>
        </w:rPr>
        <w:t>;</w:t>
      </w:r>
    </w:p>
    <w:p w14:paraId="69B09637" w14:textId="77777777" w:rsidR="00964A1D" w:rsidRDefault="00964A1D" w:rsidP="00964A1D">
      <w:pPr>
        <w:spacing w:before="0"/>
        <w:rPr>
          <w:rFonts w:ascii="Courier New" w:hAnsi="Courier New" w:cs="Courier New"/>
          <w:sz w:val="16"/>
          <w:szCs w:val="16"/>
        </w:rPr>
      </w:pPr>
      <w:r w:rsidRPr="00436F83">
        <w:rPr>
          <w:rFonts w:ascii="Courier New" w:hAnsi="Courier New" w:cs="Courier New"/>
          <w:sz w:val="16"/>
          <w:szCs w:val="16"/>
        </w:rPr>
        <w:t>OBX|1</w:t>
      </w:r>
      <w:r>
        <w:rPr>
          <w:rFonts w:ascii="Courier New" w:hAnsi="Courier New" w:cs="Courier New"/>
          <w:sz w:val="16"/>
          <w:szCs w:val="16"/>
        </w:rPr>
        <w:t>8</w:t>
      </w:r>
      <w:r w:rsidRPr="00436F83">
        <w:rPr>
          <w:rFonts w:ascii="Courier New" w:hAnsi="Courier New" w:cs="Courier New"/>
          <w:sz w:val="16"/>
          <w:szCs w:val="16"/>
        </w:rPr>
        <w:t>|CWE|532354^MDC_REG_CERT_DATA_CONTINUA_REG_STATUS^MDC|1.0.0.4.1|1^</w:t>
      </w:r>
      <w:proofErr w:type="gramStart"/>
      <w:r>
        <w:rPr>
          <w:rFonts w:ascii="Courier New" w:hAnsi="Courier New" w:cs="Courier New"/>
          <w:sz w:val="16"/>
          <w:szCs w:val="16"/>
        </w:rPr>
        <w:t>unregulated</w:t>
      </w:r>
      <w:r w:rsidRPr="00436F83">
        <w:rPr>
          <w:rFonts w:ascii="Courier New" w:hAnsi="Courier New" w:cs="Courier New"/>
          <w:sz w:val="16"/>
          <w:szCs w:val="16"/>
        </w:rPr>
        <w:t>(</w:t>
      </w:r>
      <w:proofErr w:type="gramEnd"/>
      <w:r w:rsidRPr="00436F83">
        <w:rPr>
          <w:rFonts w:ascii="Courier New" w:hAnsi="Courier New" w:cs="Courier New"/>
          <w:sz w:val="16"/>
          <w:szCs w:val="16"/>
        </w:rPr>
        <w:t>0)||||||R&amp;#xD;</w:t>
      </w:r>
    </w:p>
    <w:p w14:paraId="367F9C1D" w14:textId="77777777" w:rsidR="00964A1D" w:rsidRDefault="00964A1D" w:rsidP="00964A1D">
      <w:pPr>
        <w:spacing w:before="0"/>
        <w:rPr>
          <w:rFonts w:ascii="Courier New" w:hAnsi="Courier New" w:cs="Courier New"/>
          <w:sz w:val="16"/>
          <w:szCs w:val="16"/>
        </w:rPr>
      </w:pPr>
      <w:r w:rsidRPr="00436F83">
        <w:rPr>
          <w:rFonts w:ascii="Courier New" w:hAnsi="Courier New" w:cs="Courier New"/>
          <w:sz w:val="16"/>
          <w:szCs w:val="16"/>
        </w:rPr>
        <w:t>OBX|1</w:t>
      </w:r>
      <w:r>
        <w:rPr>
          <w:rFonts w:ascii="Courier New" w:hAnsi="Courier New" w:cs="Courier New"/>
          <w:sz w:val="16"/>
          <w:szCs w:val="16"/>
        </w:rPr>
        <w:t>9</w:t>
      </w:r>
      <w:r w:rsidRPr="00436F83">
        <w:rPr>
          <w:rFonts w:ascii="Courier New" w:hAnsi="Courier New" w:cs="Courier New"/>
          <w:sz w:val="16"/>
          <w:szCs w:val="16"/>
        </w:rPr>
        <w:t>|CWE|68219^MDC_TIME_CAP_STATE^MDC|1.0.0.5|1^</w:t>
      </w:r>
      <w:r w:rsidRPr="008B05AA">
        <w:rPr>
          <w:rFonts w:ascii="Courier New" w:hAnsi="Courier New" w:cs="Courier New"/>
          <w:sz w:val="16"/>
          <w:szCs w:val="16"/>
        </w:rPr>
        <w:t>mds-time-capab-real-time-</w:t>
      </w:r>
      <w:proofErr w:type="gramStart"/>
      <w:r w:rsidRPr="008B05AA">
        <w:rPr>
          <w:rFonts w:ascii="Courier New" w:hAnsi="Courier New" w:cs="Courier New"/>
          <w:sz w:val="16"/>
          <w:szCs w:val="16"/>
        </w:rPr>
        <w:t>clock</w:t>
      </w:r>
      <w:r w:rsidRPr="00436F83">
        <w:rPr>
          <w:rFonts w:ascii="Courier New" w:hAnsi="Courier New" w:cs="Courier New"/>
          <w:sz w:val="16"/>
          <w:szCs w:val="16"/>
        </w:rPr>
        <w:t>(</w:t>
      </w:r>
      <w:proofErr w:type="gramEnd"/>
      <w:r w:rsidRPr="00436F83">
        <w:rPr>
          <w:rFonts w:ascii="Courier New" w:hAnsi="Courier New" w:cs="Courier New"/>
          <w:sz w:val="16"/>
          <w:szCs w:val="16"/>
        </w:rPr>
        <w:t>0)||||||R&amp;#xD;</w:t>
      </w:r>
    </w:p>
    <w:p w14:paraId="5894E019" w14:textId="77777777" w:rsidR="00964A1D" w:rsidRDefault="00964A1D" w:rsidP="00964A1D">
      <w:pPr>
        <w:spacing w:before="0"/>
        <w:rPr>
          <w:rFonts w:ascii="Courier New" w:hAnsi="Courier New" w:cs="Courier New"/>
          <w:sz w:val="16"/>
          <w:szCs w:val="16"/>
        </w:rPr>
      </w:pPr>
      <w:r w:rsidRPr="00436F83">
        <w:rPr>
          <w:rFonts w:ascii="Courier New" w:hAnsi="Courier New" w:cs="Courier New"/>
          <w:sz w:val="16"/>
          <w:szCs w:val="16"/>
        </w:rPr>
        <w:t>OBX|</w:t>
      </w:r>
      <w:r>
        <w:rPr>
          <w:rFonts w:ascii="Courier New" w:hAnsi="Courier New" w:cs="Courier New"/>
          <w:sz w:val="16"/>
          <w:szCs w:val="16"/>
        </w:rPr>
        <w:t>20</w:t>
      </w:r>
      <w:r w:rsidRPr="00436F83">
        <w:rPr>
          <w:rFonts w:ascii="Courier New" w:hAnsi="Courier New" w:cs="Courier New"/>
          <w:sz w:val="16"/>
          <w:szCs w:val="16"/>
        </w:rPr>
        <w:t>|CWE|68220^MDC_TIME_SYNC_PROTOCOL^MDC|1.0.0.6|532224^MDC_TIME_SYNC_NONE^MDC||||||R&amp;#</w:t>
      </w:r>
      <w:proofErr w:type="gramStart"/>
      <w:r w:rsidRPr="00436F83">
        <w:rPr>
          <w:rFonts w:ascii="Courier New" w:hAnsi="Courier New" w:cs="Courier New"/>
          <w:sz w:val="16"/>
          <w:szCs w:val="16"/>
        </w:rPr>
        <w:t>xD</w:t>
      </w:r>
      <w:proofErr w:type="gramEnd"/>
      <w:r w:rsidRPr="00436F83">
        <w:rPr>
          <w:rFonts w:ascii="Courier New" w:hAnsi="Courier New" w:cs="Courier New"/>
          <w:sz w:val="16"/>
          <w:szCs w:val="16"/>
        </w:rPr>
        <w:t>;</w:t>
      </w:r>
    </w:p>
    <w:p w14:paraId="6265F792" w14:textId="77777777" w:rsidR="00964A1D" w:rsidRDefault="00964A1D" w:rsidP="00964A1D">
      <w:pPr>
        <w:spacing w:before="0"/>
        <w:rPr>
          <w:rFonts w:ascii="Courier New" w:hAnsi="Courier New" w:cs="Courier New"/>
          <w:sz w:val="16"/>
          <w:szCs w:val="16"/>
        </w:rPr>
      </w:pPr>
      <w:r w:rsidRPr="00436F83">
        <w:rPr>
          <w:rFonts w:ascii="Courier New" w:hAnsi="Courier New" w:cs="Courier New"/>
          <w:sz w:val="16"/>
          <w:szCs w:val="16"/>
        </w:rPr>
        <w:t>OBX|2</w:t>
      </w:r>
      <w:r>
        <w:rPr>
          <w:rFonts w:ascii="Courier New" w:hAnsi="Courier New" w:cs="Courier New"/>
          <w:sz w:val="16"/>
          <w:szCs w:val="16"/>
        </w:rPr>
        <w:t>1</w:t>
      </w:r>
      <w:r w:rsidRPr="00436F83">
        <w:rPr>
          <w:rFonts w:ascii="Courier New" w:hAnsi="Courier New" w:cs="Courier New"/>
          <w:sz w:val="16"/>
          <w:szCs w:val="16"/>
        </w:rPr>
        <w:t>|DTM|67975^MDC_ATTR_TIME_ABS^MDC|1.0.0.</w:t>
      </w:r>
      <w:r>
        <w:rPr>
          <w:rFonts w:ascii="Courier New" w:hAnsi="Courier New" w:cs="Courier New"/>
          <w:sz w:val="16"/>
          <w:szCs w:val="16"/>
        </w:rPr>
        <w:t>7</w:t>
      </w:r>
      <w:r w:rsidRPr="00436F83">
        <w:rPr>
          <w:rFonts w:ascii="Courier New" w:hAnsi="Courier New" w:cs="Courier New"/>
          <w:sz w:val="16"/>
          <w:szCs w:val="16"/>
        </w:rPr>
        <w:t>|20130301115423.00||||||R|||20130301115450.733-0500&amp;#</w:t>
      </w:r>
      <w:proofErr w:type="gramStart"/>
      <w:r w:rsidRPr="00436F83">
        <w:rPr>
          <w:rFonts w:ascii="Courier New" w:hAnsi="Courier New" w:cs="Courier New"/>
          <w:sz w:val="16"/>
          <w:szCs w:val="16"/>
        </w:rPr>
        <w:t>xD</w:t>
      </w:r>
      <w:proofErr w:type="gramEnd"/>
      <w:r w:rsidRPr="00436F83">
        <w:rPr>
          <w:rFonts w:ascii="Courier New" w:hAnsi="Courier New" w:cs="Courier New"/>
          <w:sz w:val="16"/>
          <w:szCs w:val="16"/>
        </w:rPr>
        <w:t>;</w:t>
      </w:r>
    </w:p>
    <w:p w14:paraId="7CD789BB" w14:textId="77777777" w:rsidR="00964A1D" w:rsidRDefault="00964A1D" w:rsidP="00964A1D">
      <w:pPr>
        <w:spacing w:before="0"/>
        <w:rPr>
          <w:rFonts w:ascii="Courier New" w:hAnsi="Courier New" w:cs="Courier New"/>
          <w:sz w:val="16"/>
          <w:szCs w:val="16"/>
        </w:rPr>
      </w:pPr>
      <w:r w:rsidRPr="00436F83">
        <w:rPr>
          <w:rFonts w:ascii="Courier New" w:hAnsi="Courier New" w:cs="Courier New"/>
          <w:sz w:val="16"/>
          <w:szCs w:val="16"/>
        </w:rPr>
        <w:t>OBX|2</w:t>
      </w:r>
      <w:r>
        <w:rPr>
          <w:rFonts w:ascii="Courier New" w:hAnsi="Courier New" w:cs="Courier New"/>
          <w:sz w:val="16"/>
          <w:szCs w:val="16"/>
        </w:rPr>
        <w:t>2</w:t>
      </w:r>
      <w:r w:rsidRPr="00436F83">
        <w:rPr>
          <w:rFonts w:ascii="Courier New" w:hAnsi="Courier New" w:cs="Courier New"/>
          <w:sz w:val="16"/>
          <w:szCs w:val="16"/>
        </w:rPr>
        <w:t>||150020^MDC_PRESS_BLD_NONINV^MDC|1.0.1|||||||X|||20130301115452.733-0500&amp;#</w:t>
      </w:r>
      <w:proofErr w:type="gramStart"/>
      <w:r w:rsidRPr="00436F83">
        <w:rPr>
          <w:rFonts w:ascii="Courier New" w:hAnsi="Courier New" w:cs="Courier New"/>
          <w:sz w:val="16"/>
          <w:szCs w:val="16"/>
        </w:rPr>
        <w:t>xD</w:t>
      </w:r>
      <w:proofErr w:type="gramEnd"/>
      <w:r w:rsidRPr="00436F83">
        <w:rPr>
          <w:rFonts w:ascii="Courier New" w:hAnsi="Courier New" w:cs="Courier New"/>
          <w:sz w:val="16"/>
          <w:szCs w:val="16"/>
        </w:rPr>
        <w:t>;</w:t>
      </w:r>
    </w:p>
    <w:p w14:paraId="73CBC823" w14:textId="77777777" w:rsidR="00964A1D" w:rsidRDefault="00964A1D" w:rsidP="00964A1D">
      <w:pPr>
        <w:spacing w:before="0"/>
        <w:rPr>
          <w:rFonts w:ascii="Courier New" w:hAnsi="Courier New" w:cs="Courier New"/>
          <w:sz w:val="16"/>
          <w:szCs w:val="16"/>
        </w:rPr>
      </w:pPr>
      <w:r w:rsidRPr="00436F83">
        <w:rPr>
          <w:rFonts w:ascii="Courier New" w:hAnsi="Courier New" w:cs="Courier New"/>
          <w:sz w:val="16"/>
          <w:szCs w:val="16"/>
        </w:rPr>
        <w:t>OBX|2</w:t>
      </w:r>
      <w:r>
        <w:rPr>
          <w:rFonts w:ascii="Courier New" w:hAnsi="Courier New" w:cs="Courier New"/>
          <w:sz w:val="16"/>
          <w:szCs w:val="16"/>
        </w:rPr>
        <w:t>3</w:t>
      </w:r>
      <w:r w:rsidRPr="00436F83">
        <w:rPr>
          <w:rFonts w:ascii="Courier New" w:hAnsi="Courier New" w:cs="Courier New"/>
          <w:sz w:val="16"/>
          <w:szCs w:val="16"/>
        </w:rPr>
        <w:t>|NM|150021^MDC_PRESS_BLD_NONINV_SYS^MDC|1.0.1.1|105|266016^MDC_DIM_MMHG^MDC|||||R&amp;#</w:t>
      </w:r>
      <w:proofErr w:type="gramStart"/>
      <w:r w:rsidRPr="00436F83">
        <w:rPr>
          <w:rFonts w:ascii="Courier New" w:hAnsi="Courier New" w:cs="Courier New"/>
          <w:sz w:val="16"/>
          <w:szCs w:val="16"/>
        </w:rPr>
        <w:t>xD</w:t>
      </w:r>
      <w:proofErr w:type="gramEnd"/>
      <w:r w:rsidRPr="00436F83">
        <w:rPr>
          <w:rFonts w:ascii="Courier New" w:hAnsi="Courier New" w:cs="Courier New"/>
          <w:sz w:val="16"/>
          <w:szCs w:val="16"/>
        </w:rPr>
        <w:t>;</w:t>
      </w:r>
    </w:p>
    <w:p w14:paraId="6BC9D4A2" w14:textId="77777777" w:rsidR="00964A1D" w:rsidRDefault="00964A1D" w:rsidP="00964A1D">
      <w:pPr>
        <w:spacing w:before="0"/>
        <w:rPr>
          <w:rFonts w:ascii="Courier New" w:hAnsi="Courier New" w:cs="Courier New"/>
          <w:sz w:val="16"/>
          <w:szCs w:val="16"/>
        </w:rPr>
      </w:pPr>
      <w:r w:rsidRPr="00436F83">
        <w:rPr>
          <w:rFonts w:ascii="Courier New" w:hAnsi="Courier New" w:cs="Courier New"/>
          <w:sz w:val="16"/>
          <w:szCs w:val="16"/>
        </w:rPr>
        <w:t>OBX|2</w:t>
      </w:r>
      <w:r>
        <w:rPr>
          <w:rFonts w:ascii="Courier New" w:hAnsi="Courier New" w:cs="Courier New"/>
          <w:sz w:val="16"/>
          <w:szCs w:val="16"/>
        </w:rPr>
        <w:t>4</w:t>
      </w:r>
      <w:r w:rsidRPr="00436F83">
        <w:rPr>
          <w:rFonts w:ascii="Courier New" w:hAnsi="Courier New" w:cs="Courier New"/>
          <w:sz w:val="16"/>
          <w:szCs w:val="16"/>
        </w:rPr>
        <w:t>|NM|150022^MDC_PRESS_BLD_NONINV_DIA^MDC|1.0.1.2|70|266016^MDC_DIM_MMHG^MDC|||||R&amp;#</w:t>
      </w:r>
      <w:proofErr w:type="gramStart"/>
      <w:r w:rsidRPr="00436F83">
        <w:rPr>
          <w:rFonts w:ascii="Courier New" w:hAnsi="Courier New" w:cs="Courier New"/>
          <w:sz w:val="16"/>
          <w:szCs w:val="16"/>
        </w:rPr>
        <w:t>xD</w:t>
      </w:r>
      <w:proofErr w:type="gramEnd"/>
      <w:r w:rsidRPr="00436F83">
        <w:rPr>
          <w:rFonts w:ascii="Courier New" w:hAnsi="Courier New" w:cs="Courier New"/>
          <w:sz w:val="16"/>
          <w:szCs w:val="16"/>
        </w:rPr>
        <w:t>;</w:t>
      </w:r>
    </w:p>
    <w:p w14:paraId="38EF36AD" w14:textId="77777777" w:rsidR="00964A1D" w:rsidRDefault="00964A1D" w:rsidP="00964A1D">
      <w:pPr>
        <w:spacing w:before="0"/>
        <w:rPr>
          <w:rFonts w:ascii="Courier New" w:hAnsi="Courier New" w:cs="Courier New"/>
          <w:sz w:val="16"/>
          <w:szCs w:val="16"/>
        </w:rPr>
      </w:pPr>
      <w:r w:rsidRPr="00436F83">
        <w:rPr>
          <w:rFonts w:ascii="Courier New" w:hAnsi="Courier New" w:cs="Courier New"/>
          <w:sz w:val="16"/>
          <w:szCs w:val="16"/>
        </w:rPr>
        <w:t>OBX|2</w:t>
      </w:r>
      <w:r>
        <w:rPr>
          <w:rFonts w:ascii="Courier New" w:hAnsi="Courier New" w:cs="Courier New"/>
          <w:sz w:val="16"/>
          <w:szCs w:val="16"/>
        </w:rPr>
        <w:t>5</w:t>
      </w:r>
      <w:r w:rsidRPr="00436F83">
        <w:rPr>
          <w:rFonts w:ascii="Courier New" w:hAnsi="Courier New" w:cs="Courier New"/>
          <w:sz w:val="16"/>
          <w:szCs w:val="16"/>
        </w:rPr>
        <w:t>|NM|150023^MDC_PRESS_BLD_NONINV_MEAN^MDC|1.0.1.3|81.7|266016^MDC_DIM_MMHG^MDC|||||R&amp;#</w:t>
      </w:r>
      <w:proofErr w:type="gramStart"/>
      <w:r w:rsidRPr="00436F83">
        <w:rPr>
          <w:rFonts w:ascii="Courier New" w:hAnsi="Courier New" w:cs="Courier New"/>
          <w:sz w:val="16"/>
          <w:szCs w:val="16"/>
        </w:rPr>
        <w:t>xD</w:t>
      </w:r>
      <w:proofErr w:type="gramEnd"/>
      <w:r w:rsidRPr="00436F83">
        <w:rPr>
          <w:rFonts w:ascii="Courier New" w:hAnsi="Courier New" w:cs="Courier New"/>
          <w:sz w:val="16"/>
          <w:szCs w:val="16"/>
        </w:rPr>
        <w:t>;</w:t>
      </w:r>
    </w:p>
    <w:p w14:paraId="4C114D02" w14:textId="77777777" w:rsidR="00964A1D" w:rsidRPr="00C72F15" w:rsidRDefault="00964A1D" w:rsidP="00964A1D">
      <w:pPr>
        <w:spacing w:before="0"/>
        <w:rPr>
          <w:rFonts w:ascii="Courier New" w:hAnsi="Courier New" w:cs="Courier New"/>
          <w:sz w:val="16"/>
          <w:szCs w:val="16"/>
        </w:rPr>
      </w:pPr>
      <w:r w:rsidRPr="00436F83">
        <w:rPr>
          <w:rFonts w:ascii="Courier New" w:hAnsi="Courier New" w:cs="Courier New"/>
          <w:sz w:val="16"/>
          <w:szCs w:val="16"/>
        </w:rPr>
        <w:t>OBX|2</w:t>
      </w:r>
      <w:r>
        <w:rPr>
          <w:rFonts w:ascii="Courier New" w:hAnsi="Courier New" w:cs="Courier New"/>
          <w:sz w:val="16"/>
          <w:szCs w:val="16"/>
        </w:rPr>
        <w:t>6</w:t>
      </w:r>
      <w:r w:rsidRPr="00436F83">
        <w:rPr>
          <w:rFonts w:ascii="Courier New" w:hAnsi="Courier New" w:cs="Courier New"/>
          <w:sz w:val="16"/>
          <w:szCs w:val="16"/>
        </w:rPr>
        <w:t>|NM|149546^MDC_PULS_RATE_NON_INV^MDC|1.0.0.</w:t>
      </w:r>
      <w:r>
        <w:rPr>
          <w:rFonts w:ascii="Courier New" w:hAnsi="Courier New" w:cs="Courier New"/>
          <w:sz w:val="16"/>
          <w:szCs w:val="16"/>
        </w:rPr>
        <w:t>8</w:t>
      </w:r>
      <w:r w:rsidRPr="00436F83">
        <w:rPr>
          <w:rFonts w:ascii="Courier New" w:hAnsi="Courier New" w:cs="Courier New"/>
          <w:sz w:val="16"/>
          <w:szCs w:val="16"/>
        </w:rPr>
        <w:t>|80|264864^MDC_DIM_BEAT_PER_MIN^MDC|||||R|||20130301115453.733-0500&amp;#</w:t>
      </w:r>
      <w:proofErr w:type="gramStart"/>
      <w:r w:rsidRPr="00436F83">
        <w:rPr>
          <w:rFonts w:ascii="Courier New" w:hAnsi="Courier New" w:cs="Courier New"/>
          <w:sz w:val="16"/>
          <w:szCs w:val="16"/>
        </w:rPr>
        <w:t>xD</w:t>
      </w:r>
      <w:proofErr w:type="gramEnd"/>
      <w:r w:rsidRPr="00436F83">
        <w:rPr>
          <w:rFonts w:ascii="Courier New" w:hAnsi="Courier New" w:cs="Courier New"/>
          <w:sz w:val="16"/>
          <w:szCs w:val="16"/>
        </w:rPr>
        <w:t>;</w:t>
      </w:r>
    </w:p>
    <w:p w14:paraId="4EC42E7A" w14:textId="77777777" w:rsidR="00964A1D" w:rsidRDefault="00964A1D" w:rsidP="00964A1D">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pcd</w:t>
      </w:r>
      <w:proofErr w:type="gramStart"/>
      <w:r w:rsidRPr="00436F83">
        <w:rPr>
          <w:rFonts w:ascii="Courier New" w:hAnsi="Courier New" w:cs="Courier New"/>
          <w:sz w:val="16"/>
          <w:szCs w:val="16"/>
        </w:rPr>
        <w:t>:CommunicatePCDData</w:t>
      </w:r>
      <w:proofErr w:type="spellEnd"/>
      <w:proofErr w:type="gramEnd"/>
      <w:r w:rsidRPr="00436F83">
        <w:rPr>
          <w:rFonts w:ascii="Courier New" w:hAnsi="Courier New" w:cs="Courier New"/>
          <w:sz w:val="16"/>
          <w:szCs w:val="16"/>
        </w:rPr>
        <w:t>&gt;</w:t>
      </w:r>
    </w:p>
    <w:p w14:paraId="5737D59C" w14:textId="77777777" w:rsidR="00964A1D" w:rsidRPr="00C72F15" w:rsidRDefault="00964A1D" w:rsidP="00964A1D">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soapenv</w:t>
      </w:r>
      <w:proofErr w:type="gramStart"/>
      <w:r w:rsidRPr="00436F83">
        <w:rPr>
          <w:rFonts w:ascii="Courier New" w:hAnsi="Courier New" w:cs="Courier New"/>
          <w:sz w:val="16"/>
          <w:szCs w:val="16"/>
        </w:rPr>
        <w:t>:Body</w:t>
      </w:r>
      <w:proofErr w:type="spellEnd"/>
      <w:proofErr w:type="gramEnd"/>
      <w:r w:rsidRPr="00436F83">
        <w:rPr>
          <w:rFonts w:ascii="Courier New" w:hAnsi="Courier New" w:cs="Courier New"/>
          <w:sz w:val="16"/>
          <w:szCs w:val="16"/>
        </w:rPr>
        <w:t>&gt;</w:t>
      </w:r>
    </w:p>
    <w:p w14:paraId="140AB2F7" w14:textId="77777777" w:rsidR="00964A1D" w:rsidRDefault="00964A1D" w:rsidP="00964A1D">
      <w:pPr>
        <w:spacing w:before="0"/>
        <w:rPr>
          <w:rFonts w:ascii="Courier New" w:hAnsi="Courier New" w:cs="Courier New"/>
          <w:sz w:val="16"/>
          <w:szCs w:val="16"/>
        </w:rPr>
      </w:pPr>
      <w:r w:rsidRPr="00436F83">
        <w:rPr>
          <w:rFonts w:ascii="Courier New" w:hAnsi="Courier New" w:cs="Courier New"/>
          <w:sz w:val="16"/>
          <w:szCs w:val="16"/>
        </w:rPr>
        <w:t>&lt;/</w:t>
      </w:r>
      <w:proofErr w:type="spellStart"/>
      <w:r w:rsidRPr="00436F83">
        <w:rPr>
          <w:rFonts w:ascii="Courier New" w:hAnsi="Courier New" w:cs="Courier New"/>
          <w:sz w:val="16"/>
          <w:szCs w:val="16"/>
        </w:rPr>
        <w:t>soapenv</w:t>
      </w:r>
      <w:proofErr w:type="gramStart"/>
      <w:r w:rsidRPr="00436F83">
        <w:rPr>
          <w:rFonts w:ascii="Courier New" w:hAnsi="Courier New" w:cs="Courier New"/>
          <w:sz w:val="16"/>
          <w:szCs w:val="16"/>
        </w:rPr>
        <w:t>:Envelope</w:t>
      </w:r>
      <w:proofErr w:type="spellEnd"/>
      <w:proofErr w:type="gramEnd"/>
      <w:r w:rsidRPr="00436F83">
        <w:rPr>
          <w:rFonts w:ascii="Courier New" w:hAnsi="Courier New" w:cs="Courier New"/>
          <w:sz w:val="16"/>
          <w:szCs w:val="16"/>
        </w:rPr>
        <w:t>&gt;</w:t>
      </w:r>
    </w:p>
    <w:p w14:paraId="105D1732" w14:textId="3DB6C03E" w:rsidR="00964A1D" w:rsidRPr="00BD6716" w:rsidRDefault="00964A1D" w:rsidP="00BD6716">
      <w:pPr>
        <w:pStyle w:val="BodyText"/>
      </w:pPr>
      <w:r>
        <w:t>For brevity, the SAML token is not re-printed but its location in the &lt;</w:t>
      </w:r>
      <w:proofErr w:type="spellStart"/>
      <w:r>
        <w:t>wsse</w:t>
      </w:r>
      <w:proofErr w:type="gramStart"/>
      <w:r>
        <w:t>:Security</w:t>
      </w:r>
      <w:proofErr w:type="spellEnd"/>
      <w:proofErr w:type="gramEnd"/>
      <w:r>
        <w:t>&gt; header is indicated. The SOAP action “</w:t>
      </w:r>
      <w:proofErr w:type="spellStart"/>
      <w:r>
        <w:t>CommunicatePCDData</w:t>
      </w:r>
      <w:proofErr w:type="spellEnd"/>
      <w:r>
        <w:t>” is present in the WS-addressing action element. Note that both the WS-Trust request and the PCD-01 upload have a time-security element. This element requires that the requests arrive at the server within a five minute window (based on UTC time). A clock skew between the client and server would be enough to cause the request to be rejected even if it were sent in a timely manner.</w:t>
      </w:r>
    </w:p>
    <w:p w14:paraId="61BF4B9D" w14:textId="13897331" w:rsidR="00BD6716" w:rsidRDefault="00964A1D" w:rsidP="00BD6716">
      <w:pPr>
        <w:pStyle w:val="BodyText"/>
      </w:pPr>
      <w:r>
        <w:t>The Device Observation Consumer then sends the response.</w:t>
      </w:r>
    </w:p>
    <w:p w14:paraId="1DB95FD6" w14:textId="77777777" w:rsidR="00964A1D" w:rsidRDefault="00964A1D" w:rsidP="00964A1D">
      <w:pPr>
        <w:spacing w:before="0"/>
        <w:rPr>
          <w:rFonts w:ascii="Courier New" w:hAnsi="Courier New" w:cs="Courier New"/>
          <w:sz w:val="16"/>
          <w:szCs w:val="16"/>
        </w:rPr>
      </w:pPr>
    </w:p>
    <w:p w14:paraId="78663F02" w14:textId="77777777" w:rsidR="00964A1D" w:rsidRPr="00853889" w:rsidRDefault="00964A1D" w:rsidP="00964A1D">
      <w:pPr>
        <w:spacing w:before="0"/>
        <w:rPr>
          <w:rFonts w:ascii="Courier New" w:hAnsi="Courier New" w:cs="Courier New"/>
          <w:sz w:val="16"/>
          <w:szCs w:val="16"/>
        </w:rPr>
      </w:pPr>
      <w:r w:rsidRPr="00436F83">
        <w:rPr>
          <w:rFonts w:ascii="Courier New" w:hAnsi="Courier New" w:cs="Courier New"/>
          <w:sz w:val="16"/>
          <w:szCs w:val="16"/>
        </w:rPr>
        <w:t>HTTP/1.1 200 OK</w:t>
      </w:r>
    </w:p>
    <w:p w14:paraId="058C2A77" w14:textId="77777777" w:rsidR="00964A1D" w:rsidRPr="00853889" w:rsidRDefault="00964A1D" w:rsidP="00964A1D">
      <w:pPr>
        <w:spacing w:before="0"/>
        <w:rPr>
          <w:rFonts w:ascii="Courier New" w:hAnsi="Courier New" w:cs="Courier New"/>
          <w:sz w:val="16"/>
          <w:szCs w:val="16"/>
        </w:rPr>
      </w:pPr>
      <w:r w:rsidRPr="00436F83">
        <w:rPr>
          <w:rFonts w:ascii="Courier New" w:hAnsi="Courier New" w:cs="Courier New"/>
          <w:sz w:val="16"/>
          <w:szCs w:val="16"/>
        </w:rPr>
        <w:t>Server: Apache-Coyote/1.1</w:t>
      </w:r>
    </w:p>
    <w:p w14:paraId="6D45B8B9" w14:textId="77777777" w:rsidR="00964A1D" w:rsidRPr="00853889" w:rsidRDefault="00964A1D" w:rsidP="00964A1D">
      <w:pPr>
        <w:spacing w:before="0"/>
        <w:rPr>
          <w:rFonts w:ascii="Courier New" w:hAnsi="Courier New" w:cs="Courier New"/>
          <w:sz w:val="16"/>
          <w:szCs w:val="16"/>
        </w:rPr>
      </w:pPr>
      <w:r w:rsidRPr="00436F83">
        <w:rPr>
          <w:rFonts w:ascii="Courier New" w:hAnsi="Courier New" w:cs="Courier New"/>
          <w:sz w:val="16"/>
          <w:szCs w:val="16"/>
        </w:rPr>
        <w:t>Content-Type: application/soap+xml</w:t>
      </w:r>
      <w:proofErr w:type="gramStart"/>
      <w:r w:rsidRPr="00436F83">
        <w:rPr>
          <w:rFonts w:ascii="Courier New" w:hAnsi="Courier New" w:cs="Courier New"/>
          <w:sz w:val="16"/>
          <w:szCs w:val="16"/>
        </w:rPr>
        <w:t>;action</w:t>
      </w:r>
      <w:proofErr w:type="gramEnd"/>
      <w:r w:rsidRPr="00436F83">
        <w:rPr>
          <w:rFonts w:ascii="Courier New" w:hAnsi="Courier New" w:cs="Courier New"/>
          <w:sz w:val="16"/>
          <w:szCs w:val="16"/>
        </w:rPr>
        <w:t>="urn:ihe:pcd:2010:CommunicatePCDDataResponse";charset=UTF-8</w:t>
      </w:r>
    </w:p>
    <w:p w14:paraId="26CC7277" w14:textId="77777777" w:rsidR="00964A1D" w:rsidRPr="00853889" w:rsidRDefault="00964A1D" w:rsidP="00964A1D">
      <w:pPr>
        <w:spacing w:before="0"/>
        <w:rPr>
          <w:rFonts w:ascii="Courier New" w:hAnsi="Courier New" w:cs="Courier New"/>
          <w:sz w:val="16"/>
          <w:szCs w:val="16"/>
        </w:rPr>
      </w:pPr>
      <w:r w:rsidRPr="00436F83">
        <w:rPr>
          <w:rFonts w:ascii="Courier New" w:hAnsi="Courier New" w:cs="Courier New"/>
          <w:sz w:val="16"/>
          <w:szCs w:val="16"/>
        </w:rPr>
        <w:t>Transfer-Encoding: chunked</w:t>
      </w:r>
    </w:p>
    <w:p w14:paraId="0C501062" w14:textId="77777777" w:rsidR="00964A1D" w:rsidRPr="00853889" w:rsidRDefault="00964A1D" w:rsidP="00964A1D">
      <w:pPr>
        <w:spacing w:before="0"/>
        <w:rPr>
          <w:rFonts w:ascii="Courier New" w:hAnsi="Courier New" w:cs="Courier New"/>
          <w:sz w:val="16"/>
          <w:szCs w:val="16"/>
        </w:rPr>
      </w:pPr>
      <w:r w:rsidRPr="00436F83">
        <w:rPr>
          <w:rFonts w:ascii="Courier New" w:hAnsi="Courier New" w:cs="Courier New"/>
          <w:sz w:val="16"/>
          <w:szCs w:val="16"/>
        </w:rPr>
        <w:t>Date: Fri, 01 Mar 2013 16:54:41 GMT</w:t>
      </w:r>
    </w:p>
    <w:p w14:paraId="76912836" w14:textId="77777777" w:rsidR="00964A1D" w:rsidRPr="00853889" w:rsidRDefault="00964A1D" w:rsidP="00964A1D">
      <w:pPr>
        <w:spacing w:before="0"/>
        <w:rPr>
          <w:rFonts w:ascii="Courier New" w:hAnsi="Courier New" w:cs="Courier New"/>
          <w:sz w:val="16"/>
          <w:szCs w:val="16"/>
        </w:rPr>
      </w:pPr>
    </w:p>
    <w:p w14:paraId="39C08AB1" w14:textId="77777777" w:rsidR="00964A1D" w:rsidRDefault="00964A1D" w:rsidP="00964A1D">
      <w:pPr>
        <w:spacing w:before="0"/>
        <w:rPr>
          <w:rFonts w:ascii="Courier New" w:hAnsi="Courier New" w:cs="Courier New"/>
          <w:sz w:val="16"/>
          <w:szCs w:val="16"/>
        </w:rPr>
      </w:pPr>
      <w:proofErr w:type="gramStart"/>
      <w:r w:rsidRPr="00436F83">
        <w:rPr>
          <w:rFonts w:ascii="Courier New" w:hAnsi="Courier New" w:cs="Courier New"/>
          <w:sz w:val="16"/>
          <w:szCs w:val="16"/>
        </w:rPr>
        <w:t>&lt;?xml</w:t>
      </w:r>
      <w:proofErr w:type="gramEnd"/>
      <w:r w:rsidRPr="00436F83">
        <w:rPr>
          <w:rFonts w:ascii="Courier New" w:hAnsi="Courier New" w:cs="Courier New"/>
          <w:sz w:val="16"/>
          <w:szCs w:val="16"/>
        </w:rPr>
        <w:t xml:space="preserve"> version='1.0' encoding='UTF-8'?&gt;</w:t>
      </w:r>
    </w:p>
    <w:p w14:paraId="2A957182" w14:textId="77777777" w:rsidR="00964A1D" w:rsidRPr="00853889" w:rsidRDefault="00964A1D" w:rsidP="00964A1D">
      <w:pPr>
        <w:spacing w:before="0"/>
        <w:rPr>
          <w:rFonts w:ascii="Courier New" w:hAnsi="Courier New" w:cs="Courier New"/>
          <w:sz w:val="16"/>
          <w:szCs w:val="16"/>
        </w:rPr>
      </w:pPr>
      <w:r w:rsidRPr="00436F83">
        <w:rPr>
          <w:rFonts w:ascii="Courier New" w:hAnsi="Courier New" w:cs="Courier New"/>
          <w:sz w:val="16"/>
          <w:szCs w:val="16"/>
        </w:rPr>
        <w:t>&lt;</w:t>
      </w:r>
      <w:proofErr w:type="spellStart"/>
      <w:r w:rsidRPr="00436F83">
        <w:rPr>
          <w:rFonts w:ascii="Courier New" w:hAnsi="Courier New" w:cs="Courier New"/>
          <w:sz w:val="16"/>
          <w:szCs w:val="16"/>
        </w:rPr>
        <w:t>soapenv</w:t>
      </w:r>
      <w:proofErr w:type="gramStart"/>
      <w:r w:rsidRPr="00436F83">
        <w:rPr>
          <w:rFonts w:ascii="Courier New" w:hAnsi="Courier New" w:cs="Courier New"/>
          <w:sz w:val="16"/>
          <w:szCs w:val="16"/>
        </w:rPr>
        <w:t>:Envelope</w:t>
      </w:r>
      <w:proofErr w:type="spellEnd"/>
      <w:proofErr w:type="gramEnd"/>
      <w:r w:rsidRPr="00436F83">
        <w:rPr>
          <w:rFonts w:ascii="Courier New" w:hAnsi="Courier New" w:cs="Courier New"/>
          <w:sz w:val="16"/>
          <w:szCs w:val="16"/>
        </w:rPr>
        <w:t xml:space="preserve"> </w:t>
      </w:r>
      <w:proofErr w:type="spellStart"/>
      <w:r w:rsidRPr="00436F83">
        <w:rPr>
          <w:rFonts w:ascii="Courier New" w:hAnsi="Courier New" w:cs="Courier New"/>
          <w:sz w:val="16"/>
          <w:szCs w:val="16"/>
        </w:rPr>
        <w:t>xmlns:soapenv</w:t>
      </w:r>
      <w:proofErr w:type="spellEnd"/>
      <w:r w:rsidRPr="00436F83">
        <w:rPr>
          <w:rFonts w:ascii="Courier New" w:hAnsi="Courier New" w:cs="Courier New"/>
          <w:sz w:val="16"/>
          <w:szCs w:val="16"/>
        </w:rPr>
        <w:t>="</w:t>
      </w:r>
      <w:hyperlink r:id="rId107" w:history="1">
        <w:r w:rsidRPr="00436F83">
          <w:rPr>
            <w:rStyle w:val="Hyperlink"/>
            <w:rFonts w:ascii="Courier New" w:hAnsi="Courier New" w:cs="Courier New"/>
            <w:sz w:val="16"/>
            <w:szCs w:val="16"/>
          </w:rPr>
          <w:t>http://www.w3.org/2003/05/soap-envelope</w:t>
        </w:r>
      </w:hyperlink>
      <w:r w:rsidRPr="00436F83">
        <w:rPr>
          <w:rFonts w:ascii="Courier New" w:hAnsi="Courier New" w:cs="Courier New"/>
          <w:sz w:val="16"/>
          <w:szCs w:val="16"/>
        </w:rPr>
        <w:t>"&gt;</w:t>
      </w:r>
    </w:p>
    <w:p w14:paraId="42304D76" w14:textId="77777777" w:rsidR="00964A1D" w:rsidRPr="00853889" w:rsidRDefault="00964A1D" w:rsidP="00964A1D">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soapenv</w:t>
      </w:r>
      <w:proofErr w:type="gramStart"/>
      <w:r w:rsidRPr="00436F83">
        <w:rPr>
          <w:rFonts w:ascii="Courier New" w:hAnsi="Courier New" w:cs="Courier New"/>
          <w:sz w:val="16"/>
          <w:szCs w:val="16"/>
        </w:rPr>
        <w:t>:Header</w:t>
      </w:r>
      <w:proofErr w:type="spellEnd"/>
      <w:proofErr w:type="gramEnd"/>
      <w:r w:rsidRPr="00436F83">
        <w:rPr>
          <w:rFonts w:ascii="Courier New" w:hAnsi="Courier New" w:cs="Courier New"/>
          <w:sz w:val="16"/>
          <w:szCs w:val="16"/>
        </w:rPr>
        <w:t xml:space="preserve"> </w:t>
      </w:r>
      <w:proofErr w:type="spellStart"/>
      <w:r w:rsidRPr="00436F83">
        <w:rPr>
          <w:rFonts w:ascii="Courier New" w:hAnsi="Courier New" w:cs="Courier New"/>
          <w:sz w:val="16"/>
          <w:szCs w:val="16"/>
        </w:rPr>
        <w:t>xmlns:wsa</w:t>
      </w:r>
      <w:proofErr w:type="spellEnd"/>
      <w:r w:rsidRPr="00436F83">
        <w:rPr>
          <w:rFonts w:ascii="Courier New" w:hAnsi="Courier New" w:cs="Courier New"/>
          <w:sz w:val="16"/>
          <w:szCs w:val="16"/>
        </w:rPr>
        <w:t>="</w:t>
      </w:r>
      <w:hyperlink r:id="rId108" w:history="1">
        <w:r w:rsidRPr="00436F83">
          <w:rPr>
            <w:rStyle w:val="Hyperlink"/>
            <w:rFonts w:ascii="Courier New" w:hAnsi="Courier New" w:cs="Courier New"/>
            <w:sz w:val="16"/>
            <w:szCs w:val="16"/>
          </w:rPr>
          <w:t>http://www.w3.org/2005/08/addressing</w:t>
        </w:r>
      </w:hyperlink>
      <w:r w:rsidRPr="00436F83">
        <w:rPr>
          <w:rFonts w:ascii="Courier New" w:hAnsi="Courier New" w:cs="Courier New"/>
          <w:sz w:val="16"/>
          <w:szCs w:val="16"/>
        </w:rPr>
        <w:t>"&gt;</w:t>
      </w:r>
    </w:p>
    <w:p w14:paraId="52187B69" w14:textId="77777777" w:rsidR="00964A1D" w:rsidRDefault="00964A1D" w:rsidP="00964A1D">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wsse</w:t>
      </w:r>
      <w:proofErr w:type="gramStart"/>
      <w:r w:rsidRPr="00436F83">
        <w:rPr>
          <w:rFonts w:ascii="Courier New" w:hAnsi="Courier New" w:cs="Courier New"/>
          <w:sz w:val="16"/>
          <w:szCs w:val="16"/>
        </w:rPr>
        <w:t>:Security</w:t>
      </w:r>
      <w:proofErr w:type="spellEnd"/>
      <w:proofErr w:type="gramEnd"/>
      <w:r w:rsidRPr="00436F83">
        <w:rPr>
          <w:rFonts w:ascii="Courier New" w:hAnsi="Courier New" w:cs="Courier New"/>
          <w:sz w:val="16"/>
          <w:szCs w:val="16"/>
        </w:rPr>
        <w:t xml:space="preserve"> </w:t>
      </w:r>
    </w:p>
    <w:p w14:paraId="1043594B" w14:textId="77777777" w:rsidR="00964A1D" w:rsidRDefault="00964A1D" w:rsidP="00964A1D">
      <w:pPr>
        <w:spacing w:before="0"/>
        <w:rPr>
          <w:rFonts w:ascii="Courier New" w:hAnsi="Courier New" w:cs="Courier New"/>
          <w:sz w:val="16"/>
          <w:szCs w:val="16"/>
        </w:rPr>
      </w:pPr>
      <w:r>
        <w:rPr>
          <w:rFonts w:ascii="Courier New" w:hAnsi="Courier New" w:cs="Courier New"/>
          <w:sz w:val="16"/>
          <w:szCs w:val="16"/>
        </w:rPr>
        <w:t xml:space="preserve">      </w:t>
      </w:r>
      <w:proofErr w:type="gramStart"/>
      <w:r w:rsidRPr="00436F83">
        <w:rPr>
          <w:rFonts w:ascii="Courier New" w:hAnsi="Courier New" w:cs="Courier New"/>
          <w:sz w:val="16"/>
          <w:szCs w:val="16"/>
        </w:rPr>
        <w:t>xmlns:</w:t>
      </w:r>
      <w:proofErr w:type="gramEnd"/>
      <w:r w:rsidRPr="00436F83">
        <w:rPr>
          <w:rFonts w:ascii="Courier New" w:hAnsi="Courier New" w:cs="Courier New"/>
          <w:sz w:val="16"/>
          <w:szCs w:val="16"/>
        </w:rPr>
        <w:t>wsse="</w:t>
      </w:r>
      <w:hyperlink r:id="rId109" w:history="1">
        <w:r w:rsidRPr="00436F83">
          <w:rPr>
            <w:rStyle w:val="Hyperlink"/>
            <w:rFonts w:ascii="Courier New" w:hAnsi="Courier New" w:cs="Courier New"/>
            <w:sz w:val="16"/>
            <w:szCs w:val="16"/>
          </w:rPr>
          <w:t>http://docs.oasis-open.org/wss/2004/01/oasis-200401-wss-wssecurity-secext-1.0.xsd</w:t>
        </w:r>
      </w:hyperlink>
      <w:r w:rsidRPr="00436F83">
        <w:rPr>
          <w:rFonts w:ascii="Courier New" w:hAnsi="Courier New" w:cs="Courier New"/>
          <w:sz w:val="16"/>
          <w:szCs w:val="16"/>
        </w:rPr>
        <w:t xml:space="preserve">" </w:t>
      </w:r>
    </w:p>
    <w:p w14:paraId="02C5462D" w14:textId="77777777" w:rsidR="00964A1D" w:rsidRDefault="00964A1D" w:rsidP="00964A1D">
      <w:pPr>
        <w:spacing w:before="0"/>
        <w:rPr>
          <w:rFonts w:ascii="Courier New" w:hAnsi="Courier New" w:cs="Courier New"/>
          <w:sz w:val="16"/>
          <w:szCs w:val="16"/>
        </w:rPr>
      </w:pPr>
      <w:r>
        <w:rPr>
          <w:rFonts w:ascii="Courier New" w:hAnsi="Courier New" w:cs="Courier New"/>
          <w:sz w:val="16"/>
          <w:szCs w:val="16"/>
        </w:rPr>
        <w:t xml:space="preserve">      </w:t>
      </w:r>
      <w:proofErr w:type="gramStart"/>
      <w:r w:rsidRPr="00436F83">
        <w:rPr>
          <w:rFonts w:ascii="Courier New" w:hAnsi="Courier New" w:cs="Courier New"/>
          <w:sz w:val="16"/>
          <w:szCs w:val="16"/>
        </w:rPr>
        <w:t>xmlns:</w:t>
      </w:r>
      <w:proofErr w:type="gramEnd"/>
      <w:r w:rsidRPr="00436F83">
        <w:rPr>
          <w:rFonts w:ascii="Courier New" w:hAnsi="Courier New" w:cs="Courier New"/>
          <w:sz w:val="16"/>
          <w:szCs w:val="16"/>
        </w:rPr>
        <w:t>wsu="</w:t>
      </w:r>
      <w:hyperlink r:id="rId110" w:history="1">
        <w:r w:rsidRPr="00436F83">
          <w:rPr>
            <w:rStyle w:val="Hyperlink"/>
            <w:rFonts w:ascii="Courier New" w:hAnsi="Courier New" w:cs="Courier New"/>
            <w:sz w:val="16"/>
            <w:szCs w:val="16"/>
          </w:rPr>
          <w:t>http://docs.oasis-open.org/wss/2004/01/oasis-200401-wss-wssecurity-utility-1.0.xsd</w:t>
        </w:r>
      </w:hyperlink>
      <w:r w:rsidRPr="00436F83">
        <w:rPr>
          <w:rFonts w:ascii="Courier New" w:hAnsi="Courier New" w:cs="Courier New"/>
          <w:sz w:val="16"/>
          <w:szCs w:val="16"/>
        </w:rPr>
        <w:t>"</w:t>
      </w:r>
      <w:r>
        <w:rPr>
          <w:rFonts w:ascii="Courier New" w:hAnsi="Courier New" w:cs="Courier New"/>
          <w:sz w:val="16"/>
          <w:szCs w:val="16"/>
        </w:rPr>
        <w:t xml:space="preserve"> </w:t>
      </w:r>
    </w:p>
    <w:p w14:paraId="6521DB1A" w14:textId="77777777" w:rsidR="00964A1D" w:rsidRPr="00853889" w:rsidRDefault="00964A1D" w:rsidP="00964A1D">
      <w:pPr>
        <w:spacing w:before="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Pr="00436F83">
        <w:rPr>
          <w:rFonts w:ascii="Courier New" w:hAnsi="Courier New" w:cs="Courier New"/>
          <w:sz w:val="16"/>
          <w:szCs w:val="16"/>
        </w:rPr>
        <w:t>soapenv:</w:t>
      </w:r>
      <w:proofErr w:type="gramEnd"/>
      <w:r w:rsidRPr="00436F83">
        <w:rPr>
          <w:rFonts w:ascii="Courier New" w:hAnsi="Courier New" w:cs="Courier New"/>
          <w:sz w:val="16"/>
          <w:szCs w:val="16"/>
        </w:rPr>
        <w:t>mustUnderstand</w:t>
      </w:r>
      <w:proofErr w:type="spellEnd"/>
      <w:r w:rsidRPr="00436F83">
        <w:rPr>
          <w:rFonts w:ascii="Courier New" w:hAnsi="Courier New" w:cs="Courier New"/>
          <w:sz w:val="16"/>
          <w:szCs w:val="16"/>
        </w:rPr>
        <w:t>="true"&gt;</w:t>
      </w:r>
    </w:p>
    <w:p w14:paraId="5EDF5B79" w14:textId="77777777" w:rsidR="00964A1D" w:rsidRPr="00853889" w:rsidRDefault="00964A1D" w:rsidP="00964A1D">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wsu</w:t>
      </w:r>
      <w:proofErr w:type="gramStart"/>
      <w:r w:rsidRPr="00436F83">
        <w:rPr>
          <w:rFonts w:ascii="Courier New" w:hAnsi="Courier New" w:cs="Courier New"/>
          <w:sz w:val="16"/>
          <w:szCs w:val="16"/>
        </w:rPr>
        <w:t>:Timestamp</w:t>
      </w:r>
      <w:proofErr w:type="spellEnd"/>
      <w:proofErr w:type="gramEnd"/>
      <w:r w:rsidRPr="00436F83">
        <w:rPr>
          <w:rFonts w:ascii="Courier New" w:hAnsi="Courier New" w:cs="Courier New"/>
          <w:sz w:val="16"/>
          <w:szCs w:val="16"/>
        </w:rPr>
        <w:t xml:space="preserve"> </w:t>
      </w:r>
      <w:proofErr w:type="spellStart"/>
      <w:r w:rsidRPr="00436F83">
        <w:rPr>
          <w:rFonts w:ascii="Courier New" w:hAnsi="Courier New" w:cs="Courier New"/>
          <w:sz w:val="16"/>
          <w:szCs w:val="16"/>
        </w:rPr>
        <w:t>wsu:Id</w:t>
      </w:r>
      <w:proofErr w:type="spellEnd"/>
      <w:r w:rsidRPr="00436F83">
        <w:rPr>
          <w:rFonts w:ascii="Courier New" w:hAnsi="Courier New" w:cs="Courier New"/>
          <w:sz w:val="16"/>
          <w:szCs w:val="16"/>
        </w:rPr>
        <w:t>="TS-14"&gt;</w:t>
      </w:r>
    </w:p>
    <w:p w14:paraId="39C5186F" w14:textId="77777777" w:rsidR="00964A1D" w:rsidRPr="00853889" w:rsidRDefault="00964A1D" w:rsidP="00964A1D">
      <w:pPr>
        <w:spacing w:before="0"/>
        <w:rPr>
          <w:rFonts w:ascii="Courier New" w:hAnsi="Courier New" w:cs="Courier New"/>
          <w:sz w:val="16"/>
          <w:szCs w:val="16"/>
        </w:rPr>
      </w:pPr>
      <w:r w:rsidRPr="00436F83">
        <w:rPr>
          <w:rFonts w:ascii="Courier New" w:hAnsi="Courier New" w:cs="Courier New"/>
          <w:sz w:val="16"/>
          <w:szCs w:val="16"/>
        </w:rPr>
        <w:t xml:space="preserve">      </w:t>
      </w: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wsu</w:t>
      </w:r>
      <w:proofErr w:type="gramStart"/>
      <w:r w:rsidRPr="00436F83">
        <w:rPr>
          <w:rFonts w:ascii="Courier New" w:hAnsi="Courier New" w:cs="Courier New"/>
          <w:sz w:val="16"/>
          <w:szCs w:val="16"/>
        </w:rPr>
        <w:t>:Created</w:t>
      </w:r>
      <w:proofErr w:type="spellEnd"/>
      <w:proofErr w:type="gramEnd"/>
      <w:r w:rsidRPr="00436F83">
        <w:rPr>
          <w:rFonts w:ascii="Courier New" w:hAnsi="Courier New" w:cs="Courier New"/>
          <w:sz w:val="16"/>
          <w:szCs w:val="16"/>
        </w:rPr>
        <w:t>&gt;2013-03-01T16:54:41.458Z&lt;/</w:t>
      </w:r>
      <w:proofErr w:type="spellStart"/>
      <w:r w:rsidRPr="00436F83">
        <w:rPr>
          <w:rFonts w:ascii="Courier New" w:hAnsi="Courier New" w:cs="Courier New"/>
          <w:sz w:val="16"/>
          <w:szCs w:val="16"/>
        </w:rPr>
        <w:t>wsu:Created</w:t>
      </w:r>
      <w:proofErr w:type="spellEnd"/>
      <w:r w:rsidRPr="00436F83">
        <w:rPr>
          <w:rFonts w:ascii="Courier New" w:hAnsi="Courier New" w:cs="Courier New"/>
          <w:sz w:val="16"/>
          <w:szCs w:val="16"/>
        </w:rPr>
        <w:t>&gt;</w:t>
      </w:r>
    </w:p>
    <w:p w14:paraId="59472E3E" w14:textId="77777777" w:rsidR="00964A1D" w:rsidRPr="00184D8F" w:rsidRDefault="00964A1D" w:rsidP="00964A1D">
      <w:pPr>
        <w:spacing w:before="0"/>
        <w:rPr>
          <w:rFonts w:ascii="Courier New" w:hAnsi="Courier New" w:cs="Courier New"/>
          <w:sz w:val="16"/>
          <w:szCs w:val="16"/>
          <w:lang w:val="fr-FR"/>
        </w:rPr>
      </w:pPr>
      <w:r w:rsidRPr="00436F83">
        <w:rPr>
          <w:rFonts w:ascii="Courier New" w:hAnsi="Courier New" w:cs="Courier New"/>
          <w:sz w:val="16"/>
          <w:szCs w:val="16"/>
        </w:rPr>
        <w:t xml:space="preserve">        </w:t>
      </w:r>
      <w:r w:rsidRPr="00436F83">
        <w:rPr>
          <w:rFonts w:ascii="Courier New" w:hAnsi="Courier New" w:cs="Courier New"/>
          <w:sz w:val="16"/>
          <w:szCs w:val="16"/>
          <w:lang w:val="fr-FR"/>
        </w:rPr>
        <w:t>&lt;</w:t>
      </w:r>
      <w:proofErr w:type="spellStart"/>
      <w:r w:rsidRPr="00436F83">
        <w:rPr>
          <w:rFonts w:ascii="Courier New" w:hAnsi="Courier New" w:cs="Courier New"/>
          <w:sz w:val="16"/>
          <w:szCs w:val="16"/>
          <w:lang w:val="fr-FR"/>
        </w:rPr>
        <w:t>wsu:Expires</w:t>
      </w:r>
      <w:proofErr w:type="spellEnd"/>
      <w:r w:rsidRPr="00436F83">
        <w:rPr>
          <w:rFonts w:ascii="Courier New" w:hAnsi="Courier New" w:cs="Courier New"/>
          <w:sz w:val="16"/>
          <w:szCs w:val="16"/>
          <w:lang w:val="fr-FR"/>
        </w:rPr>
        <w:t>&gt;2013-03-01T16:59:41.458Z&lt;/</w:t>
      </w:r>
      <w:proofErr w:type="spellStart"/>
      <w:r w:rsidRPr="00436F83">
        <w:rPr>
          <w:rFonts w:ascii="Courier New" w:hAnsi="Courier New" w:cs="Courier New"/>
          <w:sz w:val="16"/>
          <w:szCs w:val="16"/>
          <w:lang w:val="fr-FR"/>
        </w:rPr>
        <w:t>wsu:Expires</w:t>
      </w:r>
      <w:proofErr w:type="spellEnd"/>
      <w:r w:rsidRPr="00436F83">
        <w:rPr>
          <w:rFonts w:ascii="Courier New" w:hAnsi="Courier New" w:cs="Courier New"/>
          <w:sz w:val="16"/>
          <w:szCs w:val="16"/>
          <w:lang w:val="fr-FR"/>
        </w:rPr>
        <w:t>&gt;</w:t>
      </w:r>
    </w:p>
    <w:p w14:paraId="1AC5EB26" w14:textId="77777777" w:rsidR="00964A1D" w:rsidRPr="00853889" w:rsidRDefault="00964A1D" w:rsidP="00964A1D">
      <w:pPr>
        <w:spacing w:before="0"/>
        <w:rPr>
          <w:rFonts w:ascii="Courier New" w:hAnsi="Courier New" w:cs="Courier New"/>
          <w:sz w:val="16"/>
          <w:szCs w:val="16"/>
        </w:rPr>
      </w:pPr>
      <w:r w:rsidRPr="00436F83">
        <w:rPr>
          <w:rFonts w:ascii="Courier New" w:hAnsi="Courier New" w:cs="Courier New"/>
          <w:sz w:val="16"/>
          <w:szCs w:val="16"/>
          <w:lang w:val="fr-FR"/>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wsu</w:t>
      </w:r>
      <w:proofErr w:type="gramStart"/>
      <w:r w:rsidRPr="00436F83">
        <w:rPr>
          <w:rFonts w:ascii="Courier New" w:hAnsi="Courier New" w:cs="Courier New"/>
          <w:sz w:val="16"/>
          <w:szCs w:val="16"/>
        </w:rPr>
        <w:t>:Timestamp</w:t>
      </w:r>
      <w:proofErr w:type="spellEnd"/>
      <w:proofErr w:type="gramEnd"/>
      <w:r w:rsidRPr="00436F83">
        <w:rPr>
          <w:rFonts w:ascii="Courier New" w:hAnsi="Courier New" w:cs="Courier New"/>
          <w:sz w:val="16"/>
          <w:szCs w:val="16"/>
        </w:rPr>
        <w:t>&gt;</w:t>
      </w:r>
    </w:p>
    <w:p w14:paraId="35DAD67D" w14:textId="77777777" w:rsidR="00964A1D" w:rsidRPr="00853889" w:rsidRDefault="00964A1D" w:rsidP="00964A1D">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wsse</w:t>
      </w:r>
      <w:proofErr w:type="gramStart"/>
      <w:r w:rsidRPr="00436F83">
        <w:rPr>
          <w:rFonts w:ascii="Courier New" w:hAnsi="Courier New" w:cs="Courier New"/>
          <w:sz w:val="16"/>
          <w:szCs w:val="16"/>
        </w:rPr>
        <w:t>:Security</w:t>
      </w:r>
      <w:proofErr w:type="spellEnd"/>
      <w:proofErr w:type="gramEnd"/>
      <w:r w:rsidRPr="00436F83">
        <w:rPr>
          <w:rFonts w:ascii="Courier New" w:hAnsi="Courier New" w:cs="Courier New"/>
          <w:sz w:val="16"/>
          <w:szCs w:val="16"/>
        </w:rPr>
        <w:t>&gt;</w:t>
      </w:r>
    </w:p>
    <w:p w14:paraId="27635067" w14:textId="77777777" w:rsidR="00964A1D" w:rsidRPr="00853889" w:rsidRDefault="00964A1D" w:rsidP="00964A1D">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wsa</w:t>
      </w:r>
      <w:proofErr w:type="gramStart"/>
      <w:r w:rsidRPr="00436F83">
        <w:rPr>
          <w:rFonts w:ascii="Courier New" w:hAnsi="Courier New" w:cs="Courier New"/>
          <w:sz w:val="16"/>
          <w:szCs w:val="16"/>
        </w:rPr>
        <w:t>:Action</w:t>
      </w:r>
      <w:proofErr w:type="spellEnd"/>
      <w:proofErr w:type="gramEnd"/>
      <w:r w:rsidRPr="00436F83">
        <w:rPr>
          <w:rFonts w:ascii="Courier New" w:hAnsi="Courier New" w:cs="Courier New"/>
          <w:sz w:val="16"/>
          <w:szCs w:val="16"/>
        </w:rPr>
        <w:t xml:space="preserve"> soapenv:mustUnderstand="true"&gt;urn:ihe:pcd:2010:CommunicatePCDDataResponse&lt;/wsa:Action&gt;</w:t>
      </w:r>
    </w:p>
    <w:p w14:paraId="281054D7" w14:textId="77777777" w:rsidR="00964A1D" w:rsidRPr="00853889" w:rsidRDefault="00964A1D" w:rsidP="00964A1D">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wsa</w:t>
      </w:r>
      <w:proofErr w:type="gramStart"/>
      <w:r w:rsidRPr="00436F83">
        <w:rPr>
          <w:rFonts w:ascii="Courier New" w:hAnsi="Courier New" w:cs="Courier New"/>
          <w:sz w:val="16"/>
          <w:szCs w:val="16"/>
        </w:rPr>
        <w:t>:RelatesTo</w:t>
      </w:r>
      <w:proofErr w:type="spellEnd"/>
      <w:proofErr w:type="gramEnd"/>
      <w:r w:rsidRPr="00436F83">
        <w:rPr>
          <w:rFonts w:ascii="Courier New" w:hAnsi="Courier New" w:cs="Courier New"/>
          <w:sz w:val="16"/>
          <w:szCs w:val="16"/>
        </w:rPr>
        <w:t xml:space="preserve"> soapenv:mustUnderstand="true"&gt;urn:uuid:1_1362156894340&lt;/wsa:RelatesTo&gt;</w:t>
      </w:r>
    </w:p>
    <w:p w14:paraId="15937248" w14:textId="77777777" w:rsidR="00964A1D" w:rsidRPr="00853889" w:rsidRDefault="00964A1D" w:rsidP="00964A1D">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soapenv</w:t>
      </w:r>
      <w:proofErr w:type="gramStart"/>
      <w:r w:rsidRPr="00436F83">
        <w:rPr>
          <w:rFonts w:ascii="Courier New" w:hAnsi="Courier New" w:cs="Courier New"/>
          <w:sz w:val="16"/>
          <w:szCs w:val="16"/>
        </w:rPr>
        <w:t>:Header</w:t>
      </w:r>
      <w:proofErr w:type="spellEnd"/>
      <w:proofErr w:type="gramEnd"/>
      <w:r w:rsidRPr="00436F83">
        <w:rPr>
          <w:rFonts w:ascii="Courier New" w:hAnsi="Courier New" w:cs="Courier New"/>
          <w:sz w:val="16"/>
          <w:szCs w:val="16"/>
        </w:rPr>
        <w:t>&gt;</w:t>
      </w:r>
    </w:p>
    <w:p w14:paraId="5493F425" w14:textId="77777777" w:rsidR="00964A1D" w:rsidRPr="00853889" w:rsidRDefault="00964A1D" w:rsidP="00964A1D">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proofErr w:type="gramStart"/>
      <w:r w:rsidRPr="00436F83">
        <w:rPr>
          <w:rFonts w:ascii="Courier New" w:hAnsi="Courier New" w:cs="Courier New"/>
          <w:sz w:val="16"/>
          <w:szCs w:val="16"/>
        </w:rPr>
        <w:t>soapenv:</w:t>
      </w:r>
      <w:proofErr w:type="gramEnd"/>
      <w:r w:rsidRPr="00436F83">
        <w:rPr>
          <w:rFonts w:ascii="Courier New" w:hAnsi="Courier New" w:cs="Courier New"/>
          <w:sz w:val="16"/>
          <w:szCs w:val="16"/>
        </w:rPr>
        <w:t>Body</w:t>
      </w:r>
      <w:proofErr w:type="spellEnd"/>
      <w:r w:rsidRPr="00436F83">
        <w:rPr>
          <w:rFonts w:ascii="Courier New" w:hAnsi="Courier New" w:cs="Courier New"/>
          <w:sz w:val="16"/>
          <w:szCs w:val="16"/>
        </w:rPr>
        <w:t>&gt;</w:t>
      </w:r>
    </w:p>
    <w:p w14:paraId="4B0A0DED" w14:textId="77777777" w:rsidR="00964A1D" w:rsidRDefault="00964A1D" w:rsidP="00964A1D">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pcd</w:t>
      </w:r>
      <w:proofErr w:type="gramStart"/>
      <w:r w:rsidRPr="00436F83">
        <w:rPr>
          <w:rFonts w:ascii="Courier New" w:hAnsi="Courier New" w:cs="Courier New"/>
          <w:sz w:val="16"/>
          <w:szCs w:val="16"/>
        </w:rPr>
        <w:t>:CommunicatePCDDataResponse</w:t>
      </w:r>
      <w:proofErr w:type="spellEnd"/>
      <w:proofErr w:type="gramEnd"/>
      <w:r w:rsidRPr="00436F83">
        <w:rPr>
          <w:rFonts w:ascii="Courier New" w:hAnsi="Courier New" w:cs="Courier New"/>
          <w:sz w:val="16"/>
          <w:szCs w:val="16"/>
        </w:rPr>
        <w:t xml:space="preserve"> </w:t>
      </w:r>
      <w:proofErr w:type="spellStart"/>
      <w:r w:rsidRPr="00436F83">
        <w:rPr>
          <w:rFonts w:ascii="Courier New" w:hAnsi="Courier New" w:cs="Courier New"/>
          <w:sz w:val="16"/>
          <w:szCs w:val="16"/>
        </w:rPr>
        <w:t>xmlns:pcd</w:t>
      </w:r>
      <w:proofErr w:type="spellEnd"/>
      <w:r w:rsidRPr="00436F83">
        <w:rPr>
          <w:rFonts w:ascii="Courier New" w:hAnsi="Courier New" w:cs="Courier New"/>
          <w:sz w:val="16"/>
          <w:szCs w:val="16"/>
        </w:rPr>
        <w:t>="urn:ihe:pcd:dec:2010"&gt;</w:t>
      </w:r>
    </w:p>
    <w:p w14:paraId="5BC518CF" w14:textId="77777777" w:rsidR="00964A1D" w:rsidRDefault="00964A1D" w:rsidP="00964A1D">
      <w:pPr>
        <w:spacing w:before="0"/>
        <w:rPr>
          <w:rFonts w:ascii="Courier New" w:hAnsi="Courier New" w:cs="Courier New"/>
          <w:sz w:val="16"/>
          <w:szCs w:val="16"/>
        </w:rPr>
      </w:pPr>
      <w:r w:rsidRPr="00436F83">
        <w:rPr>
          <w:rFonts w:ascii="Courier New" w:hAnsi="Courier New" w:cs="Courier New"/>
          <w:sz w:val="16"/>
          <w:szCs w:val="16"/>
        </w:rPr>
        <w:t>MSH|^~\&amp;amp</w:t>
      </w:r>
      <w:proofErr w:type="gramStart"/>
      <w:r w:rsidRPr="00436F83">
        <w:rPr>
          <w:rFonts w:ascii="Courier New" w:hAnsi="Courier New" w:cs="Courier New"/>
          <w:sz w:val="16"/>
          <w:szCs w:val="16"/>
        </w:rPr>
        <w:t>;|</w:t>
      </w:r>
      <w:proofErr w:type="gramEnd"/>
      <w:r w:rsidRPr="00436F83">
        <w:rPr>
          <w:rFonts w:ascii="Courier New" w:hAnsi="Courier New" w:cs="Courier New"/>
          <w:sz w:val="16"/>
          <w:szCs w:val="16"/>
        </w:rPr>
        <w:t>LNI^d0bed0bed0beabee^EUI-64||||20130301115441.444-0500||ACK^R01^ACK|</w:t>
      </w:r>
    </w:p>
    <w:p w14:paraId="3355A3A1" w14:textId="77777777" w:rsidR="00964A1D" w:rsidRDefault="00964A1D" w:rsidP="00964A1D">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00120130301115453695|P|2.6|||NE|AL|||||IHE PCD ORU-R012006^HL7^2.16.840.1.113883.9.n.m^HL7&amp;#</w:t>
      </w:r>
      <w:proofErr w:type="spellStart"/>
      <w:proofErr w:type="gramStart"/>
      <w:r w:rsidRPr="00436F83">
        <w:rPr>
          <w:rFonts w:ascii="Courier New" w:hAnsi="Courier New" w:cs="Courier New"/>
          <w:sz w:val="16"/>
          <w:szCs w:val="16"/>
        </w:rPr>
        <w:t>xd</w:t>
      </w:r>
      <w:proofErr w:type="spellEnd"/>
      <w:proofErr w:type="gramEnd"/>
      <w:r w:rsidRPr="00436F83">
        <w:rPr>
          <w:rFonts w:ascii="Courier New" w:hAnsi="Courier New" w:cs="Courier New"/>
          <w:sz w:val="16"/>
          <w:szCs w:val="16"/>
        </w:rPr>
        <w:t>;</w:t>
      </w:r>
    </w:p>
    <w:p w14:paraId="77731693" w14:textId="77777777" w:rsidR="00964A1D" w:rsidRDefault="00964A1D" w:rsidP="00964A1D">
      <w:pPr>
        <w:spacing w:before="0"/>
        <w:rPr>
          <w:rFonts w:ascii="Courier New" w:hAnsi="Courier New" w:cs="Courier New"/>
          <w:sz w:val="16"/>
          <w:szCs w:val="16"/>
        </w:rPr>
      </w:pPr>
      <w:r w:rsidRPr="00436F83">
        <w:rPr>
          <w:rFonts w:ascii="Courier New" w:hAnsi="Courier New" w:cs="Courier New"/>
          <w:sz w:val="16"/>
          <w:szCs w:val="16"/>
        </w:rPr>
        <w:t>MSA|AA|00120130301115453695&amp;#</w:t>
      </w:r>
      <w:proofErr w:type="spellStart"/>
      <w:proofErr w:type="gramStart"/>
      <w:r w:rsidRPr="00436F83">
        <w:rPr>
          <w:rFonts w:ascii="Courier New" w:hAnsi="Courier New" w:cs="Courier New"/>
          <w:sz w:val="16"/>
          <w:szCs w:val="16"/>
        </w:rPr>
        <w:t>xd</w:t>
      </w:r>
      <w:proofErr w:type="spellEnd"/>
      <w:proofErr w:type="gramEnd"/>
      <w:r w:rsidRPr="00436F83">
        <w:rPr>
          <w:rFonts w:ascii="Courier New" w:hAnsi="Courier New" w:cs="Courier New"/>
          <w:sz w:val="16"/>
          <w:szCs w:val="16"/>
        </w:rPr>
        <w:t>;</w:t>
      </w:r>
    </w:p>
    <w:p w14:paraId="1536035C" w14:textId="77777777" w:rsidR="00964A1D" w:rsidRDefault="00964A1D" w:rsidP="00964A1D">
      <w:pPr>
        <w:spacing w:before="0"/>
        <w:rPr>
          <w:rFonts w:ascii="Courier New" w:hAnsi="Courier New" w:cs="Courier New"/>
          <w:sz w:val="16"/>
          <w:szCs w:val="16"/>
        </w:rPr>
      </w:pPr>
      <w:r w:rsidRPr="00436F83">
        <w:rPr>
          <w:rFonts w:ascii="Courier New" w:hAnsi="Courier New" w:cs="Courier New"/>
          <w:sz w:val="16"/>
          <w:szCs w:val="16"/>
        </w:rPr>
        <w:t>ERR|||0^Message_accepted^HL7|I||||</w:t>
      </w:r>
      <w:proofErr w:type="spellStart"/>
      <w:r w:rsidRPr="00436F83">
        <w:rPr>
          <w:rFonts w:ascii="Courier New" w:hAnsi="Courier New" w:cs="Courier New"/>
          <w:sz w:val="16"/>
          <w:szCs w:val="16"/>
        </w:rPr>
        <w:t>PcdToPHMR</w:t>
      </w:r>
      <w:proofErr w:type="spellEnd"/>
      <w:r w:rsidRPr="00436F83">
        <w:rPr>
          <w:rFonts w:ascii="Courier New" w:hAnsi="Courier New" w:cs="Courier New"/>
          <w:sz w:val="16"/>
          <w:szCs w:val="16"/>
        </w:rPr>
        <w:t>: XDS Send was successful. Response: null&amp;#</w:t>
      </w:r>
      <w:proofErr w:type="spellStart"/>
      <w:proofErr w:type="gramStart"/>
      <w:r w:rsidRPr="00436F83">
        <w:rPr>
          <w:rFonts w:ascii="Courier New" w:hAnsi="Courier New" w:cs="Courier New"/>
          <w:sz w:val="16"/>
          <w:szCs w:val="16"/>
        </w:rPr>
        <w:t>xd</w:t>
      </w:r>
      <w:proofErr w:type="spellEnd"/>
      <w:proofErr w:type="gramEnd"/>
      <w:r w:rsidRPr="00436F83">
        <w:rPr>
          <w:rFonts w:ascii="Courier New" w:hAnsi="Courier New" w:cs="Courier New"/>
          <w:sz w:val="16"/>
          <w:szCs w:val="16"/>
        </w:rPr>
        <w:t>;</w:t>
      </w:r>
    </w:p>
    <w:p w14:paraId="542BA0EF" w14:textId="77777777" w:rsidR="00964A1D" w:rsidRDefault="00964A1D" w:rsidP="00964A1D">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pcd</w:t>
      </w:r>
      <w:proofErr w:type="gramStart"/>
      <w:r w:rsidRPr="00436F83">
        <w:rPr>
          <w:rFonts w:ascii="Courier New" w:hAnsi="Courier New" w:cs="Courier New"/>
          <w:sz w:val="16"/>
          <w:szCs w:val="16"/>
        </w:rPr>
        <w:t>:CommunicatePCDDataResponse</w:t>
      </w:r>
      <w:proofErr w:type="spellEnd"/>
      <w:proofErr w:type="gramEnd"/>
      <w:r w:rsidRPr="00436F83">
        <w:rPr>
          <w:rFonts w:ascii="Courier New" w:hAnsi="Courier New" w:cs="Courier New"/>
          <w:sz w:val="16"/>
          <w:szCs w:val="16"/>
        </w:rPr>
        <w:t>&gt;</w:t>
      </w:r>
    </w:p>
    <w:p w14:paraId="28C9D9BA" w14:textId="77777777" w:rsidR="00964A1D" w:rsidRPr="00853889" w:rsidRDefault="00964A1D" w:rsidP="00964A1D">
      <w:pPr>
        <w:spacing w:before="0"/>
        <w:rPr>
          <w:rFonts w:ascii="Courier New" w:hAnsi="Courier New" w:cs="Courier New"/>
          <w:sz w:val="16"/>
          <w:szCs w:val="16"/>
        </w:rPr>
      </w:pPr>
      <w:r>
        <w:rPr>
          <w:rFonts w:ascii="Courier New" w:hAnsi="Courier New" w:cs="Courier New"/>
          <w:sz w:val="16"/>
          <w:szCs w:val="16"/>
        </w:rPr>
        <w:t xml:space="preserve">  </w:t>
      </w:r>
      <w:r w:rsidRPr="00436F83">
        <w:rPr>
          <w:rFonts w:ascii="Courier New" w:hAnsi="Courier New" w:cs="Courier New"/>
          <w:sz w:val="16"/>
          <w:szCs w:val="16"/>
        </w:rPr>
        <w:t>&lt;/</w:t>
      </w:r>
      <w:proofErr w:type="spellStart"/>
      <w:r w:rsidRPr="00436F83">
        <w:rPr>
          <w:rFonts w:ascii="Courier New" w:hAnsi="Courier New" w:cs="Courier New"/>
          <w:sz w:val="16"/>
          <w:szCs w:val="16"/>
        </w:rPr>
        <w:t>soapenv</w:t>
      </w:r>
      <w:proofErr w:type="gramStart"/>
      <w:r w:rsidRPr="00436F83">
        <w:rPr>
          <w:rFonts w:ascii="Courier New" w:hAnsi="Courier New" w:cs="Courier New"/>
          <w:sz w:val="16"/>
          <w:szCs w:val="16"/>
        </w:rPr>
        <w:t>:Body</w:t>
      </w:r>
      <w:proofErr w:type="spellEnd"/>
      <w:proofErr w:type="gramEnd"/>
      <w:r w:rsidRPr="00436F83">
        <w:rPr>
          <w:rFonts w:ascii="Courier New" w:hAnsi="Courier New" w:cs="Courier New"/>
          <w:sz w:val="16"/>
          <w:szCs w:val="16"/>
        </w:rPr>
        <w:t>&gt;</w:t>
      </w:r>
    </w:p>
    <w:p w14:paraId="62B2736F" w14:textId="77777777" w:rsidR="00964A1D" w:rsidRDefault="00964A1D" w:rsidP="00964A1D">
      <w:pPr>
        <w:spacing w:before="0"/>
        <w:rPr>
          <w:rFonts w:ascii="Courier New" w:hAnsi="Courier New" w:cs="Courier New"/>
          <w:sz w:val="16"/>
          <w:szCs w:val="16"/>
        </w:rPr>
      </w:pPr>
      <w:r w:rsidRPr="00436F83">
        <w:rPr>
          <w:rFonts w:ascii="Courier New" w:hAnsi="Courier New" w:cs="Courier New"/>
          <w:sz w:val="16"/>
          <w:szCs w:val="16"/>
        </w:rPr>
        <w:lastRenderedPageBreak/>
        <w:t>&lt;/</w:t>
      </w:r>
      <w:proofErr w:type="spellStart"/>
      <w:r w:rsidRPr="00436F83">
        <w:rPr>
          <w:rFonts w:ascii="Courier New" w:hAnsi="Courier New" w:cs="Courier New"/>
          <w:sz w:val="16"/>
          <w:szCs w:val="16"/>
        </w:rPr>
        <w:t>soapenv</w:t>
      </w:r>
      <w:proofErr w:type="gramStart"/>
      <w:r w:rsidRPr="00436F83">
        <w:rPr>
          <w:rFonts w:ascii="Courier New" w:hAnsi="Courier New" w:cs="Courier New"/>
          <w:sz w:val="16"/>
          <w:szCs w:val="16"/>
        </w:rPr>
        <w:t>:Envelope</w:t>
      </w:r>
      <w:proofErr w:type="spellEnd"/>
      <w:proofErr w:type="gramEnd"/>
      <w:r w:rsidRPr="00436F83">
        <w:rPr>
          <w:rFonts w:ascii="Courier New" w:hAnsi="Courier New" w:cs="Courier New"/>
          <w:sz w:val="16"/>
          <w:szCs w:val="16"/>
        </w:rPr>
        <w:t>&gt;</w:t>
      </w:r>
    </w:p>
    <w:p w14:paraId="77AC4DFD" w14:textId="5507EA67" w:rsidR="00BD6716" w:rsidRDefault="00964A1D" w:rsidP="00BD6716">
      <w:pPr>
        <w:pStyle w:val="BodyText"/>
      </w:pPr>
      <w:r>
        <w:t>The PCD-01 response message indicates success and the ERR segment indicates that the message was successfully converted to a PHMR and sent to its configured destination.</w:t>
      </w:r>
    </w:p>
    <w:p w14:paraId="186D89E7" w14:textId="77777777" w:rsidR="00BD6716" w:rsidRPr="00BD6716" w:rsidRDefault="00BD6716" w:rsidP="00BD6716">
      <w:pPr>
        <w:pStyle w:val="BodyText"/>
        <w:rPr>
          <w:ins w:id="2963" w:author="Keith W. Boone" w:date="2015-03-04T12:53:00Z"/>
        </w:rPr>
      </w:pPr>
    </w:p>
    <w:p w14:paraId="7988FB45" w14:textId="77777777" w:rsidR="00EA4EA1" w:rsidRPr="003651D9" w:rsidDel="003877D0" w:rsidRDefault="00EA4EA1" w:rsidP="00207571">
      <w:pPr>
        <w:pStyle w:val="PartTitle"/>
        <w:rPr>
          <w:del w:id="2964" w:author="Keith W. Boone" w:date="2015-03-04T12:53:00Z"/>
          <w:highlight w:val="yellow"/>
        </w:rPr>
      </w:pPr>
      <w:del w:id="2965" w:author="Keith W. Boone" w:date="2015-03-04T12:53:00Z">
        <w:r w:rsidRPr="003651D9" w:rsidDel="003877D0">
          <w:delText>Appendices</w:delText>
        </w:r>
        <w:r w:rsidRPr="003651D9" w:rsidDel="003877D0">
          <w:rPr>
            <w:highlight w:val="yellow"/>
          </w:rPr>
          <w:delText xml:space="preserve"> </w:delText>
        </w:r>
      </w:del>
    </w:p>
    <w:p w14:paraId="171C8DD7" w14:textId="77777777" w:rsidR="00EA4EA1" w:rsidRPr="003651D9" w:rsidDel="003877D0" w:rsidRDefault="00EA4EA1" w:rsidP="00EA4EA1">
      <w:pPr>
        <w:rPr>
          <w:del w:id="2966" w:author="Keith W. Boone" w:date="2015-03-04T12:53:00Z"/>
          <w:i/>
        </w:rPr>
      </w:pPr>
      <w:del w:id="2967" w:author="Keith W. Boone" w:date="2015-03-04T12:53:00Z">
        <w:r w:rsidRPr="003651D9" w:rsidDel="003877D0">
          <w:rPr>
            <w:i/>
          </w:rPr>
          <w:delText>&lt;Add any applicable appendices below</w:delText>
        </w:r>
        <w:r w:rsidR="001055CB" w:rsidRPr="003651D9" w:rsidDel="003877D0">
          <w:rPr>
            <w:i/>
          </w:rPr>
          <w:delText xml:space="preserve">; </w:delText>
        </w:r>
        <w:r w:rsidRPr="003651D9" w:rsidDel="003877D0">
          <w:rPr>
            <w:i/>
          </w:rPr>
          <w:delText>NA if none.&gt;</w:delText>
        </w:r>
      </w:del>
    </w:p>
    <w:p w14:paraId="3D7A29AD" w14:textId="77777777" w:rsidR="00EA4EA1" w:rsidRPr="003651D9" w:rsidDel="003877D0" w:rsidRDefault="00EA4EA1" w:rsidP="00EA4EA1">
      <w:pPr>
        <w:pStyle w:val="AppendixHeading1"/>
        <w:rPr>
          <w:del w:id="2968" w:author="Keith W. Boone" w:date="2015-03-04T12:53:00Z"/>
          <w:noProof w:val="0"/>
        </w:rPr>
      </w:pPr>
      <w:del w:id="2969" w:author="Keith W. Boone" w:date="2015-03-04T12:53:00Z">
        <w:r w:rsidRPr="003651D9" w:rsidDel="003877D0">
          <w:rPr>
            <w:noProof w:val="0"/>
          </w:rPr>
          <w:delText>Appendix A – &lt;Appendix A Title&gt;</w:delText>
        </w:r>
      </w:del>
    </w:p>
    <w:p w14:paraId="129DB102" w14:textId="77777777" w:rsidR="00EA4EA1" w:rsidRPr="003651D9" w:rsidDel="003877D0" w:rsidRDefault="00EA4EA1" w:rsidP="00EA4EA1">
      <w:pPr>
        <w:pStyle w:val="BodyText"/>
        <w:rPr>
          <w:del w:id="2970" w:author="Keith W. Boone" w:date="2015-03-04T12:53:00Z"/>
        </w:rPr>
      </w:pPr>
      <w:del w:id="2971" w:author="Keith W. Boone" w:date="2015-03-04T12:53:00Z">
        <w:r w:rsidRPr="003651D9" w:rsidDel="003877D0">
          <w:delText>Appendix A text goes here.</w:delText>
        </w:r>
      </w:del>
    </w:p>
    <w:p w14:paraId="469C676D" w14:textId="77777777" w:rsidR="00EA4EA1" w:rsidRPr="003651D9" w:rsidDel="003877D0" w:rsidRDefault="00EA4EA1" w:rsidP="005B3030">
      <w:pPr>
        <w:pStyle w:val="AppendixHeading2"/>
        <w:numPr>
          <w:ilvl w:val="1"/>
          <w:numId w:val="20"/>
        </w:numPr>
        <w:rPr>
          <w:del w:id="2972" w:author="Keith W. Boone" w:date="2015-03-04T12:53:00Z"/>
          <w:bCs/>
          <w:noProof w:val="0"/>
        </w:rPr>
      </w:pPr>
      <w:bookmarkStart w:id="2973" w:name="_Toc418185457"/>
      <w:del w:id="2974" w:author="Keith W. Boone" w:date="2015-03-04T12:53:00Z">
        <w:r w:rsidRPr="003651D9" w:rsidDel="003877D0">
          <w:rPr>
            <w:bCs/>
            <w:noProof w:val="0"/>
          </w:rPr>
          <w:delText>&lt;Add Title&gt;</w:delText>
        </w:r>
        <w:bookmarkEnd w:id="2973"/>
      </w:del>
    </w:p>
    <w:p w14:paraId="7938A84C" w14:textId="77777777" w:rsidR="00EA4EA1" w:rsidRPr="003651D9" w:rsidDel="003877D0" w:rsidRDefault="00EA4EA1" w:rsidP="00EA4EA1">
      <w:pPr>
        <w:pStyle w:val="BodyText"/>
        <w:rPr>
          <w:del w:id="2975" w:author="Keith W. Boone" w:date="2015-03-04T12:53:00Z"/>
        </w:rPr>
      </w:pPr>
      <w:del w:id="2976" w:author="Keith W. Boone" w:date="2015-03-04T12:53:00Z">
        <w:r w:rsidRPr="003651D9" w:rsidDel="003877D0">
          <w:delText>Appendix A.1 text goes here</w:delText>
        </w:r>
      </w:del>
    </w:p>
    <w:p w14:paraId="0D9D5470" w14:textId="77777777" w:rsidR="00EA4EA1" w:rsidRPr="003651D9" w:rsidDel="003877D0" w:rsidRDefault="00EA4EA1" w:rsidP="00EA4EA1">
      <w:pPr>
        <w:pStyle w:val="AppendixHeading1"/>
        <w:rPr>
          <w:del w:id="2977" w:author="Keith W. Boone" w:date="2015-03-04T12:53:00Z"/>
          <w:noProof w:val="0"/>
        </w:rPr>
      </w:pPr>
      <w:del w:id="2978" w:author="Keith W. Boone" w:date="2015-03-04T12:53:00Z">
        <w:r w:rsidRPr="003651D9" w:rsidDel="003877D0">
          <w:rPr>
            <w:noProof w:val="0"/>
          </w:rPr>
          <w:delText>Appendix B – &lt;Appendix B Title&gt;</w:delText>
        </w:r>
      </w:del>
    </w:p>
    <w:p w14:paraId="67BD04A8" w14:textId="77777777" w:rsidR="00EA4EA1" w:rsidRPr="003651D9" w:rsidDel="003877D0" w:rsidRDefault="00EA4EA1" w:rsidP="00EA4EA1">
      <w:pPr>
        <w:pStyle w:val="BodyText"/>
        <w:rPr>
          <w:del w:id="2979" w:author="Keith W. Boone" w:date="2015-03-04T12:53:00Z"/>
        </w:rPr>
      </w:pPr>
      <w:del w:id="2980" w:author="Keith W. Boone" w:date="2015-03-04T12:53:00Z">
        <w:r w:rsidRPr="003651D9" w:rsidDel="003877D0">
          <w:delText>Appendix B text goes here.</w:delText>
        </w:r>
      </w:del>
    </w:p>
    <w:p w14:paraId="5968952B" w14:textId="77777777" w:rsidR="00EA4EA1" w:rsidRPr="003651D9" w:rsidDel="003877D0" w:rsidRDefault="00EA4EA1" w:rsidP="005B3030">
      <w:pPr>
        <w:pStyle w:val="ListParagraph"/>
        <w:numPr>
          <w:ilvl w:val="0"/>
          <w:numId w:val="18"/>
        </w:numPr>
        <w:spacing w:before="240" w:after="60"/>
        <w:rPr>
          <w:del w:id="2981" w:author="Keith W. Boone" w:date="2015-03-04T12:53:00Z"/>
          <w:rFonts w:ascii="Arial" w:hAnsi="Arial"/>
          <w:b/>
          <w:bCs/>
          <w:vanish/>
          <w:sz w:val="28"/>
        </w:rPr>
      </w:pPr>
    </w:p>
    <w:p w14:paraId="1C2F814B" w14:textId="77777777" w:rsidR="00EA4EA1" w:rsidRPr="003651D9" w:rsidDel="003877D0" w:rsidRDefault="00EA4EA1" w:rsidP="005B3030">
      <w:pPr>
        <w:pStyle w:val="ListParagraph"/>
        <w:numPr>
          <w:ilvl w:val="1"/>
          <w:numId w:val="18"/>
        </w:numPr>
        <w:spacing w:before="240" w:after="60"/>
        <w:rPr>
          <w:del w:id="2982" w:author="Keith W. Boone" w:date="2015-03-04T12:53:00Z"/>
          <w:rFonts w:ascii="Arial" w:hAnsi="Arial"/>
          <w:b/>
          <w:bCs/>
          <w:vanish/>
          <w:sz w:val="28"/>
        </w:rPr>
      </w:pPr>
    </w:p>
    <w:p w14:paraId="657FD896" w14:textId="77777777" w:rsidR="00EA4EA1" w:rsidRPr="003651D9" w:rsidDel="003877D0" w:rsidRDefault="00EA4EA1" w:rsidP="005B3030">
      <w:pPr>
        <w:pStyle w:val="AppendixHeading2"/>
        <w:numPr>
          <w:ilvl w:val="1"/>
          <w:numId w:val="18"/>
        </w:numPr>
        <w:rPr>
          <w:del w:id="2983" w:author="Keith W. Boone" w:date="2015-03-04T12:53:00Z"/>
          <w:bCs/>
          <w:noProof w:val="0"/>
        </w:rPr>
      </w:pPr>
      <w:bookmarkStart w:id="2984" w:name="_Toc418185458"/>
      <w:del w:id="2985" w:author="Keith W. Boone" w:date="2015-03-04T12:53:00Z">
        <w:r w:rsidRPr="003651D9" w:rsidDel="003877D0">
          <w:rPr>
            <w:bCs/>
            <w:noProof w:val="0"/>
          </w:rPr>
          <w:delText>&lt;Add Title&gt;</w:delText>
        </w:r>
        <w:bookmarkEnd w:id="2984"/>
      </w:del>
    </w:p>
    <w:p w14:paraId="74A4D120" w14:textId="77777777" w:rsidR="00EA4EA1" w:rsidRPr="003651D9" w:rsidDel="003877D0" w:rsidRDefault="00EA4EA1" w:rsidP="00EA4EA1">
      <w:pPr>
        <w:pStyle w:val="BodyText"/>
        <w:rPr>
          <w:del w:id="2986" w:author="Keith W. Boone" w:date="2015-03-04T12:53:00Z"/>
        </w:rPr>
      </w:pPr>
      <w:del w:id="2987" w:author="Keith W. Boone" w:date="2015-03-04T12:53:00Z">
        <w:r w:rsidRPr="003651D9" w:rsidDel="003877D0">
          <w:delText>Appendix B.1 text goes here.</w:delText>
        </w:r>
      </w:del>
    </w:p>
    <w:p w14:paraId="71F7A245" w14:textId="77777777" w:rsidR="00EA4EA1" w:rsidRPr="003651D9" w:rsidDel="003877D0" w:rsidRDefault="00EA4EA1" w:rsidP="00EA4EA1">
      <w:pPr>
        <w:pStyle w:val="BodyText"/>
        <w:rPr>
          <w:del w:id="2988" w:author="Keith W. Boone" w:date="2015-03-04T12:54:00Z"/>
        </w:rPr>
      </w:pPr>
    </w:p>
    <w:p w14:paraId="441935C4" w14:textId="77777777" w:rsidR="00EA4EA1" w:rsidRPr="003651D9" w:rsidRDefault="00EA4EA1" w:rsidP="00EA4EA1">
      <w:pPr>
        <w:pStyle w:val="AppendixHeading1"/>
        <w:rPr>
          <w:noProof w:val="0"/>
        </w:rPr>
      </w:pPr>
      <w:bookmarkStart w:id="2989" w:name="_Toc418185459"/>
      <w:r w:rsidRPr="003651D9">
        <w:rPr>
          <w:noProof w:val="0"/>
        </w:rPr>
        <w:t xml:space="preserve">Volume </w:t>
      </w:r>
      <w:r w:rsidR="001F2CF8" w:rsidRPr="003651D9">
        <w:rPr>
          <w:noProof w:val="0"/>
        </w:rPr>
        <w:t>3</w:t>
      </w:r>
      <w:r w:rsidRPr="003651D9">
        <w:rPr>
          <w:noProof w:val="0"/>
        </w:rPr>
        <w:t xml:space="preserve"> Namespace Additions</w:t>
      </w:r>
      <w:bookmarkEnd w:id="2989"/>
    </w:p>
    <w:p w14:paraId="16306E0E" w14:textId="77777777" w:rsidR="00EA4EA1" w:rsidRPr="003651D9" w:rsidRDefault="00EA4EA1" w:rsidP="00EA4EA1">
      <w:pPr>
        <w:pStyle w:val="EditorInstructions"/>
      </w:pPr>
      <w:r w:rsidRPr="003651D9">
        <w:t xml:space="preserve">Add the following terms </w:t>
      </w:r>
      <w:r w:rsidRPr="003651D9">
        <w:rPr>
          <w:iCs w:val="0"/>
        </w:rPr>
        <w:t>to the IHE Namespace</w:t>
      </w:r>
      <w:r w:rsidRPr="003651D9">
        <w:t>:</w:t>
      </w:r>
    </w:p>
    <w:p w14:paraId="5AFADE5C" w14:textId="77777777" w:rsidR="00EA4EA1" w:rsidRPr="003651D9" w:rsidRDefault="00EA4EA1" w:rsidP="00EA4EA1">
      <w:pPr>
        <w:pStyle w:val="AuthorInstructions"/>
      </w:pPr>
      <w:r w:rsidRPr="003651D9">
        <w:t>&lt;Please explicitly identify all new OIDs, UIDs, URNs, etc., defined specifically for this profile.</w:t>
      </w:r>
      <w:r w:rsidR="00940FC7">
        <w:t xml:space="preserve"> </w:t>
      </w:r>
      <w:r w:rsidRPr="003651D9">
        <w:t>These will be added to the IHE TF General Introduction namespace appendix when it becomes available. These items should be collected from the sections above</w:t>
      </w:r>
      <w:r w:rsidR="001F2CF8" w:rsidRPr="003651D9">
        <w:t xml:space="preserve"> by the author</w:t>
      </w:r>
      <w:r w:rsidRPr="003651D9">
        <w:t>, and listed here as additions when this document is published for Trial Implementation. This section will be deleted prior to inclusion into the Technical Framework as Final Text, but should be present for publication of Public Comment and Trial Implementation.&gt;</w:t>
      </w:r>
    </w:p>
    <w:p w14:paraId="65315001" w14:textId="77777777" w:rsidR="00EA4EA1" w:rsidRPr="003651D9" w:rsidRDefault="00EA4EA1" w:rsidP="00EA4EA1">
      <w:pPr>
        <w:pStyle w:val="BodyText"/>
      </w:pPr>
    </w:p>
    <w:p w14:paraId="2FD71560" w14:textId="77777777" w:rsidR="00EA4EA1" w:rsidRPr="003651D9" w:rsidRDefault="00EA4EA1" w:rsidP="00EA4EA1">
      <w:pPr>
        <w:pStyle w:val="BodyText"/>
      </w:pPr>
    </w:p>
    <w:p w14:paraId="695BC3A3" w14:textId="77777777" w:rsidR="009612F6" w:rsidRPr="003651D9" w:rsidRDefault="009612F6" w:rsidP="00630F33">
      <w:pPr>
        <w:pStyle w:val="BodyText"/>
        <w:rPr>
          <w:lang w:eastAsia="x-none"/>
        </w:rPr>
      </w:pPr>
    </w:p>
    <w:p w14:paraId="006D3429" w14:textId="77777777" w:rsidR="009612F6" w:rsidRPr="003651D9" w:rsidRDefault="009612F6" w:rsidP="00630F33">
      <w:pPr>
        <w:pStyle w:val="BodyText"/>
        <w:rPr>
          <w:lang w:eastAsia="x-none"/>
        </w:rPr>
      </w:pPr>
    </w:p>
    <w:p w14:paraId="7876CA9B" w14:textId="77777777" w:rsidR="009612F6" w:rsidRPr="003651D9" w:rsidRDefault="009612F6" w:rsidP="00630F33">
      <w:pPr>
        <w:pStyle w:val="BodyText"/>
        <w:rPr>
          <w:lang w:eastAsia="x-none"/>
        </w:rPr>
      </w:pPr>
    </w:p>
    <w:p w14:paraId="0047819E" w14:textId="77777777" w:rsidR="00993FF5" w:rsidRPr="003651D9" w:rsidDel="003877D0" w:rsidRDefault="00D42ED8" w:rsidP="00400853">
      <w:pPr>
        <w:pStyle w:val="PartTitle"/>
        <w:rPr>
          <w:del w:id="2990" w:author="Keith W. Boone" w:date="2015-03-04T12:54:00Z"/>
        </w:rPr>
      </w:pPr>
      <w:del w:id="2991" w:author="Keith W. Boone" w:date="2015-03-04T12:54:00Z">
        <w:r w:rsidRPr="003651D9" w:rsidDel="003877D0">
          <w:delText>V</w:delText>
        </w:r>
        <w:r w:rsidR="00993FF5" w:rsidRPr="003651D9" w:rsidDel="003877D0">
          <w:delText>olume 4 – National Extensions</w:delText>
        </w:r>
      </w:del>
    </w:p>
    <w:p w14:paraId="5244393A" w14:textId="77777777" w:rsidR="00993FF5" w:rsidRPr="003651D9" w:rsidDel="003877D0" w:rsidRDefault="00993FF5">
      <w:pPr>
        <w:pStyle w:val="EditorInstructions"/>
        <w:keepNext/>
        <w:pageBreakBefore/>
        <w:spacing w:before="240" w:after="60"/>
        <w:jc w:val="center"/>
        <w:outlineLvl w:val="0"/>
        <w:rPr>
          <w:del w:id="2992" w:author="Keith W. Boone" w:date="2015-03-04T12:54:00Z"/>
        </w:rPr>
        <w:pPrChange w:id="2993" w:author="Keith W. Boone" w:date="2015-03-04T12:54:00Z">
          <w:pPr>
            <w:pStyle w:val="EditorInstructions"/>
          </w:pPr>
        </w:pPrChange>
      </w:pPr>
      <w:del w:id="2994" w:author="Keith W. Boone" w:date="2015-03-04T12:54:00Z">
        <w:r w:rsidRPr="003651D9" w:rsidDel="003877D0">
          <w:delText xml:space="preserve">Add </w:delText>
        </w:r>
        <w:r w:rsidR="003F0805" w:rsidRPr="003651D9" w:rsidDel="003877D0">
          <w:delText xml:space="preserve">appropriate Country </w:delText>
        </w:r>
        <w:r w:rsidRPr="003651D9" w:rsidDel="003877D0">
          <w:delText xml:space="preserve">section </w:delText>
        </w:r>
      </w:del>
    </w:p>
    <w:p w14:paraId="1E545412" w14:textId="77777777" w:rsidR="00C63D7E" w:rsidRPr="003651D9" w:rsidDel="003877D0" w:rsidRDefault="00993FF5">
      <w:pPr>
        <w:pStyle w:val="AppendixHeading1"/>
        <w:keepNext/>
        <w:pageBreakBefore/>
        <w:jc w:val="center"/>
        <w:outlineLvl w:val="0"/>
        <w:rPr>
          <w:del w:id="2995" w:author="Keith W. Boone" w:date="2015-03-04T12:54:00Z"/>
          <w:noProof w:val="0"/>
        </w:rPr>
        <w:pPrChange w:id="2996" w:author="Keith W. Boone" w:date="2015-03-04T12:54:00Z">
          <w:pPr>
            <w:pStyle w:val="AppendixHeading1"/>
          </w:pPr>
        </w:pPrChange>
      </w:pPr>
      <w:del w:id="2997" w:author="Keith W. Boone" w:date="2015-03-04T12:54:00Z">
        <w:r w:rsidRPr="003651D9" w:rsidDel="003877D0">
          <w:rPr>
            <w:noProof w:val="0"/>
          </w:rPr>
          <w:delText xml:space="preserve">4 </w:delText>
        </w:r>
        <w:r w:rsidR="00C63D7E" w:rsidRPr="003651D9" w:rsidDel="003877D0">
          <w:rPr>
            <w:noProof w:val="0"/>
          </w:rPr>
          <w:delText>National Extensions</w:delText>
        </w:r>
      </w:del>
    </w:p>
    <w:p w14:paraId="2429EAEA" w14:textId="77777777" w:rsidR="00993FF5" w:rsidRPr="003651D9" w:rsidDel="003877D0" w:rsidRDefault="00C63D7E">
      <w:pPr>
        <w:pStyle w:val="AppendixHeading2"/>
        <w:keepNext/>
        <w:pageBreakBefore/>
        <w:jc w:val="center"/>
        <w:outlineLvl w:val="0"/>
        <w:rPr>
          <w:del w:id="2998" w:author="Keith W. Boone" w:date="2015-03-04T12:54:00Z"/>
          <w:noProof w:val="0"/>
        </w:rPr>
        <w:pPrChange w:id="2999" w:author="Keith W. Boone" w:date="2015-03-04T12:54:00Z">
          <w:pPr>
            <w:pStyle w:val="AppendixHeading2"/>
          </w:pPr>
        </w:pPrChange>
      </w:pPr>
      <w:del w:id="3000" w:author="Keith W. Boone" w:date="2015-03-04T12:54:00Z">
        <w:r w:rsidRPr="003651D9" w:rsidDel="003877D0">
          <w:rPr>
            <w:noProof w:val="0"/>
          </w:rPr>
          <w:delText xml:space="preserve">4.I </w:delText>
        </w:r>
        <w:r w:rsidR="00993FF5" w:rsidRPr="003651D9" w:rsidDel="003877D0">
          <w:rPr>
            <w:noProof w:val="0"/>
          </w:rPr>
          <w:delText>National Extensions for &lt;Country Name or IHE Organization&gt;</w:delText>
        </w:r>
      </w:del>
    </w:p>
    <w:p w14:paraId="7725EB92" w14:textId="77777777" w:rsidR="009843EF" w:rsidRPr="003651D9" w:rsidDel="003877D0" w:rsidRDefault="009843EF">
      <w:pPr>
        <w:pStyle w:val="AuthorInstructions"/>
        <w:keepNext/>
        <w:pageBreakBefore/>
        <w:spacing w:before="240" w:after="60"/>
        <w:jc w:val="center"/>
        <w:outlineLvl w:val="0"/>
        <w:rPr>
          <w:del w:id="3001" w:author="Keith W. Boone" w:date="2015-03-04T12:54:00Z"/>
        </w:rPr>
        <w:pPrChange w:id="3002" w:author="Keith W. Boone" w:date="2015-03-04T12:54:00Z">
          <w:pPr>
            <w:pStyle w:val="AuthorInstructions"/>
          </w:pPr>
        </w:pPrChange>
      </w:pPr>
      <w:del w:id="3003" w:author="Keith W. Boone" w:date="2015-03-04T12:54:00Z">
        <w:r w:rsidRPr="003651D9" w:rsidDel="003877D0">
          <w:delText xml:space="preserve">&lt;A template for Volume 4 is included in this document for </w:delText>
        </w:r>
        <w:r w:rsidR="007773C8" w:rsidRPr="003651D9" w:rsidDel="003877D0">
          <w:delText>completeness;</w:delText>
        </w:r>
        <w:r w:rsidRPr="003651D9" w:rsidDel="003877D0">
          <w:delText xml:space="preserve"> however, National Extensions are typically developed after a profile has been published for Trial Implementation</w:delText>
        </w:r>
        <w:r w:rsidR="00F0665F" w:rsidRPr="003651D9" w:rsidDel="003877D0">
          <w:delText xml:space="preserve">. </w:delText>
        </w:r>
        <w:r w:rsidRPr="003651D9" w:rsidDel="003877D0">
          <w:delText>If you are developing a new profile for Public Comment, it is recommended that this section be marked “Not Applicable”.&gt;</w:delText>
        </w:r>
      </w:del>
    </w:p>
    <w:p w14:paraId="04CB34B5" w14:textId="77777777" w:rsidR="009843EF" w:rsidRPr="003651D9" w:rsidDel="003877D0" w:rsidRDefault="009843EF">
      <w:pPr>
        <w:pStyle w:val="AuthorInstructions"/>
        <w:keepNext/>
        <w:pageBreakBefore/>
        <w:spacing w:before="240" w:after="60"/>
        <w:jc w:val="center"/>
        <w:outlineLvl w:val="0"/>
        <w:rPr>
          <w:del w:id="3004" w:author="Keith W. Boone" w:date="2015-03-04T12:54:00Z"/>
        </w:rPr>
        <w:pPrChange w:id="3005" w:author="Keith W. Boone" w:date="2015-03-04T12:54:00Z">
          <w:pPr>
            <w:pStyle w:val="AuthorInstructions"/>
          </w:pPr>
        </w:pPrChange>
      </w:pPr>
      <w:del w:id="3006" w:author="Keith W. Boone" w:date="2015-03-04T12:54:00Z">
        <w:r w:rsidRPr="003651D9" w:rsidDel="003877D0">
          <w:delText>&lt;Avoid using this section if you can, this is “only if absolutely necessary”</w:delText>
        </w:r>
        <w:r w:rsidR="00F0665F" w:rsidRPr="003651D9" w:rsidDel="003877D0">
          <w:delText xml:space="preserve">. </w:delText>
        </w:r>
        <w:r w:rsidRPr="003651D9" w:rsidDel="003877D0">
          <w:delText>Differences add cost to implementation and testing and can reduce interoperability</w:delText>
        </w:r>
        <w:r w:rsidR="00F0665F" w:rsidRPr="003651D9" w:rsidDel="003877D0">
          <w:delText xml:space="preserve">. </w:delText>
        </w:r>
        <w:r w:rsidRPr="003651D9" w:rsidDel="003877D0">
          <w:delText>Review carefully to determine if the national use case truly requires a difference in the profile mechanisms rather than just differences in system configuration.&gt;</w:delText>
        </w:r>
      </w:del>
    </w:p>
    <w:p w14:paraId="02B1B031" w14:textId="77777777" w:rsidR="003579DA" w:rsidRPr="003651D9" w:rsidDel="003877D0" w:rsidRDefault="009843EF">
      <w:pPr>
        <w:pStyle w:val="AuthorInstructions"/>
        <w:keepNext/>
        <w:pageBreakBefore/>
        <w:spacing w:before="240" w:after="60"/>
        <w:jc w:val="center"/>
        <w:outlineLvl w:val="0"/>
        <w:rPr>
          <w:del w:id="3007" w:author="Keith W. Boone" w:date="2015-03-04T12:54:00Z"/>
          <w:i w:val="0"/>
        </w:rPr>
        <w:pPrChange w:id="3008" w:author="Keith W. Boone" w:date="2015-03-04T12:54:00Z">
          <w:pPr>
            <w:pStyle w:val="AuthorInstructions"/>
          </w:pPr>
        </w:pPrChange>
      </w:pPr>
      <w:del w:id="3009" w:author="Keith W. Boone" w:date="2015-03-04T12:54:00Z">
        <w:r w:rsidRPr="003651D9" w:rsidDel="003877D0">
          <w:delText>&lt; National Extensions can add requirements above and beyond IHE, but NOT relax requirements</w:delText>
        </w:r>
        <w:r w:rsidR="00F0665F" w:rsidRPr="003651D9" w:rsidDel="003877D0">
          <w:delText xml:space="preserve">. </w:delText>
        </w:r>
        <w:r w:rsidRPr="003651D9" w:rsidDel="003877D0">
          <w:delText xml:space="preserve">This would </w:delText>
        </w:r>
        <w:r w:rsidR="00865616" w:rsidRPr="003651D9" w:rsidDel="003877D0">
          <w:delText xml:space="preserve">prevent </w:delText>
        </w:r>
        <w:r w:rsidRPr="003651D9" w:rsidDel="003877D0">
          <w:delText xml:space="preserve">Connectathon results based on national testing being recognized elsewhere. For more information, see </w:delText>
        </w:r>
        <w:r w:rsidRPr="003651D9" w:rsidDel="003877D0">
          <w:rPr>
            <w:i w:val="0"/>
          </w:rPr>
          <w:fldChar w:fldCharType="begin"/>
        </w:r>
        <w:r w:rsidRPr="003651D9" w:rsidDel="003877D0">
          <w:rPr>
            <w:i w:val="0"/>
          </w:rPr>
          <w:delInstrText xml:space="preserve"> HYPERLINK "http://wiki.ihe.net/index.php?title=National_Extensions_Process" </w:delInstrText>
        </w:r>
        <w:r w:rsidRPr="003651D9" w:rsidDel="003877D0">
          <w:rPr>
            <w:i w:val="0"/>
          </w:rPr>
          <w:fldChar w:fldCharType="separate"/>
        </w:r>
        <w:r w:rsidRPr="003651D9" w:rsidDel="003877D0">
          <w:rPr>
            <w:rStyle w:val="Hyperlink"/>
            <w:i w:val="0"/>
            <w:iCs/>
          </w:rPr>
          <w:delText>http://wiki.ihe.net/index.php?title=National_Extensions_Process</w:delText>
        </w:r>
        <w:r w:rsidRPr="003651D9" w:rsidDel="003877D0">
          <w:rPr>
            <w:i w:val="0"/>
          </w:rPr>
          <w:fldChar w:fldCharType="end"/>
        </w:r>
        <w:r w:rsidRPr="003651D9" w:rsidDel="003877D0">
          <w:rPr>
            <w:i w:val="0"/>
          </w:rPr>
          <w:delText>.&gt;</w:delText>
        </w:r>
      </w:del>
    </w:p>
    <w:p w14:paraId="75C0F042" w14:textId="77777777" w:rsidR="00993FF5" w:rsidRPr="003651D9" w:rsidDel="003877D0" w:rsidRDefault="00147A61">
      <w:pPr>
        <w:pStyle w:val="AuthorInstructions"/>
        <w:keepNext/>
        <w:pageBreakBefore/>
        <w:spacing w:before="240" w:after="60"/>
        <w:jc w:val="center"/>
        <w:outlineLvl w:val="0"/>
        <w:rPr>
          <w:del w:id="3010" w:author="Keith W. Boone" w:date="2015-03-04T12:54:00Z"/>
        </w:rPr>
        <w:pPrChange w:id="3011" w:author="Keith W. Boone" w:date="2015-03-04T12:54:00Z">
          <w:pPr>
            <w:pStyle w:val="AuthorInstructions"/>
          </w:pPr>
        </w:pPrChange>
      </w:pPr>
      <w:del w:id="3012" w:author="Keith W. Boone" w:date="2015-03-04T12:54:00Z">
        <w:r w:rsidRPr="003651D9" w:rsidDel="003877D0">
          <w:delText xml:space="preserve">The format of this section is not </w:delText>
        </w:r>
        <w:r w:rsidR="009843EF" w:rsidRPr="003651D9" w:rsidDel="003877D0">
          <w:delText xml:space="preserve">strongly </w:delText>
        </w:r>
        <w:r w:rsidRPr="003651D9" w:rsidDel="003877D0">
          <w:delText>specified due to the varying nature of national extensions</w:delText>
        </w:r>
        <w:r w:rsidR="00F0665F" w:rsidRPr="003651D9" w:rsidDel="003877D0">
          <w:delText xml:space="preserve">. </w:delText>
        </w:r>
        <w:r w:rsidR="009843EF" w:rsidRPr="003651D9" w:rsidDel="003877D0">
          <w:delText>For an example of National Extensions, see Radiology TF Volume 4.</w:delText>
        </w:r>
        <w:r w:rsidRPr="003651D9" w:rsidDel="003877D0">
          <w:delText>&gt;</w:delText>
        </w:r>
      </w:del>
    </w:p>
    <w:p w14:paraId="05CE177B" w14:textId="77777777" w:rsidR="00C83F0F" w:rsidRPr="003651D9" w:rsidDel="003877D0" w:rsidRDefault="00C83F0F">
      <w:pPr>
        <w:pStyle w:val="AppendixHeading3"/>
        <w:keepNext/>
        <w:pageBreakBefore/>
        <w:numPr>
          <w:ilvl w:val="0"/>
          <w:numId w:val="0"/>
        </w:numPr>
        <w:jc w:val="center"/>
        <w:outlineLvl w:val="0"/>
        <w:rPr>
          <w:del w:id="3013" w:author="Keith W. Boone" w:date="2015-03-04T12:54:00Z"/>
          <w:noProof w:val="0"/>
        </w:rPr>
        <w:pPrChange w:id="3014" w:author="Keith W. Boone" w:date="2015-03-04T12:54:00Z">
          <w:pPr>
            <w:pStyle w:val="AppendixHeading3"/>
            <w:numPr>
              <w:ilvl w:val="0"/>
              <w:numId w:val="0"/>
            </w:numPr>
            <w:tabs>
              <w:tab w:val="clear" w:pos="1080"/>
            </w:tabs>
            <w:ind w:left="0" w:firstLine="0"/>
          </w:pPr>
        </w:pPrChange>
      </w:pPr>
      <w:bookmarkStart w:id="3015" w:name="_Toc301176972"/>
      <w:del w:id="3016" w:author="Keith W. Boone" w:date="2015-03-04T12:54:00Z">
        <w:r w:rsidRPr="003651D9" w:rsidDel="003877D0">
          <w:rPr>
            <w:noProof w:val="0"/>
          </w:rPr>
          <w:delText>4.</w:delText>
        </w:r>
        <w:r w:rsidR="00C63D7E" w:rsidRPr="003651D9" w:rsidDel="003877D0">
          <w:rPr>
            <w:noProof w:val="0"/>
          </w:rPr>
          <w:delText>I.</w:delText>
        </w:r>
        <w:r w:rsidRPr="003651D9" w:rsidDel="003877D0">
          <w:rPr>
            <w:noProof w:val="0"/>
          </w:rPr>
          <w:delText>1</w:delText>
        </w:r>
        <w:r w:rsidR="007773C8" w:rsidRPr="003651D9" w:rsidDel="003877D0">
          <w:rPr>
            <w:noProof w:val="0"/>
          </w:rPr>
          <w:delText xml:space="preserve"> </w:delText>
        </w:r>
        <w:r w:rsidRPr="003651D9" w:rsidDel="003877D0">
          <w:rPr>
            <w:noProof w:val="0"/>
          </w:rPr>
          <w:delText>Comment Submission</w:delText>
        </w:r>
        <w:bookmarkEnd w:id="3015"/>
      </w:del>
    </w:p>
    <w:p w14:paraId="4E678BB2" w14:textId="77777777" w:rsidR="00C83F0F" w:rsidRPr="003651D9" w:rsidDel="003877D0" w:rsidRDefault="00C83F0F">
      <w:pPr>
        <w:pStyle w:val="BodyText"/>
        <w:keepNext/>
        <w:pageBreakBefore/>
        <w:spacing w:before="240" w:after="60"/>
        <w:jc w:val="center"/>
        <w:outlineLvl w:val="0"/>
        <w:rPr>
          <w:del w:id="3017" w:author="Keith W. Boone" w:date="2015-03-04T12:54:00Z"/>
        </w:rPr>
        <w:pPrChange w:id="3018" w:author="Keith W. Boone" w:date="2015-03-04T12:54:00Z">
          <w:pPr>
            <w:pStyle w:val="BodyText"/>
          </w:pPr>
        </w:pPrChange>
      </w:pPr>
      <w:del w:id="3019" w:author="Keith W. Boone" w:date="2015-03-04T12:54:00Z">
        <w:r w:rsidRPr="003651D9" w:rsidDel="003877D0">
          <w:delText>This national extension document was authored under the sponsorship and supervision of &lt;sponsor name&gt;, who welcome comments on this document and the IHE &lt;country&gt; initiative. Comments should be directed to:</w:delText>
        </w:r>
      </w:del>
    </w:p>
    <w:p w14:paraId="75670679" w14:textId="77777777" w:rsidR="00C83F0F" w:rsidRPr="003651D9" w:rsidDel="003877D0" w:rsidRDefault="00C83F0F">
      <w:pPr>
        <w:pStyle w:val="BodyText"/>
        <w:keepNext/>
        <w:pageBreakBefore/>
        <w:spacing w:before="240" w:after="60"/>
        <w:ind w:firstLine="720"/>
        <w:jc w:val="center"/>
        <w:outlineLvl w:val="0"/>
        <w:rPr>
          <w:del w:id="3020" w:author="Keith W. Boone" w:date="2015-03-04T12:54:00Z"/>
        </w:rPr>
        <w:pPrChange w:id="3021" w:author="Keith W. Boone" w:date="2015-03-04T12:54:00Z">
          <w:pPr>
            <w:pStyle w:val="BodyText"/>
            <w:ind w:firstLine="720"/>
          </w:pPr>
        </w:pPrChange>
      </w:pPr>
      <w:del w:id="3022" w:author="Keith W. Boone" w:date="2015-03-04T12:54:00Z">
        <w:r w:rsidRPr="003651D9" w:rsidDel="003877D0">
          <w:delText>&lt;</w:delText>
        </w:r>
        <w:r w:rsidR="007773C8" w:rsidRPr="003651D9" w:rsidDel="003877D0">
          <w:delText>Name</w:delText>
        </w:r>
        <w:r w:rsidRPr="003651D9" w:rsidDel="003877D0">
          <w:delText>, organization, title, email address&gt;</w:delText>
        </w:r>
      </w:del>
    </w:p>
    <w:p w14:paraId="0C7055DB" w14:textId="77777777" w:rsidR="00C83F0F" w:rsidRPr="003651D9" w:rsidDel="003877D0" w:rsidRDefault="00C83F0F">
      <w:pPr>
        <w:pStyle w:val="AppendixHeading3"/>
        <w:keepNext/>
        <w:pageBreakBefore/>
        <w:numPr>
          <w:ilvl w:val="0"/>
          <w:numId w:val="0"/>
        </w:numPr>
        <w:jc w:val="center"/>
        <w:outlineLvl w:val="0"/>
        <w:rPr>
          <w:del w:id="3023" w:author="Keith W. Boone" w:date="2015-03-04T12:54:00Z"/>
          <w:noProof w:val="0"/>
        </w:rPr>
        <w:pPrChange w:id="3024" w:author="Keith W. Boone" w:date="2015-03-04T12:54:00Z">
          <w:pPr>
            <w:pStyle w:val="AppendixHeading3"/>
            <w:numPr>
              <w:ilvl w:val="0"/>
              <w:numId w:val="0"/>
            </w:numPr>
            <w:tabs>
              <w:tab w:val="clear" w:pos="1080"/>
            </w:tabs>
            <w:ind w:left="0" w:firstLine="0"/>
          </w:pPr>
        </w:pPrChange>
      </w:pPr>
      <w:del w:id="3025" w:author="Keith W. Boone" w:date="2015-03-04T12:54:00Z">
        <w:r w:rsidRPr="003651D9" w:rsidDel="003877D0">
          <w:rPr>
            <w:noProof w:val="0"/>
          </w:rPr>
          <w:delText>4.</w:delText>
        </w:r>
        <w:r w:rsidR="00C63D7E" w:rsidRPr="003651D9" w:rsidDel="003877D0">
          <w:rPr>
            <w:noProof w:val="0"/>
          </w:rPr>
          <w:delText>I.</w:delText>
        </w:r>
        <w:r w:rsidRPr="003651D9" w:rsidDel="003877D0">
          <w:rPr>
            <w:noProof w:val="0"/>
          </w:rPr>
          <w:delText>2 &lt;Profile Name&gt;</w:delText>
        </w:r>
        <w:r w:rsidR="001D6BB3" w:rsidRPr="003651D9" w:rsidDel="003877D0">
          <w:rPr>
            <w:noProof w:val="0"/>
          </w:rPr>
          <w:delText xml:space="preserve"> </w:delText>
        </w:r>
        <w:r w:rsidR="00077EA0" w:rsidRPr="003651D9" w:rsidDel="003877D0">
          <w:rPr>
            <w:noProof w:val="0"/>
          </w:rPr>
          <w:delText>&lt;</w:delText>
        </w:r>
        <w:r w:rsidR="001D6BB3" w:rsidRPr="003651D9" w:rsidDel="003877D0">
          <w:rPr>
            <w:noProof w:val="0"/>
          </w:rPr>
          <w:delText>(</w:delText>
        </w:r>
        <w:r w:rsidR="00077EA0" w:rsidRPr="003651D9" w:rsidDel="003877D0">
          <w:rPr>
            <w:noProof w:val="0"/>
          </w:rPr>
          <w:delText>Profile Acronym</w:delText>
        </w:r>
        <w:r w:rsidR="001D6BB3" w:rsidRPr="003651D9" w:rsidDel="003877D0">
          <w:rPr>
            <w:noProof w:val="0"/>
          </w:rPr>
          <w:delText>)</w:delText>
        </w:r>
        <w:r w:rsidR="00077EA0" w:rsidRPr="003651D9" w:rsidDel="003877D0">
          <w:rPr>
            <w:noProof w:val="0"/>
          </w:rPr>
          <w:delText>&gt;</w:delText>
        </w:r>
        <w:r w:rsidRPr="003651D9" w:rsidDel="003877D0">
          <w:rPr>
            <w:noProof w:val="0"/>
          </w:rPr>
          <w:delText xml:space="preserve"> </w:delText>
        </w:r>
      </w:del>
    </w:p>
    <w:p w14:paraId="4C9A7CD0" w14:textId="77777777" w:rsidR="00C83F0F" w:rsidRPr="003651D9" w:rsidDel="003877D0" w:rsidRDefault="00B8586D">
      <w:pPr>
        <w:pStyle w:val="AuthorInstructions"/>
        <w:keepNext/>
        <w:pageBreakBefore/>
        <w:spacing w:before="240" w:after="60"/>
        <w:jc w:val="center"/>
        <w:outlineLvl w:val="0"/>
        <w:rPr>
          <w:del w:id="3026" w:author="Keith W. Boone" w:date="2015-03-04T12:54:00Z"/>
        </w:rPr>
        <w:pPrChange w:id="3027" w:author="Keith W. Boone" w:date="2015-03-04T12:54:00Z">
          <w:pPr>
            <w:pStyle w:val="AuthorInstructions"/>
          </w:pPr>
        </w:pPrChange>
      </w:pPr>
      <w:del w:id="3028" w:author="Keith W. Boone" w:date="2015-03-04T12:54:00Z">
        <w:r w:rsidRPr="003651D9" w:rsidDel="003877D0">
          <w:delText>&lt;</w:delText>
        </w:r>
        <w:r w:rsidR="007773C8" w:rsidRPr="003651D9" w:rsidDel="003877D0">
          <w:delText>A</w:delText>
        </w:r>
        <w:r w:rsidRPr="003651D9" w:rsidDel="003877D0">
          <w:delText>dd info or tables&gt;</w:delText>
        </w:r>
      </w:del>
    </w:p>
    <w:p w14:paraId="5DB311A0" w14:textId="77777777" w:rsidR="00C83F0F" w:rsidRPr="003651D9" w:rsidDel="003877D0" w:rsidRDefault="00C83F0F">
      <w:pPr>
        <w:pStyle w:val="Heading4"/>
        <w:pageBreakBefore/>
        <w:numPr>
          <w:ilvl w:val="0"/>
          <w:numId w:val="0"/>
        </w:numPr>
        <w:jc w:val="center"/>
        <w:rPr>
          <w:del w:id="3029" w:author="Keith W. Boone" w:date="2015-03-04T12:54:00Z"/>
          <w:noProof w:val="0"/>
        </w:rPr>
        <w:pPrChange w:id="3030" w:author="Keith W. Boone" w:date="2015-03-04T12:54:00Z">
          <w:pPr>
            <w:pStyle w:val="Heading4"/>
            <w:numPr>
              <w:ilvl w:val="0"/>
              <w:numId w:val="0"/>
            </w:numPr>
            <w:tabs>
              <w:tab w:val="clear" w:pos="864"/>
            </w:tabs>
            <w:ind w:left="0" w:firstLine="0"/>
          </w:pPr>
        </w:pPrChange>
      </w:pPr>
      <w:del w:id="3031" w:author="Keith W. Boone" w:date="2015-03-04T12:54:00Z">
        <w:r w:rsidRPr="003651D9" w:rsidDel="003877D0">
          <w:rPr>
            <w:noProof w:val="0"/>
          </w:rPr>
          <w:delText>4.</w:delText>
        </w:r>
        <w:r w:rsidR="00C63D7E" w:rsidRPr="003651D9" w:rsidDel="003877D0">
          <w:rPr>
            <w:noProof w:val="0"/>
          </w:rPr>
          <w:delText>I.</w:delText>
        </w:r>
        <w:r w:rsidRPr="003651D9" w:rsidDel="003877D0">
          <w:rPr>
            <w:noProof w:val="0"/>
          </w:rPr>
          <w:delText>2.1</w:delText>
        </w:r>
      </w:del>
      <w:del w:id="3032" w:author="Keith W. Boone" w:date="2015-03-04T12:03:00Z">
        <w:r w:rsidRPr="003651D9" w:rsidDel="002C1312">
          <w:rPr>
            <w:noProof w:val="0"/>
          </w:rPr>
          <w:delText xml:space="preserve">&lt;Profile Acronym&gt; </w:delText>
        </w:r>
      </w:del>
      <w:del w:id="3033" w:author="Keith W. Boone" w:date="2015-03-04T12:54:00Z">
        <w:r w:rsidRPr="003651D9" w:rsidDel="003877D0">
          <w:rPr>
            <w:noProof w:val="0"/>
          </w:rPr>
          <w:delText>&lt;Type of Change&gt;</w:delText>
        </w:r>
      </w:del>
    </w:p>
    <w:p w14:paraId="39B80DB4" w14:textId="77777777" w:rsidR="00C83F0F" w:rsidRPr="003651D9" w:rsidDel="003877D0" w:rsidRDefault="00C83F0F">
      <w:pPr>
        <w:pStyle w:val="AuthorInstructions"/>
        <w:keepNext/>
        <w:pageBreakBefore/>
        <w:spacing w:before="240" w:after="60"/>
        <w:jc w:val="center"/>
        <w:outlineLvl w:val="0"/>
        <w:rPr>
          <w:del w:id="3034" w:author="Keith W. Boone" w:date="2015-03-04T12:54:00Z"/>
        </w:rPr>
        <w:pPrChange w:id="3035" w:author="Keith W. Boone" w:date="2015-03-04T12:54:00Z">
          <w:pPr>
            <w:pStyle w:val="AuthorInstructions"/>
          </w:pPr>
        </w:pPrChange>
      </w:pPr>
      <w:del w:id="3036" w:author="Keith W. Boone" w:date="2015-03-04T12:54:00Z">
        <w:r w:rsidRPr="003651D9" w:rsidDel="003877D0">
          <w:delText>&lt;</w:delText>
        </w:r>
        <w:r w:rsidR="007773C8" w:rsidRPr="003651D9" w:rsidDel="003877D0">
          <w:delText>A</w:delText>
        </w:r>
        <w:r w:rsidRPr="003651D9" w:rsidDel="003877D0">
          <w:delText>dd info or tables&gt;</w:delText>
        </w:r>
      </w:del>
    </w:p>
    <w:p w14:paraId="64F27F6A" w14:textId="77777777" w:rsidR="00C83F0F" w:rsidRPr="003651D9" w:rsidDel="003877D0" w:rsidRDefault="00C83F0F">
      <w:pPr>
        <w:pStyle w:val="Heading4"/>
        <w:pageBreakBefore/>
        <w:numPr>
          <w:ilvl w:val="0"/>
          <w:numId w:val="0"/>
        </w:numPr>
        <w:jc w:val="center"/>
        <w:rPr>
          <w:del w:id="3037" w:author="Keith W. Boone" w:date="2015-03-04T12:54:00Z"/>
          <w:noProof w:val="0"/>
        </w:rPr>
        <w:pPrChange w:id="3038" w:author="Keith W. Boone" w:date="2015-03-04T12:54:00Z">
          <w:pPr>
            <w:pStyle w:val="Heading4"/>
            <w:numPr>
              <w:ilvl w:val="0"/>
              <w:numId w:val="0"/>
            </w:numPr>
            <w:tabs>
              <w:tab w:val="clear" w:pos="864"/>
            </w:tabs>
            <w:ind w:left="0" w:firstLine="0"/>
          </w:pPr>
        </w:pPrChange>
      </w:pPr>
      <w:del w:id="3039" w:author="Keith W. Boone" w:date="2015-03-04T12:54:00Z">
        <w:r w:rsidRPr="003651D9" w:rsidDel="003877D0">
          <w:rPr>
            <w:noProof w:val="0"/>
          </w:rPr>
          <w:delText>4.</w:delText>
        </w:r>
        <w:r w:rsidR="00C63D7E" w:rsidRPr="003651D9" w:rsidDel="003877D0">
          <w:rPr>
            <w:noProof w:val="0"/>
          </w:rPr>
          <w:delText>I.</w:delText>
        </w:r>
        <w:r w:rsidRPr="003651D9" w:rsidDel="003877D0">
          <w:rPr>
            <w:noProof w:val="0"/>
          </w:rPr>
          <w:delText>2.2</w:delText>
        </w:r>
      </w:del>
      <w:del w:id="3040" w:author="Keith W. Boone" w:date="2015-03-04T12:03:00Z">
        <w:r w:rsidRPr="003651D9" w:rsidDel="002C1312">
          <w:rPr>
            <w:noProof w:val="0"/>
          </w:rPr>
          <w:delText xml:space="preserve">&lt;Profile Acronym&gt; </w:delText>
        </w:r>
      </w:del>
      <w:del w:id="3041" w:author="Keith W. Boone" w:date="2015-03-04T12:54:00Z">
        <w:r w:rsidRPr="003651D9" w:rsidDel="003877D0">
          <w:rPr>
            <w:noProof w:val="0"/>
          </w:rPr>
          <w:delText>&lt;Type of Change&gt;</w:delText>
        </w:r>
      </w:del>
    </w:p>
    <w:p w14:paraId="460EFB38" w14:textId="77777777" w:rsidR="00B8586D" w:rsidRPr="003651D9" w:rsidDel="003877D0" w:rsidRDefault="00C83F0F">
      <w:pPr>
        <w:pStyle w:val="AuthorInstructions"/>
        <w:keepNext/>
        <w:pageBreakBefore/>
        <w:spacing w:before="240" w:after="60"/>
        <w:jc w:val="center"/>
        <w:outlineLvl w:val="0"/>
        <w:rPr>
          <w:del w:id="3042" w:author="Keith W. Boone" w:date="2015-03-04T12:54:00Z"/>
        </w:rPr>
        <w:pPrChange w:id="3043" w:author="Keith W. Boone" w:date="2015-03-04T12:54:00Z">
          <w:pPr>
            <w:pStyle w:val="AuthorInstructions"/>
          </w:pPr>
        </w:pPrChange>
      </w:pPr>
      <w:del w:id="3044" w:author="Keith W. Boone" w:date="2015-03-04T12:54:00Z">
        <w:r w:rsidRPr="003651D9" w:rsidDel="003877D0">
          <w:delText>&lt;</w:delText>
        </w:r>
        <w:r w:rsidR="007773C8" w:rsidRPr="003651D9" w:rsidDel="003877D0">
          <w:delText>A</w:delText>
        </w:r>
        <w:r w:rsidRPr="003651D9" w:rsidDel="003877D0">
          <w:delText>dd info or tables&gt;</w:delText>
        </w:r>
      </w:del>
    </w:p>
    <w:p w14:paraId="47C87AE5" w14:textId="77777777" w:rsidR="003579DA" w:rsidRPr="003651D9" w:rsidDel="003877D0" w:rsidRDefault="00C63D7E">
      <w:pPr>
        <w:pStyle w:val="Heading1"/>
        <w:numPr>
          <w:ilvl w:val="0"/>
          <w:numId w:val="0"/>
        </w:numPr>
        <w:jc w:val="center"/>
        <w:rPr>
          <w:del w:id="3045" w:author="Keith W. Boone" w:date="2015-03-04T12:54:00Z"/>
          <w:noProof w:val="0"/>
        </w:rPr>
        <w:pPrChange w:id="3046" w:author="Keith W. Boone" w:date="2015-03-04T12:54:00Z">
          <w:pPr>
            <w:pStyle w:val="Heading1"/>
            <w:numPr>
              <w:numId w:val="0"/>
            </w:numPr>
            <w:tabs>
              <w:tab w:val="clear" w:pos="432"/>
            </w:tabs>
            <w:ind w:left="0" w:firstLine="0"/>
          </w:pPr>
        </w:pPrChange>
      </w:pPr>
      <w:del w:id="3047" w:author="Keith W. Boone" w:date="2015-03-04T12:54:00Z">
        <w:r w:rsidRPr="003651D9" w:rsidDel="003877D0">
          <w:rPr>
            <w:noProof w:val="0"/>
          </w:rPr>
          <w:delText>4.I+1.1</w:delText>
        </w:r>
        <w:r w:rsidR="003579DA" w:rsidRPr="003651D9" w:rsidDel="003877D0">
          <w:rPr>
            <w:noProof w:val="0"/>
          </w:rPr>
          <w:delText xml:space="preserve"> National Extensions for &lt;Country Name or IHE Organization&gt;</w:delText>
        </w:r>
      </w:del>
    </w:p>
    <w:p w14:paraId="711F7E14" w14:textId="77777777" w:rsidR="003579DA" w:rsidRPr="003651D9" w:rsidDel="003877D0" w:rsidRDefault="003579DA">
      <w:pPr>
        <w:pStyle w:val="BodyText"/>
        <w:keepNext/>
        <w:pageBreakBefore/>
        <w:spacing w:before="240" w:after="60"/>
        <w:jc w:val="center"/>
        <w:outlineLvl w:val="0"/>
        <w:rPr>
          <w:del w:id="3048" w:author="Keith W. Boone" w:date="2015-03-04T12:54:00Z"/>
          <w:i/>
        </w:rPr>
        <w:pPrChange w:id="3049" w:author="Keith W. Boone" w:date="2015-03-04T12:54:00Z">
          <w:pPr>
            <w:pStyle w:val="BodyText"/>
          </w:pPr>
        </w:pPrChange>
      </w:pPr>
      <w:del w:id="3050" w:author="Keith W. Boone" w:date="2015-03-04T12:54:00Z">
        <w:r w:rsidRPr="003651D9" w:rsidDel="003877D0">
          <w:rPr>
            <w:i/>
          </w:rPr>
          <w:delText>&lt;Repeat (and increment) the section above as needed for additional National Extensions&gt;</w:delText>
        </w:r>
      </w:del>
    </w:p>
    <w:p w14:paraId="6034ABC4" w14:textId="77777777" w:rsidR="00CC4EA3" w:rsidRPr="003651D9" w:rsidRDefault="00CC4EA3">
      <w:pPr>
        <w:pStyle w:val="BodyText"/>
        <w:keepNext/>
        <w:pageBreakBefore/>
        <w:spacing w:before="240" w:after="60"/>
        <w:outlineLvl w:val="0"/>
        <w:rPr>
          <w:rStyle w:val="DeleteText"/>
          <w:b w:val="0"/>
          <w:strike w:val="0"/>
        </w:rPr>
        <w:pPrChange w:id="3051" w:author="Keith W. Boone" w:date="2015-03-04T12:54:00Z">
          <w:pPr>
            <w:pStyle w:val="BodyText"/>
          </w:pPr>
        </w:pPrChange>
      </w:pPr>
    </w:p>
    <w:sectPr w:rsidR="00CC4EA3" w:rsidRPr="003651D9" w:rsidSect="000807AC">
      <w:headerReference w:type="default" r:id="rId111"/>
      <w:footerReference w:type="even" r:id="rId112"/>
      <w:footerReference w:type="default" r:id="rId113"/>
      <w:footerReference w:type="first" r:id="rId114"/>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4" w:author="Keith W. Boone" w:date="2015-04-30T05:31:00Z" w:initials="KWB">
    <w:p w14:paraId="128874BE" w14:textId="77777777" w:rsidR="00BD6716" w:rsidRDefault="00BD6716" w:rsidP="00077935">
      <w:pPr>
        <w:pStyle w:val="CommentText"/>
      </w:pPr>
      <w:r>
        <w:rPr>
          <w:rStyle w:val="CommentReference"/>
        </w:rPr>
        <w:annotationRef/>
      </w:r>
      <w:r>
        <w:t>Too much detail in this section, this detail moves to volume II.</w:t>
      </w:r>
    </w:p>
  </w:comment>
  <w:comment w:id="73" w:author="Keith W. Boone" w:date="2015-04-30T05:31:00Z" w:initials="KWB">
    <w:p w14:paraId="3B9FCB80" w14:textId="77777777" w:rsidR="00BD6716" w:rsidRDefault="00BD6716" w:rsidP="00077935">
      <w:pPr>
        <w:pStyle w:val="CommentText"/>
      </w:pPr>
      <w:r>
        <w:rPr>
          <w:rStyle w:val="CommentReference"/>
        </w:rPr>
        <w:annotationRef/>
      </w:r>
      <w:r>
        <w:t>Too much detail in this section, this detail moves to volume II.</w:t>
      </w:r>
    </w:p>
  </w:comment>
  <w:comment w:id="82" w:author="Keith W. Boone" w:date="2015-04-30T05:31:00Z" w:initials="KWB">
    <w:p w14:paraId="282F1B88" w14:textId="77777777" w:rsidR="00BD6716" w:rsidRDefault="00BD6716" w:rsidP="00077935">
      <w:pPr>
        <w:pStyle w:val="CommentText"/>
      </w:pPr>
      <w:r>
        <w:rPr>
          <w:rStyle w:val="CommentReference"/>
        </w:rPr>
        <w:annotationRef/>
      </w:r>
      <w:r>
        <w:t>Too much detail in this section, this detail moves to volume II.</w:t>
      </w:r>
    </w:p>
  </w:comment>
  <w:comment w:id="96" w:author="Keith W. Boone" w:date="2015-04-30T05:35:00Z" w:initials="KWB">
    <w:p w14:paraId="77B9C2B9" w14:textId="77777777" w:rsidR="00BD6716" w:rsidRDefault="00BD6716" w:rsidP="00077935">
      <w:pPr>
        <w:pStyle w:val="CommentText"/>
      </w:pPr>
      <w:r>
        <w:rPr>
          <w:rStyle w:val="CommentReference"/>
        </w:rPr>
        <w:annotationRef/>
      </w:r>
      <w:r>
        <w:t>Too much detail in this section, this detail moves to volume II.</w:t>
      </w:r>
    </w:p>
  </w:comment>
  <w:comment w:id="104" w:author="Keith W. Boone" w:date="2015-03-04T13:11:00Z" w:initials="KWB">
    <w:p w14:paraId="6F676BA0" w14:textId="77777777" w:rsidR="00BD6716" w:rsidRDefault="00BD6716">
      <w:pPr>
        <w:pStyle w:val="CommentText"/>
      </w:pPr>
      <w:r>
        <w:rPr>
          <w:rStyle w:val="CommentReference"/>
        </w:rPr>
        <w:annotationRef/>
      </w:r>
      <w:r>
        <w:t>Too much detail in this section, this detail moves to volume II.</w:t>
      </w:r>
    </w:p>
  </w:comment>
  <w:comment w:id="111" w:author="Keith W. Boone" w:date="2015-03-04T13:11:00Z" w:initials="KWB">
    <w:p w14:paraId="6D98CB8A" w14:textId="77777777" w:rsidR="00BD6716" w:rsidRDefault="00BD6716">
      <w:pPr>
        <w:pStyle w:val="CommentText"/>
      </w:pPr>
      <w:r>
        <w:t>This transaction is already defined in the PCD TF, we need only reference it.</w:t>
      </w:r>
      <w:r>
        <w:rPr>
          <w:rStyle w:val="CommentReference"/>
        </w:rPr>
        <w:annotationRef/>
      </w:r>
    </w:p>
  </w:comment>
  <w:comment w:id="123" w:author="Keith W. Boone" w:date="2015-03-04T13:11:00Z" w:initials="KWB">
    <w:p w14:paraId="19C55510" w14:textId="77777777" w:rsidR="00BD6716" w:rsidRDefault="00BD6716">
      <w:pPr>
        <w:pStyle w:val="CommentText"/>
      </w:pPr>
      <w:r>
        <w:rPr>
          <w:rStyle w:val="CommentReference"/>
        </w:rPr>
        <w:annotationRef/>
      </w:r>
      <w:r>
        <w:t>This transaction is already defined in the TF.</w:t>
      </w:r>
    </w:p>
  </w:comment>
  <w:comment w:id="136" w:author="Keith W. Boone" w:date="2015-04-30T05:42:00Z" w:initials="KWB">
    <w:p w14:paraId="2718C6C9" w14:textId="77777777" w:rsidR="00BD6716" w:rsidRDefault="00BD6716" w:rsidP="00077935">
      <w:pPr>
        <w:pStyle w:val="CommentText"/>
      </w:pPr>
      <w:r>
        <w:rPr>
          <w:rStyle w:val="CommentReference"/>
        </w:rPr>
        <w:annotationRef/>
      </w:r>
      <w:r>
        <w:t>Too much detail in this section, this detail moves to volume II.</w:t>
      </w:r>
    </w:p>
  </w:comment>
  <w:comment w:id="226" w:author="Keith W. Boone" w:date="2015-03-04T13:11:00Z" w:initials="KWB">
    <w:p w14:paraId="425CF7E4" w14:textId="77777777" w:rsidR="00BD6716" w:rsidRDefault="00BD6716">
      <w:pPr>
        <w:pStyle w:val="CommentText"/>
      </w:pPr>
      <w:r>
        <w:rPr>
          <w:rStyle w:val="CommentReference"/>
        </w:rPr>
        <w:annotationRef/>
      </w:r>
      <w:r>
        <w:t>Move to overview after actor/transactions.</w:t>
      </w:r>
    </w:p>
  </w:comment>
  <w:comment w:id="353" w:author="Keith W. Boone" w:date="2015-03-04T13:11:00Z" w:initials="KWB">
    <w:p w14:paraId="7C067679" w14:textId="77777777" w:rsidR="00BD6716" w:rsidRDefault="00BD6716">
      <w:pPr>
        <w:pStyle w:val="CommentText"/>
      </w:pPr>
      <w:r>
        <w:rPr>
          <w:rStyle w:val="CommentReference"/>
        </w:rPr>
        <w:annotationRef/>
      </w:r>
      <w:r>
        <w:t>This is no longer necessary due to CP-211</w:t>
      </w:r>
    </w:p>
  </w:comment>
  <w:comment w:id="898" w:author="Keith W. Boone" w:date="2015-03-04T13:11:00Z" w:initials="KWB">
    <w:p w14:paraId="1EFBE88F" w14:textId="77777777" w:rsidR="00BD6716" w:rsidRDefault="00BD6716">
      <w:pPr>
        <w:pStyle w:val="CommentText"/>
      </w:pPr>
      <w:r>
        <w:rPr>
          <w:rStyle w:val="CommentReference"/>
        </w:rPr>
        <w:annotationRef/>
      </w:r>
      <w:r>
        <w:t>TBD!!</w:t>
      </w:r>
    </w:p>
  </w:comment>
  <w:comment w:id="2953" w:author="Keith W. Boone" w:date="2015-03-04T13:11:00Z" w:initials="KWB">
    <w:p w14:paraId="41157F4E" w14:textId="77777777" w:rsidR="00BD6716" w:rsidRDefault="00BD6716">
      <w:pPr>
        <w:pStyle w:val="CommentText"/>
      </w:pPr>
      <w:r>
        <w:rPr>
          <w:rStyle w:val="CommentReference"/>
        </w:rPr>
        <w:annotationRef/>
      </w:r>
      <w:r>
        <w:t>This appendix should probably be in the PCD Technical Framework.</w:t>
      </w:r>
    </w:p>
  </w:comment>
  <w:comment w:id="2958" w:author="Keith W. Boone" w:date="2015-05-01T07:27:00Z" w:initials="KWB">
    <w:p w14:paraId="1C1A45E8" w14:textId="77777777" w:rsidR="00BD6716" w:rsidRDefault="00BD6716" w:rsidP="00BD6716">
      <w:pPr>
        <w:pStyle w:val="CommentText"/>
      </w:pPr>
      <w:r>
        <w:rPr>
          <w:rStyle w:val="CommentReference"/>
        </w:rPr>
        <w:annotationRef/>
      </w:r>
      <w:r>
        <w:t>This appendix should probably be in the PCD Technical Framework.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8874BE" w15:done="0"/>
  <w15:commentEx w15:paraId="3B9FCB80" w15:done="0"/>
  <w15:commentEx w15:paraId="282F1B88" w15:done="0"/>
  <w15:commentEx w15:paraId="77B9C2B9" w15:done="0"/>
  <w15:commentEx w15:paraId="6F676BA0" w15:done="0"/>
  <w15:commentEx w15:paraId="6D98CB8A" w15:done="0"/>
  <w15:commentEx w15:paraId="19C55510" w15:done="0"/>
  <w15:commentEx w15:paraId="2718C6C9" w15:done="0"/>
  <w15:commentEx w15:paraId="425CF7E4" w15:done="0"/>
  <w15:commentEx w15:paraId="039EBEB2" w15:done="0"/>
  <w15:commentEx w15:paraId="7C067679" w15:done="0"/>
  <w15:commentEx w15:paraId="1EFBE88F" w15:done="0"/>
  <w15:commentEx w15:paraId="41157F4E" w15:done="0"/>
  <w15:commentEx w15:paraId="70C1A68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54A09D" w14:textId="77777777" w:rsidR="00AF0EBC" w:rsidRDefault="00AF0EBC">
      <w:r>
        <w:separator/>
      </w:r>
    </w:p>
  </w:endnote>
  <w:endnote w:type="continuationSeparator" w:id="0">
    <w:p w14:paraId="18420B83" w14:textId="77777777" w:rsidR="00AF0EBC" w:rsidRDefault="00AF0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D4B595" w14:textId="77777777" w:rsidR="00BD6716" w:rsidRDefault="00BD67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946F86A" w14:textId="77777777" w:rsidR="00BD6716" w:rsidRDefault="00BD67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A363D0" w14:textId="77777777" w:rsidR="00BD6716" w:rsidRDefault="00BD6716">
    <w:pPr>
      <w:pStyle w:val="Footer"/>
      <w:ind w:right="360"/>
    </w:pPr>
    <w:r>
      <w:t>__________________________________________________________________________</w:t>
    </w:r>
  </w:p>
  <w:p w14:paraId="25391FFF" w14:textId="77777777" w:rsidR="00BD6716" w:rsidRDefault="00BD6716" w:rsidP="00597DB2">
    <w:pPr>
      <w:pStyle w:val="Footer"/>
      <w:ind w:right="360"/>
      <w:rPr>
        <w:sz w:val="20"/>
      </w:rPr>
    </w:pPr>
    <w:bookmarkStart w:id="3058" w:name="_Toc473170355"/>
    <w:r>
      <w:rPr>
        <w:sz w:val="20"/>
      </w:rPr>
      <w:t xml:space="preserve">Rev. </w:t>
    </w:r>
    <w:proofErr w:type="spellStart"/>
    <w:r>
      <w:rPr>
        <w:sz w:val="20"/>
      </w:rPr>
      <w:t>x.x</w:t>
    </w:r>
    <w:proofErr w:type="spellEnd"/>
    <w:r>
      <w:rPr>
        <w:sz w:val="20"/>
      </w:rPr>
      <w:t xml:space="preserve">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964A1D">
      <w:rPr>
        <w:rStyle w:val="PageNumber"/>
        <w:noProof/>
        <w:sz w:val="20"/>
      </w:rPr>
      <w:t>16</w:t>
    </w:r>
    <w:r w:rsidRPr="00597DB2">
      <w:rPr>
        <w:rStyle w:val="PageNumber"/>
        <w:sz w:val="20"/>
      </w:rPr>
      <w:fldChar w:fldCharType="end"/>
    </w:r>
    <w:r>
      <w:rPr>
        <w:sz w:val="20"/>
      </w:rPr>
      <w:tab/>
      <w:t xml:space="preserve">                       Copyright © 20xx: IHE International, Inc.</w:t>
    </w:r>
    <w:bookmarkEnd w:id="3058"/>
  </w:p>
  <w:p w14:paraId="1B8D46AA" w14:textId="77777777" w:rsidR="00BD6716" w:rsidRDefault="00BD6716"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696E5C" w14:textId="77777777" w:rsidR="00BD6716" w:rsidRDefault="00BD6716">
    <w:pPr>
      <w:pStyle w:val="Footer"/>
      <w:jc w:val="center"/>
    </w:pPr>
    <w:r>
      <w:rPr>
        <w:sz w:val="20"/>
      </w:rPr>
      <w:t>Copyright © 20xx: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F2987C" w14:textId="77777777" w:rsidR="00AF0EBC" w:rsidRDefault="00AF0EBC">
      <w:r>
        <w:separator/>
      </w:r>
    </w:p>
  </w:footnote>
  <w:footnote w:type="continuationSeparator" w:id="0">
    <w:p w14:paraId="0BFAC8FB" w14:textId="77777777" w:rsidR="00AF0EBC" w:rsidRDefault="00AF0E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FC4DD2" w14:textId="77777777" w:rsidR="00BD6716" w:rsidRDefault="00BD6716">
    <w:pPr>
      <w:pStyle w:val="Header"/>
    </w:pPr>
    <w:r>
      <w:t xml:space="preserve">IHE </w:t>
    </w:r>
    <w:del w:id="3052" w:author="Keith W. Boone" w:date="2015-03-04T12:00:00Z">
      <w:r w:rsidDel="002C1312">
        <w:delText xml:space="preserve">&lt;Domain Name&gt; </w:delText>
      </w:r>
    </w:del>
    <w:ins w:id="3053" w:author="Keith W. Boone" w:date="2015-03-04T12:01:00Z">
      <w:r>
        <w:t xml:space="preserve">PCC </w:t>
      </w:r>
    </w:ins>
    <w:r>
      <w:t>Technical Framework Supplement</w:t>
    </w:r>
    <w:del w:id="3054" w:author="Keith W. Boone" w:date="2015-03-04T12:01:00Z">
      <w:r w:rsidDel="002C1312">
        <w:delText xml:space="preserve"> – </w:delText>
      </w:r>
    </w:del>
    <w:ins w:id="3055" w:author="Keith W. Boone" w:date="2015-03-04T12:01:00Z">
      <w:r>
        <w:tab/>
      </w:r>
      <w:r>
        <w:tab/>
      </w:r>
    </w:ins>
    <w:del w:id="3056" w:author="Keith W. Boone" w:date="2015-03-04T12:00:00Z">
      <w:r w:rsidDel="002C1312">
        <w:delText>&lt;Profile Name (Profile Acronym)&gt;</w:delText>
      </w:r>
    </w:del>
    <w:ins w:id="3057" w:author="Keith W. Boone" w:date="2015-03-04T12:00:00Z">
      <w:r>
        <w:t>Remote Patient Monitoring (RPM</w:t>
      </w:r>
      <w:proofErr w:type="gramStart"/>
      <w:r>
        <w:t>)</w:t>
      </w:r>
    </w:ins>
    <w:proofErr w:type="gramEnd"/>
    <w:r>
      <w:br/>
      <w:t>______________________________________________________________________________</w:t>
    </w:r>
  </w:p>
  <w:p w14:paraId="49426055" w14:textId="77777777" w:rsidR="00BD6716" w:rsidRDefault="00BD67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0BD35F80"/>
    <w:multiLevelType w:val="hybridMultilevel"/>
    <w:tmpl w:val="F544F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1053E3"/>
    <w:multiLevelType w:val="hybridMultilevel"/>
    <w:tmpl w:val="8A8CB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4D21BB"/>
    <w:multiLevelType w:val="hybridMultilevel"/>
    <w:tmpl w:val="F544F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A77EA0"/>
    <w:multiLevelType w:val="hybridMultilevel"/>
    <w:tmpl w:val="F544F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5D14A1"/>
    <w:multiLevelType w:val="hybridMultilevel"/>
    <w:tmpl w:val="3DAE89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D0C3179"/>
    <w:multiLevelType w:val="hybridMultilevel"/>
    <w:tmpl w:val="58F0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BC3A55"/>
    <w:multiLevelType w:val="multilevel"/>
    <w:tmpl w:val="7B943E18"/>
    <w:numStyleLink w:val="Constraints"/>
  </w:abstractNum>
  <w:abstractNum w:abstractNumId="18">
    <w:nsid w:val="456C7311"/>
    <w:multiLevelType w:val="hybridMultilevel"/>
    <w:tmpl w:val="2F8211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58D7051"/>
    <w:multiLevelType w:val="hybridMultilevel"/>
    <w:tmpl w:val="4A74B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025E5F"/>
    <w:multiLevelType w:val="multilevel"/>
    <w:tmpl w:val="7B943E18"/>
    <w:numStyleLink w:val="Constraints"/>
  </w:abstractNum>
  <w:abstractNum w:abstractNumId="21">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2">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591F498A"/>
    <w:multiLevelType w:val="hybridMultilevel"/>
    <w:tmpl w:val="E91C9A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E90FDC"/>
    <w:multiLevelType w:val="hybridMultilevel"/>
    <w:tmpl w:val="803AA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C020BBC"/>
    <w:multiLevelType w:val="hybridMultilevel"/>
    <w:tmpl w:val="AA1A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7">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8">
    <w:nsid w:val="77720FCB"/>
    <w:multiLevelType w:val="hybridMultilevel"/>
    <w:tmpl w:val="8A8CB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29"/>
  </w:num>
  <w:num w:numId="13">
    <w:abstractNumId w:val="20"/>
  </w:num>
  <w:num w:numId="14">
    <w:abstractNumId w:val="17"/>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1"/>
  </w:num>
  <w:num w:numId="16">
    <w:abstractNumId w:val="26"/>
  </w:num>
  <w:num w:numId="17">
    <w:abstractNumId w:val="27"/>
  </w:num>
  <w:num w:numId="18">
    <w:abstractNumId w:val="22"/>
  </w:num>
  <w:num w:numId="19">
    <w:abstractNumId w:val="22"/>
  </w:num>
  <w:num w:numId="20">
    <w:abstractNumId w:val="2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19"/>
  </w:num>
  <w:num w:numId="23">
    <w:abstractNumId w:val="15"/>
  </w:num>
  <w:num w:numId="24">
    <w:abstractNumId w:val="18"/>
  </w:num>
  <w:num w:numId="25">
    <w:abstractNumId w:val="14"/>
  </w:num>
  <w:num w:numId="26">
    <w:abstractNumId w:val="23"/>
  </w:num>
  <w:num w:numId="27">
    <w:abstractNumId w:val="24"/>
  </w:num>
  <w:num w:numId="28">
    <w:abstractNumId w:val="12"/>
  </w:num>
  <w:num w:numId="29">
    <w:abstractNumId w:val="16"/>
  </w:num>
  <w:num w:numId="30">
    <w:abstractNumId w:val="25"/>
  </w:num>
  <w:num w:numId="31">
    <w:abstractNumId w:val="11"/>
  </w:num>
  <w:num w:numId="32">
    <w:abstractNumId w:val="27"/>
  </w:num>
  <w:num w:numId="33">
    <w:abstractNumId w:val="27"/>
  </w:num>
  <w:num w:numId="34">
    <w:abstractNumId w:val="2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9"/>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markup="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30DD"/>
    <w:rsid w:val="0000639E"/>
    <w:rsid w:val="000121FB"/>
    <w:rsid w:val="000125FF"/>
    <w:rsid w:val="000168D0"/>
    <w:rsid w:val="00017E09"/>
    <w:rsid w:val="00023F9D"/>
    <w:rsid w:val="00024BCD"/>
    <w:rsid w:val="00034810"/>
    <w:rsid w:val="00036347"/>
    <w:rsid w:val="0004144C"/>
    <w:rsid w:val="000470A5"/>
    <w:rsid w:val="000514E1"/>
    <w:rsid w:val="0005577A"/>
    <w:rsid w:val="00060D78"/>
    <w:rsid w:val="000622EE"/>
    <w:rsid w:val="00063714"/>
    <w:rsid w:val="000651F7"/>
    <w:rsid w:val="000658A4"/>
    <w:rsid w:val="00070847"/>
    <w:rsid w:val="000717A7"/>
    <w:rsid w:val="00077324"/>
    <w:rsid w:val="00077935"/>
    <w:rsid w:val="00077EA0"/>
    <w:rsid w:val="000807AC"/>
    <w:rsid w:val="00082F2B"/>
    <w:rsid w:val="00087187"/>
    <w:rsid w:val="00094061"/>
    <w:rsid w:val="00094C5F"/>
    <w:rsid w:val="000A340C"/>
    <w:rsid w:val="000B30FF"/>
    <w:rsid w:val="000B699D"/>
    <w:rsid w:val="000C099E"/>
    <w:rsid w:val="000C3556"/>
    <w:rsid w:val="000C52AF"/>
    <w:rsid w:val="000C5467"/>
    <w:rsid w:val="000D16B6"/>
    <w:rsid w:val="000D2487"/>
    <w:rsid w:val="000D6321"/>
    <w:rsid w:val="000D6F01"/>
    <w:rsid w:val="000D711C"/>
    <w:rsid w:val="000D7A58"/>
    <w:rsid w:val="000E4B55"/>
    <w:rsid w:val="000F13F5"/>
    <w:rsid w:val="000F613A"/>
    <w:rsid w:val="000F6D26"/>
    <w:rsid w:val="00104BE6"/>
    <w:rsid w:val="001055CB"/>
    <w:rsid w:val="001058D0"/>
    <w:rsid w:val="001115F5"/>
    <w:rsid w:val="00111CBC"/>
    <w:rsid w:val="001134EB"/>
    <w:rsid w:val="00114040"/>
    <w:rsid w:val="00114954"/>
    <w:rsid w:val="00115142"/>
    <w:rsid w:val="00115A0F"/>
    <w:rsid w:val="00117DD7"/>
    <w:rsid w:val="00123FD5"/>
    <w:rsid w:val="001253AA"/>
    <w:rsid w:val="00125F42"/>
    <w:rsid w:val="001263B9"/>
    <w:rsid w:val="00126A38"/>
    <w:rsid w:val="0014275F"/>
    <w:rsid w:val="001439BB"/>
    <w:rsid w:val="001453CC"/>
    <w:rsid w:val="00147A61"/>
    <w:rsid w:val="00147F29"/>
    <w:rsid w:val="00150B3C"/>
    <w:rsid w:val="001540B8"/>
    <w:rsid w:val="00154B7B"/>
    <w:rsid w:val="001558DD"/>
    <w:rsid w:val="001579E7"/>
    <w:rsid w:val="001606A7"/>
    <w:rsid w:val="001622E4"/>
    <w:rsid w:val="0016666C"/>
    <w:rsid w:val="00167B95"/>
    <w:rsid w:val="00167DB7"/>
    <w:rsid w:val="00170ED0"/>
    <w:rsid w:val="0017698E"/>
    <w:rsid w:val="00186DAB"/>
    <w:rsid w:val="00187E92"/>
    <w:rsid w:val="001946F4"/>
    <w:rsid w:val="0019572F"/>
    <w:rsid w:val="001A02AA"/>
    <w:rsid w:val="001A7247"/>
    <w:rsid w:val="001A7C4C"/>
    <w:rsid w:val="001B2B50"/>
    <w:rsid w:val="001B463C"/>
    <w:rsid w:val="001B5EE1"/>
    <w:rsid w:val="001D0E6D"/>
    <w:rsid w:val="001D1619"/>
    <w:rsid w:val="001D640F"/>
    <w:rsid w:val="001D6BB3"/>
    <w:rsid w:val="001E206E"/>
    <w:rsid w:val="001E615F"/>
    <w:rsid w:val="001E62C3"/>
    <w:rsid w:val="001F0EBD"/>
    <w:rsid w:val="001F2CF8"/>
    <w:rsid w:val="001F6755"/>
    <w:rsid w:val="001F68C9"/>
    <w:rsid w:val="001F787E"/>
    <w:rsid w:val="001F7A35"/>
    <w:rsid w:val="00202AC6"/>
    <w:rsid w:val="00203D65"/>
    <w:rsid w:val="002040DD"/>
    <w:rsid w:val="0020453A"/>
    <w:rsid w:val="00207571"/>
    <w:rsid w:val="00207816"/>
    <w:rsid w:val="00207868"/>
    <w:rsid w:val="002173E6"/>
    <w:rsid w:val="00221AC2"/>
    <w:rsid w:val="0022261E"/>
    <w:rsid w:val="0022352C"/>
    <w:rsid w:val="002262D2"/>
    <w:rsid w:val="002322FF"/>
    <w:rsid w:val="00234BE4"/>
    <w:rsid w:val="0023732B"/>
    <w:rsid w:val="00250A37"/>
    <w:rsid w:val="00255462"/>
    <w:rsid w:val="00255821"/>
    <w:rsid w:val="00256665"/>
    <w:rsid w:val="002639EF"/>
    <w:rsid w:val="002670D2"/>
    <w:rsid w:val="0027015F"/>
    <w:rsid w:val="00270EBB"/>
    <w:rsid w:val="002711CC"/>
    <w:rsid w:val="00272440"/>
    <w:rsid w:val="002756A6"/>
    <w:rsid w:val="00277B56"/>
    <w:rsid w:val="00286433"/>
    <w:rsid w:val="0028681B"/>
    <w:rsid w:val="002869E8"/>
    <w:rsid w:val="00291725"/>
    <w:rsid w:val="00293CF1"/>
    <w:rsid w:val="00295CFD"/>
    <w:rsid w:val="002A4C2E"/>
    <w:rsid w:val="002B4844"/>
    <w:rsid w:val="002C1312"/>
    <w:rsid w:val="002C5821"/>
    <w:rsid w:val="002C7BBB"/>
    <w:rsid w:val="002D5B69"/>
    <w:rsid w:val="002E2F04"/>
    <w:rsid w:val="002E3105"/>
    <w:rsid w:val="002E4309"/>
    <w:rsid w:val="002F051F"/>
    <w:rsid w:val="002F076A"/>
    <w:rsid w:val="0030210D"/>
    <w:rsid w:val="00303E20"/>
    <w:rsid w:val="00316247"/>
    <w:rsid w:val="0032060B"/>
    <w:rsid w:val="00323461"/>
    <w:rsid w:val="00323AC5"/>
    <w:rsid w:val="0032600B"/>
    <w:rsid w:val="003349F1"/>
    <w:rsid w:val="00335554"/>
    <w:rsid w:val="003375BB"/>
    <w:rsid w:val="00340176"/>
    <w:rsid w:val="003432DC"/>
    <w:rsid w:val="00346314"/>
    <w:rsid w:val="00346BB8"/>
    <w:rsid w:val="00352784"/>
    <w:rsid w:val="00352896"/>
    <w:rsid w:val="003577C8"/>
    <w:rsid w:val="003579DA"/>
    <w:rsid w:val="003601D3"/>
    <w:rsid w:val="003602DC"/>
    <w:rsid w:val="00361F12"/>
    <w:rsid w:val="00363069"/>
    <w:rsid w:val="003651D9"/>
    <w:rsid w:val="00370B52"/>
    <w:rsid w:val="00374B3E"/>
    <w:rsid w:val="0038391A"/>
    <w:rsid w:val="0038429E"/>
    <w:rsid w:val="003877D0"/>
    <w:rsid w:val="003921A0"/>
    <w:rsid w:val="0039485D"/>
    <w:rsid w:val="003A09FE"/>
    <w:rsid w:val="003A1566"/>
    <w:rsid w:val="003A38BB"/>
    <w:rsid w:val="003B2A2B"/>
    <w:rsid w:val="003B32C6"/>
    <w:rsid w:val="003B3E6A"/>
    <w:rsid w:val="003B40CC"/>
    <w:rsid w:val="003B70A2"/>
    <w:rsid w:val="003C1ED1"/>
    <w:rsid w:val="003D19E0"/>
    <w:rsid w:val="003D24EE"/>
    <w:rsid w:val="003D5A68"/>
    <w:rsid w:val="003E5C68"/>
    <w:rsid w:val="003F0805"/>
    <w:rsid w:val="003F252B"/>
    <w:rsid w:val="003F3E4A"/>
    <w:rsid w:val="003F7141"/>
    <w:rsid w:val="00400853"/>
    <w:rsid w:val="004046B6"/>
    <w:rsid w:val="004070FB"/>
    <w:rsid w:val="004078C1"/>
    <w:rsid w:val="00410A20"/>
    <w:rsid w:val="00410D6B"/>
    <w:rsid w:val="00412649"/>
    <w:rsid w:val="00415432"/>
    <w:rsid w:val="00417A70"/>
    <w:rsid w:val="004225C9"/>
    <w:rsid w:val="0043514A"/>
    <w:rsid w:val="00436599"/>
    <w:rsid w:val="004424C6"/>
    <w:rsid w:val="0044310A"/>
    <w:rsid w:val="004440FA"/>
    <w:rsid w:val="00444100"/>
    <w:rsid w:val="00444CFC"/>
    <w:rsid w:val="00445D2F"/>
    <w:rsid w:val="0044707B"/>
    <w:rsid w:val="00447451"/>
    <w:rsid w:val="00452104"/>
    <w:rsid w:val="00452A51"/>
    <w:rsid w:val="004541CC"/>
    <w:rsid w:val="00457DDC"/>
    <w:rsid w:val="00461A12"/>
    <w:rsid w:val="004651FC"/>
    <w:rsid w:val="00472402"/>
    <w:rsid w:val="004738A0"/>
    <w:rsid w:val="004809A3"/>
    <w:rsid w:val="004818E8"/>
    <w:rsid w:val="00481B22"/>
    <w:rsid w:val="00482DC2"/>
    <w:rsid w:val="00483AF7"/>
    <w:rsid w:val="00484452"/>
    <w:rsid w:val="004845CE"/>
    <w:rsid w:val="0049584E"/>
    <w:rsid w:val="004A20B4"/>
    <w:rsid w:val="004A7D5B"/>
    <w:rsid w:val="004B387F"/>
    <w:rsid w:val="004B4EF3"/>
    <w:rsid w:val="004B576F"/>
    <w:rsid w:val="004B7094"/>
    <w:rsid w:val="004C01D1"/>
    <w:rsid w:val="004C10B4"/>
    <w:rsid w:val="004C187D"/>
    <w:rsid w:val="004C580C"/>
    <w:rsid w:val="004D51DE"/>
    <w:rsid w:val="004D68CC"/>
    <w:rsid w:val="004D69C3"/>
    <w:rsid w:val="004D6C45"/>
    <w:rsid w:val="004E030F"/>
    <w:rsid w:val="004E7883"/>
    <w:rsid w:val="004F1713"/>
    <w:rsid w:val="004F5211"/>
    <w:rsid w:val="004F7C05"/>
    <w:rsid w:val="00500D6F"/>
    <w:rsid w:val="00503AE1"/>
    <w:rsid w:val="005041D3"/>
    <w:rsid w:val="0050674C"/>
    <w:rsid w:val="00506C22"/>
    <w:rsid w:val="00510062"/>
    <w:rsid w:val="00513057"/>
    <w:rsid w:val="00516D6D"/>
    <w:rsid w:val="00521B35"/>
    <w:rsid w:val="00522681"/>
    <w:rsid w:val="00522F40"/>
    <w:rsid w:val="00523C5F"/>
    <w:rsid w:val="00527A26"/>
    <w:rsid w:val="00530777"/>
    <w:rsid w:val="0053359F"/>
    <w:rsid w:val="005339EE"/>
    <w:rsid w:val="005348F1"/>
    <w:rsid w:val="005360E4"/>
    <w:rsid w:val="00536E49"/>
    <w:rsid w:val="005410F9"/>
    <w:rsid w:val="005416D9"/>
    <w:rsid w:val="00543FFB"/>
    <w:rsid w:val="0054524C"/>
    <w:rsid w:val="00551BE7"/>
    <w:rsid w:val="00556E6C"/>
    <w:rsid w:val="005672A9"/>
    <w:rsid w:val="00570B52"/>
    <w:rsid w:val="00572031"/>
    <w:rsid w:val="00573102"/>
    <w:rsid w:val="00581165"/>
    <w:rsid w:val="00581829"/>
    <w:rsid w:val="00585DA2"/>
    <w:rsid w:val="005942AE"/>
    <w:rsid w:val="00594882"/>
    <w:rsid w:val="00597DB2"/>
    <w:rsid w:val="005A072D"/>
    <w:rsid w:val="005A63CE"/>
    <w:rsid w:val="005B3030"/>
    <w:rsid w:val="005B5C92"/>
    <w:rsid w:val="005B72F3"/>
    <w:rsid w:val="005B7BFB"/>
    <w:rsid w:val="005C50BF"/>
    <w:rsid w:val="005C553A"/>
    <w:rsid w:val="005C5E28"/>
    <w:rsid w:val="005D1F91"/>
    <w:rsid w:val="005D4D26"/>
    <w:rsid w:val="005D6104"/>
    <w:rsid w:val="005D6176"/>
    <w:rsid w:val="005D6CCA"/>
    <w:rsid w:val="005E4812"/>
    <w:rsid w:val="005E5181"/>
    <w:rsid w:val="005F2045"/>
    <w:rsid w:val="005F21E7"/>
    <w:rsid w:val="005F3FB5"/>
    <w:rsid w:val="005F4C3E"/>
    <w:rsid w:val="005F541C"/>
    <w:rsid w:val="005F639F"/>
    <w:rsid w:val="005F6ED2"/>
    <w:rsid w:val="006002CB"/>
    <w:rsid w:val="00600EC6"/>
    <w:rsid w:val="006014F8"/>
    <w:rsid w:val="00603ED5"/>
    <w:rsid w:val="00606E77"/>
    <w:rsid w:val="00607529"/>
    <w:rsid w:val="006106AB"/>
    <w:rsid w:val="006116E2"/>
    <w:rsid w:val="00613604"/>
    <w:rsid w:val="00613C53"/>
    <w:rsid w:val="00622D31"/>
    <w:rsid w:val="00625D23"/>
    <w:rsid w:val="006263EA"/>
    <w:rsid w:val="006277FA"/>
    <w:rsid w:val="00627857"/>
    <w:rsid w:val="00630F33"/>
    <w:rsid w:val="006360B8"/>
    <w:rsid w:val="00636729"/>
    <w:rsid w:val="00644FC1"/>
    <w:rsid w:val="006477F0"/>
    <w:rsid w:val="006512F0"/>
    <w:rsid w:val="006514EA"/>
    <w:rsid w:val="00656A6B"/>
    <w:rsid w:val="00662893"/>
    <w:rsid w:val="00662F3F"/>
    <w:rsid w:val="00663624"/>
    <w:rsid w:val="00665092"/>
    <w:rsid w:val="00665A0A"/>
    <w:rsid w:val="00665D8F"/>
    <w:rsid w:val="00666D1E"/>
    <w:rsid w:val="00672C39"/>
    <w:rsid w:val="00677C43"/>
    <w:rsid w:val="00680648"/>
    <w:rsid w:val="00682040"/>
    <w:rsid w:val="006825E1"/>
    <w:rsid w:val="0068355D"/>
    <w:rsid w:val="00690616"/>
    <w:rsid w:val="00692B37"/>
    <w:rsid w:val="006A1426"/>
    <w:rsid w:val="006A2A74"/>
    <w:rsid w:val="006A3098"/>
    <w:rsid w:val="006A4160"/>
    <w:rsid w:val="006B7354"/>
    <w:rsid w:val="006B7ABF"/>
    <w:rsid w:val="006C242B"/>
    <w:rsid w:val="006C2C14"/>
    <w:rsid w:val="006C371A"/>
    <w:rsid w:val="006C5300"/>
    <w:rsid w:val="006C7E2C"/>
    <w:rsid w:val="006D4881"/>
    <w:rsid w:val="006D768F"/>
    <w:rsid w:val="006E163F"/>
    <w:rsid w:val="006E1DC7"/>
    <w:rsid w:val="006E5767"/>
    <w:rsid w:val="006F78A2"/>
    <w:rsid w:val="00700E1E"/>
    <w:rsid w:val="00701B3A"/>
    <w:rsid w:val="0070762D"/>
    <w:rsid w:val="00712AE6"/>
    <w:rsid w:val="0071309E"/>
    <w:rsid w:val="00715FEA"/>
    <w:rsid w:val="00723DAF"/>
    <w:rsid w:val="007251A4"/>
    <w:rsid w:val="00730E16"/>
    <w:rsid w:val="00732446"/>
    <w:rsid w:val="00732E4A"/>
    <w:rsid w:val="007400C4"/>
    <w:rsid w:val="00744AEF"/>
    <w:rsid w:val="00744EBF"/>
    <w:rsid w:val="00746A3D"/>
    <w:rsid w:val="00747676"/>
    <w:rsid w:val="007479B6"/>
    <w:rsid w:val="00747BB5"/>
    <w:rsid w:val="00747E7C"/>
    <w:rsid w:val="00761469"/>
    <w:rsid w:val="007620E1"/>
    <w:rsid w:val="00767053"/>
    <w:rsid w:val="007707C4"/>
    <w:rsid w:val="00774B6B"/>
    <w:rsid w:val="007773C8"/>
    <w:rsid w:val="0078063E"/>
    <w:rsid w:val="007824BF"/>
    <w:rsid w:val="00787B2D"/>
    <w:rsid w:val="007922ED"/>
    <w:rsid w:val="007A51E3"/>
    <w:rsid w:val="007A5635"/>
    <w:rsid w:val="007A676E"/>
    <w:rsid w:val="007A7BF7"/>
    <w:rsid w:val="007B331F"/>
    <w:rsid w:val="007B44B7"/>
    <w:rsid w:val="007B64E0"/>
    <w:rsid w:val="007C1AAC"/>
    <w:rsid w:val="007C3E9A"/>
    <w:rsid w:val="007C3F4A"/>
    <w:rsid w:val="007C5673"/>
    <w:rsid w:val="007C6556"/>
    <w:rsid w:val="007D1847"/>
    <w:rsid w:val="007D29E0"/>
    <w:rsid w:val="007D6862"/>
    <w:rsid w:val="007D724B"/>
    <w:rsid w:val="007E0EE6"/>
    <w:rsid w:val="007E5441"/>
    <w:rsid w:val="007E5B51"/>
    <w:rsid w:val="007F771A"/>
    <w:rsid w:val="007F7801"/>
    <w:rsid w:val="00802F29"/>
    <w:rsid w:val="00803E2D"/>
    <w:rsid w:val="008044D0"/>
    <w:rsid w:val="0080578D"/>
    <w:rsid w:val="008067DF"/>
    <w:rsid w:val="00812476"/>
    <w:rsid w:val="0081320A"/>
    <w:rsid w:val="00815E51"/>
    <w:rsid w:val="008249A2"/>
    <w:rsid w:val="00825642"/>
    <w:rsid w:val="00826B8F"/>
    <w:rsid w:val="00830E0E"/>
    <w:rsid w:val="00831FF5"/>
    <w:rsid w:val="00833045"/>
    <w:rsid w:val="008341AE"/>
    <w:rsid w:val="00834DF7"/>
    <w:rsid w:val="008358E5"/>
    <w:rsid w:val="00836F8A"/>
    <w:rsid w:val="008413B1"/>
    <w:rsid w:val="00841CEC"/>
    <w:rsid w:val="00843B52"/>
    <w:rsid w:val="008452AF"/>
    <w:rsid w:val="008526F3"/>
    <w:rsid w:val="00855E51"/>
    <w:rsid w:val="00855EDF"/>
    <w:rsid w:val="008608EF"/>
    <w:rsid w:val="008616CB"/>
    <w:rsid w:val="0086353F"/>
    <w:rsid w:val="00863C8B"/>
    <w:rsid w:val="00865616"/>
    <w:rsid w:val="00865DF9"/>
    <w:rsid w:val="00866192"/>
    <w:rsid w:val="00870306"/>
    <w:rsid w:val="00871339"/>
    <w:rsid w:val="00871613"/>
    <w:rsid w:val="00875076"/>
    <w:rsid w:val="00875157"/>
    <w:rsid w:val="00875BFD"/>
    <w:rsid w:val="00882C39"/>
    <w:rsid w:val="00884FE9"/>
    <w:rsid w:val="00885ABD"/>
    <w:rsid w:val="00887E40"/>
    <w:rsid w:val="008A3FD2"/>
    <w:rsid w:val="008B53CB"/>
    <w:rsid w:val="008B5D7E"/>
    <w:rsid w:val="008B620B"/>
    <w:rsid w:val="008B6391"/>
    <w:rsid w:val="008B7672"/>
    <w:rsid w:val="008C1766"/>
    <w:rsid w:val="008C57EC"/>
    <w:rsid w:val="008D052D"/>
    <w:rsid w:val="008D0BA0"/>
    <w:rsid w:val="008D17FF"/>
    <w:rsid w:val="008D26F4"/>
    <w:rsid w:val="008D321D"/>
    <w:rsid w:val="008D45BC"/>
    <w:rsid w:val="008D4CC3"/>
    <w:rsid w:val="008D7044"/>
    <w:rsid w:val="008D7642"/>
    <w:rsid w:val="008E0275"/>
    <w:rsid w:val="008E2B5E"/>
    <w:rsid w:val="008E3F6C"/>
    <w:rsid w:val="008E441F"/>
    <w:rsid w:val="008F3449"/>
    <w:rsid w:val="008F78D2"/>
    <w:rsid w:val="00907134"/>
    <w:rsid w:val="00910E03"/>
    <w:rsid w:val="009268F6"/>
    <w:rsid w:val="00930D5B"/>
    <w:rsid w:val="0093216B"/>
    <w:rsid w:val="009332DF"/>
    <w:rsid w:val="00933C9A"/>
    <w:rsid w:val="00934D96"/>
    <w:rsid w:val="00937C5D"/>
    <w:rsid w:val="009406A5"/>
    <w:rsid w:val="00940FC7"/>
    <w:rsid w:val="009429FB"/>
    <w:rsid w:val="0095196C"/>
    <w:rsid w:val="00951F63"/>
    <w:rsid w:val="0095298A"/>
    <w:rsid w:val="00953CFC"/>
    <w:rsid w:val="0095594C"/>
    <w:rsid w:val="00955CD4"/>
    <w:rsid w:val="00956966"/>
    <w:rsid w:val="00957DD0"/>
    <w:rsid w:val="009612F6"/>
    <w:rsid w:val="00964A1D"/>
    <w:rsid w:val="00966AC0"/>
    <w:rsid w:val="00967B49"/>
    <w:rsid w:val="00970FC7"/>
    <w:rsid w:val="0097454A"/>
    <w:rsid w:val="00980798"/>
    <w:rsid w:val="00980D91"/>
    <w:rsid w:val="009813A1"/>
    <w:rsid w:val="009819AF"/>
    <w:rsid w:val="00983131"/>
    <w:rsid w:val="00983C65"/>
    <w:rsid w:val="009843EF"/>
    <w:rsid w:val="009903C2"/>
    <w:rsid w:val="00991D63"/>
    <w:rsid w:val="00993FF5"/>
    <w:rsid w:val="009B048D"/>
    <w:rsid w:val="009B5384"/>
    <w:rsid w:val="009C10D5"/>
    <w:rsid w:val="009C6269"/>
    <w:rsid w:val="009C6F21"/>
    <w:rsid w:val="009D0CDF"/>
    <w:rsid w:val="009D107B"/>
    <w:rsid w:val="009D125C"/>
    <w:rsid w:val="009D2A49"/>
    <w:rsid w:val="009D6A32"/>
    <w:rsid w:val="009E34B7"/>
    <w:rsid w:val="009E61C1"/>
    <w:rsid w:val="009F24FF"/>
    <w:rsid w:val="009F3200"/>
    <w:rsid w:val="009F5CF4"/>
    <w:rsid w:val="00A00670"/>
    <w:rsid w:val="00A05A12"/>
    <w:rsid w:val="00A128C3"/>
    <w:rsid w:val="00A174B6"/>
    <w:rsid w:val="00A177D5"/>
    <w:rsid w:val="00A23689"/>
    <w:rsid w:val="00A2422A"/>
    <w:rsid w:val="00A24DF0"/>
    <w:rsid w:val="00A26614"/>
    <w:rsid w:val="00A30BDA"/>
    <w:rsid w:val="00A322F4"/>
    <w:rsid w:val="00A3520A"/>
    <w:rsid w:val="00A412D1"/>
    <w:rsid w:val="00A41489"/>
    <w:rsid w:val="00A43E92"/>
    <w:rsid w:val="00A50E91"/>
    <w:rsid w:val="00A54810"/>
    <w:rsid w:val="00A5645C"/>
    <w:rsid w:val="00A61677"/>
    <w:rsid w:val="00A65737"/>
    <w:rsid w:val="00A66F91"/>
    <w:rsid w:val="00A6791D"/>
    <w:rsid w:val="00A7448B"/>
    <w:rsid w:val="00A7664D"/>
    <w:rsid w:val="00A773A9"/>
    <w:rsid w:val="00A80232"/>
    <w:rsid w:val="00A81A7C"/>
    <w:rsid w:val="00A85861"/>
    <w:rsid w:val="00A875FF"/>
    <w:rsid w:val="00A90BD5"/>
    <w:rsid w:val="00A910E1"/>
    <w:rsid w:val="00A93071"/>
    <w:rsid w:val="00A9751B"/>
    <w:rsid w:val="00AA0CAF"/>
    <w:rsid w:val="00AA684E"/>
    <w:rsid w:val="00AA69C0"/>
    <w:rsid w:val="00AC609B"/>
    <w:rsid w:val="00AC7C88"/>
    <w:rsid w:val="00AD069D"/>
    <w:rsid w:val="00AD174D"/>
    <w:rsid w:val="00AD2024"/>
    <w:rsid w:val="00AD2AE2"/>
    <w:rsid w:val="00AD3EA6"/>
    <w:rsid w:val="00AD7ECE"/>
    <w:rsid w:val="00AE4AED"/>
    <w:rsid w:val="00AF0095"/>
    <w:rsid w:val="00AF0EBC"/>
    <w:rsid w:val="00AF472E"/>
    <w:rsid w:val="00AF63BA"/>
    <w:rsid w:val="00AF7069"/>
    <w:rsid w:val="00B03C08"/>
    <w:rsid w:val="00B072B1"/>
    <w:rsid w:val="00B10DCE"/>
    <w:rsid w:val="00B1148B"/>
    <w:rsid w:val="00B15A1D"/>
    <w:rsid w:val="00B15D8F"/>
    <w:rsid w:val="00B15E9B"/>
    <w:rsid w:val="00B24019"/>
    <w:rsid w:val="00B255FD"/>
    <w:rsid w:val="00B275B5"/>
    <w:rsid w:val="00B3238C"/>
    <w:rsid w:val="00B35019"/>
    <w:rsid w:val="00B35749"/>
    <w:rsid w:val="00B403AD"/>
    <w:rsid w:val="00B403E4"/>
    <w:rsid w:val="00B43019"/>
    <w:rsid w:val="00B43198"/>
    <w:rsid w:val="00B4798B"/>
    <w:rsid w:val="00B541EC"/>
    <w:rsid w:val="00B5468C"/>
    <w:rsid w:val="00B55350"/>
    <w:rsid w:val="00B5580A"/>
    <w:rsid w:val="00B63B69"/>
    <w:rsid w:val="00B65E96"/>
    <w:rsid w:val="00B65F02"/>
    <w:rsid w:val="00B678B8"/>
    <w:rsid w:val="00B73B6D"/>
    <w:rsid w:val="00B7582C"/>
    <w:rsid w:val="00B82D84"/>
    <w:rsid w:val="00B84D95"/>
    <w:rsid w:val="00B8586D"/>
    <w:rsid w:val="00B86B05"/>
    <w:rsid w:val="00B87220"/>
    <w:rsid w:val="00B92E9F"/>
    <w:rsid w:val="00B92EA1"/>
    <w:rsid w:val="00B9303B"/>
    <w:rsid w:val="00B9308F"/>
    <w:rsid w:val="00B94919"/>
    <w:rsid w:val="00B965FD"/>
    <w:rsid w:val="00BA1337"/>
    <w:rsid w:val="00BA1A91"/>
    <w:rsid w:val="00BA437B"/>
    <w:rsid w:val="00BA4A87"/>
    <w:rsid w:val="00BA4E1F"/>
    <w:rsid w:val="00BA52CF"/>
    <w:rsid w:val="00BA5442"/>
    <w:rsid w:val="00BA597A"/>
    <w:rsid w:val="00BB62C0"/>
    <w:rsid w:val="00BB65D8"/>
    <w:rsid w:val="00BB6AAC"/>
    <w:rsid w:val="00BB74AF"/>
    <w:rsid w:val="00BB76BC"/>
    <w:rsid w:val="00BC09EF"/>
    <w:rsid w:val="00BC0CDF"/>
    <w:rsid w:val="00BC1FA1"/>
    <w:rsid w:val="00BC3E9F"/>
    <w:rsid w:val="00BC6EDE"/>
    <w:rsid w:val="00BC7584"/>
    <w:rsid w:val="00BD50E5"/>
    <w:rsid w:val="00BD6716"/>
    <w:rsid w:val="00BD6767"/>
    <w:rsid w:val="00BE1308"/>
    <w:rsid w:val="00BE39EE"/>
    <w:rsid w:val="00BE3C9C"/>
    <w:rsid w:val="00BE5916"/>
    <w:rsid w:val="00BF2986"/>
    <w:rsid w:val="00C0135D"/>
    <w:rsid w:val="00C05CCE"/>
    <w:rsid w:val="00C0763E"/>
    <w:rsid w:val="00C07EBD"/>
    <w:rsid w:val="00C1037F"/>
    <w:rsid w:val="00C10561"/>
    <w:rsid w:val="00C158E0"/>
    <w:rsid w:val="00C16F09"/>
    <w:rsid w:val="00C20EFF"/>
    <w:rsid w:val="00C250ED"/>
    <w:rsid w:val="00C25C52"/>
    <w:rsid w:val="00C269FC"/>
    <w:rsid w:val="00C26E7C"/>
    <w:rsid w:val="00C32116"/>
    <w:rsid w:val="00C3617A"/>
    <w:rsid w:val="00C412AE"/>
    <w:rsid w:val="00C41A12"/>
    <w:rsid w:val="00C42C6C"/>
    <w:rsid w:val="00C45649"/>
    <w:rsid w:val="00C45949"/>
    <w:rsid w:val="00C512AA"/>
    <w:rsid w:val="00C536E4"/>
    <w:rsid w:val="00C54953"/>
    <w:rsid w:val="00C56183"/>
    <w:rsid w:val="00C60F4D"/>
    <w:rsid w:val="00C611E4"/>
    <w:rsid w:val="00C61586"/>
    <w:rsid w:val="00C62E65"/>
    <w:rsid w:val="00C63D7E"/>
    <w:rsid w:val="00C6772C"/>
    <w:rsid w:val="00C71FDB"/>
    <w:rsid w:val="00C75E6D"/>
    <w:rsid w:val="00C7717D"/>
    <w:rsid w:val="00C82066"/>
    <w:rsid w:val="00C82ED4"/>
    <w:rsid w:val="00C83F0F"/>
    <w:rsid w:val="00C90111"/>
    <w:rsid w:val="00C940A2"/>
    <w:rsid w:val="00C943C7"/>
    <w:rsid w:val="00C96531"/>
    <w:rsid w:val="00C969FE"/>
    <w:rsid w:val="00CA175A"/>
    <w:rsid w:val="00CA17B3"/>
    <w:rsid w:val="00CA371F"/>
    <w:rsid w:val="00CB45F8"/>
    <w:rsid w:val="00CB5606"/>
    <w:rsid w:val="00CC0A62"/>
    <w:rsid w:val="00CC4EA3"/>
    <w:rsid w:val="00CC4F5B"/>
    <w:rsid w:val="00CC6D50"/>
    <w:rsid w:val="00CD0A74"/>
    <w:rsid w:val="00CD44D7"/>
    <w:rsid w:val="00CD4D46"/>
    <w:rsid w:val="00CD61EF"/>
    <w:rsid w:val="00CE0AA5"/>
    <w:rsid w:val="00CE7BDC"/>
    <w:rsid w:val="00CF1C52"/>
    <w:rsid w:val="00CF283F"/>
    <w:rsid w:val="00CF508D"/>
    <w:rsid w:val="00D0225B"/>
    <w:rsid w:val="00D02D0D"/>
    <w:rsid w:val="00D05B7C"/>
    <w:rsid w:val="00D07411"/>
    <w:rsid w:val="00D22DE2"/>
    <w:rsid w:val="00D250A2"/>
    <w:rsid w:val="00D31955"/>
    <w:rsid w:val="00D336C4"/>
    <w:rsid w:val="00D34E63"/>
    <w:rsid w:val="00D35F24"/>
    <w:rsid w:val="00D373D8"/>
    <w:rsid w:val="00D40905"/>
    <w:rsid w:val="00D40D8E"/>
    <w:rsid w:val="00D422BB"/>
    <w:rsid w:val="00D42ED8"/>
    <w:rsid w:val="00D439FF"/>
    <w:rsid w:val="00D43E51"/>
    <w:rsid w:val="00D51A38"/>
    <w:rsid w:val="00D531EA"/>
    <w:rsid w:val="00D5643C"/>
    <w:rsid w:val="00D609FE"/>
    <w:rsid w:val="00D60F27"/>
    <w:rsid w:val="00D62CEC"/>
    <w:rsid w:val="00D66423"/>
    <w:rsid w:val="00D74B2C"/>
    <w:rsid w:val="00D76E9F"/>
    <w:rsid w:val="00D85A7B"/>
    <w:rsid w:val="00D91751"/>
    <w:rsid w:val="00D91791"/>
    <w:rsid w:val="00D91815"/>
    <w:rsid w:val="00D95480"/>
    <w:rsid w:val="00DA025C"/>
    <w:rsid w:val="00DA1854"/>
    <w:rsid w:val="00DA600E"/>
    <w:rsid w:val="00DA7FE0"/>
    <w:rsid w:val="00DB186B"/>
    <w:rsid w:val="00DB5C1E"/>
    <w:rsid w:val="00DC5581"/>
    <w:rsid w:val="00DC5891"/>
    <w:rsid w:val="00DC777B"/>
    <w:rsid w:val="00DD13DB"/>
    <w:rsid w:val="00DD4D5A"/>
    <w:rsid w:val="00DE0504"/>
    <w:rsid w:val="00DE3F6C"/>
    <w:rsid w:val="00DE6D6A"/>
    <w:rsid w:val="00DE7269"/>
    <w:rsid w:val="00DF683C"/>
    <w:rsid w:val="00DF769E"/>
    <w:rsid w:val="00DF7B10"/>
    <w:rsid w:val="00DF7CCA"/>
    <w:rsid w:val="00E007E6"/>
    <w:rsid w:val="00E014B6"/>
    <w:rsid w:val="00E121ED"/>
    <w:rsid w:val="00E1423C"/>
    <w:rsid w:val="00E15873"/>
    <w:rsid w:val="00E20C45"/>
    <w:rsid w:val="00E25761"/>
    <w:rsid w:val="00E30AAF"/>
    <w:rsid w:val="00E35F5B"/>
    <w:rsid w:val="00E36A9C"/>
    <w:rsid w:val="00E378D6"/>
    <w:rsid w:val="00E4210F"/>
    <w:rsid w:val="00E421ED"/>
    <w:rsid w:val="00E446EF"/>
    <w:rsid w:val="00E451B1"/>
    <w:rsid w:val="00E46BAB"/>
    <w:rsid w:val="00E50AF1"/>
    <w:rsid w:val="00E53874"/>
    <w:rsid w:val="00E56193"/>
    <w:rsid w:val="00E5672F"/>
    <w:rsid w:val="00E61A6A"/>
    <w:rsid w:val="00E7532D"/>
    <w:rsid w:val="00E8043B"/>
    <w:rsid w:val="00E8520F"/>
    <w:rsid w:val="00E86C31"/>
    <w:rsid w:val="00E8783D"/>
    <w:rsid w:val="00E87EBD"/>
    <w:rsid w:val="00E90AC0"/>
    <w:rsid w:val="00E91C15"/>
    <w:rsid w:val="00E9350E"/>
    <w:rsid w:val="00E940ED"/>
    <w:rsid w:val="00E9442A"/>
    <w:rsid w:val="00EA4EA1"/>
    <w:rsid w:val="00EA7E83"/>
    <w:rsid w:val="00EB71A2"/>
    <w:rsid w:val="00EC098D"/>
    <w:rsid w:val="00EC11E0"/>
    <w:rsid w:val="00ED0083"/>
    <w:rsid w:val="00ED3E87"/>
    <w:rsid w:val="00ED4892"/>
    <w:rsid w:val="00ED5269"/>
    <w:rsid w:val="00EE1C86"/>
    <w:rsid w:val="00EE303D"/>
    <w:rsid w:val="00EF1E77"/>
    <w:rsid w:val="00EF3F52"/>
    <w:rsid w:val="00EF579D"/>
    <w:rsid w:val="00EF6962"/>
    <w:rsid w:val="00F002DD"/>
    <w:rsid w:val="00F034AC"/>
    <w:rsid w:val="00F059F9"/>
    <w:rsid w:val="00F0665F"/>
    <w:rsid w:val="00F146E5"/>
    <w:rsid w:val="00F159CF"/>
    <w:rsid w:val="00F2262E"/>
    <w:rsid w:val="00F23863"/>
    <w:rsid w:val="00F24BE3"/>
    <w:rsid w:val="00F25751"/>
    <w:rsid w:val="00F26952"/>
    <w:rsid w:val="00F3060F"/>
    <w:rsid w:val="00F313A8"/>
    <w:rsid w:val="00F3392B"/>
    <w:rsid w:val="00F3476A"/>
    <w:rsid w:val="00F455EA"/>
    <w:rsid w:val="00F5380E"/>
    <w:rsid w:val="00F5403A"/>
    <w:rsid w:val="00F5743E"/>
    <w:rsid w:val="00F6224C"/>
    <w:rsid w:val="00F623E5"/>
    <w:rsid w:val="00F6298D"/>
    <w:rsid w:val="00F64792"/>
    <w:rsid w:val="00F64C14"/>
    <w:rsid w:val="00F669C1"/>
    <w:rsid w:val="00F66C25"/>
    <w:rsid w:val="00F67F32"/>
    <w:rsid w:val="00F7134D"/>
    <w:rsid w:val="00F7282E"/>
    <w:rsid w:val="00F734B2"/>
    <w:rsid w:val="00F735D9"/>
    <w:rsid w:val="00F737D2"/>
    <w:rsid w:val="00F74FAA"/>
    <w:rsid w:val="00F82F74"/>
    <w:rsid w:val="00F84207"/>
    <w:rsid w:val="00F847E4"/>
    <w:rsid w:val="00F8495F"/>
    <w:rsid w:val="00F8659B"/>
    <w:rsid w:val="00F900F7"/>
    <w:rsid w:val="00F9257D"/>
    <w:rsid w:val="00F967B3"/>
    <w:rsid w:val="00F96C48"/>
    <w:rsid w:val="00FA1B42"/>
    <w:rsid w:val="00FA1DB6"/>
    <w:rsid w:val="00FA2A29"/>
    <w:rsid w:val="00FA427F"/>
    <w:rsid w:val="00FA7074"/>
    <w:rsid w:val="00FC24E1"/>
    <w:rsid w:val="00FC278A"/>
    <w:rsid w:val="00FD3F02"/>
    <w:rsid w:val="00FD6B22"/>
    <w:rsid w:val="00FE7C62"/>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A48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iPriority="99" w:unhideWhenUsed="0"/>
    <w:lsdException w:name="List 4" w:semiHidden="0" w:uiPriority="99" w:unhideWhenUsed="0"/>
    <w:lsdException w:name="List 5" w:semiHidden="0" w:unhideWhenUsed="0"/>
    <w:lsdException w:name="List Bullet 5" w:uiPriority="99"/>
    <w:lsdException w:name="List Number 5" w:uiPriority="99"/>
    <w:lsdException w:name="Title" w:semiHidden="0" w:uiPriority="10" w:unhideWhenUsed="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DB2"/>
    <w:pPr>
      <w:spacing w:before="120"/>
    </w:pPr>
    <w:rPr>
      <w:sz w:val="24"/>
    </w:rPr>
  </w:style>
  <w:style w:type="paragraph" w:styleId="Heading1">
    <w:name w:val="heading 1"/>
    <w:next w:val="BodyText"/>
    <w:link w:val="Heading1Char"/>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597DB2"/>
    <w:pPr>
      <w:numPr>
        <w:ilvl w:val="2"/>
      </w:numPr>
      <w:outlineLvl w:val="2"/>
    </w:p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 Char Char"/>
    <w:link w:val="BodyTextChar"/>
    <w:rsid w:val="00597DB2"/>
    <w:pPr>
      <w:spacing w:before="120"/>
    </w:pPr>
    <w:rPr>
      <w:sz w:val="24"/>
    </w:rPr>
  </w:style>
  <w:style w:type="character" w:customStyle="1" w:styleId="BodyTextChar">
    <w:name w:val="Body Text Char"/>
    <w:aliases w:val="Body Text Char Char Char Char2"/>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link w:val="BlockTextChar"/>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9"/>
      </w:numPr>
    </w:p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1">
    <w:name w:val="Body Text Char1"/>
    <w:aliases w:val="Body Text Char Char,Body Text Char Char Char Char1"/>
    <w:rsid w:val="008F3449"/>
    <w:rPr>
      <w:sz w:val="24"/>
    </w:rPr>
  </w:style>
  <w:style w:type="character" w:customStyle="1" w:styleId="BlockTextChar">
    <w:name w:val="Block Text Char"/>
    <w:link w:val="BlockText"/>
    <w:rsid w:val="008F3449"/>
    <w:rPr>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D02D0D"/>
    <w:pPr>
      <w:autoSpaceDE w:val="0"/>
      <w:autoSpaceDN w:val="0"/>
      <w:adjustRightInd w:val="0"/>
    </w:pPr>
    <w:rPr>
      <w:rFonts w:ascii="Arial" w:hAnsi="Arial" w:cs="Arial"/>
      <w:color w:val="000000"/>
      <w:sz w:val="24"/>
      <w:szCs w:val="24"/>
    </w:rPr>
  </w:style>
  <w:style w:type="character" w:customStyle="1" w:styleId="Heading1Char">
    <w:name w:val="Heading 1 Char"/>
    <w:aliases w:val="ITU Heading 1 Char"/>
    <w:link w:val="Heading1"/>
    <w:rsid w:val="00A00670"/>
    <w:rPr>
      <w:rFonts w:ascii="Arial" w:hAnsi="Arial"/>
      <w:b/>
      <w:noProof/>
      <w:kern w:val="28"/>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iPriority="99" w:unhideWhenUsed="0"/>
    <w:lsdException w:name="List 4" w:semiHidden="0" w:uiPriority="99" w:unhideWhenUsed="0"/>
    <w:lsdException w:name="List 5" w:semiHidden="0" w:unhideWhenUsed="0"/>
    <w:lsdException w:name="List Bullet 5" w:uiPriority="99"/>
    <w:lsdException w:name="List Number 5" w:uiPriority="99"/>
    <w:lsdException w:name="Title" w:semiHidden="0" w:uiPriority="10" w:unhideWhenUsed="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DB2"/>
    <w:pPr>
      <w:spacing w:before="120"/>
    </w:pPr>
    <w:rPr>
      <w:sz w:val="24"/>
    </w:rPr>
  </w:style>
  <w:style w:type="paragraph" w:styleId="Heading1">
    <w:name w:val="heading 1"/>
    <w:next w:val="BodyText"/>
    <w:link w:val="Heading1Char"/>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597DB2"/>
    <w:pPr>
      <w:numPr>
        <w:ilvl w:val="2"/>
      </w:numPr>
      <w:outlineLvl w:val="2"/>
    </w:p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 Char Char"/>
    <w:link w:val="BodyTextChar"/>
    <w:rsid w:val="00597DB2"/>
    <w:pPr>
      <w:spacing w:before="120"/>
    </w:pPr>
    <w:rPr>
      <w:sz w:val="24"/>
    </w:rPr>
  </w:style>
  <w:style w:type="character" w:customStyle="1" w:styleId="BodyTextChar">
    <w:name w:val="Body Text Char"/>
    <w:aliases w:val="Body Text Char Char Char Char2"/>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link w:val="BlockTextChar"/>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9"/>
      </w:numPr>
    </w:p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1">
    <w:name w:val="Body Text Char1"/>
    <w:aliases w:val="Body Text Char Char,Body Text Char Char Char Char1"/>
    <w:rsid w:val="008F3449"/>
    <w:rPr>
      <w:sz w:val="24"/>
    </w:rPr>
  </w:style>
  <w:style w:type="character" w:customStyle="1" w:styleId="BlockTextChar">
    <w:name w:val="Block Text Char"/>
    <w:link w:val="BlockText"/>
    <w:rsid w:val="008F3449"/>
    <w:rPr>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D02D0D"/>
    <w:pPr>
      <w:autoSpaceDE w:val="0"/>
      <w:autoSpaceDN w:val="0"/>
      <w:adjustRightInd w:val="0"/>
    </w:pPr>
    <w:rPr>
      <w:rFonts w:ascii="Arial" w:hAnsi="Arial" w:cs="Arial"/>
      <w:color w:val="000000"/>
      <w:sz w:val="24"/>
      <w:szCs w:val="24"/>
    </w:rPr>
  </w:style>
  <w:style w:type="character" w:customStyle="1" w:styleId="Heading1Char">
    <w:name w:val="Heading 1 Char"/>
    <w:aliases w:val="ITU Heading 1 Char"/>
    <w:link w:val="Heading1"/>
    <w:rsid w:val="00A00670"/>
    <w:rPr>
      <w:rFonts w:ascii="Arial" w:hAnsi="Arial"/>
      <w:b/>
      <w:noProof/>
      <w:kern w:val="28"/>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05964">
      <w:bodyDiv w:val="1"/>
      <w:marLeft w:val="0"/>
      <w:marRight w:val="0"/>
      <w:marTop w:val="0"/>
      <w:marBottom w:val="0"/>
      <w:divBdr>
        <w:top w:val="none" w:sz="0" w:space="0" w:color="auto"/>
        <w:left w:val="none" w:sz="0" w:space="0" w:color="auto"/>
        <w:bottom w:val="none" w:sz="0" w:space="0" w:color="auto"/>
        <w:right w:val="none" w:sz="0" w:space="0" w:color="auto"/>
      </w:divBdr>
    </w:div>
    <w:div w:id="199209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jpeg"/><Relationship Id="rId117" Type="http://schemas.microsoft.com/office/2011/relationships/commentsExtended" Target="commentsExtended.xml"/><Relationship Id="rId21" Type="http://schemas.openxmlformats.org/officeDocument/2006/relationships/image" Target="media/image3.png"/><Relationship Id="rId42" Type="http://schemas.openxmlformats.org/officeDocument/2006/relationships/hyperlink" Target="http://images.google.com/imgres?imgurl=http://images.vnunet.com/v7_images/generic/medium/v7_n_zigbee.gif&amp;imgrefurl=http://www.v3.co.uk/vnunet/analysis/2132125/zigbee-homes-short-range-wireless&amp;usg=__Lt3B48Kw-SBQbLXMVKqFrHoiWSs=&amp;h=110&amp;w=185&amp;sz=3&amp;hl=en&amp;start=7&amp;tbnid=Ww8WGf99xQZ2bM:&amp;tbnh=61&amp;tbnw=102&amp;prev=/images?q=ZigBee+logo&amp;gbv=2&amp;hl=en" TargetMode="External"/><Relationship Id="rId47" Type="http://schemas.openxmlformats.org/officeDocument/2006/relationships/image" Target="media/image23.jpeg"/><Relationship Id="rId63" Type="http://schemas.openxmlformats.org/officeDocument/2006/relationships/hyperlink" Target="http://docs.oasis-open.org/ws-sx/ws-trust/200512" TargetMode="External"/><Relationship Id="rId68" Type="http://schemas.openxmlformats.org/officeDocument/2006/relationships/hyperlink" Target="http://docs.oasis-open.org/ws-sx/ws-trust/200512/SymmetricKey" TargetMode="External"/><Relationship Id="rId84" Type="http://schemas.openxmlformats.org/officeDocument/2006/relationships/hyperlink" Target="http://www.w3.org/2000/09/xmldsig" TargetMode="External"/><Relationship Id="rId89" Type="http://schemas.openxmlformats.org/officeDocument/2006/relationships/hyperlink" Target="http://www.w3.org/2001/10/xml-exc-c14n" TargetMode="External"/><Relationship Id="rId1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ihe.net/Technical_Framework/index.cfm" TargetMode="External"/><Relationship Id="rId107" Type="http://schemas.openxmlformats.org/officeDocument/2006/relationships/hyperlink" Target="http://www.w3.org/2003/05/soap-envelope" TargetMode="External"/><Relationship Id="rId11" Type="http://schemas.openxmlformats.org/officeDocument/2006/relationships/hyperlink" Target="http://www.ihe.net/%3cdomain%3e/%3cdomain%3ecomments.cfm" TargetMode="External"/><Relationship Id="rId24" Type="http://schemas.openxmlformats.org/officeDocument/2006/relationships/image" Target="media/image6.png"/><Relationship Id="rId32" Type="http://schemas.openxmlformats.org/officeDocument/2006/relationships/image" Target="media/image11.jpeg"/><Relationship Id="rId37" Type="http://schemas.openxmlformats.org/officeDocument/2006/relationships/image" Target="media/image15.png"/><Relationship Id="rId40" Type="http://schemas.openxmlformats.org/officeDocument/2006/relationships/image" Target="media/image16.png"/><Relationship Id="rId45" Type="http://schemas.openxmlformats.org/officeDocument/2006/relationships/image" Target="media/image22.jpeg"/><Relationship Id="rId53" Type="http://schemas.openxmlformats.org/officeDocument/2006/relationships/hyperlink" Target="http://www.continuaalliance.org/hData/APS/2013/01/ITU%20APS%20Implementation%20Guidelines.docx" TargetMode="External"/><Relationship Id="rId58" Type="http://schemas.openxmlformats.org/officeDocument/2006/relationships/hyperlink" Target="http://docs.oasis-open.org/wss/2004/01/oasis-200401-wss-wssecurity-secext-1.0.xsd" TargetMode="External"/><Relationship Id="rId66" Type="http://schemas.openxmlformats.org/officeDocument/2006/relationships/hyperlink" Target="http://docs.oasis-open.org/wss/2004/01/oasis-200401-wss-wssecurity-utility-1.0.xsd" TargetMode="External"/><Relationship Id="rId74" Type="http://schemas.openxmlformats.org/officeDocument/2006/relationships/hyperlink" Target="http://docs.oasis-open.org/wss/2004/01/oasis-200401-wss-wssecurity-utility-1.0.xsd" TargetMode="External"/><Relationship Id="rId79" Type="http://schemas.openxmlformats.org/officeDocument/2006/relationships/hyperlink" Target="http://docs.oasis-open.org/wss/2004/01/oasis-200401-wss-wssecurity-secext-1.0.xsd" TargetMode="External"/><Relationship Id="rId87" Type="http://schemas.openxmlformats.org/officeDocument/2006/relationships/hyperlink" Target="http://www.w3.org/2000/09/xmldsig" TargetMode="External"/><Relationship Id="rId102" Type="http://schemas.openxmlformats.org/officeDocument/2006/relationships/hyperlink" Target="http://www.w3.org/2005/08/addressing" TargetMode="External"/><Relationship Id="rId110" Type="http://schemas.openxmlformats.org/officeDocument/2006/relationships/hyperlink" Target="http://docs.oasis-open.org/wss/2004/01/oasis-200401-wss-wssecurity-utility-1.0.xsd" TargetMode="External"/><Relationship Id="rId115"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schemas.xmlsoap.org/ws/2004/08/addressing/role/anonymous" TargetMode="External"/><Relationship Id="rId82" Type="http://schemas.openxmlformats.org/officeDocument/2006/relationships/hyperlink" Target="http://docs.oasis-open.org/wss/2004/01/oasis-200401-wss-wssecurity-utility-1.0.xsd" TargetMode="External"/><Relationship Id="rId90" Type="http://schemas.openxmlformats.org/officeDocument/2006/relationships/hyperlink" Target="http://www.w3.org/2000/09/xmldsig" TargetMode="External"/><Relationship Id="rId95" Type="http://schemas.openxmlformats.org/officeDocument/2006/relationships/hyperlink" Target="http://docs.oasis-open.org/wss/2004/01/oasis-200401-wss-wssecurity-secext-1.0.xsd" TargetMode="External"/><Relationship Id="rId19" Type="http://schemas.openxmlformats.org/officeDocument/2006/relationships/hyperlink" Target="http://www.ihe.net/Technical_Framework/index.cfm" TargetMode="External"/><Relationship Id="rId14" Type="http://schemas.openxmlformats.org/officeDocument/2006/relationships/hyperlink" Target="http://www.ihe.net/About/process.cfm" TargetMode="External"/><Relationship Id="rId22" Type="http://schemas.openxmlformats.org/officeDocument/2006/relationships/image" Target="media/image4.png"/><Relationship Id="rId27"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0.jpeg"/><Relationship Id="rId48" Type="http://schemas.openxmlformats.org/officeDocument/2006/relationships/image" Target="media/image24.png"/><Relationship Id="rId56" Type="http://schemas.openxmlformats.org/officeDocument/2006/relationships/hyperlink" Target="http://www.w3.org/2003/05/soap-envelope" TargetMode="External"/><Relationship Id="rId64" Type="http://schemas.openxmlformats.org/officeDocument/2006/relationships/hyperlink" Target="http://docs.oasis-open.org/ws-sx/ws-trust/200512/Issue" TargetMode="External"/><Relationship Id="rId69" Type="http://schemas.openxmlformats.org/officeDocument/2006/relationships/hyperlink" Target="http://docs.oasis-open.org/ws-sx/ws-trust/200512/Nonce" TargetMode="External"/><Relationship Id="rId77" Type="http://schemas.openxmlformats.org/officeDocument/2006/relationships/hyperlink" Target="http://docs.oasis-open.org/wss/2004/01/oasis-200401-wss-wssecurity-secext-1.0.xsd" TargetMode="External"/><Relationship Id="rId100" Type="http://schemas.openxmlformats.org/officeDocument/2006/relationships/hyperlink" Target="http://docs.oasis-open.org/ws-sx/ws-trust/200512/CK/PSHA1" TargetMode="External"/><Relationship Id="rId105" Type="http://schemas.openxmlformats.org/officeDocument/2006/relationships/hyperlink" Target="https://192.168.1.3:8443/axis2/services/Exchange" TargetMode="External"/><Relationship Id="rId113"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hyperlink" Target="http://www.hl7.org/implement/standards/product_brief.cfm?product_id=261" TargetMode="External"/><Relationship Id="rId72" Type="http://schemas.openxmlformats.org/officeDocument/2006/relationships/hyperlink" Target="http://www.w3.org/2005/08/addressing" TargetMode="External"/><Relationship Id="rId80" Type="http://schemas.openxmlformats.org/officeDocument/2006/relationships/hyperlink" Target="http://docs.oasis-open.org/wss/oasis-wss-saml-token-profile-1.1" TargetMode="External"/><Relationship Id="rId85" Type="http://schemas.openxmlformats.org/officeDocument/2006/relationships/hyperlink" Target="http://www.w3.org/2001/10/xml-exc-c14n" TargetMode="External"/><Relationship Id="rId93" Type="http://schemas.openxmlformats.org/officeDocument/2006/relationships/hyperlink" Target="http://www.w3.org/2001/04/xmlenc" TargetMode="External"/><Relationship Id="rId98" Type="http://schemas.openxmlformats.org/officeDocument/2006/relationships/hyperlink" Target="http://www.w3.org/2001/XMLSchema-instance" TargetMode="External"/><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hyperlink" Target="http://ihe.net/ihetemplates.cfm" TargetMode="External"/><Relationship Id="rId25" Type="http://schemas.openxmlformats.org/officeDocument/2006/relationships/image" Target="media/image7.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hyperlink" Target="http://images.google.com/imgres?imgurl=http://alabut.com/nonsense/images/w3c.jpg&amp;imgrefurl=http://alabut.com/nonsense/archive/2007_03_01_index.html&amp;usg=__Z-PsQzjVqNttrVx46ni5uIwxPQg=&amp;h=173&amp;w=140&amp;sz=6&amp;hl=en&amp;start=4&amp;um=1&amp;tbnid=_N2x6-vfVJfzfM:&amp;tbnh=100&amp;tbnw=81&amp;prev=/images?q=W3C&amp;gbv=2&amp;hl=en&amp;um=1" TargetMode="External"/><Relationship Id="rId59" Type="http://schemas.openxmlformats.org/officeDocument/2006/relationships/hyperlink" Target="http://docs.oasis-open.org/wss/2004/01/oasis-200401-wss-wssecurity-utility-1.0.xsd" TargetMode="External"/><Relationship Id="rId67" Type="http://schemas.openxmlformats.org/officeDocument/2006/relationships/hyperlink" Target="http://docs.oasis-open.org/wss/oasis-wss-saml-token-profile-1.1" TargetMode="External"/><Relationship Id="rId103" Type="http://schemas.openxmlformats.org/officeDocument/2006/relationships/hyperlink" Target="http://docs.oasis-open.org/wss/2004/01/oasis-200401-wss-wssecurity-secext-1.0.xsd" TargetMode="External"/><Relationship Id="rId108" Type="http://schemas.openxmlformats.org/officeDocument/2006/relationships/hyperlink" Target="http://www.w3.org/2005/08/addressing" TargetMode="External"/><Relationship Id="rId116" Type="http://schemas.openxmlformats.org/officeDocument/2006/relationships/theme" Target="theme/theme1.xml"/><Relationship Id="rId20" Type="http://schemas.openxmlformats.org/officeDocument/2006/relationships/image" Target="media/image2.png"/><Relationship Id="rId41" Type="http://schemas.openxmlformats.org/officeDocument/2006/relationships/image" Target="media/image19.png"/><Relationship Id="rId54" Type="http://schemas.openxmlformats.org/officeDocument/2006/relationships/hyperlink" Target="http://www.continuaalliance.org/hData/APS/2013/01/APBConfigResource.xsd" TargetMode="External"/><Relationship Id="rId62" Type="http://schemas.openxmlformats.org/officeDocument/2006/relationships/hyperlink" Target="http://schemas.xmlsoap.org/ws/2005/02/trust/RST/Issue" TargetMode="External"/><Relationship Id="rId70" Type="http://schemas.openxmlformats.org/officeDocument/2006/relationships/hyperlink" Target="http://docs.oasis-open.org/ws-sx/ws-trust/200512/CK/PSHA1" TargetMode="External"/><Relationship Id="rId75" Type="http://schemas.openxmlformats.org/officeDocument/2006/relationships/hyperlink" Target="http://docs.oasis-open.org/ws-sx/ws-trust/200512" TargetMode="External"/><Relationship Id="rId83" Type="http://schemas.openxmlformats.org/officeDocument/2006/relationships/hyperlink" Target="http://www.w3.org/2001/XMLSchema" TargetMode="External"/><Relationship Id="rId88" Type="http://schemas.openxmlformats.org/officeDocument/2006/relationships/hyperlink" Target="http://www.w3.org/2001/10/xml-exc-c14n" TargetMode="External"/><Relationship Id="rId91" Type="http://schemas.openxmlformats.org/officeDocument/2006/relationships/hyperlink" Target="http://www.w3.org/2001/XMLSchema-instance" TargetMode="External"/><Relationship Id="rId96" Type="http://schemas.openxmlformats.org/officeDocument/2006/relationships/hyperlink" Target="http://docs.oasis-open.org/wss/2004/01/oasis-200401-wss-soap-message-security-1.0" TargetMode="External"/><Relationship Id="rId11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ihe.net/profiles/index.cfm" TargetMode="External"/><Relationship Id="rId23" Type="http://schemas.openxmlformats.org/officeDocument/2006/relationships/image" Target="media/image5.png"/><Relationship Id="rId36" Type="http://schemas.openxmlformats.org/officeDocument/2006/relationships/image" Target="media/image13.png"/><Relationship Id="rId49" Type="http://schemas.openxmlformats.org/officeDocument/2006/relationships/hyperlink" Target="http://ihe.net/uploadedFiles/Documents/PCC/IHE_PCC_Suppl_RCK.pdf" TargetMode="External"/><Relationship Id="rId57" Type="http://schemas.openxmlformats.org/officeDocument/2006/relationships/hyperlink" Target="http://www.w3.org/2005/08/addressing" TargetMode="External"/><Relationship Id="rId106" Type="http://schemas.openxmlformats.org/officeDocument/2006/relationships/hyperlink" Target="http://schemas.xmlsoap.org/ws/2004/08/addressing/role/anonymous" TargetMode="External"/><Relationship Id="rId114" Type="http://schemas.openxmlformats.org/officeDocument/2006/relationships/footer" Target="footer3.xml"/><Relationship Id="rId10" Type="http://schemas.openxmlformats.org/officeDocument/2006/relationships/hyperlink" Target="http://www.ihe.net/Technical_Framework/public_comment.cfm" TargetMode="External"/><Relationship Id="rId31" Type="http://schemas.openxmlformats.org/officeDocument/2006/relationships/image" Target="media/image10.png"/><Relationship Id="rId44" Type="http://schemas.openxmlformats.org/officeDocument/2006/relationships/image" Target="media/image21.png"/><Relationship Id="rId52" Type="http://schemas.openxmlformats.org/officeDocument/2006/relationships/hyperlink" Target="http://www.projecthdata.org/hdata/schemas/2013/root.xsd" TargetMode="External"/><Relationship Id="rId60" Type="http://schemas.openxmlformats.org/officeDocument/2006/relationships/hyperlink" Target="https://192.168.1.3:8443/axis2/services/STS_Username" TargetMode="External"/><Relationship Id="rId65" Type="http://schemas.openxmlformats.org/officeDocument/2006/relationships/hyperlink" Target="http://docs.oasis-open.org/wss/2004/01/oasis-200401-wss-wssecurity-utility-1.0.xsd" TargetMode="External"/><Relationship Id="rId73" Type="http://schemas.openxmlformats.org/officeDocument/2006/relationships/hyperlink" Target="http://docs.oasis-open.org/wss/2004/01/oasis-200401-wss-wssecurity-secext-1.0.xsd" TargetMode="External"/><Relationship Id="rId78" Type="http://schemas.openxmlformats.org/officeDocument/2006/relationships/hyperlink" Target="http://docs.oasis-open.org/wss/oasis-wss-saml-token-profile-1.1" TargetMode="External"/><Relationship Id="rId81" Type="http://schemas.openxmlformats.org/officeDocument/2006/relationships/hyperlink" Target="http://docs.oasis-open.org/wss/2004/01/oasis-200401-wss-wssecurity-utility-1.0.xsd" TargetMode="External"/><Relationship Id="rId86" Type="http://schemas.openxmlformats.org/officeDocument/2006/relationships/hyperlink" Target="http://www.w3.org/2000/09/xmldsig" TargetMode="External"/><Relationship Id="rId94" Type="http://schemas.openxmlformats.org/officeDocument/2006/relationships/hyperlink" Target="http://www.w3.org/2001/04/xmlenc" TargetMode="External"/><Relationship Id="rId99" Type="http://schemas.openxmlformats.org/officeDocument/2006/relationships/hyperlink" Target="http://www.w3.org/2001/XMLSchema-instance" TargetMode="External"/><Relationship Id="rId101" Type="http://schemas.openxmlformats.org/officeDocument/2006/relationships/hyperlink" Target="http://docs.oasis-open.org/ws-sx/ws-trust/200512/Nonce" TargetMode="Externa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hyperlink" Target="http://www.ihe.net/Domains/index.cfm" TargetMode="External"/><Relationship Id="rId18" Type="http://schemas.openxmlformats.org/officeDocument/2006/relationships/comments" Target="comments.xml"/><Relationship Id="rId39" Type="http://schemas.openxmlformats.org/officeDocument/2006/relationships/image" Target="media/image18.png"/><Relationship Id="rId109" Type="http://schemas.openxmlformats.org/officeDocument/2006/relationships/hyperlink" Target="http://docs.oasis-open.org/wss/2004/01/oasis-200401-wss-wssecurity-secext-1.0.xsd" TargetMode="External"/><Relationship Id="rId34" Type="http://schemas.openxmlformats.org/officeDocument/2006/relationships/image" Target="media/image11.png"/><Relationship Id="rId50" Type="http://schemas.openxmlformats.org/officeDocument/2006/relationships/hyperlink" Target="https://developer.bluetooth.org/Pages/default.aspx" TargetMode="External"/><Relationship Id="rId55" Type="http://schemas.openxmlformats.org/officeDocument/2006/relationships/hyperlink" Target="http://schemas.xmlsoap.org/ws/2005/02/trust/RST/Issue" TargetMode="External"/><Relationship Id="rId76" Type="http://schemas.openxmlformats.org/officeDocument/2006/relationships/hyperlink" Target="http://docs.oasis-open.org/wss/oasis-wss-saml-token-profile-1.1" TargetMode="External"/><Relationship Id="rId97" Type="http://schemas.openxmlformats.org/officeDocument/2006/relationships/hyperlink" Target="http://docs.oasis-open.org/wss/oasis-wss-soap-message-security-1.1" TargetMode="External"/><Relationship Id="rId104" Type="http://schemas.openxmlformats.org/officeDocument/2006/relationships/hyperlink" Target="http://docs.oasis-open.org/wss/2004/01/oasis-200401-wss-wssecurity-utility-1.0.xsd" TargetMode="External"/><Relationship Id="rId7" Type="http://schemas.openxmlformats.org/officeDocument/2006/relationships/footnotes" Target="footnotes.xml"/><Relationship Id="rId71" Type="http://schemas.openxmlformats.org/officeDocument/2006/relationships/hyperlink" Target="http://www.w3.org/2003/05/soap-envelope" TargetMode="External"/><Relationship Id="rId92" Type="http://schemas.openxmlformats.org/officeDocument/2006/relationships/hyperlink" Target="http://www.w3.org/2000/09/xmldsi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044156-24EB-4A7A-A658-6C24D805C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4394</TotalTime>
  <Pages>66</Pages>
  <Words>29208</Words>
  <Characters>166492</Characters>
  <Application>Microsoft Office Word</Application>
  <DocSecurity>0</DocSecurity>
  <Lines>1387</Lines>
  <Paragraphs>390</Paragraphs>
  <ScaleCrop>false</ScaleCrop>
  <HeadingPairs>
    <vt:vector size="2" baseType="variant">
      <vt:variant>
        <vt:lpstr>Title</vt:lpstr>
      </vt:variant>
      <vt:variant>
        <vt:i4>1</vt:i4>
      </vt:variant>
    </vt:vector>
  </HeadingPairs>
  <TitlesOfParts>
    <vt:vector size="1" baseType="lpstr">
      <vt:lpstr>IHE_Suppl_Template_Rev10.3_PC</vt:lpstr>
    </vt:vector>
  </TitlesOfParts>
  <Company>IHE</Company>
  <LinksUpToDate>false</LinksUpToDate>
  <CharactersWithSpaces>195310</CharactersWithSpaces>
  <SharedDoc>false</SharedDoc>
  <HLinks>
    <vt:vector size="750" baseType="variant">
      <vt:variant>
        <vt:i4>3801176</vt:i4>
      </vt:variant>
      <vt:variant>
        <vt:i4>711</vt:i4>
      </vt:variant>
      <vt:variant>
        <vt:i4>0</vt:i4>
      </vt:variant>
      <vt:variant>
        <vt:i4>5</vt:i4>
      </vt:variant>
      <vt:variant>
        <vt:lpwstr/>
      </vt:variant>
      <vt:variant>
        <vt:lpwstr>_1.3.6.1.4.1.19376.1.4.1.5.4__Cardia</vt:lpwstr>
      </vt:variant>
      <vt:variant>
        <vt:i4>2490438</vt:i4>
      </vt:variant>
      <vt:variant>
        <vt:i4>708</vt:i4>
      </vt:variant>
      <vt:variant>
        <vt:i4>0</vt:i4>
      </vt:variant>
      <vt:variant>
        <vt:i4>5</vt:i4>
      </vt:variant>
      <vt:variant>
        <vt:lpwstr>http://www.hl7.org/oid/index.cfm?Comp_OID=2.16.840.1.113883.6.24</vt:lpwstr>
      </vt:variant>
      <vt:variant>
        <vt:lpwstr/>
      </vt:variant>
      <vt:variant>
        <vt:i4>4325417</vt:i4>
      </vt:variant>
      <vt:variant>
        <vt:i4>693</vt:i4>
      </vt:variant>
      <vt:variant>
        <vt:i4>0</vt:i4>
      </vt:variant>
      <vt:variant>
        <vt:i4>5</vt:i4>
      </vt:variant>
      <vt:variant>
        <vt:lpwstr>http://ihe.net/uploadedFiles/Documents/PCC/IHE_PCC_Suppl_RCK.pdf</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2031676</vt:i4>
      </vt:variant>
      <vt:variant>
        <vt:i4>677</vt:i4>
      </vt:variant>
      <vt:variant>
        <vt:i4>0</vt:i4>
      </vt:variant>
      <vt:variant>
        <vt:i4>5</vt:i4>
      </vt:variant>
      <vt:variant>
        <vt:lpwstr/>
      </vt:variant>
      <vt:variant>
        <vt:lpwstr>_Toc412696399</vt:lpwstr>
      </vt:variant>
      <vt:variant>
        <vt:i4>2031676</vt:i4>
      </vt:variant>
      <vt:variant>
        <vt:i4>671</vt:i4>
      </vt:variant>
      <vt:variant>
        <vt:i4>0</vt:i4>
      </vt:variant>
      <vt:variant>
        <vt:i4>5</vt:i4>
      </vt:variant>
      <vt:variant>
        <vt:lpwstr/>
      </vt:variant>
      <vt:variant>
        <vt:lpwstr>_Toc412696398</vt:lpwstr>
      </vt:variant>
      <vt:variant>
        <vt:i4>2031676</vt:i4>
      </vt:variant>
      <vt:variant>
        <vt:i4>665</vt:i4>
      </vt:variant>
      <vt:variant>
        <vt:i4>0</vt:i4>
      </vt:variant>
      <vt:variant>
        <vt:i4>5</vt:i4>
      </vt:variant>
      <vt:variant>
        <vt:lpwstr/>
      </vt:variant>
      <vt:variant>
        <vt:lpwstr>_Toc412696397</vt:lpwstr>
      </vt:variant>
      <vt:variant>
        <vt:i4>2031676</vt:i4>
      </vt:variant>
      <vt:variant>
        <vt:i4>659</vt:i4>
      </vt:variant>
      <vt:variant>
        <vt:i4>0</vt:i4>
      </vt:variant>
      <vt:variant>
        <vt:i4>5</vt:i4>
      </vt:variant>
      <vt:variant>
        <vt:lpwstr/>
      </vt:variant>
      <vt:variant>
        <vt:lpwstr>_Toc412696396</vt:lpwstr>
      </vt:variant>
      <vt:variant>
        <vt:i4>2031676</vt:i4>
      </vt:variant>
      <vt:variant>
        <vt:i4>653</vt:i4>
      </vt:variant>
      <vt:variant>
        <vt:i4>0</vt:i4>
      </vt:variant>
      <vt:variant>
        <vt:i4>5</vt:i4>
      </vt:variant>
      <vt:variant>
        <vt:lpwstr/>
      </vt:variant>
      <vt:variant>
        <vt:lpwstr>_Toc412696395</vt:lpwstr>
      </vt:variant>
      <vt:variant>
        <vt:i4>2031676</vt:i4>
      </vt:variant>
      <vt:variant>
        <vt:i4>647</vt:i4>
      </vt:variant>
      <vt:variant>
        <vt:i4>0</vt:i4>
      </vt:variant>
      <vt:variant>
        <vt:i4>5</vt:i4>
      </vt:variant>
      <vt:variant>
        <vt:lpwstr/>
      </vt:variant>
      <vt:variant>
        <vt:lpwstr>_Toc412696394</vt:lpwstr>
      </vt:variant>
      <vt:variant>
        <vt:i4>2031676</vt:i4>
      </vt:variant>
      <vt:variant>
        <vt:i4>641</vt:i4>
      </vt:variant>
      <vt:variant>
        <vt:i4>0</vt:i4>
      </vt:variant>
      <vt:variant>
        <vt:i4>5</vt:i4>
      </vt:variant>
      <vt:variant>
        <vt:lpwstr/>
      </vt:variant>
      <vt:variant>
        <vt:lpwstr>_Toc412696393</vt:lpwstr>
      </vt:variant>
      <vt:variant>
        <vt:i4>2031676</vt:i4>
      </vt:variant>
      <vt:variant>
        <vt:i4>635</vt:i4>
      </vt:variant>
      <vt:variant>
        <vt:i4>0</vt:i4>
      </vt:variant>
      <vt:variant>
        <vt:i4>5</vt:i4>
      </vt:variant>
      <vt:variant>
        <vt:lpwstr/>
      </vt:variant>
      <vt:variant>
        <vt:lpwstr>_Toc412696392</vt:lpwstr>
      </vt:variant>
      <vt:variant>
        <vt:i4>2031676</vt:i4>
      </vt:variant>
      <vt:variant>
        <vt:i4>629</vt:i4>
      </vt:variant>
      <vt:variant>
        <vt:i4>0</vt:i4>
      </vt:variant>
      <vt:variant>
        <vt:i4>5</vt:i4>
      </vt:variant>
      <vt:variant>
        <vt:lpwstr/>
      </vt:variant>
      <vt:variant>
        <vt:lpwstr>_Toc412696391</vt:lpwstr>
      </vt:variant>
      <vt:variant>
        <vt:i4>2031676</vt:i4>
      </vt:variant>
      <vt:variant>
        <vt:i4>623</vt:i4>
      </vt:variant>
      <vt:variant>
        <vt:i4>0</vt:i4>
      </vt:variant>
      <vt:variant>
        <vt:i4>5</vt:i4>
      </vt:variant>
      <vt:variant>
        <vt:lpwstr/>
      </vt:variant>
      <vt:variant>
        <vt:lpwstr>_Toc412696390</vt:lpwstr>
      </vt:variant>
      <vt:variant>
        <vt:i4>1966140</vt:i4>
      </vt:variant>
      <vt:variant>
        <vt:i4>617</vt:i4>
      </vt:variant>
      <vt:variant>
        <vt:i4>0</vt:i4>
      </vt:variant>
      <vt:variant>
        <vt:i4>5</vt:i4>
      </vt:variant>
      <vt:variant>
        <vt:lpwstr/>
      </vt:variant>
      <vt:variant>
        <vt:lpwstr>_Toc412696389</vt:lpwstr>
      </vt:variant>
      <vt:variant>
        <vt:i4>1966140</vt:i4>
      </vt:variant>
      <vt:variant>
        <vt:i4>611</vt:i4>
      </vt:variant>
      <vt:variant>
        <vt:i4>0</vt:i4>
      </vt:variant>
      <vt:variant>
        <vt:i4>5</vt:i4>
      </vt:variant>
      <vt:variant>
        <vt:lpwstr/>
      </vt:variant>
      <vt:variant>
        <vt:lpwstr>_Toc412696388</vt:lpwstr>
      </vt:variant>
      <vt:variant>
        <vt:i4>1966140</vt:i4>
      </vt:variant>
      <vt:variant>
        <vt:i4>605</vt:i4>
      </vt:variant>
      <vt:variant>
        <vt:i4>0</vt:i4>
      </vt:variant>
      <vt:variant>
        <vt:i4>5</vt:i4>
      </vt:variant>
      <vt:variant>
        <vt:lpwstr/>
      </vt:variant>
      <vt:variant>
        <vt:lpwstr>_Toc412696387</vt:lpwstr>
      </vt:variant>
      <vt:variant>
        <vt:i4>1966140</vt:i4>
      </vt:variant>
      <vt:variant>
        <vt:i4>599</vt:i4>
      </vt:variant>
      <vt:variant>
        <vt:i4>0</vt:i4>
      </vt:variant>
      <vt:variant>
        <vt:i4>5</vt:i4>
      </vt:variant>
      <vt:variant>
        <vt:lpwstr/>
      </vt:variant>
      <vt:variant>
        <vt:lpwstr>_Toc412696386</vt:lpwstr>
      </vt:variant>
      <vt:variant>
        <vt:i4>1966140</vt:i4>
      </vt:variant>
      <vt:variant>
        <vt:i4>593</vt:i4>
      </vt:variant>
      <vt:variant>
        <vt:i4>0</vt:i4>
      </vt:variant>
      <vt:variant>
        <vt:i4>5</vt:i4>
      </vt:variant>
      <vt:variant>
        <vt:lpwstr/>
      </vt:variant>
      <vt:variant>
        <vt:lpwstr>_Toc412696385</vt:lpwstr>
      </vt:variant>
      <vt:variant>
        <vt:i4>1966140</vt:i4>
      </vt:variant>
      <vt:variant>
        <vt:i4>587</vt:i4>
      </vt:variant>
      <vt:variant>
        <vt:i4>0</vt:i4>
      </vt:variant>
      <vt:variant>
        <vt:i4>5</vt:i4>
      </vt:variant>
      <vt:variant>
        <vt:lpwstr/>
      </vt:variant>
      <vt:variant>
        <vt:lpwstr>_Toc412696384</vt:lpwstr>
      </vt:variant>
      <vt:variant>
        <vt:i4>1966140</vt:i4>
      </vt:variant>
      <vt:variant>
        <vt:i4>581</vt:i4>
      </vt:variant>
      <vt:variant>
        <vt:i4>0</vt:i4>
      </vt:variant>
      <vt:variant>
        <vt:i4>5</vt:i4>
      </vt:variant>
      <vt:variant>
        <vt:lpwstr/>
      </vt:variant>
      <vt:variant>
        <vt:lpwstr>_Toc412696383</vt:lpwstr>
      </vt:variant>
      <vt:variant>
        <vt:i4>1966140</vt:i4>
      </vt:variant>
      <vt:variant>
        <vt:i4>575</vt:i4>
      </vt:variant>
      <vt:variant>
        <vt:i4>0</vt:i4>
      </vt:variant>
      <vt:variant>
        <vt:i4>5</vt:i4>
      </vt:variant>
      <vt:variant>
        <vt:lpwstr/>
      </vt:variant>
      <vt:variant>
        <vt:lpwstr>_Toc412696382</vt:lpwstr>
      </vt:variant>
      <vt:variant>
        <vt:i4>1966140</vt:i4>
      </vt:variant>
      <vt:variant>
        <vt:i4>569</vt:i4>
      </vt:variant>
      <vt:variant>
        <vt:i4>0</vt:i4>
      </vt:variant>
      <vt:variant>
        <vt:i4>5</vt:i4>
      </vt:variant>
      <vt:variant>
        <vt:lpwstr/>
      </vt:variant>
      <vt:variant>
        <vt:lpwstr>_Toc412696381</vt:lpwstr>
      </vt:variant>
      <vt:variant>
        <vt:i4>1966140</vt:i4>
      </vt:variant>
      <vt:variant>
        <vt:i4>563</vt:i4>
      </vt:variant>
      <vt:variant>
        <vt:i4>0</vt:i4>
      </vt:variant>
      <vt:variant>
        <vt:i4>5</vt:i4>
      </vt:variant>
      <vt:variant>
        <vt:lpwstr/>
      </vt:variant>
      <vt:variant>
        <vt:lpwstr>_Toc412696380</vt:lpwstr>
      </vt:variant>
      <vt:variant>
        <vt:i4>1114172</vt:i4>
      </vt:variant>
      <vt:variant>
        <vt:i4>557</vt:i4>
      </vt:variant>
      <vt:variant>
        <vt:i4>0</vt:i4>
      </vt:variant>
      <vt:variant>
        <vt:i4>5</vt:i4>
      </vt:variant>
      <vt:variant>
        <vt:lpwstr/>
      </vt:variant>
      <vt:variant>
        <vt:lpwstr>_Toc412696379</vt:lpwstr>
      </vt:variant>
      <vt:variant>
        <vt:i4>1114172</vt:i4>
      </vt:variant>
      <vt:variant>
        <vt:i4>551</vt:i4>
      </vt:variant>
      <vt:variant>
        <vt:i4>0</vt:i4>
      </vt:variant>
      <vt:variant>
        <vt:i4>5</vt:i4>
      </vt:variant>
      <vt:variant>
        <vt:lpwstr/>
      </vt:variant>
      <vt:variant>
        <vt:lpwstr>_Toc412696378</vt:lpwstr>
      </vt:variant>
      <vt:variant>
        <vt:i4>1114172</vt:i4>
      </vt:variant>
      <vt:variant>
        <vt:i4>545</vt:i4>
      </vt:variant>
      <vt:variant>
        <vt:i4>0</vt:i4>
      </vt:variant>
      <vt:variant>
        <vt:i4>5</vt:i4>
      </vt:variant>
      <vt:variant>
        <vt:lpwstr/>
      </vt:variant>
      <vt:variant>
        <vt:lpwstr>_Toc412696377</vt:lpwstr>
      </vt:variant>
      <vt:variant>
        <vt:i4>1114172</vt:i4>
      </vt:variant>
      <vt:variant>
        <vt:i4>539</vt:i4>
      </vt:variant>
      <vt:variant>
        <vt:i4>0</vt:i4>
      </vt:variant>
      <vt:variant>
        <vt:i4>5</vt:i4>
      </vt:variant>
      <vt:variant>
        <vt:lpwstr/>
      </vt:variant>
      <vt:variant>
        <vt:lpwstr>_Toc412696376</vt:lpwstr>
      </vt:variant>
      <vt:variant>
        <vt:i4>1114172</vt:i4>
      </vt:variant>
      <vt:variant>
        <vt:i4>533</vt:i4>
      </vt:variant>
      <vt:variant>
        <vt:i4>0</vt:i4>
      </vt:variant>
      <vt:variant>
        <vt:i4>5</vt:i4>
      </vt:variant>
      <vt:variant>
        <vt:lpwstr/>
      </vt:variant>
      <vt:variant>
        <vt:lpwstr>_Toc412696375</vt:lpwstr>
      </vt:variant>
      <vt:variant>
        <vt:i4>1114172</vt:i4>
      </vt:variant>
      <vt:variant>
        <vt:i4>527</vt:i4>
      </vt:variant>
      <vt:variant>
        <vt:i4>0</vt:i4>
      </vt:variant>
      <vt:variant>
        <vt:i4>5</vt:i4>
      </vt:variant>
      <vt:variant>
        <vt:lpwstr/>
      </vt:variant>
      <vt:variant>
        <vt:lpwstr>_Toc412696374</vt:lpwstr>
      </vt:variant>
      <vt:variant>
        <vt:i4>1114172</vt:i4>
      </vt:variant>
      <vt:variant>
        <vt:i4>521</vt:i4>
      </vt:variant>
      <vt:variant>
        <vt:i4>0</vt:i4>
      </vt:variant>
      <vt:variant>
        <vt:i4>5</vt:i4>
      </vt:variant>
      <vt:variant>
        <vt:lpwstr/>
      </vt:variant>
      <vt:variant>
        <vt:lpwstr>_Toc412696373</vt:lpwstr>
      </vt:variant>
      <vt:variant>
        <vt:i4>1114172</vt:i4>
      </vt:variant>
      <vt:variant>
        <vt:i4>515</vt:i4>
      </vt:variant>
      <vt:variant>
        <vt:i4>0</vt:i4>
      </vt:variant>
      <vt:variant>
        <vt:i4>5</vt:i4>
      </vt:variant>
      <vt:variant>
        <vt:lpwstr/>
      </vt:variant>
      <vt:variant>
        <vt:lpwstr>_Toc412696372</vt:lpwstr>
      </vt:variant>
      <vt:variant>
        <vt:i4>1114172</vt:i4>
      </vt:variant>
      <vt:variant>
        <vt:i4>509</vt:i4>
      </vt:variant>
      <vt:variant>
        <vt:i4>0</vt:i4>
      </vt:variant>
      <vt:variant>
        <vt:i4>5</vt:i4>
      </vt:variant>
      <vt:variant>
        <vt:lpwstr/>
      </vt:variant>
      <vt:variant>
        <vt:lpwstr>_Toc412696371</vt:lpwstr>
      </vt:variant>
      <vt:variant>
        <vt:i4>1114172</vt:i4>
      </vt:variant>
      <vt:variant>
        <vt:i4>503</vt:i4>
      </vt:variant>
      <vt:variant>
        <vt:i4>0</vt:i4>
      </vt:variant>
      <vt:variant>
        <vt:i4>5</vt:i4>
      </vt:variant>
      <vt:variant>
        <vt:lpwstr/>
      </vt:variant>
      <vt:variant>
        <vt:lpwstr>_Toc412696370</vt:lpwstr>
      </vt:variant>
      <vt:variant>
        <vt:i4>1048636</vt:i4>
      </vt:variant>
      <vt:variant>
        <vt:i4>497</vt:i4>
      </vt:variant>
      <vt:variant>
        <vt:i4>0</vt:i4>
      </vt:variant>
      <vt:variant>
        <vt:i4>5</vt:i4>
      </vt:variant>
      <vt:variant>
        <vt:lpwstr/>
      </vt:variant>
      <vt:variant>
        <vt:lpwstr>_Toc412696369</vt:lpwstr>
      </vt:variant>
      <vt:variant>
        <vt:i4>1048636</vt:i4>
      </vt:variant>
      <vt:variant>
        <vt:i4>491</vt:i4>
      </vt:variant>
      <vt:variant>
        <vt:i4>0</vt:i4>
      </vt:variant>
      <vt:variant>
        <vt:i4>5</vt:i4>
      </vt:variant>
      <vt:variant>
        <vt:lpwstr/>
      </vt:variant>
      <vt:variant>
        <vt:lpwstr>_Toc412696368</vt:lpwstr>
      </vt:variant>
      <vt:variant>
        <vt:i4>1048636</vt:i4>
      </vt:variant>
      <vt:variant>
        <vt:i4>485</vt:i4>
      </vt:variant>
      <vt:variant>
        <vt:i4>0</vt:i4>
      </vt:variant>
      <vt:variant>
        <vt:i4>5</vt:i4>
      </vt:variant>
      <vt:variant>
        <vt:lpwstr/>
      </vt:variant>
      <vt:variant>
        <vt:lpwstr>_Toc412696367</vt:lpwstr>
      </vt:variant>
      <vt:variant>
        <vt:i4>1048636</vt:i4>
      </vt:variant>
      <vt:variant>
        <vt:i4>479</vt:i4>
      </vt:variant>
      <vt:variant>
        <vt:i4>0</vt:i4>
      </vt:variant>
      <vt:variant>
        <vt:i4>5</vt:i4>
      </vt:variant>
      <vt:variant>
        <vt:lpwstr/>
      </vt:variant>
      <vt:variant>
        <vt:lpwstr>_Toc412696366</vt:lpwstr>
      </vt:variant>
      <vt:variant>
        <vt:i4>1048636</vt:i4>
      </vt:variant>
      <vt:variant>
        <vt:i4>473</vt:i4>
      </vt:variant>
      <vt:variant>
        <vt:i4>0</vt:i4>
      </vt:variant>
      <vt:variant>
        <vt:i4>5</vt:i4>
      </vt:variant>
      <vt:variant>
        <vt:lpwstr/>
      </vt:variant>
      <vt:variant>
        <vt:lpwstr>_Toc412696365</vt:lpwstr>
      </vt:variant>
      <vt:variant>
        <vt:i4>1048636</vt:i4>
      </vt:variant>
      <vt:variant>
        <vt:i4>467</vt:i4>
      </vt:variant>
      <vt:variant>
        <vt:i4>0</vt:i4>
      </vt:variant>
      <vt:variant>
        <vt:i4>5</vt:i4>
      </vt:variant>
      <vt:variant>
        <vt:lpwstr/>
      </vt:variant>
      <vt:variant>
        <vt:lpwstr>_Toc412696364</vt:lpwstr>
      </vt:variant>
      <vt:variant>
        <vt:i4>1048636</vt:i4>
      </vt:variant>
      <vt:variant>
        <vt:i4>461</vt:i4>
      </vt:variant>
      <vt:variant>
        <vt:i4>0</vt:i4>
      </vt:variant>
      <vt:variant>
        <vt:i4>5</vt:i4>
      </vt:variant>
      <vt:variant>
        <vt:lpwstr/>
      </vt:variant>
      <vt:variant>
        <vt:lpwstr>_Toc412696363</vt:lpwstr>
      </vt:variant>
      <vt:variant>
        <vt:i4>1048636</vt:i4>
      </vt:variant>
      <vt:variant>
        <vt:i4>455</vt:i4>
      </vt:variant>
      <vt:variant>
        <vt:i4>0</vt:i4>
      </vt:variant>
      <vt:variant>
        <vt:i4>5</vt:i4>
      </vt:variant>
      <vt:variant>
        <vt:lpwstr/>
      </vt:variant>
      <vt:variant>
        <vt:lpwstr>_Toc412696362</vt:lpwstr>
      </vt:variant>
      <vt:variant>
        <vt:i4>1048636</vt:i4>
      </vt:variant>
      <vt:variant>
        <vt:i4>449</vt:i4>
      </vt:variant>
      <vt:variant>
        <vt:i4>0</vt:i4>
      </vt:variant>
      <vt:variant>
        <vt:i4>5</vt:i4>
      </vt:variant>
      <vt:variant>
        <vt:lpwstr/>
      </vt:variant>
      <vt:variant>
        <vt:lpwstr>_Toc412696361</vt:lpwstr>
      </vt:variant>
      <vt:variant>
        <vt:i4>1048636</vt:i4>
      </vt:variant>
      <vt:variant>
        <vt:i4>443</vt:i4>
      </vt:variant>
      <vt:variant>
        <vt:i4>0</vt:i4>
      </vt:variant>
      <vt:variant>
        <vt:i4>5</vt:i4>
      </vt:variant>
      <vt:variant>
        <vt:lpwstr/>
      </vt:variant>
      <vt:variant>
        <vt:lpwstr>_Toc412696360</vt:lpwstr>
      </vt:variant>
      <vt:variant>
        <vt:i4>1245244</vt:i4>
      </vt:variant>
      <vt:variant>
        <vt:i4>437</vt:i4>
      </vt:variant>
      <vt:variant>
        <vt:i4>0</vt:i4>
      </vt:variant>
      <vt:variant>
        <vt:i4>5</vt:i4>
      </vt:variant>
      <vt:variant>
        <vt:lpwstr/>
      </vt:variant>
      <vt:variant>
        <vt:lpwstr>_Toc412696359</vt:lpwstr>
      </vt:variant>
      <vt:variant>
        <vt:i4>1245244</vt:i4>
      </vt:variant>
      <vt:variant>
        <vt:i4>431</vt:i4>
      </vt:variant>
      <vt:variant>
        <vt:i4>0</vt:i4>
      </vt:variant>
      <vt:variant>
        <vt:i4>5</vt:i4>
      </vt:variant>
      <vt:variant>
        <vt:lpwstr/>
      </vt:variant>
      <vt:variant>
        <vt:lpwstr>_Toc412696358</vt:lpwstr>
      </vt:variant>
      <vt:variant>
        <vt:i4>1245244</vt:i4>
      </vt:variant>
      <vt:variant>
        <vt:i4>425</vt:i4>
      </vt:variant>
      <vt:variant>
        <vt:i4>0</vt:i4>
      </vt:variant>
      <vt:variant>
        <vt:i4>5</vt:i4>
      </vt:variant>
      <vt:variant>
        <vt:lpwstr/>
      </vt:variant>
      <vt:variant>
        <vt:lpwstr>_Toc412696357</vt:lpwstr>
      </vt:variant>
      <vt:variant>
        <vt:i4>1245244</vt:i4>
      </vt:variant>
      <vt:variant>
        <vt:i4>419</vt:i4>
      </vt:variant>
      <vt:variant>
        <vt:i4>0</vt:i4>
      </vt:variant>
      <vt:variant>
        <vt:i4>5</vt:i4>
      </vt:variant>
      <vt:variant>
        <vt:lpwstr/>
      </vt:variant>
      <vt:variant>
        <vt:lpwstr>_Toc412696356</vt:lpwstr>
      </vt:variant>
      <vt:variant>
        <vt:i4>1245244</vt:i4>
      </vt:variant>
      <vt:variant>
        <vt:i4>413</vt:i4>
      </vt:variant>
      <vt:variant>
        <vt:i4>0</vt:i4>
      </vt:variant>
      <vt:variant>
        <vt:i4>5</vt:i4>
      </vt:variant>
      <vt:variant>
        <vt:lpwstr/>
      </vt:variant>
      <vt:variant>
        <vt:lpwstr>_Toc412696355</vt:lpwstr>
      </vt:variant>
      <vt:variant>
        <vt:i4>1245244</vt:i4>
      </vt:variant>
      <vt:variant>
        <vt:i4>407</vt:i4>
      </vt:variant>
      <vt:variant>
        <vt:i4>0</vt:i4>
      </vt:variant>
      <vt:variant>
        <vt:i4>5</vt:i4>
      </vt:variant>
      <vt:variant>
        <vt:lpwstr/>
      </vt:variant>
      <vt:variant>
        <vt:lpwstr>_Toc412696354</vt:lpwstr>
      </vt:variant>
      <vt:variant>
        <vt:i4>1245244</vt:i4>
      </vt:variant>
      <vt:variant>
        <vt:i4>401</vt:i4>
      </vt:variant>
      <vt:variant>
        <vt:i4>0</vt:i4>
      </vt:variant>
      <vt:variant>
        <vt:i4>5</vt:i4>
      </vt:variant>
      <vt:variant>
        <vt:lpwstr/>
      </vt:variant>
      <vt:variant>
        <vt:lpwstr>_Toc412696353</vt:lpwstr>
      </vt:variant>
      <vt:variant>
        <vt:i4>1245244</vt:i4>
      </vt:variant>
      <vt:variant>
        <vt:i4>395</vt:i4>
      </vt:variant>
      <vt:variant>
        <vt:i4>0</vt:i4>
      </vt:variant>
      <vt:variant>
        <vt:i4>5</vt:i4>
      </vt:variant>
      <vt:variant>
        <vt:lpwstr/>
      </vt:variant>
      <vt:variant>
        <vt:lpwstr>_Toc412696352</vt:lpwstr>
      </vt:variant>
      <vt:variant>
        <vt:i4>1245244</vt:i4>
      </vt:variant>
      <vt:variant>
        <vt:i4>389</vt:i4>
      </vt:variant>
      <vt:variant>
        <vt:i4>0</vt:i4>
      </vt:variant>
      <vt:variant>
        <vt:i4>5</vt:i4>
      </vt:variant>
      <vt:variant>
        <vt:lpwstr/>
      </vt:variant>
      <vt:variant>
        <vt:lpwstr>_Toc412696351</vt:lpwstr>
      </vt:variant>
      <vt:variant>
        <vt:i4>1245244</vt:i4>
      </vt:variant>
      <vt:variant>
        <vt:i4>383</vt:i4>
      </vt:variant>
      <vt:variant>
        <vt:i4>0</vt:i4>
      </vt:variant>
      <vt:variant>
        <vt:i4>5</vt:i4>
      </vt:variant>
      <vt:variant>
        <vt:lpwstr/>
      </vt:variant>
      <vt:variant>
        <vt:lpwstr>_Toc412696350</vt:lpwstr>
      </vt:variant>
      <vt:variant>
        <vt:i4>1179708</vt:i4>
      </vt:variant>
      <vt:variant>
        <vt:i4>377</vt:i4>
      </vt:variant>
      <vt:variant>
        <vt:i4>0</vt:i4>
      </vt:variant>
      <vt:variant>
        <vt:i4>5</vt:i4>
      </vt:variant>
      <vt:variant>
        <vt:lpwstr/>
      </vt:variant>
      <vt:variant>
        <vt:lpwstr>_Toc412696349</vt:lpwstr>
      </vt:variant>
      <vt:variant>
        <vt:i4>1179708</vt:i4>
      </vt:variant>
      <vt:variant>
        <vt:i4>371</vt:i4>
      </vt:variant>
      <vt:variant>
        <vt:i4>0</vt:i4>
      </vt:variant>
      <vt:variant>
        <vt:i4>5</vt:i4>
      </vt:variant>
      <vt:variant>
        <vt:lpwstr/>
      </vt:variant>
      <vt:variant>
        <vt:lpwstr>_Toc412696348</vt:lpwstr>
      </vt:variant>
      <vt:variant>
        <vt:i4>1179708</vt:i4>
      </vt:variant>
      <vt:variant>
        <vt:i4>365</vt:i4>
      </vt:variant>
      <vt:variant>
        <vt:i4>0</vt:i4>
      </vt:variant>
      <vt:variant>
        <vt:i4>5</vt:i4>
      </vt:variant>
      <vt:variant>
        <vt:lpwstr/>
      </vt:variant>
      <vt:variant>
        <vt:lpwstr>_Toc412696347</vt:lpwstr>
      </vt:variant>
      <vt:variant>
        <vt:i4>1179708</vt:i4>
      </vt:variant>
      <vt:variant>
        <vt:i4>359</vt:i4>
      </vt:variant>
      <vt:variant>
        <vt:i4>0</vt:i4>
      </vt:variant>
      <vt:variant>
        <vt:i4>5</vt:i4>
      </vt:variant>
      <vt:variant>
        <vt:lpwstr/>
      </vt:variant>
      <vt:variant>
        <vt:lpwstr>_Toc412696346</vt:lpwstr>
      </vt:variant>
      <vt:variant>
        <vt:i4>1179708</vt:i4>
      </vt:variant>
      <vt:variant>
        <vt:i4>353</vt:i4>
      </vt:variant>
      <vt:variant>
        <vt:i4>0</vt:i4>
      </vt:variant>
      <vt:variant>
        <vt:i4>5</vt:i4>
      </vt:variant>
      <vt:variant>
        <vt:lpwstr/>
      </vt:variant>
      <vt:variant>
        <vt:lpwstr>_Toc412696345</vt:lpwstr>
      </vt:variant>
      <vt:variant>
        <vt:i4>1179708</vt:i4>
      </vt:variant>
      <vt:variant>
        <vt:i4>347</vt:i4>
      </vt:variant>
      <vt:variant>
        <vt:i4>0</vt:i4>
      </vt:variant>
      <vt:variant>
        <vt:i4>5</vt:i4>
      </vt:variant>
      <vt:variant>
        <vt:lpwstr/>
      </vt:variant>
      <vt:variant>
        <vt:lpwstr>_Toc412696344</vt:lpwstr>
      </vt:variant>
      <vt:variant>
        <vt:i4>1179708</vt:i4>
      </vt:variant>
      <vt:variant>
        <vt:i4>341</vt:i4>
      </vt:variant>
      <vt:variant>
        <vt:i4>0</vt:i4>
      </vt:variant>
      <vt:variant>
        <vt:i4>5</vt:i4>
      </vt:variant>
      <vt:variant>
        <vt:lpwstr/>
      </vt:variant>
      <vt:variant>
        <vt:lpwstr>_Toc412696343</vt:lpwstr>
      </vt:variant>
      <vt:variant>
        <vt:i4>1179708</vt:i4>
      </vt:variant>
      <vt:variant>
        <vt:i4>335</vt:i4>
      </vt:variant>
      <vt:variant>
        <vt:i4>0</vt:i4>
      </vt:variant>
      <vt:variant>
        <vt:i4>5</vt:i4>
      </vt:variant>
      <vt:variant>
        <vt:lpwstr/>
      </vt:variant>
      <vt:variant>
        <vt:lpwstr>_Toc412696342</vt:lpwstr>
      </vt:variant>
      <vt:variant>
        <vt:i4>1179708</vt:i4>
      </vt:variant>
      <vt:variant>
        <vt:i4>329</vt:i4>
      </vt:variant>
      <vt:variant>
        <vt:i4>0</vt:i4>
      </vt:variant>
      <vt:variant>
        <vt:i4>5</vt:i4>
      </vt:variant>
      <vt:variant>
        <vt:lpwstr/>
      </vt:variant>
      <vt:variant>
        <vt:lpwstr>_Toc412696341</vt:lpwstr>
      </vt:variant>
      <vt:variant>
        <vt:i4>1179708</vt:i4>
      </vt:variant>
      <vt:variant>
        <vt:i4>323</vt:i4>
      </vt:variant>
      <vt:variant>
        <vt:i4>0</vt:i4>
      </vt:variant>
      <vt:variant>
        <vt:i4>5</vt:i4>
      </vt:variant>
      <vt:variant>
        <vt:lpwstr/>
      </vt:variant>
      <vt:variant>
        <vt:lpwstr>_Toc412696340</vt:lpwstr>
      </vt:variant>
      <vt:variant>
        <vt:i4>1376316</vt:i4>
      </vt:variant>
      <vt:variant>
        <vt:i4>317</vt:i4>
      </vt:variant>
      <vt:variant>
        <vt:i4>0</vt:i4>
      </vt:variant>
      <vt:variant>
        <vt:i4>5</vt:i4>
      </vt:variant>
      <vt:variant>
        <vt:lpwstr/>
      </vt:variant>
      <vt:variant>
        <vt:lpwstr>_Toc412696339</vt:lpwstr>
      </vt:variant>
      <vt:variant>
        <vt:i4>1376316</vt:i4>
      </vt:variant>
      <vt:variant>
        <vt:i4>311</vt:i4>
      </vt:variant>
      <vt:variant>
        <vt:i4>0</vt:i4>
      </vt:variant>
      <vt:variant>
        <vt:i4>5</vt:i4>
      </vt:variant>
      <vt:variant>
        <vt:lpwstr/>
      </vt:variant>
      <vt:variant>
        <vt:lpwstr>_Toc412696338</vt:lpwstr>
      </vt:variant>
      <vt:variant>
        <vt:i4>1376316</vt:i4>
      </vt:variant>
      <vt:variant>
        <vt:i4>305</vt:i4>
      </vt:variant>
      <vt:variant>
        <vt:i4>0</vt:i4>
      </vt:variant>
      <vt:variant>
        <vt:i4>5</vt:i4>
      </vt:variant>
      <vt:variant>
        <vt:lpwstr/>
      </vt:variant>
      <vt:variant>
        <vt:lpwstr>_Toc412696337</vt:lpwstr>
      </vt:variant>
      <vt:variant>
        <vt:i4>1376316</vt:i4>
      </vt:variant>
      <vt:variant>
        <vt:i4>299</vt:i4>
      </vt:variant>
      <vt:variant>
        <vt:i4>0</vt:i4>
      </vt:variant>
      <vt:variant>
        <vt:i4>5</vt:i4>
      </vt:variant>
      <vt:variant>
        <vt:lpwstr/>
      </vt:variant>
      <vt:variant>
        <vt:lpwstr>_Toc412696336</vt:lpwstr>
      </vt:variant>
      <vt:variant>
        <vt:i4>1376316</vt:i4>
      </vt:variant>
      <vt:variant>
        <vt:i4>293</vt:i4>
      </vt:variant>
      <vt:variant>
        <vt:i4>0</vt:i4>
      </vt:variant>
      <vt:variant>
        <vt:i4>5</vt:i4>
      </vt:variant>
      <vt:variant>
        <vt:lpwstr/>
      </vt:variant>
      <vt:variant>
        <vt:lpwstr>_Toc412696335</vt:lpwstr>
      </vt:variant>
      <vt:variant>
        <vt:i4>1376316</vt:i4>
      </vt:variant>
      <vt:variant>
        <vt:i4>287</vt:i4>
      </vt:variant>
      <vt:variant>
        <vt:i4>0</vt:i4>
      </vt:variant>
      <vt:variant>
        <vt:i4>5</vt:i4>
      </vt:variant>
      <vt:variant>
        <vt:lpwstr/>
      </vt:variant>
      <vt:variant>
        <vt:lpwstr>_Toc412696334</vt:lpwstr>
      </vt:variant>
      <vt:variant>
        <vt:i4>1376316</vt:i4>
      </vt:variant>
      <vt:variant>
        <vt:i4>281</vt:i4>
      </vt:variant>
      <vt:variant>
        <vt:i4>0</vt:i4>
      </vt:variant>
      <vt:variant>
        <vt:i4>5</vt:i4>
      </vt:variant>
      <vt:variant>
        <vt:lpwstr/>
      </vt:variant>
      <vt:variant>
        <vt:lpwstr>_Toc412696333</vt:lpwstr>
      </vt:variant>
      <vt:variant>
        <vt:i4>1376316</vt:i4>
      </vt:variant>
      <vt:variant>
        <vt:i4>275</vt:i4>
      </vt:variant>
      <vt:variant>
        <vt:i4>0</vt:i4>
      </vt:variant>
      <vt:variant>
        <vt:i4>5</vt:i4>
      </vt:variant>
      <vt:variant>
        <vt:lpwstr/>
      </vt:variant>
      <vt:variant>
        <vt:lpwstr>_Toc412696332</vt:lpwstr>
      </vt:variant>
      <vt:variant>
        <vt:i4>1376316</vt:i4>
      </vt:variant>
      <vt:variant>
        <vt:i4>269</vt:i4>
      </vt:variant>
      <vt:variant>
        <vt:i4>0</vt:i4>
      </vt:variant>
      <vt:variant>
        <vt:i4>5</vt:i4>
      </vt:variant>
      <vt:variant>
        <vt:lpwstr/>
      </vt:variant>
      <vt:variant>
        <vt:lpwstr>_Toc412696331</vt:lpwstr>
      </vt:variant>
      <vt:variant>
        <vt:i4>1376316</vt:i4>
      </vt:variant>
      <vt:variant>
        <vt:i4>263</vt:i4>
      </vt:variant>
      <vt:variant>
        <vt:i4>0</vt:i4>
      </vt:variant>
      <vt:variant>
        <vt:i4>5</vt:i4>
      </vt:variant>
      <vt:variant>
        <vt:lpwstr/>
      </vt:variant>
      <vt:variant>
        <vt:lpwstr>_Toc412696330</vt:lpwstr>
      </vt:variant>
      <vt:variant>
        <vt:i4>1310780</vt:i4>
      </vt:variant>
      <vt:variant>
        <vt:i4>257</vt:i4>
      </vt:variant>
      <vt:variant>
        <vt:i4>0</vt:i4>
      </vt:variant>
      <vt:variant>
        <vt:i4>5</vt:i4>
      </vt:variant>
      <vt:variant>
        <vt:lpwstr/>
      </vt:variant>
      <vt:variant>
        <vt:lpwstr>_Toc412696329</vt:lpwstr>
      </vt:variant>
      <vt:variant>
        <vt:i4>1310780</vt:i4>
      </vt:variant>
      <vt:variant>
        <vt:i4>251</vt:i4>
      </vt:variant>
      <vt:variant>
        <vt:i4>0</vt:i4>
      </vt:variant>
      <vt:variant>
        <vt:i4>5</vt:i4>
      </vt:variant>
      <vt:variant>
        <vt:lpwstr/>
      </vt:variant>
      <vt:variant>
        <vt:lpwstr>_Toc412696328</vt:lpwstr>
      </vt:variant>
      <vt:variant>
        <vt:i4>1310780</vt:i4>
      </vt:variant>
      <vt:variant>
        <vt:i4>245</vt:i4>
      </vt:variant>
      <vt:variant>
        <vt:i4>0</vt:i4>
      </vt:variant>
      <vt:variant>
        <vt:i4>5</vt:i4>
      </vt:variant>
      <vt:variant>
        <vt:lpwstr/>
      </vt:variant>
      <vt:variant>
        <vt:lpwstr>_Toc412696327</vt:lpwstr>
      </vt:variant>
      <vt:variant>
        <vt:i4>1310780</vt:i4>
      </vt:variant>
      <vt:variant>
        <vt:i4>239</vt:i4>
      </vt:variant>
      <vt:variant>
        <vt:i4>0</vt:i4>
      </vt:variant>
      <vt:variant>
        <vt:i4>5</vt:i4>
      </vt:variant>
      <vt:variant>
        <vt:lpwstr/>
      </vt:variant>
      <vt:variant>
        <vt:lpwstr>_Toc412696326</vt:lpwstr>
      </vt:variant>
      <vt:variant>
        <vt:i4>1310780</vt:i4>
      </vt:variant>
      <vt:variant>
        <vt:i4>233</vt:i4>
      </vt:variant>
      <vt:variant>
        <vt:i4>0</vt:i4>
      </vt:variant>
      <vt:variant>
        <vt:i4>5</vt:i4>
      </vt:variant>
      <vt:variant>
        <vt:lpwstr/>
      </vt:variant>
      <vt:variant>
        <vt:lpwstr>_Toc412696325</vt:lpwstr>
      </vt:variant>
      <vt:variant>
        <vt:i4>1310780</vt:i4>
      </vt:variant>
      <vt:variant>
        <vt:i4>227</vt:i4>
      </vt:variant>
      <vt:variant>
        <vt:i4>0</vt:i4>
      </vt:variant>
      <vt:variant>
        <vt:i4>5</vt:i4>
      </vt:variant>
      <vt:variant>
        <vt:lpwstr/>
      </vt:variant>
      <vt:variant>
        <vt:lpwstr>_Toc412696324</vt:lpwstr>
      </vt:variant>
      <vt:variant>
        <vt:i4>1310780</vt:i4>
      </vt:variant>
      <vt:variant>
        <vt:i4>221</vt:i4>
      </vt:variant>
      <vt:variant>
        <vt:i4>0</vt:i4>
      </vt:variant>
      <vt:variant>
        <vt:i4>5</vt:i4>
      </vt:variant>
      <vt:variant>
        <vt:lpwstr/>
      </vt:variant>
      <vt:variant>
        <vt:lpwstr>_Toc412696323</vt:lpwstr>
      </vt:variant>
      <vt:variant>
        <vt:i4>1310780</vt:i4>
      </vt:variant>
      <vt:variant>
        <vt:i4>215</vt:i4>
      </vt:variant>
      <vt:variant>
        <vt:i4>0</vt:i4>
      </vt:variant>
      <vt:variant>
        <vt:i4>5</vt:i4>
      </vt:variant>
      <vt:variant>
        <vt:lpwstr/>
      </vt:variant>
      <vt:variant>
        <vt:lpwstr>_Toc412696322</vt:lpwstr>
      </vt:variant>
      <vt:variant>
        <vt:i4>1310780</vt:i4>
      </vt:variant>
      <vt:variant>
        <vt:i4>209</vt:i4>
      </vt:variant>
      <vt:variant>
        <vt:i4>0</vt:i4>
      </vt:variant>
      <vt:variant>
        <vt:i4>5</vt:i4>
      </vt:variant>
      <vt:variant>
        <vt:lpwstr/>
      </vt:variant>
      <vt:variant>
        <vt:lpwstr>_Toc412696321</vt:lpwstr>
      </vt:variant>
      <vt:variant>
        <vt:i4>1310780</vt:i4>
      </vt:variant>
      <vt:variant>
        <vt:i4>203</vt:i4>
      </vt:variant>
      <vt:variant>
        <vt:i4>0</vt:i4>
      </vt:variant>
      <vt:variant>
        <vt:i4>5</vt:i4>
      </vt:variant>
      <vt:variant>
        <vt:lpwstr/>
      </vt:variant>
      <vt:variant>
        <vt:lpwstr>_Toc412696320</vt:lpwstr>
      </vt:variant>
      <vt:variant>
        <vt:i4>1507388</vt:i4>
      </vt:variant>
      <vt:variant>
        <vt:i4>197</vt:i4>
      </vt:variant>
      <vt:variant>
        <vt:i4>0</vt:i4>
      </vt:variant>
      <vt:variant>
        <vt:i4>5</vt:i4>
      </vt:variant>
      <vt:variant>
        <vt:lpwstr/>
      </vt:variant>
      <vt:variant>
        <vt:lpwstr>_Toc412696319</vt:lpwstr>
      </vt:variant>
      <vt:variant>
        <vt:i4>1507388</vt:i4>
      </vt:variant>
      <vt:variant>
        <vt:i4>191</vt:i4>
      </vt:variant>
      <vt:variant>
        <vt:i4>0</vt:i4>
      </vt:variant>
      <vt:variant>
        <vt:i4>5</vt:i4>
      </vt:variant>
      <vt:variant>
        <vt:lpwstr/>
      </vt:variant>
      <vt:variant>
        <vt:lpwstr>_Toc412696318</vt:lpwstr>
      </vt:variant>
      <vt:variant>
        <vt:i4>1507388</vt:i4>
      </vt:variant>
      <vt:variant>
        <vt:i4>185</vt:i4>
      </vt:variant>
      <vt:variant>
        <vt:i4>0</vt:i4>
      </vt:variant>
      <vt:variant>
        <vt:i4>5</vt:i4>
      </vt:variant>
      <vt:variant>
        <vt:lpwstr/>
      </vt:variant>
      <vt:variant>
        <vt:lpwstr>_Toc412696317</vt:lpwstr>
      </vt:variant>
      <vt:variant>
        <vt:i4>1507388</vt:i4>
      </vt:variant>
      <vt:variant>
        <vt:i4>179</vt:i4>
      </vt:variant>
      <vt:variant>
        <vt:i4>0</vt:i4>
      </vt:variant>
      <vt:variant>
        <vt:i4>5</vt:i4>
      </vt:variant>
      <vt:variant>
        <vt:lpwstr/>
      </vt:variant>
      <vt:variant>
        <vt:lpwstr>_Toc412696316</vt:lpwstr>
      </vt:variant>
      <vt:variant>
        <vt:i4>1507388</vt:i4>
      </vt:variant>
      <vt:variant>
        <vt:i4>173</vt:i4>
      </vt:variant>
      <vt:variant>
        <vt:i4>0</vt:i4>
      </vt:variant>
      <vt:variant>
        <vt:i4>5</vt:i4>
      </vt:variant>
      <vt:variant>
        <vt:lpwstr/>
      </vt:variant>
      <vt:variant>
        <vt:lpwstr>_Toc412696315</vt:lpwstr>
      </vt:variant>
      <vt:variant>
        <vt:i4>1507388</vt:i4>
      </vt:variant>
      <vt:variant>
        <vt:i4>167</vt:i4>
      </vt:variant>
      <vt:variant>
        <vt:i4>0</vt:i4>
      </vt:variant>
      <vt:variant>
        <vt:i4>5</vt:i4>
      </vt:variant>
      <vt:variant>
        <vt:lpwstr/>
      </vt:variant>
      <vt:variant>
        <vt:lpwstr>_Toc412696314</vt:lpwstr>
      </vt:variant>
      <vt:variant>
        <vt:i4>1507388</vt:i4>
      </vt:variant>
      <vt:variant>
        <vt:i4>161</vt:i4>
      </vt:variant>
      <vt:variant>
        <vt:i4>0</vt:i4>
      </vt:variant>
      <vt:variant>
        <vt:i4>5</vt:i4>
      </vt:variant>
      <vt:variant>
        <vt:lpwstr/>
      </vt:variant>
      <vt:variant>
        <vt:lpwstr>_Toc412696313</vt:lpwstr>
      </vt:variant>
      <vt:variant>
        <vt:i4>1507388</vt:i4>
      </vt:variant>
      <vt:variant>
        <vt:i4>155</vt:i4>
      </vt:variant>
      <vt:variant>
        <vt:i4>0</vt:i4>
      </vt:variant>
      <vt:variant>
        <vt:i4>5</vt:i4>
      </vt:variant>
      <vt:variant>
        <vt:lpwstr/>
      </vt:variant>
      <vt:variant>
        <vt:lpwstr>_Toc412696312</vt:lpwstr>
      </vt:variant>
      <vt:variant>
        <vt:i4>1507388</vt:i4>
      </vt:variant>
      <vt:variant>
        <vt:i4>149</vt:i4>
      </vt:variant>
      <vt:variant>
        <vt:i4>0</vt:i4>
      </vt:variant>
      <vt:variant>
        <vt:i4>5</vt:i4>
      </vt:variant>
      <vt:variant>
        <vt:lpwstr/>
      </vt:variant>
      <vt:variant>
        <vt:lpwstr>_Toc412696311</vt:lpwstr>
      </vt:variant>
      <vt:variant>
        <vt:i4>1507388</vt:i4>
      </vt:variant>
      <vt:variant>
        <vt:i4>143</vt:i4>
      </vt:variant>
      <vt:variant>
        <vt:i4>0</vt:i4>
      </vt:variant>
      <vt:variant>
        <vt:i4>5</vt:i4>
      </vt:variant>
      <vt:variant>
        <vt:lpwstr/>
      </vt:variant>
      <vt:variant>
        <vt:lpwstr>_Toc412696310</vt:lpwstr>
      </vt:variant>
      <vt:variant>
        <vt:i4>1441852</vt:i4>
      </vt:variant>
      <vt:variant>
        <vt:i4>137</vt:i4>
      </vt:variant>
      <vt:variant>
        <vt:i4>0</vt:i4>
      </vt:variant>
      <vt:variant>
        <vt:i4>5</vt:i4>
      </vt:variant>
      <vt:variant>
        <vt:lpwstr/>
      </vt:variant>
      <vt:variant>
        <vt:lpwstr>_Toc412696309</vt:lpwstr>
      </vt:variant>
      <vt:variant>
        <vt:i4>1441852</vt:i4>
      </vt:variant>
      <vt:variant>
        <vt:i4>131</vt:i4>
      </vt:variant>
      <vt:variant>
        <vt:i4>0</vt:i4>
      </vt:variant>
      <vt:variant>
        <vt:i4>5</vt:i4>
      </vt:variant>
      <vt:variant>
        <vt:lpwstr/>
      </vt:variant>
      <vt:variant>
        <vt:lpwstr>_Toc412696308</vt:lpwstr>
      </vt:variant>
      <vt:variant>
        <vt:i4>1441852</vt:i4>
      </vt:variant>
      <vt:variant>
        <vt:i4>125</vt:i4>
      </vt:variant>
      <vt:variant>
        <vt:i4>0</vt:i4>
      </vt:variant>
      <vt:variant>
        <vt:i4>5</vt:i4>
      </vt:variant>
      <vt:variant>
        <vt:lpwstr/>
      </vt:variant>
      <vt:variant>
        <vt:lpwstr>_Toc412696307</vt:lpwstr>
      </vt:variant>
      <vt:variant>
        <vt:i4>1441852</vt:i4>
      </vt:variant>
      <vt:variant>
        <vt:i4>119</vt:i4>
      </vt:variant>
      <vt:variant>
        <vt:i4>0</vt:i4>
      </vt:variant>
      <vt:variant>
        <vt:i4>5</vt:i4>
      </vt:variant>
      <vt:variant>
        <vt:lpwstr/>
      </vt:variant>
      <vt:variant>
        <vt:lpwstr>_Toc412696306</vt:lpwstr>
      </vt:variant>
      <vt:variant>
        <vt:i4>1441852</vt:i4>
      </vt:variant>
      <vt:variant>
        <vt:i4>113</vt:i4>
      </vt:variant>
      <vt:variant>
        <vt:i4>0</vt:i4>
      </vt:variant>
      <vt:variant>
        <vt:i4>5</vt:i4>
      </vt:variant>
      <vt:variant>
        <vt:lpwstr/>
      </vt:variant>
      <vt:variant>
        <vt:lpwstr>_Toc412696305</vt:lpwstr>
      </vt:variant>
      <vt:variant>
        <vt:i4>1441852</vt:i4>
      </vt:variant>
      <vt:variant>
        <vt:i4>107</vt:i4>
      </vt:variant>
      <vt:variant>
        <vt:i4>0</vt:i4>
      </vt:variant>
      <vt:variant>
        <vt:i4>5</vt:i4>
      </vt:variant>
      <vt:variant>
        <vt:lpwstr/>
      </vt:variant>
      <vt:variant>
        <vt:lpwstr>_Toc412696304</vt:lpwstr>
      </vt:variant>
      <vt:variant>
        <vt:i4>1441852</vt:i4>
      </vt:variant>
      <vt:variant>
        <vt:i4>101</vt:i4>
      </vt:variant>
      <vt:variant>
        <vt:i4>0</vt:i4>
      </vt:variant>
      <vt:variant>
        <vt:i4>5</vt:i4>
      </vt:variant>
      <vt:variant>
        <vt:lpwstr/>
      </vt:variant>
      <vt:variant>
        <vt:lpwstr>_Toc412696303</vt:lpwstr>
      </vt:variant>
      <vt:variant>
        <vt:i4>1441852</vt:i4>
      </vt:variant>
      <vt:variant>
        <vt:i4>95</vt:i4>
      </vt:variant>
      <vt:variant>
        <vt:i4>0</vt:i4>
      </vt:variant>
      <vt:variant>
        <vt:i4>5</vt:i4>
      </vt:variant>
      <vt:variant>
        <vt:lpwstr/>
      </vt:variant>
      <vt:variant>
        <vt:lpwstr>_Toc412696302</vt:lpwstr>
      </vt:variant>
      <vt:variant>
        <vt:i4>1441852</vt:i4>
      </vt:variant>
      <vt:variant>
        <vt:i4>89</vt:i4>
      </vt:variant>
      <vt:variant>
        <vt:i4>0</vt:i4>
      </vt:variant>
      <vt:variant>
        <vt:i4>5</vt:i4>
      </vt:variant>
      <vt:variant>
        <vt:lpwstr/>
      </vt:variant>
      <vt:variant>
        <vt:lpwstr>_Toc412696301</vt:lpwstr>
      </vt:variant>
      <vt:variant>
        <vt:i4>1441852</vt:i4>
      </vt:variant>
      <vt:variant>
        <vt:i4>83</vt:i4>
      </vt:variant>
      <vt:variant>
        <vt:i4>0</vt:i4>
      </vt:variant>
      <vt:variant>
        <vt:i4>5</vt:i4>
      </vt:variant>
      <vt:variant>
        <vt:lpwstr/>
      </vt:variant>
      <vt:variant>
        <vt:lpwstr>_Toc412696300</vt:lpwstr>
      </vt:variant>
      <vt:variant>
        <vt:i4>2031677</vt:i4>
      </vt:variant>
      <vt:variant>
        <vt:i4>77</vt:i4>
      </vt:variant>
      <vt:variant>
        <vt:i4>0</vt:i4>
      </vt:variant>
      <vt:variant>
        <vt:i4>5</vt:i4>
      </vt:variant>
      <vt:variant>
        <vt:lpwstr/>
      </vt:variant>
      <vt:variant>
        <vt:lpwstr>_Toc412696299</vt:lpwstr>
      </vt:variant>
      <vt:variant>
        <vt:i4>2031677</vt:i4>
      </vt:variant>
      <vt:variant>
        <vt:i4>71</vt:i4>
      </vt:variant>
      <vt:variant>
        <vt:i4>0</vt:i4>
      </vt:variant>
      <vt:variant>
        <vt:i4>5</vt:i4>
      </vt:variant>
      <vt:variant>
        <vt:lpwstr/>
      </vt:variant>
      <vt:variant>
        <vt:lpwstr>_Toc412696298</vt:lpwstr>
      </vt:variant>
      <vt:variant>
        <vt:i4>2031677</vt:i4>
      </vt:variant>
      <vt:variant>
        <vt:i4>65</vt:i4>
      </vt:variant>
      <vt:variant>
        <vt:i4>0</vt:i4>
      </vt:variant>
      <vt:variant>
        <vt:i4>5</vt:i4>
      </vt:variant>
      <vt:variant>
        <vt:lpwstr/>
      </vt:variant>
      <vt:variant>
        <vt:lpwstr>_Toc412696297</vt:lpwstr>
      </vt:variant>
      <vt:variant>
        <vt:i4>2031677</vt:i4>
      </vt:variant>
      <vt:variant>
        <vt:i4>59</vt:i4>
      </vt:variant>
      <vt:variant>
        <vt:i4>0</vt:i4>
      </vt:variant>
      <vt:variant>
        <vt:i4>5</vt:i4>
      </vt:variant>
      <vt:variant>
        <vt:lpwstr/>
      </vt:variant>
      <vt:variant>
        <vt:lpwstr>_Toc412696296</vt:lpwstr>
      </vt:variant>
      <vt:variant>
        <vt:i4>2031677</vt:i4>
      </vt:variant>
      <vt:variant>
        <vt:i4>53</vt:i4>
      </vt:variant>
      <vt:variant>
        <vt:i4>0</vt:i4>
      </vt:variant>
      <vt:variant>
        <vt:i4>5</vt:i4>
      </vt:variant>
      <vt:variant>
        <vt:lpwstr/>
      </vt:variant>
      <vt:variant>
        <vt:lpwstr>_Toc412696295</vt:lpwstr>
      </vt:variant>
      <vt:variant>
        <vt:i4>2031677</vt:i4>
      </vt:variant>
      <vt:variant>
        <vt:i4>47</vt:i4>
      </vt:variant>
      <vt:variant>
        <vt:i4>0</vt:i4>
      </vt:variant>
      <vt:variant>
        <vt:i4>5</vt:i4>
      </vt:variant>
      <vt:variant>
        <vt:lpwstr/>
      </vt:variant>
      <vt:variant>
        <vt:lpwstr>_Toc412696294</vt:lpwstr>
      </vt:variant>
      <vt:variant>
        <vt:i4>2031677</vt:i4>
      </vt:variant>
      <vt:variant>
        <vt:i4>41</vt:i4>
      </vt:variant>
      <vt:variant>
        <vt:i4>0</vt:i4>
      </vt:variant>
      <vt:variant>
        <vt:i4>5</vt:i4>
      </vt:variant>
      <vt:variant>
        <vt:lpwstr/>
      </vt:variant>
      <vt:variant>
        <vt:lpwstr>_Toc412696293</vt:lpwstr>
      </vt:variant>
      <vt:variant>
        <vt:i4>2031677</vt:i4>
      </vt:variant>
      <vt:variant>
        <vt:i4>35</vt:i4>
      </vt:variant>
      <vt:variant>
        <vt:i4>0</vt:i4>
      </vt:variant>
      <vt:variant>
        <vt:i4>5</vt:i4>
      </vt:variant>
      <vt:variant>
        <vt:lpwstr/>
      </vt:variant>
      <vt:variant>
        <vt:lpwstr>_Toc412696292</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6029358</vt:i4>
      </vt:variant>
      <vt:variant>
        <vt:i4>-1</vt:i4>
      </vt:variant>
      <vt:variant>
        <vt:i4>1570</vt:i4>
      </vt:variant>
      <vt:variant>
        <vt:i4>4</vt:i4>
      </vt:variant>
      <vt:variant>
        <vt:lpwstr>http://images.google.com/imgres?imgurl=http://images.vnunet.com/v7_images/generic/medium/v7_n_zigbee.gif&amp;imgrefurl=http://www.v3.co.uk/vnunet/analysis/2132125/zigbee-homes-short-range-wireless&amp;usg=__Lt3B48Kw-SBQbLXMVKqFrHoiWSs=&amp;h=110&amp;w=185&amp;sz=3&amp;hl=en&amp;start=7&amp;tbnid=Ww8WGf99xQZ2bM:&amp;tbnh=61&amp;tbnw=102&amp;prev=/images?q=ZigBee+logo&amp;gbv=2&amp;hl=en</vt:lpwstr>
      </vt:variant>
      <vt:variant>
        <vt:lpwstr/>
      </vt:variant>
      <vt:variant>
        <vt:i4>4784140</vt:i4>
      </vt:variant>
      <vt:variant>
        <vt:i4>-1</vt:i4>
      </vt:variant>
      <vt:variant>
        <vt:i4>1564</vt:i4>
      </vt:variant>
      <vt:variant>
        <vt:i4>4</vt:i4>
      </vt:variant>
      <vt:variant>
        <vt:lpwstr>http://images.google.com/imgres?imgurl=http://alabut.com/nonsense/images/w3c.jpg&amp;imgrefurl=http://alabut.com/nonsense/archive/2007_03_01_index.html&amp;usg=__Z-PsQzjVqNttrVx46ni5uIwxPQg=&amp;h=173&amp;w=140&amp;sz=6&amp;hl=en&amp;start=4&amp;um=1&amp;tbnid=_N2x6-vfVJfzfM:&amp;tbnh=100&amp;tbnw=81&amp;prev=/images?q=W3C&amp;gbv=2&amp;hl=en&amp;um=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cp:lastModifiedBy>Brian</cp:lastModifiedBy>
  <cp:revision>48</cp:revision>
  <cp:lastPrinted>2012-05-01T13:26:00Z</cp:lastPrinted>
  <dcterms:created xsi:type="dcterms:W3CDTF">2015-03-25T14:00:00Z</dcterms:created>
  <dcterms:modified xsi:type="dcterms:W3CDTF">2015-05-01T12:17:00Z</dcterms:modified>
  <cp:category>IHE Supplement Template</cp:category>
</cp:coreProperties>
</file>