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706C4" w14:textId="77777777" w:rsidR="000E73D3" w:rsidRDefault="000E73D3" w:rsidP="000E73D3">
      <w:pPr>
        <w:pBdr>
          <w:bottom w:val="single" w:sz="12" w:space="0" w:color="808080"/>
        </w:pBdr>
        <w:spacing w:after="300" w:line="240" w:lineRule="auto"/>
      </w:pPr>
      <w:r>
        <w:rPr>
          <w:rFonts w:ascii="Cambria" w:eastAsia="Cambria" w:hAnsi="Cambria" w:cs="Cambria"/>
          <w:color w:val="17365D"/>
          <w:sz w:val="40"/>
          <w:szCs w:val="40"/>
        </w:rPr>
        <w:t>Board Report: IHE Patient Care Coordination Domain</w:t>
      </w:r>
    </w:p>
    <w:p w14:paraId="50BB4B2B" w14:textId="77777777" w:rsidR="000E73D3" w:rsidRDefault="000E73D3" w:rsidP="000E73D3">
      <w:pPr>
        <w:spacing w:after="80"/>
        <w:rPr>
          <w:b/>
          <w:bCs/>
          <w:u w:val="single"/>
        </w:rPr>
      </w:pPr>
      <w:r>
        <w:rPr>
          <w:b/>
          <w:bCs/>
          <w:u w:val="single"/>
        </w:rPr>
        <w:t>Sponsors:</w:t>
      </w:r>
    </w:p>
    <w:p w14:paraId="3C3F92C7" w14:textId="77777777" w:rsidR="000E73D3" w:rsidRDefault="000E73D3" w:rsidP="000E73D3">
      <w:pPr>
        <w:numPr>
          <w:ilvl w:val="0"/>
          <w:numId w:val="1"/>
        </w:numPr>
        <w:spacing w:after="0" w:line="240" w:lineRule="auto"/>
        <w:rPr>
          <w:sz w:val="24"/>
          <w:szCs w:val="24"/>
          <w:shd w:val="solid" w:color="FFFFFF" w:fill="FFFFFF"/>
        </w:rPr>
      </w:pPr>
      <w:r>
        <w:rPr>
          <w:sz w:val="24"/>
          <w:szCs w:val="24"/>
          <w:shd w:val="solid" w:color="FFFFFF" w:fill="FFFFFF"/>
        </w:rPr>
        <w:t>Health Information Management Systems Society</w:t>
      </w:r>
      <w:r>
        <w:rPr>
          <w:rFonts w:ascii="Times New Roman" w:eastAsia="Times New Roman" w:hAnsi="Times New Roman" w:cs="Times New Roman"/>
          <w:sz w:val="24"/>
          <w:szCs w:val="24"/>
          <w:shd w:val="solid" w:color="FFFFFF" w:fill="FFFFFF"/>
        </w:rPr>
        <w:t xml:space="preserve"> </w:t>
      </w:r>
      <w:r>
        <w:rPr>
          <w:sz w:val="24"/>
          <w:szCs w:val="24"/>
          <w:shd w:val="solid" w:color="FFFFFF" w:fill="FFFFFF"/>
        </w:rPr>
        <w:t>(HIMSS)</w:t>
      </w:r>
      <w:r>
        <w:rPr>
          <w:rFonts w:ascii="Times New Roman" w:eastAsia="Times New Roman" w:hAnsi="Times New Roman" w:cs="Times New Roman"/>
          <w:sz w:val="24"/>
          <w:szCs w:val="24"/>
          <w:shd w:val="solid" w:color="FFFFFF" w:fill="FFFFFF"/>
        </w:rPr>
        <w:t xml:space="preserve"> </w:t>
      </w:r>
    </w:p>
    <w:p w14:paraId="6DEEB42E" w14:textId="77777777" w:rsidR="000E73D3" w:rsidRPr="00C02B44" w:rsidRDefault="000E73D3" w:rsidP="000E73D3">
      <w:pPr>
        <w:numPr>
          <w:ilvl w:val="0"/>
          <w:numId w:val="2"/>
        </w:numPr>
        <w:tabs>
          <w:tab w:val="num" w:pos="720"/>
        </w:tabs>
        <w:spacing w:after="0"/>
        <w:rPr>
          <w:sz w:val="24"/>
          <w:szCs w:val="24"/>
        </w:rPr>
      </w:pPr>
      <w:r w:rsidRPr="00C02B44">
        <w:rPr>
          <w:sz w:val="24"/>
          <w:szCs w:val="24"/>
        </w:rPr>
        <w:t>American College of Physicians (ACP)</w:t>
      </w:r>
    </w:p>
    <w:p w14:paraId="79834B62" w14:textId="77777777" w:rsidR="000E73D3" w:rsidRDefault="000E73D3" w:rsidP="000E73D3">
      <w:pPr>
        <w:spacing w:after="80"/>
        <w:rPr>
          <w:b/>
          <w:bCs/>
          <w:u w:val="single"/>
        </w:rPr>
      </w:pPr>
      <w:r>
        <w:rPr>
          <w:b/>
          <w:bCs/>
          <w:u w:val="single"/>
        </w:rPr>
        <w:t xml:space="preserve">Leadership: </w:t>
      </w:r>
    </w:p>
    <w:p w14:paraId="3CEFE66A" w14:textId="31408B19" w:rsidR="000E73D3" w:rsidRDefault="000E73D3" w:rsidP="000E73D3">
      <w:pPr>
        <w:numPr>
          <w:ilvl w:val="0"/>
          <w:numId w:val="2"/>
        </w:numPr>
        <w:tabs>
          <w:tab w:val="num" w:pos="720"/>
        </w:tabs>
        <w:spacing w:after="0"/>
      </w:pPr>
      <w:r>
        <w:t xml:space="preserve">Secretariat: </w:t>
      </w:r>
      <w:r>
        <w:tab/>
      </w:r>
      <w:r>
        <w:tab/>
      </w:r>
      <w:r w:rsidR="00BC694A">
        <w:tab/>
      </w:r>
      <w:r>
        <w:t>Celina Roth, HIMSS (croth@himss.org)</w:t>
      </w:r>
    </w:p>
    <w:p w14:paraId="5A673511" w14:textId="2B42804B" w:rsidR="000E73D3" w:rsidRDefault="000E73D3" w:rsidP="000E73D3">
      <w:pPr>
        <w:numPr>
          <w:ilvl w:val="0"/>
          <w:numId w:val="3"/>
        </w:numPr>
        <w:tabs>
          <w:tab w:val="num" w:pos="720"/>
        </w:tabs>
        <w:spacing w:after="0"/>
      </w:pPr>
      <w:r>
        <w:t xml:space="preserve">Board Representative:  </w:t>
      </w:r>
      <w:r>
        <w:tab/>
      </w:r>
      <w:r w:rsidR="00BC694A">
        <w:tab/>
      </w:r>
      <w:r>
        <w:t>John Donnelly, IntePro Solutions Inc.</w:t>
      </w:r>
    </w:p>
    <w:p w14:paraId="446BAEBC" w14:textId="744F8F89" w:rsidR="000E73D3" w:rsidRDefault="000E73D3" w:rsidP="000E73D3">
      <w:pPr>
        <w:numPr>
          <w:ilvl w:val="0"/>
          <w:numId w:val="3"/>
        </w:numPr>
        <w:tabs>
          <w:tab w:val="num" w:pos="720"/>
        </w:tabs>
        <w:spacing w:after="0"/>
      </w:pPr>
      <w:r>
        <w:t>Plan Cmte Co-chair:</w:t>
      </w:r>
      <w:r>
        <w:tab/>
      </w:r>
      <w:r w:rsidR="00BC694A">
        <w:tab/>
      </w:r>
      <w:r w:rsidR="00E76BF6">
        <w:t>Laura Heermann</w:t>
      </w:r>
      <w:r>
        <w:t xml:space="preserve">, </w:t>
      </w:r>
      <w:r w:rsidR="00201168">
        <w:t>Intermountain Healthcare</w:t>
      </w:r>
    </w:p>
    <w:p w14:paraId="721B28CD" w14:textId="1FFF6A7A" w:rsidR="000E73D3" w:rsidRDefault="000E73D3" w:rsidP="000E73D3">
      <w:pPr>
        <w:numPr>
          <w:ilvl w:val="0"/>
          <w:numId w:val="2"/>
        </w:numPr>
        <w:tabs>
          <w:tab w:val="num" w:pos="720"/>
        </w:tabs>
        <w:spacing w:after="0"/>
      </w:pPr>
      <w:r>
        <w:t>Plan Cmte Co-chair:</w:t>
      </w:r>
      <w:r>
        <w:tab/>
      </w:r>
      <w:r w:rsidR="00BC694A">
        <w:tab/>
      </w:r>
      <w:r>
        <w:t xml:space="preserve">Tone Southerland, </w:t>
      </w:r>
      <w:r w:rsidR="00421500">
        <w:t>Ready Computing</w:t>
      </w:r>
    </w:p>
    <w:p w14:paraId="16F93DC1" w14:textId="025D37F2" w:rsidR="000E73D3" w:rsidRDefault="000E73D3" w:rsidP="000E73D3">
      <w:pPr>
        <w:numPr>
          <w:ilvl w:val="0"/>
          <w:numId w:val="2"/>
        </w:numPr>
        <w:tabs>
          <w:tab w:val="num" w:pos="720"/>
        </w:tabs>
        <w:spacing w:after="0"/>
      </w:pPr>
      <w:r>
        <w:t>T</w:t>
      </w:r>
      <w:r w:rsidR="00E76BF6">
        <w:t>ech Cmte Co-chair:</w:t>
      </w:r>
      <w:r w:rsidR="00E76BF6">
        <w:tab/>
      </w:r>
      <w:r w:rsidR="00BC694A">
        <w:tab/>
      </w:r>
      <w:r w:rsidR="00E76BF6">
        <w:t>Emma Jones, Allscripts</w:t>
      </w:r>
    </w:p>
    <w:p w14:paraId="72C2E38F" w14:textId="27A6CFFC" w:rsidR="000E73D3" w:rsidRDefault="000E73D3" w:rsidP="000E73D3">
      <w:pPr>
        <w:numPr>
          <w:ilvl w:val="0"/>
          <w:numId w:val="2"/>
        </w:numPr>
        <w:tabs>
          <w:tab w:val="num" w:pos="720"/>
        </w:tabs>
        <w:spacing w:after="0"/>
      </w:pPr>
      <w:r>
        <w:t>Tech Cmte Co-chair:</w:t>
      </w:r>
      <w:r>
        <w:tab/>
      </w:r>
      <w:r w:rsidR="00BC694A">
        <w:tab/>
      </w:r>
      <w:r w:rsidR="00421500">
        <w:t>Denise Downing, AORN</w:t>
      </w:r>
    </w:p>
    <w:p w14:paraId="39A0EBF9" w14:textId="77777777" w:rsidR="000E73D3" w:rsidRDefault="000E73D3" w:rsidP="000E73D3">
      <w:pPr>
        <w:numPr>
          <w:ilvl w:val="0"/>
          <w:numId w:val="2"/>
        </w:numPr>
        <w:tabs>
          <w:tab w:val="num" w:pos="720"/>
        </w:tabs>
        <w:spacing w:after="0"/>
      </w:pPr>
      <w:r>
        <w:t xml:space="preserve">Nursing Sub-Cmte Co-chair: </w:t>
      </w:r>
      <w:r>
        <w:tab/>
        <w:t>Denise Downing, Association of periOperative Registered Nurses</w:t>
      </w:r>
    </w:p>
    <w:p w14:paraId="6D896F38" w14:textId="77777777" w:rsidR="000E73D3" w:rsidRDefault="000E73D3" w:rsidP="000E73D3">
      <w:pPr>
        <w:spacing w:after="80"/>
        <w:rPr>
          <w:b/>
          <w:bCs/>
          <w:u w:val="single"/>
        </w:rPr>
      </w:pPr>
      <w:r>
        <w:rPr>
          <w:b/>
          <w:bCs/>
          <w:u w:val="single"/>
        </w:rPr>
        <w:t>Membership Rosters:</w:t>
      </w:r>
    </w:p>
    <w:p w14:paraId="4C7CA749" w14:textId="77777777" w:rsidR="000E73D3" w:rsidRDefault="000E73D3" w:rsidP="000E73D3">
      <w:pPr>
        <w:numPr>
          <w:ilvl w:val="0"/>
          <w:numId w:val="3"/>
        </w:numPr>
        <w:tabs>
          <w:tab w:val="num" w:pos="720"/>
        </w:tabs>
        <w:spacing w:after="0"/>
      </w:pPr>
      <w:r>
        <w:t xml:space="preserve">Planning Cmte:  </w:t>
      </w:r>
      <w:hyperlink r:id="rId6" w:history="1">
        <w:r>
          <w:rPr>
            <w:color w:val="0000FF"/>
            <w:u w:val="single"/>
          </w:rPr>
          <w:t>ftp</w:t>
        </w:r>
      </w:hyperlink>
      <w:hyperlink r:id="rId7" w:history="1">
        <w:r>
          <w:rPr>
            <w:color w:val="0000FF"/>
            <w:u w:val="single"/>
          </w:rPr>
          <w:t>://</w:t>
        </w:r>
      </w:hyperlink>
      <w:hyperlink r:id="rId8" w:history="1">
        <w:r>
          <w:rPr>
            <w:color w:val="0000FF"/>
            <w:u w:val="single"/>
          </w:rPr>
          <w:t>ftp</w:t>
        </w:r>
      </w:hyperlink>
      <w:hyperlink r:id="rId9" w:history="1">
        <w:r>
          <w:rPr>
            <w:color w:val="0000FF"/>
            <w:u w:val="single"/>
          </w:rPr>
          <w:t>.</w:t>
        </w:r>
      </w:hyperlink>
      <w:hyperlink r:id="rId10" w:history="1">
        <w:r>
          <w:rPr>
            <w:color w:val="0000FF"/>
            <w:u w:val="single"/>
          </w:rPr>
          <w:t>ihe</w:t>
        </w:r>
      </w:hyperlink>
      <w:hyperlink r:id="rId11" w:history="1">
        <w:r>
          <w:rPr>
            <w:color w:val="0000FF"/>
            <w:u w:val="single"/>
          </w:rPr>
          <w:t>.</w:t>
        </w:r>
      </w:hyperlink>
      <w:hyperlink r:id="rId12" w:history="1">
        <w:r>
          <w:rPr>
            <w:color w:val="0000FF"/>
            <w:u w:val="single"/>
          </w:rPr>
          <w:t>net</w:t>
        </w:r>
      </w:hyperlink>
      <w:hyperlink r:id="rId13" w:history="1">
        <w:r>
          <w:rPr>
            <w:color w:val="0000FF"/>
            <w:u w:val="single"/>
          </w:rPr>
          <w:t>/</w:t>
        </w:r>
      </w:hyperlink>
      <w:hyperlink r:id="rId14" w:history="1">
        <w:r>
          <w:rPr>
            <w:color w:val="0000FF"/>
            <w:u w:val="single"/>
          </w:rPr>
          <w:t>Patient</w:t>
        </w:r>
      </w:hyperlink>
      <w:hyperlink r:id="rId15" w:history="1">
        <w:r>
          <w:rPr>
            <w:color w:val="0000FF"/>
            <w:u w:val="single"/>
          </w:rPr>
          <w:t>_</w:t>
        </w:r>
      </w:hyperlink>
      <w:hyperlink r:id="rId16" w:history="1">
        <w:r>
          <w:rPr>
            <w:color w:val="0000FF"/>
            <w:u w:val="single"/>
          </w:rPr>
          <w:t>Care</w:t>
        </w:r>
      </w:hyperlink>
      <w:hyperlink r:id="rId17" w:history="1">
        <w:r>
          <w:rPr>
            <w:color w:val="0000FF"/>
            <w:u w:val="single"/>
          </w:rPr>
          <w:t>_</w:t>
        </w:r>
      </w:hyperlink>
      <w:hyperlink r:id="rId18" w:history="1">
        <w:r>
          <w:rPr>
            <w:color w:val="0000FF"/>
            <w:u w:val="single"/>
          </w:rPr>
          <w:t>Coordination</w:t>
        </w:r>
      </w:hyperlink>
      <w:hyperlink r:id="rId19" w:history="1">
        <w:r>
          <w:rPr>
            <w:color w:val="0000FF"/>
            <w:u w:val="single"/>
          </w:rPr>
          <w:t>/</w:t>
        </w:r>
      </w:hyperlink>
      <w:hyperlink r:id="rId20" w:history="1">
        <w:r>
          <w:rPr>
            <w:color w:val="0000FF"/>
            <w:u w:val="single"/>
          </w:rPr>
          <w:t>ROSTER</w:t>
        </w:r>
      </w:hyperlink>
      <w:hyperlink r:id="rId21" w:history="1">
        <w:r>
          <w:rPr>
            <w:color w:val="0000FF"/>
            <w:u w:val="single"/>
          </w:rPr>
          <w:t>_</w:t>
        </w:r>
      </w:hyperlink>
      <w:hyperlink r:id="rId22" w:history="1">
        <w:r>
          <w:rPr>
            <w:color w:val="0000FF"/>
            <w:u w:val="single"/>
          </w:rPr>
          <w:t>PCC</w:t>
        </w:r>
      </w:hyperlink>
      <w:hyperlink r:id="rId23" w:history="1">
        <w:r>
          <w:rPr>
            <w:color w:val="0000FF"/>
            <w:u w:val="single"/>
          </w:rPr>
          <w:t>/</w:t>
        </w:r>
      </w:hyperlink>
    </w:p>
    <w:p w14:paraId="652A83BE" w14:textId="77777777" w:rsidR="000E73D3" w:rsidRDefault="000E73D3" w:rsidP="000E73D3">
      <w:pPr>
        <w:numPr>
          <w:ilvl w:val="0"/>
          <w:numId w:val="3"/>
        </w:numPr>
        <w:tabs>
          <w:tab w:val="num" w:pos="720"/>
        </w:tabs>
        <w:spacing w:after="0"/>
      </w:pPr>
      <w:r>
        <w:t xml:space="preserve">Technical Cmte:  </w:t>
      </w:r>
      <w:hyperlink r:id="rId24" w:history="1">
        <w:r>
          <w:rPr>
            <w:color w:val="0000FF"/>
            <w:u w:val="single"/>
          </w:rPr>
          <w:t>ftp</w:t>
        </w:r>
      </w:hyperlink>
      <w:hyperlink r:id="rId25" w:history="1">
        <w:r>
          <w:rPr>
            <w:color w:val="0000FF"/>
            <w:u w:val="single"/>
          </w:rPr>
          <w:t>://</w:t>
        </w:r>
      </w:hyperlink>
      <w:hyperlink r:id="rId26" w:history="1">
        <w:r>
          <w:rPr>
            <w:color w:val="0000FF"/>
            <w:u w:val="single"/>
          </w:rPr>
          <w:t>ftp</w:t>
        </w:r>
      </w:hyperlink>
      <w:hyperlink r:id="rId27" w:history="1">
        <w:r>
          <w:rPr>
            <w:color w:val="0000FF"/>
            <w:u w:val="single"/>
          </w:rPr>
          <w:t>.</w:t>
        </w:r>
      </w:hyperlink>
      <w:hyperlink r:id="rId28" w:history="1">
        <w:r>
          <w:rPr>
            <w:color w:val="0000FF"/>
            <w:u w:val="single"/>
          </w:rPr>
          <w:t>ihe</w:t>
        </w:r>
      </w:hyperlink>
      <w:hyperlink r:id="rId29" w:history="1">
        <w:r>
          <w:rPr>
            <w:color w:val="0000FF"/>
            <w:u w:val="single"/>
          </w:rPr>
          <w:t>.</w:t>
        </w:r>
      </w:hyperlink>
      <w:hyperlink r:id="rId30" w:history="1">
        <w:r>
          <w:rPr>
            <w:color w:val="0000FF"/>
            <w:u w:val="single"/>
          </w:rPr>
          <w:t>net</w:t>
        </w:r>
      </w:hyperlink>
      <w:hyperlink r:id="rId31" w:history="1">
        <w:r>
          <w:rPr>
            <w:color w:val="0000FF"/>
            <w:u w:val="single"/>
          </w:rPr>
          <w:t>/</w:t>
        </w:r>
      </w:hyperlink>
      <w:hyperlink r:id="rId32" w:history="1">
        <w:r>
          <w:rPr>
            <w:color w:val="0000FF"/>
            <w:u w:val="single"/>
          </w:rPr>
          <w:t>Patient</w:t>
        </w:r>
      </w:hyperlink>
      <w:hyperlink r:id="rId33" w:history="1">
        <w:r>
          <w:rPr>
            <w:color w:val="0000FF"/>
            <w:u w:val="single"/>
          </w:rPr>
          <w:t>_</w:t>
        </w:r>
      </w:hyperlink>
      <w:hyperlink r:id="rId34" w:history="1">
        <w:r>
          <w:rPr>
            <w:color w:val="0000FF"/>
            <w:u w:val="single"/>
          </w:rPr>
          <w:t>Care</w:t>
        </w:r>
      </w:hyperlink>
      <w:hyperlink r:id="rId35" w:history="1">
        <w:r>
          <w:rPr>
            <w:color w:val="0000FF"/>
            <w:u w:val="single"/>
          </w:rPr>
          <w:t>_</w:t>
        </w:r>
      </w:hyperlink>
      <w:hyperlink r:id="rId36" w:history="1">
        <w:r>
          <w:rPr>
            <w:color w:val="0000FF"/>
            <w:u w:val="single"/>
          </w:rPr>
          <w:t>Coordination</w:t>
        </w:r>
      </w:hyperlink>
      <w:hyperlink r:id="rId37" w:history="1">
        <w:r>
          <w:rPr>
            <w:color w:val="0000FF"/>
            <w:u w:val="single"/>
          </w:rPr>
          <w:t>/</w:t>
        </w:r>
      </w:hyperlink>
      <w:hyperlink r:id="rId38" w:history="1">
        <w:r>
          <w:rPr>
            <w:color w:val="0000FF"/>
            <w:u w:val="single"/>
          </w:rPr>
          <w:t>ROSTER</w:t>
        </w:r>
      </w:hyperlink>
      <w:hyperlink r:id="rId39" w:history="1">
        <w:r>
          <w:rPr>
            <w:color w:val="0000FF"/>
            <w:u w:val="single"/>
          </w:rPr>
          <w:t>_</w:t>
        </w:r>
      </w:hyperlink>
      <w:hyperlink r:id="rId40" w:history="1">
        <w:r>
          <w:rPr>
            <w:color w:val="0000FF"/>
            <w:u w:val="single"/>
          </w:rPr>
          <w:t>PCC</w:t>
        </w:r>
      </w:hyperlink>
      <w:hyperlink r:id="rId41" w:history="1">
        <w:r>
          <w:rPr>
            <w:color w:val="0000FF"/>
            <w:u w:val="single"/>
          </w:rPr>
          <w:t>/</w:t>
        </w:r>
      </w:hyperlink>
    </w:p>
    <w:p w14:paraId="2B0D0344" w14:textId="77777777" w:rsidR="000E73D3" w:rsidRDefault="000E73D3" w:rsidP="000E73D3">
      <w:pPr>
        <w:numPr>
          <w:ilvl w:val="0"/>
          <w:numId w:val="3"/>
        </w:numPr>
        <w:tabs>
          <w:tab w:val="num" w:pos="720"/>
        </w:tabs>
        <w:spacing w:after="0"/>
      </w:pPr>
      <w:r>
        <w:t xml:space="preserve">Nursing Sub-Cmte:  </w:t>
      </w:r>
      <w:hyperlink r:id="rId42" w:history="1">
        <w:r>
          <w:rPr>
            <w:color w:val="0000FF"/>
            <w:u w:val="single"/>
          </w:rPr>
          <w:t>ftp</w:t>
        </w:r>
      </w:hyperlink>
      <w:hyperlink r:id="rId43" w:history="1">
        <w:r>
          <w:rPr>
            <w:color w:val="0000FF"/>
            <w:u w:val="single"/>
          </w:rPr>
          <w:t>://</w:t>
        </w:r>
      </w:hyperlink>
      <w:hyperlink r:id="rId44" w:history="1">
        <w:r>
          <w:rPr>
            <w:color w:val="0000FF"/>
            <w:u w:val="single"/>
          </w:rPr>
          <w:t>ftp</w:t>
        </w:r>
      </w:hyperlink>
      <w:hyperlink r:id="rId45" w:history="1">
        <w:r>
          <w:rPr>
            <w:color w:val="0000FF"/>
            <w:u w:val="single"/>
          </w:rPr>
          <w:t>.</w:t>
        </w:r>
      </w:hyperlink>
      <w:hyperlink r:id="rId46" w:history="1">
        <w:r>
          <w:rPr>
            <w:color w:val="0000FF"/>
            <w:u w:val="single"/>
          </w:rPr>
          <w:t>ihe</w:t>
        </w:r>
      </w:hyperlink>
      <w:hyperlink r:id="rId47" w:history="1">
        <w:r>
          <w:rPr>
            <w:color w:val="0000FF"/>
            <w:u w:val="single"/>
          </w:rPr>
          <w:t>.</w:t>
        </w:r>
      </w:hyperlink>
      <w:hyperlink r:id="rId48" w:history="1">
        <w:r>
          <w:rPr>
            <w:color w:val="0000FF"/>
            <w:u w:val="single"/>
          </w:rPr>
          <w:t>net</w:t>
        </w:r>
      </w:hyperlink>
      <w:hyperlink r:id="rId49" w:history="1">
        <w:r>
          <w:rPr>
            <w:color w:val="0000FF"/>
            <w:u w:val="single"/>
          </w:rPr>
          <w:t>/</w:t>
        </w:r>
      </w:hyperlink>
      <w:hyperlink r:id="rId50" w:history="1">
        <w:r>
          <w:rPr>
            <w:color w:val="0000FF"/>
            <w:u w:val="single"/>
          </w:rPr>
          <w:t>Patient</w:t>
        </w:r>
      </w:hyperlink>
      <w:hyperlink r:id="rId51" w:history="1">
        <w:r>
          <w:rPr>
            <w:color w:val="0000FF"/>
            <w:u w:val="single"/>
          </w:rPr>
          <w:t>_</w:t>
        </w:r>
      </w:hyperlink>
      <w:hyperlink r:id="rId52" w:history="1">
        <w:r>
          <w:rPr>
            <w:color w:val="0000FF"/>
            <w:u w:val="single"/>
          </w:rPr>
          <w:t>Care</w:t>
        </w:r>
      </w:hyperlink>
      <w:hyperlink r:id="rId53" w:history="1">
        <w:r>
          <w:rPr>
            <w:color w:val="0000FF"/>
            <w:u w:val="single"/>
          </w:rPr>
          <w:t>_</w:t>
        </w:r>
      </w:hyperlink>
      <w:hyperlink r:id="rId54" w:history="1">
        <w:r>
          <w:rPr>
            <w:color w:val="0000FF"/>
            <w:u w:val="single"/>
          </w:rPr>
          <w:t>Coordination</w:t>
        </w:r>
      </w:hyperlink>
      <w:hyperlink r:id="rId55" w:history="1">
        <w:r>
          <w:rPr>
            <w:color w:val="0000FF"/>
            <w:u w:val="single"/>
          </w:rPr>
          <w:t>/</w:t>
        </w:r>
      </w:hyperlink>
      <w:hyperlink r:id="rId56" w:history="1">
        <w:r>
          <w:rPr>
            <w:color w:val="0000FF"/>
            <w:u w:val="single"/>
          </w:rPr>
          <w:t>ROSTER</w:t>
        </w:r>
      </w:hyperlink>
      <w:hyperlink r:id="rId57" w:history="1">
        <w:r>
          <w:rPr>
            <w:color w:val="0000FF"/>
            <w:u w:val="single"/>
          </w:rPr>
          <w:t>_</w:t>
        </w:r>
      </w:hyperlink>
      <w:hyperlink r:id="rId58" w:history="1">
        <w:r>
          <w:rPr>
            <w:color w:val="0000FF"/>
            <w:u w:val="single"/>
          </w:rPr>
          <w:t>PCC</w:t>
        </w:r>
      </w:hyperlink>
      <w:hyperlink r:id="rId59" w:history="1">
        <w:r>
          <w:rPr>
            <w:color w:val="0000FF"/>
            <w:u w:val="single"/>
          </w:rPr>
          <w:t>/</w:t>
        </w:r>
      </w:hyperlink>
      <w:r>
        <w:rPr>
          <w:rFonts w:ascii="Arial" w:eastAsia="Arial" w:hAnsi="Arial" w:cs="Arial"/>
          <w:sz w:val="20"/>
          <w:szCs w:val="20"/>
        </w:rPr>
        <w:t xml:space="preserve"> </w:t>
      </w:r>
    </w:p>
    <w:p w14:paraId="0D715FC8" w14:textId="6FA8CF63" w:rsidR="00916A49" w:rsidRDefault="00916A49" w:rsidP="000E73D3">
      <w:pPr>
        <w:spacing w:after="80"/>
        <w:rPr>
          <w:b/>
          <w:bCs/>
          <w:u w:val="single"/>
        </w:rPr>
      </w:pPr>
      <w:r>
        <w:rPr>
          <w:b/>
          <w:bCs/>
          <w:u w:val="single"/>
        </w:rPr>
        <w:t>Vision and Mission Statement:</w:t>
      </w:r>
    </w:p>
    <w:p w14:paraId="2644D4C8" w14:textId="77777777" w:rsidR="00916A49" w:rsidRPr="00916A49" w:rsidRDefault="00916A49" w:rsidP="00916A49">
      <w:pPr>
        <w:pStyle w:val="ListParagraph"/>
        <w:numPr>
          <w:ilvl w:val="0"/>
          <w:numId w:val="20"/>
        </w:numPr>
        <w:spacing w:after="0" w:line="240" w:lineRule="auto"/>
        <w:rPr>
          <w:rFonts w:ascii="Times" w:eastAsia="Times New Roman" w:hAnsi="Times" w:cs="Times New Roman"/>
          <w:color w:val="auto"/>
          <w:sz w:val="20"/>
          <w:szCs w:val="20"/>
        </w:rPr>
      </w:pPr>
      <w:r w:rsidRPr="00916A49">
        <w:rPr>
          <w:rFonts w:ascii="Helvetica" w:eastAsia="Times New Roman" w:hAnsi="Helvetica" w:cs="Times New Roman"/>
          <w:sz w:val="20"/>
          <w:szCs w:val="20"/>
          <w:shd w:val="clear" w:color="auto" w:fill="FFFFFF"/>
        </w:rPr>
        <w:t xml:space="preserve">The </w:t>
      </w:r>
      <w:r w:rsidRPr="00916A49">
        <w:rPr>
          <w:rFonts w:ascii="Helvetica" w:eastAsia="Times New Roman" w:hAnsi="Helvetica" w:cs="Times New Roman"/>
          <w:b/>
          <w:sz w:val="20"/>
          <w:szCs w:val="20"/>
          <w:shd w:val="clear" w:color="auto" w:fill="FFFFFF"/>
        </w:rPr>
        <w:t>vision</w:t>
      </w:r>
      <w:r w:rsidRPr="00916A49">
        <w:rPr>
          <w:rFonts w:ascii="Helvetica" w:eastAsia="Times New Roman" w:hAnsi="Helvetica" w:cs="Times New Roman"/>
          <w:sz w:val="20"/>
          <w:szCs w:val="20"/>
          <w:shd w:val="clear" w:color="auto" w:fill="FFFFFF"/>
        </w:rPr>
        <w:t xml:space="preserve"> of Patient Care Coordination is to continually improve patient outcomes through the use of technology connecting patients and their care providers across healthcare disciplines and care paths.</w:t>
      </w:r>
    </w:p>
    <w:p w14:paraId="4B6AC470" w14:textId="77777777" w:rsidR="00916A49" w:rsidRPr="00916A49" w:rsidRDefault="00916A49" w:rsidP="00916A49">
      <w:pPr>
        <w:pStyle w:val="ListParagraph"/>
        <w:numPr>
          <w:ilvl w:val="0"/>
          <w:numId w:val="20"/>
        </w:numPr>
        <w:spacing w:after="0" w:line="240" w:lineRule="auto"/>
        <w:rPr>
          <w:rFonts w:ascii="Times" w:eastAsia="Times New Roman" w:hAnsi="Times" w:cs="Times New Roman"/>
          <w:color w:val="auto"/>
          <w:sz w:val="20"/>
          <w:szCs w:val="20"/>
        </w:rPr>
      </w:pPr>
      <w:r w:rsidRPr="00916A49">
        <w:rPr>
          <w:rFonts w:ascii="Helvetica" w:eastAsia="Times New Roman" w:hAnsi="Helvetica" w:cs="Times New Roman"/>
          <w:sz w:val="20"/>
          <w:szCs w:val="20"/>
          <w:shd w:val="clear" w:color="auto" w:fill="FFFFFF"/>
        </w:rPr>
        <w:t xml:space="preserve">The </w:t>
      </w:r>
      <w:r w:rsidRPr="00916A49">
        <w:rPr>
          <w:rFonts w:ascii="Helvetica" w:eastAsia="Times New Roman" w:hAnsi="Helvetica" w:cs="Times New Roman"/>
          <w:b/>
          <w:sz w:val="20"/>
          <w:szCs w:val="20"/>
          <w:shd w:val="clear" w:color="auto" w:fill="FFFFFF"/>
        </w:rPr>
        <w:t>mission</w:t>
      </w:r>
      <w:r w:rsidRPr="00916A49">
        <w:rPr>
          <w:rFonts w:ascii="Helvetica" w:eastAsia="Times New Roman" w:hAnsi="Helvetica" w:cs="Times New Roman"/>
          <w:sz w:val="20"/>
          <w:szCs w:val="20"/>
          <w:shd w:val="clear" w:color="auto" w:fill="FFFFFF"/>
        </w:rPr>
        <w:t xml:space="preserve"> of Patient Care Coordination is to develop and maintain interoperability profiles to support coordination of care for patients where care crosses providers, patient conditions and health concerns, or time.</w:t>
      </w:r>
    </w:p>
    <w:p w14:paraId="0FF7614D" w14:textId="1523FB73" w:rsidR="00A33183" w:rsidRPr="00916A49" w:rsidDel="00A33183" w:rsidRDefault="00916A49" w:rsidP="00916A49">
      <w:pPr>
        <w:pStyle w:val="ListParagraph"/>
        <w:numPr>
          <w:ilvl w:val="0"/>
          <w:numId w:val="20"/>
        </w:numPr>
        <w:spacing w:after="80"/>
        <w:rPr>
          <w:del w:id="0" w:author="Tone Southerland" w:date="2014-10-16T18:24:00Z"/>
          <w:bCs/>
        </w:rPr>
      </w:pPr>
      <w:del w:id="1" w:author="Tone Southerland" w:date="2014-10-16T22:07:00Z">
        <w:r w:rsidRPr="00A33183" w:rsidDel="00BE0B27">
          <w:rPr>
            <w:b/>
            <w:bCs/>
            <w:u w:val="single"/>
            <w:rPrChange w:id="2" w:author="Tone Southerland" w:date="2014-10-16T18:25:00Z">
              <w:rPr/>
            </w:rPrChange>
          </w:rPr>
          <w:delText>Strategic Goals</w:delText>
        </w:r>
      </w:del>
    </w:p>
    <w:p w14:paraId="08F033F6" w14:textId="2646A08A" w:rsidR="00916A49" w:rsidRPr="008E28D4" w:rsidDel="00BE0B27" w:rsidRDefault="00916A49" w:rsidP="0028781A">
      <w:pPr>
        <w:pStyle w:val="ListParagraph"/>
        <w:numPr>
          <w:ilvl w:val="1"/>
          <w:numId w:val="20"/>
        </w:numPr>
        <w:spacing w:after="80"/>
        <w:rPr>
          <w:del w:id="3" w:author="Tone Southerland" w:date="2014-10-16T22:07:00Z"/>
          <w:bCs/>
          <w:rPrChange w:id="4" w:author="Tone Southerland" w:date="2014-10-16T18:25:00Z">
            <w:rPr>
              <w:del w:id="5" w:author="Tone Southerland" w:date="2014-10-16T22:07:00Z"/>
            </w:rPr>
          </w:rPrChange>
        </w:rPr>
      </w:pPr>
      <w:del w:id="6" w:author="Tone Southerland" w:date="2014-10-16T18:24:00Z">
        <w:r w:rsidRPr="0028781A" w:rsidDel="00A33183">
          <w:rPr>
            <w:bCs/>
          </w:rPr>
          <w:delText>Todo: add goals</w:delText>
        </w:r>
      </w:del>
    </w:p>
    <w:p w14:paraId="2D43091E" w14:textId="77777777" w:rsidR="000E73D3" w:rsidRDefault="000E73D3" w:rsidP="000E73D3">
      <w:pPr>
        <w:spacing w:after="80"/>
        <w:rPr>
          <w:b/>
          <w:bCs/>
          <w:u w:val="single"/>
        </w:rPr>
      </w:pPr>
      <w:r>
        <w:rPr>
          <w:b/>
          <w:bCs/>
          <w:u w:val="single"/>
        </w:rPr>
        <w:t xml:space="preserve">Activity: </w:t>
      </w:r>
    </w:p>
    <w:p w14:paraId="7FC18D53" w14:textId="71FED039" w:rsidR="000E73D3" w:rsidRDefault="008406A2" w:rsidP="00916A49">
      <w:pPr>
        <w:numPr>
          <w:ilvl w:val="0"/>
          <w:numId w:val="2"/>
        </w:numPr>
        <w:tabs>
          <w:tab w:val="num" w:pos="720"/>
        </w:tabs>
        <w:spacing w:after="0"/>
      </w:pPr>
      <w:r>
        <w:t xml:space="preserve">Domain Scope: </w:t>
      </w:r>
      <w:r w:rsidR="00916A49">
        <w:t>As defined by the Vision and Mission Statements above</w:t>
      </w:r>
    </w:p>
    <w:p w14:paraId="3F57A9A8" w14:textId="77777777" w:rsidR="000E73D3" w:rsidRPr="00916A49" w:rsidDel="00BE4D02" w:rsidRDefault="000E73D3" w:rsidP="000E73D3">
      <w:pPr>
        <w:numPr>
          <w:ilvl w:val="0"/>
          <w:numId w:val="2"/>
        </w:numPr>
        <w:tabs>
          <w:tab w:val="num" w:pos="720"/>
        </w:tabs>
        <w:spacing w:after="0"/>
        <w:rPr>
          <w:del w:id="7" w:author="Tone Southerland" w:date="2014-10-16T21:08:00Z"/>
        </w:rPr>
      </w:pPr>
      <w:r>
        <w:t xml:space="preserve">Current Cycle Timeline/Milestones: </w:t>
      </w:r>
      <w:hyperlink r:id="rId60" w:history="1">
        <w:r>
          <w:rPr>
            <w:color w:val="0000FF"/>
            <w:u w:val="single"/>
          </w:rPr>
          <w:t>http</w:t>
        </w:r>
      </w:hyperlink>
      <w:hyperlink r:id="rId61" w:history="1">
        <w:r>
          <w:rPr>
            <w:color w:val="0000FF"/>
            <w:u w:val="single"/>
          </w:rPr>
          <w:t>://</w:t>
        </w:r>
      </w:hyperlink>
      <w:hyperlink r:id="rId62" w:history="1">
        <w:r>
          <w:rPr>
            <w:color w:val="0000FF"/>
            <w:u w:val="single"/>
          </w:rPr>
          <w:t>wiki</w:t>
        </w:r>
      </w:hyperlink>
      <w:hyperlink r:id="rId63" w:history="1">
        <w:r>
          <w:rPr>
            <w:color w:val="0000FF"/>
            <w:u w:val="single"/>
          </w:rPr>
          <w:t>.</w:t>
        </w:r>
      </w:hyperlink>
      <w:hyperlink r:id="rId64" w:history="1">
        <w:r>
          <w:rPr>
            <w:color w:val="0000FF"/>
            <w:u w:val="single"/>
          </w:rPr>
          <w:t>ihe</w:t>
        </w:r>
      </w:hyperlink>
      <w:hyperlink r:id="rId65" w:history="1">
        <w:r>
          <w:rPr>
            <w:color w:val="0000FF"/>
            <w:u w:val="single"/>
          </w:rPr>
          <w:t>.</w:t>
        </w:r>
      </w:hyperlink>
      <w:hyperlink r:id="rId66" w:history="1">
        <w:r>
          <w:rPr>
            <w:color w:val="0000FF"/>
            <w:u w:val="single"/>
          </w:rPr>
          <w:t>net</w:t>
        </w:r>
      </w:hyperlink>
      <w:hyperlink r:id="rId67" w:history="1">
        <w:r>
          <w:rPr>
            <w:color w:val="0000FF"/>
            <w:u w:val="single"/>
          </w:rPr>
          <w:t>/</w:t>
        </w:r>
      </w:hyperlink>
      <w:hyperlink r:id="rId68" w:history="1">
        <w:r>
          <w:rPr>
            <w:color w:val="0000FF"/>
            <w:u w:val="single"/>
          </w:rPr>
          <w:t>index</w:t>
        </w:r>
      </w:hyperlink>
      <w:hyperlink r:id="rId69" w:history="1">
        <w:r>
          <w:rPr>
            <w:color w:val="0000FF"/>
            <w:u w:val="single"/>
          </w:rPr>
          <w:t>.</w:t>
        </w:r>
      </w:hyperlink>
      <w:hyperlink r:id="rId70" w:history="1">
        <w:r>
          <w:rPr>
            <w:color w:val="0000FF"/>
            <w:u w:val="single"/>
          </w:rPr>
          <w:t>php</w:t>
        </w:r>
      </w:hyperlink>
      <w:hyperlink r:id="rId71" w:history="1">
        <w:r>
          <w:rPr>
            <w:color w:val="0000FF"/>
            <w:u w:val="single"/>
          </w:rPr>
          <w:t>?</w:t>
        </w:r>
      </w:hyperlink>
      <w:hyperlink r:id="rId72" w:history="1">
        <w:r>
          <w:rPr>
            <w:color w:val="0000FF"/>
            <w:u w:val="single"/>
          </w:rPr>
          <w:t>title</w:t>
        </w:r>
      </w:hyperlink>
      <w:hyperlink r:id="rId73" w:history="1">
        <w:r>
          <w:rPr>
            <w:color w:val="0000FF"/>
            <w:u w:val="single"/>
          </w:rPr>
          <w:t>=</w:t>
        </w:r>
      </w:hyperlink>
      <w:hyperlink r:id="rId74" w:history="1">
        <w:r>
          <w:rPr>
            <w:color w:val="0000FF"/>
            <w:u w:val="single"/>
          </w:rPr>
          <w:t>PCC</w:t>
        </w:r>
      </w:hyperlink>
      <w:hyperlink r:id="rId75" w:history="1">
        <w:r>
          <w:rPr>
            <w:color w:val="0000FF"/>
            <w:u w:val="single"/>
          </w:rPr>
          <w:t>_</w:t>
        </w:r>
      </w:hyperlink>
      <w:hyperlink r:id="rId76" w:history="1">
        <w:r>
          <w:rPr>
            <w:color w:val="0000FF"/>
            <w:u w:val="single"/>
          </w:rPr>
          <w:t>Development</w:t>
        </w:r>
      </w:hyperlink>
      <w:hyperlink r:id="rId77" w:history="1">
        <w:r>
          <w:rPr>
            <w:color w:val="0000FF"/>
            <w:u w:val="single"/>
          </w:rPr>
          <w:t>_</w:t>
        </w:r>
      </w:hyperlink>
      <w:hyperlink r:id="rId78" w:history="1">
        <w:r>
          <w:rPr>
            <w:color w:val="0000FF"/>
            <w:u w:val="single"/>
          </w:rPr>
          <w:t>Timeline</w:t>
        </w:r>
      </w:hyperlink>
    </w:p>
    <w:p w14:paraId="75F6B97A" w14:textId="6EFD2324" w:rsidR="00916A49" w:rsidRPr="00BE4D02" w:rsidRDefault="00916A49" w:rsidP="00BE4D02">
      <w:pPr>
        <w:numPr>
          <w:ilvl w:val="0"/>
          <w:numId w:val="2"/>
        </w:numPr>
        <w:tabs>
          <w:tab w:val="num" w:pos="720"/>
        </w:tabs>
        <w:spacing w:after="0"/>
        <w:rPr>
          <w:color w:val="auto"/>
          <w:rPrChange w:id="8" w:author="Tone Southerland" w:date="2014-10-16T21:08:00Z">
            <w:rPr>
              <w:color w:val="auto"/>
            </w:rPr>
          </w:rPrChange>
        </w:rPr>
        <w:pPrChange w:id="9" w:author="Tone Southerland" w:date="2014-10-16T21:08:00Z">
          <w:pPr>
            <w:numPr>
              <w:ilvl w:val="1"/>
              <w:numId w:val="2"/>
            </w:numPr>
            <w:tabs>
              <w:tab w:val="num" w:pos="0"/>
              <w:tab w:val="num" w:pos="720"/>
            </w:tabs>
            <w:spacing w:after="0"/>
            <w:ind w:left="1440" w:hanging="360"/>
          </w:pPr>
        </w:pPrChange>
      </w:pPr>
      <w:del w:id="10" w:author="Tone Southerland" w:date="2014-10-16T21:08:00Z">
        <w:r w:rsidRPr="00BE4D02" w:rsidDel="00BE4D02">
          <w:rPr>
            <w:color w:val="auto"/>
            <w:rPrChange w:id="11" w:author="Tone Southerland" w:date="2014-10-16T21:08:00Z">
              <w:rPr>
                <w:color w:val="auto"/>
              </w:rPr>
            </w:rPrChange>
          </w:rPr>
          <w:lastRenderedPageBreak/>
          <w:delText>Todo: update on wiki with known dates</w:delText>
        </w:r>
      </w:del>
    </w:p>
    <w:p w14:paraId="2114594A" w14:textId="7565DF57" w:rsidR="000E73D3" w:rsidRDefault="008406A2" w:rsidP="000E73D3">
      <w:pPr>
        <w:numPr>
          <w:ilvl w:val="0"/>
          <w:numId w:val="2"/>
        </w:numPr>
        <w:tabs>
          <w:tab w:val="num" w:pos="720"/>
        </w:tabs>
        <w:spacing w:after="0"/>
      </w:pPr>
      <w:r>
        <w:t xml:space="preserve">Background: </w:t>
      </w:r>
      <w:r w:rsidR="000E73D3">
        <w:t>IHE PCC was established by</w:t>
      </w:r>
      <w:r w:rsidR="00916A49">
        <w:t xml:space="preserve"> HIMSS and ACP in 2004 and the Nursing S</w:t>
      </w:r>
      <w:r w:rsidR="000E73D3">
        <w:t xml:space="preserve">ub-committee was added in 2008 as this clinical discipline expressed an interest in incorporating nursing documentation into the IHE profile process.  </w:t>
      </w:r>
    </w:p>
    <w:p w14:paraId="24B23BC2" w14:textId="77777777" w:rsidR="000E73D3" w:rsidRDefault="000E73D3" w:rsidP="000E73D3">
      <w:pPr>
        <w:spacing w:after="80"/>
        <w:rPr>
          <w:b/>
          <w:bCs/>
          <w:u w:val="single"/>
        </w:rPr>
      </w:pPr>
      <w:r>
        <w:rPr>
          <w:b/>
          <w:bCs/>
          <w:u w:val="single"/>
        </w:rPr>
        <w:t>Most Significant Profiles</w:t>
      </w:r>
      <w:r w:rsidRPr="00751654">
        <w:rPr>
          <w:b/>
          <w:bCs/>
          <w:u w:val="single"/>
        </w:rPr>
        <w:t>:</w:t>
      </w:r>
      <w:r w:rsidRPr="00667089">
        <w:rPr>
          <w:b/>
          <w:bCs/>
          <w:highlight w:val="yellow"/>
          <w:u w:val="single"/>
        </w:rPr>
        <w:t xml:space="preserve"> </w:t>
      </w:r>
      <w:r>
        <w:rPr>
          <w:b/>
          <w:bCs/>
          <w:u w:val="single"/>
        </w:rPr>
        <w:t xml:space="preserve"> </w:t>
      </w:r>
    </w:p>
    <w:p w14:paraId="49EE58FF" w14:textId="77777777" w:rsidR="00916A49" w:rsidRDefault="00916A49" w:rsidP="000E73D3">
      <w:pPr>
        <w:spacing w:after="80"/>
        <w:rPr>
          <w:bCs/>
        </w:rPr>
      </w:pPr>
      <w:r w:rsidRPr="00916A49">
        <w:rPr>
          <w:bCs/>
        </w:rPr>
        <w:t xml:space="preserve">Todo: </w:t>
      </w:r>
    </w:p>
    <w:p w14:paraId="1EB32F5F" w14:textId="387BD3B9" w:rsidR="00916A49" w:rsidRPr="00916A49" w:rsidRDefault="00957C6A" w:rsidP="00916A49">
      <w:pPr>
        <w:pStyle w:val="ListParagraph"/>
        <w:numPr>
          <w:ilvl w:val="0"/>
          <w:numId w:val="21"/>
        </w:numPr>
        <w:spacing w:after="80"/>
        <w:rPr>
          <w:bCs/>
        </w:rPr>
      </w:pPr>
      <w:r>
        <w:rPr>
          <w:bCs/>
        </w:rPr>
        <w:t xml:space="preserve">John to </w:t>
      </w:r>
      <w:r w:rsidR="00916A49" w:rsidRPr="00916A49">
        <w:rPr>
          <w:bCs/>
        </w:rPr>
        <w:t>update numbers</w:t>
      </w:r>
    </w:p>
    <w:p w14:paraId="6AB2203E" w14:textId="69EC97FC" w:rsidR="00916A49" w:rsidRPr="00887275" w:rsidDel="00F579B4" w:rsidRDefault="00916A49" w:rsidP="00887275">
      <w:pPr>
        <w:spacing w:after="80"/>
        <w:ind w:left="360"/>
        <w:rPr>
          <w:del w:id="12" w:author="Tone Southerland" w:date="2014-10-16T21:15:00Z"/>
          <w:bCs/>
          <w:rPrChange w:id="13" w:author="Tone Southerland" w:date="2014-10-16T21:15:00Z">
            <w:rPr>
              <w:del w:id="14" w:author="Tone Southerland" w:date="2014-10-16T21:15:00Z"/>
            </w:rPr>
          </w:rPrChange>
        </w:rPr>
        <w:pPrChange w:id="15" w:author="Tone Southerland" w:date="2014-10-16T21:15:00Z">
          <w:pPr>
            <w:pStyle w:val="ListParagraph"/>
            <w:numPr>
              <w:numId w:val="21"/>
            </w:numPr>
            <w:spacing w:after="80"/>
            <w:ind w:hanging="360"/>
          </w:pPr>
        </w:pPrChange>
      </w:pPr>
      <w:commentRangeStart w:id="16"/>
      <w:del w:id="17" w:author="Tone Southerland" w:date="2014-10-16T21:15:00Z">
        <w:r w:rsidRPr="00887275" w:rsidDel="00887275">
          <w:rPr>
            <w:bCs/>
            <w:rPrChange w:id="18" w:author="Tone Southerland" w:date="2014-10-16T21:15:00Z">
              <w:rPr/>
            </w:rPrChange>
          </w:rPr>
          <w:delText xml:space="preserve">add disclaimer statement: </w:delText>
        </w:r>
      </w:del>
      <w:r w:rsidRPr="00887275">
        <w:rPr>
          <w:bCs/>
          <w:rPrChange w:id="19" w:author="Tone Southerland" w:date="2014-10-16T21:15:00Z">
            <w:rPr/>
          </w:rPrChange>
        </w:rPr>
        <w:t xml:space="preserve">Section and Entry </w:t>
      </w:r>
      <w:commentRangeEnd w:id="16"/>
      <w:r w:rsidR="005A750C">
        <w:rPr>
          <w:rStyle w:val="CommentReference"/>
        </w:rPr>
        <w:commentReference w:id="16"/>
      </w:r>
      <w:r w:rsidRPr="00887275">
        <w:rPr>
          <w:bCs/>
          <w:rPrChange w:id="20" w:author="Tone Southerland" w:date="2014-10-16T21:15:00Z">
            <w:rPr/>
          </w:rPrChange>
        </w:rPr>
        <w:t>template</w:t>
      </w:r>
      <w:ins w:id="21" w:author="Tone Southerland" w:date="2014-10-16T21:12:00Z">
        <w:r w:rsidR="00F579B4" w:rsidRPr="00887275">
          <w:rPr>
            <w:bCs/>
            <w:rPrChange w:id="22" w:author="Tone Southerland" w:date="2014-10-16T21:15:00Z">
              <w:rPr/>
            </w:rPrChange>
          </w:rPr>
          <w:t>s</w:t>
        </w:r>
      </w:ins>
      <w:r w:rsidRPr="00887275">
        <w:rPr>
          <w:bCs/>
          <w:rPrChange w:id="23" w:author="Tone Southerland" w:date="2014-10-16T21:15:00Z">
            <w:rPr/>
          </w:rPrChange>
        </w:rPr>
        <w:t xml:space="preserve"> as defined and used in IHE PCC content profiles are being implemented in the US in many cases und</w:t>
      </w:r>
      <w:r w:rsidR="00957C6A" w:rsidRPr="00887275">
        <w:rPr>
          <w:bCs/>
          <w:rPrChange w:id="24" w:author="Tone Southerland" w:date="2014-10-16T21:15:00Z">
            <w:rPr/>
          </w:rPrChange>
        </w:rPr>
        <w:t>er the implementation of the US-</w:t>
      </w:r>
      <w:r w:rsidRPr="00887275">
        <w:rPr>
          <w:bCs/>
          <w:rPrChange w:id="25" w:author="Tone Southerland" w:date="2014-10-16T21:15:00Z">
            <w:rPr/>
          </w:rPrChange>
        </w:rPr>
        <w:t>based C-CDA implementation guide</w:t>
      </w:r>
      <w:ins w:id="26" w:author="Tone Southerland" w:date="2014-10-16T21:12:00Z">
        <w:r w:rsidR="00F579B4" w:rsidRPr="00887275">
          <w:rPr>
            <w:bCs/>
            <w:rPrChange w:id="27" w:author="Tone Southerland" w:date="2014-10-16T21:15:00Z">
              <w:rPr/>
            </w:rPrChange>
          </w:rPr>
          <w:t xml:space="preserve"> as defined by Meaningful Use Stage 2. As a result of this there has been a shift in development efforts in the </w:t>
        </w:r>
      </w:ins>
      <w:ins w:id="28" w:author="Tone Southerland" w:date="2014-10-16T21:13:00Z">
        <w:r w:rsidR="00F579B4" w:rsidRPr="00887275">
          <w:rPr>
            <w:bCs/>
            <w:rPrChange w:id="29" w:author="Tone Southerland" w:date="2014-10-16T21:15:00Z">
              <w:rPr/>
            </w:rPrChange>
          </w:rPr>
          <w:t xml:space="preserve">US </w:t>
        </w:r>
      </w:ins>
      <w:ins w:id="30" w:author="Tone Southerland" w:date="2014-10-16T21:12:00Z">
        <w:r w:rsidR="00F579B4" w:rsidRPr="00887275">
          <w:rPr>
            <w:bCs/>
            <w:rPrChange w:id="31" w:author="Tone Southerland" w:date="2014-10-16T21:15:00Z">
              <w:rPr/>
            </w:rPrChange>
          </w:rPr>
          <w:t>vendor community focusing</w:t>
        </w:r>
      </w:ins>
      <w:ins w:id="32" w:author="Tone Southerland" w:date="2014-10-16T21:13:00Z">
        <w:r w:rsidR="00F579B4" w:rsidRPr="00887275">
          <w:rPr>
            <w:bCs/>
            <w:rPrChange w:id="33" w:author="Tone Southerland" w:date="2014-10-16T21:15:00Z">
              <w:rPr/>
            </w:rPrChange>
          </w:rPr>
          <w:t xml:space="preserve"> heavily on the implementation of C-CDA</w:t>
        </w:r>
      </w:ins>
      <w:ins w:id="34" w:author="Tone Southerland" w:date="2014-10-16T21:14:00Z">
        <w:r w:rsidR="00F579B4" w:rsidRPr="00887275">
          <w:rPr>
            <w:bCs/>
            <w:rPrChange w:id="35" w:author="Tone Southerland" w:date="2014-10-16T21:15:00Z">
              <w:rPr/>
            </w:rPrChange>
          </w:rPr>
          <w:t xml:space="preserve"> based templates. However,</w:t>
        </w:r>
      </w:ins>
      <w:ins w:id="36" w:author="Tone Southerland" w:date="2014-10-16T21:12:00Z">
        <w:r w:rsidR="00F579B4" w:rsidRPr="00887275">
          <w:rPr>
            <w:bCs/>
            <w:rPrChange w:id="37" w:author="Tone Southerland" w:date="2014-10-16T21:15:00Z">
              <w:rPr/>
            </w:rPrChange>
          </w:rPr>
          <w:t xml:space="preserve"> </w:t>
        </w:r>
      </w:ins>
      <w:del w:id="38" w:author="Tone Southerland" w:date="2014-10-16T21:12:00Z">
        <w:r w:rsidRPr="00887275" w:rsidDel="00F579B4">
          <w:rPr>
            <w:bCs/>
            <w:rPrChange w:id="39" w:author="Tone Southerland" w:date="2014-10-16T21:15:00Z">
              <w:rPr/>
            </w:rPrChange>
          </w:rPr>
          <w:delText xml:space="preserve">. </w:delText>
        </w:r>
      </w:del>
      <w:ins w:id="40" w:author="Tone Southerland" w:date="2014-10-16T21:14:00Z">
        <w:r w:rsidR="00F579B4" w:rsidRPr="00887275">
          <w:rPr>
            <w:bCs/>
            <w:rPrChange w:id="41" w:author="Tone Southerland" w:date="2014-10-16T21:15:00Z">
              <w:rPr/>
            </w:rPrChange>
          </w:rPr>
          <w:t>t</w:t>
        </w:r>
      </w:ins>
      <w:del w:id="42" w:author="Tone Southerland" w:date="2014-10-16T21:14:00Z">
        <w:r w:rsidR="00957C6A" w:rsidRPr="00887275" w:rsidDel="00F579B4">
          <w:rPr>
            <w:bCs/>
            <w:rPrChange w:id="43" w:author="Tone Southerland" w:date="2014-10-16T21:15:00Z">
              <w:rPr/>
            </w:rPrChange>
          </w:rPr>
          <w:delText>T</w:delText>
        </w:r>
      </w:del>
      <w:r w:rsidR="00957C6A" w:rsidRPr="00887275">
        <w:rPr>
          <w:bCs/>
          <w:rPrChange w:id="44" w:author="Tone Southerland" w:date="2014-10-16T21:15:00Z">
            <w:rPr/>
          </w:rPrChange>
        </w:rPr>
        <w:t xml:space="preserve">here is an active </w:t>
      </w:r>
      <w:r w:rsidR="00957C6A" w:rsidRPr="00946340">
        <w:rPr>
          <w:bCs/>
          <w:rPrChange w:id="45" w:author="Tone Southerland" w:date="2014-10-16T21:59:00Z">
            <w:rPr/>
          </w:rPrChange>
        </w:rPr>
        <w:t>dia</w:t>
      </w:r>
      <w:del w:id="46" w:author="Tone Southerland" w:date="2014-10-16T21:14:00Z">
        <w:r w:rsidR="00957C6A" w:rsidRPr="00946340" w:rsidDel="00F579B4">
          <w:rPr>
            <w:bCs/>
            <w:rPrChange w:id="47" w:author="Tone Southerland" w:date="2014-10-16T21:59:00Z">
              <w:rPr/>
            </w:rPrChange>
          </w:rPr>
          <w:delText>g</w:delText>
        </w:r>
      </w:del>
      <w:r w:rsidR="00957C6A" w:rsidRPr="00946340">
        <w:rPr>
          <w:bCs/>
          <w:rPrChange w:id="48" w:author="Tone Southerland" w:date="2014-10-16T21:59:00Z">
            <w:rPr/>
          </w:rPrChange>
        </w:rPr>
        <w:t xml:space="preserve">log </w:t>
      </w:r>
      <w:ins w:id="49" w:author="Tone Southerland" w:date="2014-10-16T21:14:00Z">
        <w:r w:rsidR="00F579B4" w:rsidRPr="00946340">
          <w:rPr>
            <w:bCs/>
            <w:rPrChange w:id="50" w:author="Tone Southerland" w:date="2014-10-16T21:59:00Z">
              <w:rPr/>
            </w:rPrChange>
          </w:rPr>
          <w:t>ocurring as part of</w:t>
        </w:r>
      </w:ins>
      <w:del w:id="51" w:author="Tone Southerland" w:date="2014-10-16T21:14:00Z">
        <w:r w:rsidR="00957C6A" w:rsidRPr="00946340" w:rsidDel="00F579B4">
          <w:rPr>
            <w:bCs/>
            <w:rPrChange w:id="52" w:author="Tone Southerland" w:date="2014-10-16T21:59:00Z">
              <w:rPr/>
            </w:rPrChange>
          </w:rPr>
          <w:delText>under</w:delText>
        </w:r>
      </w:del>
      <w:r w:rsidR="00957C6A" w:rsidRPr="00946340">
        <w:rPr>
          <w:bCs/>
          <w:rPrChange w:id="53" w:author="Tone Southerland" w:date="2014-10-16T21:59:00Z">
            <w:rPr/>
          </w:rPrChange>
        </w:rPr>
        <w:t xml:space="preserve"> the </w:t>
      </w:r>
      <w:ins w:id="54" w:author="Tone Southerland" w:date="2014-10-16T21:14:00Z">
        <w:r w:rsidR="00957C6A" w:rsidRPr="00946340">
          <w:rPr>
            <w:bCs/>
            <w:rPrChange w:id="55" w:author="Tone Southerland" w:date="2014-10-16T21:59:00Z">
              <w:rPr>
                <w:rStyle w:val="Hyperlink"/>
                <w:bCs/>
              </w:rPr>
            </w:rPrChange>
          </w:rPr>
          <w:t xml:space="preserve">HL7-IHE Collaboration </w:t>
        </w:r>
        <w:r w:rsidR="00F579B4" w:rsidRPr="00946340">
          <w:rPr>
            <w:bCs/>
            <w:rPrChange w:id="56" w:author="Tone Southerland" w:date="2014-10-16T21:59:00Z">
              <w:rPr>
                <w:rStyle w:val="Hyperlink"/>
                <w:bCs/>
              </w:rPr>
            </w:rPrChange>
          </w:rPr>
          <w:t>Committee</w:t>
        </w:r>
      </w:ins>
      <w:ins w:id="57" w:author="Tone Southerland" w:date="2014-10-16T21:59:00Z">
        <w:r w:rsidR="00946340" w:rsidRPr="00946340">
          <w:rPr>
            <w:bCs/>
            <w:rPrChange w:id="58" w:author="Tone Southerland" w:date="2014-10-16T21:59:00Z">
              <w:rPr>
                <w:bCs/>
              </w:rPr>
            </w:rPrChange>
          </w:rPr>
          <w:t xml:space="preserve"> (</w:t>
        </w:r>
        <w:r w:rsidR="00946340" w:rsidRPr="00946340">
          <w:rPr>
            <w:rFonts w:cs="Lucida Grande"/>
            <w:rPrChange w:id="59" w:author="Tone Southerland" w:date="2014-10-16T21:59:00Z">
              <w:rPr>
                <w:rFonts w:ascii="Lucida Grande" w:hAnsi="Lucida Grande" w:cs="Lucida Grande"/>
              </w:rPr>
            </w:rPrChange>
          </w:rPr>
          <w:fldChar w:fldCharType="begin"/>
        </w:r>
        <w:r w:rsidR="00946340" w:rsidRPr="00946340">
          <w:rPr>
            <w:rFonts w:cs="Lucida Grande"/>
            <w:rPrChange w:id="60" w:author="Tone Southerland" w:date="2014-10-16T21:59:00Z">
              <w:rPr>
                <w:rFonts w:ascii="Lucida Grande" w:hAnsi="Lucida Grande" w:cs="Lucida Grande"/>
              </w:rPr>
            </w:rPrChange>
          </w:rPr>
          <w:instrText xml:space="preserve"> HYPERLINK "https://docs.google.com/document/d/10L0OE-pL60Q6RAIsuIt9ivA5uybZheF52NzXVXrfl2Q/edit" </w:instrText>
        </w:r>
        <w:r w:rsidR="00946340" w:rsidRPr="00946340">
          <w:rPr>
            <w:rFonts w:cs="Lucida Grande"/>
            <w:rPrChange w:id="61" w:author="Tone Southerland" w:date="2014-10-16T21:59:00Z">
              <w:rPr>
                <w:rFonts w:ascii="Lucida Grande" w:hAnsi="Lucida Grande" w:cs="Lucida Grande"/>
              </w:rPr>
            </w:rPrChange>
          </w:rPr>
          <w:fldChar w:fldCharType="separate"/>
        </w:r>
        <w:r w:rsidR="00946340" w:rsidRPr="00946340">
          <w:rPr>
            <w:rStyle w:val="Hyperlink"/>
            <w:rFonts w:cs="Lucida Grande"/>
            <w:rPrChange w:id="62" w:author="Tone Southerland" w:date="2014-10-16T21:59:00Z">
              <w:rPr>
                <w:rStyle w:val="Hyperlink"/>
                <w:rFonts w:ascii="Lucida Grande" w:hAnsi="Lucida Grande" w:cs="Lucida Grande"/>
              </w:rPr>
            </w:rPrChange>
          </w:rPr>
          <w:t>https://docs.google.com/document/d/10L0OE-pL60Q6RAIsuIt9ivA5uybZheF52NzXVXrfl2Q/edit</w:t>
        </w:r>
        <w:r w:rsidR="00946340" w:rsidRPr="00946340">
          <w:rPr>
            <w:rFonts w:cs="Lucida Grande"/>
            <w:rPrChange w:id="63" w:author="Tone Southerland" w:date="2014-10-16T21:59:00Z">
              <w:rPr>
                <w:rFonts w:ascii="Lucida Grande" w:hAnsi="Lucida Grande" w:cs="Lucida Grande"/>
              </w:rPr>
            </w:rPrChange>
          </w:rPr>
          <w:fldChar w:fldCharType="end"/>
        </w:r>
        <w:r w:rsidR="00946340">
          <w:rPr>
            <w:rFonts w:ascii="Lucida Grande" w:hAnsi="Lucida Grande" w:cs="Lucida Grande"/>
          </w:rPr>
          <w:t xml:space="preserve">) </w:t>
        </w:r>
      </w:ins>
      <w:ins w:id="64" w:author="Tone Southerland" w:date="2014-10-16T21:14:00Z">
        <w:r w:rsidR="00F579B4" w:rsidRPr="00887275">
          <w:rPr>
            <w:bCs/>
            <w:rPrChange w:id="65" w:author="Tone Southerland" w:date="2014-10-16T21:15:00Z">
              <w:rPr/>
            </w:rPrChange>
          </w:rPr>
          <w:t xml:space="preserve"> </w:t>
        </w:r>
      </w:ins>
      <w:r w:rsidR="00957C6A" w:rsidRPr="00887275">
        <w:rPr>
          <w:bCs/>
          <w:rPrChange w:id="66" w:author="Tone Southerland" w:date="2014-10-16T21:15:00Z">
            <w:rPr/>
          </w:rPrChange>
        </w:rPr>
        <w:t xml:space="preserve">effort to resolve </w:t>
      </w:r>
      <w:ins w:id="67" w:author="Tone Southerland" w:date="2014-10-16T21:15:00Z">
        <w:r w:rsidR="00F579B4" w:rsidRPr="00887275">
          <w:rPr>
            <w:bCs/>
            <w:rPrChange w:id="68" w:author="Tone Southerland" w:date="2014-10-16T21:15:00Z">
              <w:rPr/>
            </w:rPrChange>
          </w:rPr>
          <w:t xml:space="preserve">issues around competing templates between IHE and HL7. </w:t>
        </w:r>
      </w:ins>
      <w:del w:id="69" w:author="Tone Southerland" w:date="2014-10-16T21:14:00Z">
        <w:r w:rsidR="00957C6A" w:rsidRPr="00887275" w:rsidDel="00F579B4">
          <w:rPr>
            <w:bCs/>
            <w:rPrChange w:id="70" w:author="Tone Southerland" w:date="2014-10-16T21:15:00Z">
              <w:rPr/>
            </w:rPrChange>
          </w:rPr>
          <w:delText>these types of issues</w:delText>
        </w:r>
      </w:del>
      <w:del w:id="71" w:author="Tone Southerland" w:date="2014-10-16T21:12:00Z">
        <w:r w:rsidR="00957C6A" w:rsidRPr="00887275" w:rsidDel="00F579B4">
          <w:rPr>
            <w:bCs/>
            <w:rPrChange w:id="72" w:author="Tone Southerland" w:date="2014-10-16T21:15:00Z">
              <w:rPr/>
            </w:rPrChange>
          </w:rPr>
          <w:delText>.</w:delText>
        </w:r>
      </w:del>
    </w:p>
    <w:p w14:paraId="100AF129" w14:textId="5B4CF0E7" w:rsidR="00F579B4" w:rsidRPr="00F579B4" w:rsidDel="00F579B4" w:rsidRDefault="00F579B4" w:rsidP="00887275">
      <w:pPr>
        <w:ind w:left="360"/>
        <w:rPr>
          <w:del w:id="73" w:author="Tone Southerland" w:date="2014-10-16T21:15:00Z"/>
          <w:rPrChange w:id="74" w:author="Tone Southerland" w:date="2014-10-16T21:15:00Z">
            <w:rPr>
              <w:del w:id="75" w:author="Tone Southerland" w:date="2014-10-16T21:15:00Z"/>
            </w:rPr>
          </w:rPrChange>
        </w:rPr>
        <w:pPrChange w:id="76" w:author="Tone Southerland" w:date="2014-10-16T21:15:00Z">
          <w:pPr>
            <w:spacing w:after="80"/>
            <w:ind w:left="360"/>
          </w:pPr>
        </w:pPrChange>
      </w:pPr>
    </w:p>
    <w:p w14:paraId="739250DE" w14:textId="77777777" w:rsidR="00916A49" w:rsidRPr="00916A49" w:rsidRDefault="00916A49" w:rsidP="00887275">
      <w:pPr>
        <w:ind w:left="360"/>
        <w:pPrChange w:id="77" w:author="Tone Southerland" w:date="2014-10-16T21:15:00Z">
          <w:pPr>
            <w:spacing w:after="80"/>
          </w:pPr>
        </w:pPrChange>
      </w:pPr>
    </w:p>
    <w:p w14:paraId="5B2D04EF" w14:textId="77777777" w:rsidR="00916A49" w:rsidRDefault="00916A49" w:rsidP="000E73D3">
      <w:pPr>
        <w:spacing w:after="80"/>
        <w:rPr>
          <w:b/>
          <w:bCs/>
          <w:u w:val="single"/>
        </w:rPr>
      </w:pPr>
    </w:p>
    <w:tbl>
      <w:tblPr>
        <w:tblW w:w="0" w:type="auto"/>
        <w:tblInd w:w="108" w:type="dxa"/>
        <w:tblLook w:val="0000" w:firstRow="0" w:lastRow="0" w:firstColumn="0" w:lastColumn="0" w:noHBand="0" w:noVBand="0"/>
      </w:tblPr>
      <w:tblGrid>
        <w:gridCol w:w="1570"/>
        <w:gridCol w:w="1040"/>
        <w:gridCol w:w="1440"/>
        <w:gridCol w:w="2760"/>
        <w:gridCol w:w="3378"/>
      </w:tblGrid>
      <w:tr w:rsidR="000E73D3" w14:paraId="4D3752C5"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64AB4D14" w14:textId="77777777" w:rsidR="000E73D3" w:rsidRDefault="000E73D3" w:rsidP="00B96C15">
            <w:pPr>
              <w:spacing w:line="240" w:lineRule="auto"/>
              <w:jc w:val="center"/>
            </w:pPr>
            <w:r>
              <w:rPr>
                <w:b/>
                <w:bCs/>
              </w:rPr>
              <w:t>Title</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1AB8DCAC" w14:textId="77777777" w:rsidR="000E73D3" w:rsidRDefault="000E73D3" w:rsidP="00B96C15">
            <w:pPr>
              <w:spacing w:line="240" w:lineRule="auto"/>
              <w:jc w:val="center"/>
            </w:pPr>
            <w:r>
              <w:rPr>
                <w:b/>
                <w:bCs/>
              </w:rPr>
              <w:t># vendor (Cthon)</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0F6753F" w14:textId="77777777" w:rsidR="000E73D3" w:rsidRDefault="000E73D3" w:rsidP="00B96C15">
            <w:pPr>
              <w:spacing w:line="240" w:lineRule="auto"/>
              <w:jc w:val="center"/>
            </w:pPr>
            <w:r>
              <w:rPr>
                <w:b/>
                <w:bCs/>
              </w:rPr>
              <w:t># product (Registry)</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49FCC5A8" w14:textId="77777777" w:rsidR="000E73D3" w:rsidRDefault="000E73D3" w:rsidP="00B96C15">
            <w:pPr>
              <w:spacing w:line="240" w:lineRule="auto"/>
              <w:jc w:val="center"/>
            </w:pPr>
            <w:r>
              <w:rPr>
                <w:b/>
                <w:bCs/>
              </w:rPr>
              <w:t>Description</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1379AB9" w14:textId="77777777" w:rsidR="000E73D3" w:rsidRDefault="000E73D3" w:rsidP="00B96C15">
            <w:pPr>
              <w:spacing w:line="240" w:lineRule="auto"/>
              <w:jc w:val="center"/>
            </w:pPr>
            <w:r>
              <w:rPr>
                <w:b/>
                <w:bCs/>
              </w:rPr>
              <w:t>Notes</w:t>
            </w:r>
          </w:p>
        </w:tc>
      </w:tr>
      <w:tr w:rsidR="000E73D3" w14:paraId="3F4C1643"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E6F25CF" w14:textId="77777777" w:rsidR="000E73D3" w:rsidRDefault="000E73D3" w:rsidP="00B96C15">
            <w:pPr>
              <w:spacing w:line="240" w:lineRule="auto"/>
            </w:pPr>
            <w:r>
              <w:t>Medical  Summaries (MS)</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0A5E1F" w14:textId="77777777" w:rsidR="000E73D3" w:rsidRPr="00C06390" w:rsidRDefault="000E73D3" w:rsidP="00B96C15">
            <w:pPr>
              <w:spacing w:line="240" w:lineRule="auto"/>
              <w:jc w:val="center"/>
              <w:rPr>
                <w:b/>
                <w:color w:val="FF0000"/>
              </w:rPr>
            </w:pPr>
            <w:r w:rsidRPr="00C06390">
              <w:rPr>
                <w:b/>
                <w:color w:val="FF0000"/>
              </w:rPr>
              <w:t>71 (Cons); 41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C9C8FE" w14:textId="1A77C47B" w:rsidR="000E73D3" w:rsidRDefault="00E82C12" w:rsidP="00B96C15">
            <w:pPr>
              <w:spacing w:line="240" w:lineRule="auto"/>
              <w:jc w:val="center"/>
            </w:pPr>
            <w:r>
              <w:t xml:space="preserve">51 (Cons); </w:t>
            </w:r>
            <w:r w:rsidR="000E73D3">
              <w:t xml:space="preserve"> </w:t>
            </w:r>
            <w:r>
              <w:t xml:space="preserve">25 </w:t>
            </w:r>
            <w:r w:rsidR="000E73D3">
              <w:t>(Create)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308A2B" w14:textId="77777777" w:rsidR="000E73D3" w:rsidRDefault="000E73D3" w:rsidP="00B96C15">
            <w:pPr>
              <w:spacing w:line="240" w:lineRule="auto"/>
            </w:pPr>
            <w:r>
              <w:t>Describes the content and format of Discharge Summaries and Referral Notes</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3181EA" w14:textId="77777777" w:rsidR="000E73D3" w:rsidRDefault="000E73D3" w:rsidP="00B96C15">
            <w:pPr>
              <w:numPr>
                <w:ilvl w:val="0"/>
                <w:numId w:val="4"/>
              </w:numPr>
              <w:tabs>
                <w:tab w:val="num" w:pos="394"/>
              </w:tabs>
              <w:spacing w:after="0" w:line="240" w:lineRule="auto"/>
              <w:ind w:left="394" w:hanging="270"/>
            </w:pPr>
            <w:r>
              <w:t xml:space="preserve">Deployments in USA being adapted to the supplement changes anticipated from the C-CDA initiative in USA   </w:t>
            </w:r>
          </w:p>
          <w:p w14:paraId="5C51D63B" w14:textId="77777777" w:rsidR="000E73D3" w:rsidRDefault="000E73D3" w:rsidP="00B96C15">
            <w:pPr>
              <w:numPr>
                <w:ilvl w:val="0"/>
                <w:numId w:val="4"/>
              </w:numPr>
              <w:tabs>
                <w:tab w:val="num" w:pos="394"/>
              </w:tabs>
              <w:spacing w:after="0" w:line="240" w:lineRule="auto"/>
              <w:ind w:left="394" w:hanging="270"/>
            </w:pPr>
            <w:r>
              <w:t>Most equivalent to the CCD-documents that are part of the USA’s Meaningful Use (MU) Stage 2 product certification requirements.</w:t>
            </w:r>
          </w:p>
          <w:p w14:paraId="4A9488AC" w14:textId="77777777" w:rsidR="000E73D3" w:rsidRDefault="000E73D3" w:rsidP="00B96C15">
            <w:pPr>
              <w:numPr>
                <w:ilvl w:val="0"/>
                <w:numId w:val="4"/>
              </w:numPr>
              <w:tabs>
                <w:tab w:val="num" w:pos="394"/>
              </w:tabs>
              <w:spacing w:after="0" w:line="240" w:lineRule="auto"/>
              <w:ind w:left="394" w:hanging="270"/>
            </w:pPr>
            <w:r>
              <w:t xml:space="preserve"> Discharge Summary and e-referral document types included as specific documents in HL7 C-CDA ballot</w:t>
            </w:r>
          </w:p>
        </w:tc>
      </w:tr>
      <w:tr w:rsidR="000E73D3" w14:paraId="7FA21CE8"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FED1C5" w14:textId="77777777" w:rsidR="000E73D3" w:rsidRDefault="000E73D3" w:rsidP="00B96C15">
            <w:pPr>
              <w:spacing w:line="240" w:lineRule="auto"/>
            </w:pPr>
            <w:r>
              <w:t>Exchange of Personal Health Record (XPHR)</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EC24CB5" w14:textId="77777777" w:rsidR="000E73D3" w:rsidRPr="00C06390" w:rsidRDefault="000E73D3" w:rsidP="00B96C15">
            <w:pPr>
              <w:spacing w:line="240" w:lineRule="auto"/>
              <w:jc w:val="center"/>
              <w:rPr>
                <w:b/>
                <w:color w:val="FF0000"/>
              </w:rPr>
            </w:pPr>
            <w:r w:rsidRPr="00C06390">
              <w:rPr>
                <w:b/>
                <w:color w:val="FF0000"/>
              </w:rPr>
              <w:t>38 (Cons);  26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D16084C" w14:textId="77777777" w:rsidR="00413103" w:rsidRDefault="00F8762A" w:rsidP="00F8762A">
            <w:pPr>
              <w:spacing w:line="240" w:lineRule="auto"/>
              <w:jc w:val="center"/>
            </w:pPr>
            <w:r w:rsidRPr="0000649D">
              <w:t>39 (Cons);</w:t>
            </w:r>
          </w:p>
          <w:p w14:paraId="1F0582F0" w14:textId="07D66786" w:rsidR="000E73D3" w:rsidRPr="0000649D" w:rsidRDefault="00F8762A" w:rsidP="00F8762A">
            <w:pPr>
              <w:spacing w:line="240" w:lineRule="auto"/>
              <w:jc w:val="center"/>
            </w:pPr>
            <w:r w:rsidRPr="0000649D">
              <w:t>2</w:t>
            </w:r>
            <w:r w:rsidR="000E73D3" w:rsidRPr="0000649D">
              <w:t>4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17CFA18" w14:textId="77777777" w:rsidR="000E73D3" w:rsidRDefault="000E73D3" w:rsidP="00B96C15">
            <w:pPr>
              <w:spacing w:line="240" w:lineRule="auto"/>
            </w:pPr>
            <w:r>
              <w:t>Describes the content and format of summary information extracted from a PHR system for import into an EHR system, and vice versa.</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933A72" w14:textId="77777777" w:rsidR="000E73D3" w:rsidRDefault="000E73D3" w:rsidP="00B96C15">
            <w:pPr>
              <w:numPr>
                <w:ilvl w:val="0"/>
                <w:numId w:val="4"/>
              </w:numPr>
              <w:tabs>
                <w:tab w:val="num" w:pos="394"/>
              </w:tabs>
              <w:spacing w:after="0" w:line="240" w:lineRule="auto"/>
              <w:ind w:left="394" w:hanging="180"/>
            </w:pPr>
            <w:r>
              <w:t>Deployments in USA being adapted to the supplement changes anticipated from the C-CDA initiative in USA</w:t>
            </w:r>
            <w:r w:rsidDel="0050359D">
              <w:t xml:space="preserve"> </w:t>
            </w:r>
            <w:r>
              <w:t xml:space="preserve">  </w:t>
            </w:r>
          </w:p>
          <w:p w14:paraId="0535E515" w14:textId="77777777" w:rsidR="000E73D3" w:rsidRDefault="000E73D3" w:rsidP="00B96C15">
            <w:pPr>
              <w:numPr>
                <w:ilvl w:val="0"/>
                <w:numId w:val="4"/>
              </w:numPr>
              <w:tabs>
                <w:tab w:val="num" w:pos="394"/>
              </w:tabs>
              <w:spacing w:after="0" w:line="240" w:lineRule="auto"/>
              <w:ind w:left="394" w:hanging="180"/>
            </w:pPr>
            <w:r>
              <w:t>Most equivalent to the ONC’s HITSP C32 construct that is part of the USA’s Meaningful Use (MU) Stage 1 product certification requirements.</w:t>
            </w:r>
          </w:p>
        </w:tc>
      </w:tr>
      <w:tr w:rsidR="000E73D3" w14:paraId="42DC3305"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93BFF06" w14:textId="77777777" w:rsidR="000E73D3" w:rsidRDefault="000E73D3" w:rsidP="00B96C15">
            <w:pPr>
              <w:spacing w:line="240" w:lineRule="auto"/>
            </w:pPr>
            <w:r>
              <w:t>Emergency Dept Referral (EDR)</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B33DB4" w14:textId="77777777" w:rsidR="000E73D3" w:rsidRPr="00C06390" w:rsidRDefault="000E73D3" w:rsidP="00B96C15">
            <w:pPr>
              <w:spacing w:line="240" w:lineRule="auto"/>
              <w:jc w:val="center"/>
              <w:rPr>
                <w:b/>
                <w:color w:val="FF0000"/>
              </w:rPr>
            </w:pPr>
            <w:r w:rsidRPr="00C06390">
              <w:rPr>
                <w:b/>
                <w:color w:val="FF0000"/>
              </w:rPr>
              <w:t>30 (Cons); 15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2C9EA2" w14:textId="77777777" w:rsidR="00561FA7" w:rsidRDefault="0000649D" w:rsidP="00B96C15">
            <w:pPr>
              <w:spacing w:line="240" w:lineRule="auto"/>
              <w:jc w:val="center"/>
            </w:pPr>
            <w:r>
              <w:t>31 (Cons);</w:t>
            </w:r>
            <w:r w:rsidRPr="0000649D">
              <w:t xml:space="preserve"> </w:t>
            </w:r>
          </w:p>
          <w:p w14:paraId="405308E5" w14:textId="66CE8D0F" w:rsidR="000E73D3" w:rsidRPr="0000649D" w:rsidRDefault="0000649D" w:rsidP="00B96C15">
            <w:pPr>
              <w:spacing w:line="240" w:lineRule="auto"/>
              <w:jc w:val="center"/>
            </w:pPr>
            <w:r w:rsidRPr="0000649D">
              <w:t>13</w:t>
            </w:r>
            <w:r w:rsidR="000E73D3" w:rsidRPr="0000649D">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88FF40" w14:textId="77777777" w:rsidR="000E73D3" w:rsidRDefault="000E73D3" w:rsidP="00B96C15">
            <w:pPr>
              <w:spacing w:line="240" w:lineRule="auto"/>
            </w:pPr>
            <w:r>
              <w:t>Communicates medical summary data from an ambulatory EHR System to an EDIS System.</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EB50DB8" w14:textId="77777777" w:rsidR="000E73D3" w:rsidRDefault="000E73D3" w:rsidP="00B96C15">
            <w:pPr>
              <w:numPr>
                <w:ilvl w:val="0"/>
                <w:numId w:val="4"/>
              </w:numPr>
              <w:tabs>
                <w:tab w:val="num" w:pos="394"/>
              </w:tabs>
              <w:spacing w:after="0" w:line="240" w:lineRule="auto"/>
              <w:ind w:left="394" w:hanging="180"/>
            </w:pPr>
            <w:r>
              <w:t>Deployments in USA being adapted to the supplement changes anticipated from the C-CDA initiative in USA</w:t>
            </w:r>
            <w:r w:rsidDel="00751654">
              <w:t xml:space="preserve"> </w:t>
            </w:r>
            <w:r>
              <w:t xml:space="preserve"> </w:t>
            </w:r>
          </w:p>
        </w:tc>
      </w:tr>
      <w:tr w:rsidR="000E73D3" w14:paraId="55068213"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9E253B" w14:textId="36A8E83B" w:rsidR="000E73D3" w:rsidRDefault="000E73D3" w:rsidP="00892988">
            <w:pPr>
              <w:spacing w:line="240" w:lineRule="auto"/>
            </w:pPr>
            <w:r>
              <w:t xml:space="preserve">Antepartum Profiles (APS, </w:t>
            </w:r>
            <w:r>
              <w:lastRenderedPageBreak/>
              <w:t>APHP, APL, APE)</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206F6D1" w14:textId="77777777" w:rsidR="000E73D3" w:rsidRPr="00C06390" w:rsidRDefault="000E73D3" w:rsidP="00B96C15">
            <w:pPr>
              <w:spacing w:line="240" w:lineRule="auto"/>
              <w:jc w:val="center"/>
              <w:rPr>
                <w:b/>
                <w:color w:val="FF0000"/>
              </w:rPr>
            </w:pPr>
            <w:r w:rsidRPr="00C06390">
              <w:rPr>
                <w:b/>
                <w:color w:val="FF0000"/>
              </w:rPr>
              <w:lastRenderedPageBreak/>
              <w:t xml:space="preserve">3-12 (Cons),  </w:t>
            </w:r>
            <w:r w:rsidRPr="00C06390">
              <w:rPr>
                <w:b/>
                <w:color w:val="FF0000"/>
              </w:rPr>
              <w:lastRenderedPageBreak/>
              <w:t>2-6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7365D8" w14:textId="2548C905" w:rsidR="00074B3B" w:rsidRPr="00074B3B" w:rsidRDefault="00074B3B" w:rsidP="00B96C15">
            <w:pPr>
              <w:spacing w:line="240" w:lineRule="auto"/>
              <w:jc w:val="center"/>
            </w:pPr>
            <w:r w:rsidRPr="00074B3B">
              <w:lastRenderedPageBreak/>
              <w:t>5-11 (Cons);</w:t>
            </w:r>
          </w:p>
          <w:p w14:paraId="3037741D" w14:textId="6C43711E" w:rsidR="000E73D3" w:rsidRPr="00E82C12" w:rsidRDefault="00074B3B" w:rsidP="00B96C15">
            <w:pPr>
              <w:spacing w:line="240" w:lineRule="auto"/>
              <w:jc w:val="center"/>
              <w:rPr>
                <w:b/>
              </w:rPr>
            </w:pPr>
            <w:r w:rsidRPr="00074B3B">
              <w:lastRenderedPageBreak/>
              <w:t>0-2</w:t>
            </w:r>
            <w:r w:rsidR="000E73D3" w:rsidRPr="00074B3B">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6E3B40" w14:textId="77777777" w:rsidR="000E73D3" w:rsidRDefault="000E73D3" w:rsidP="00B96C15">
            <w:pPr>
              <w:spacing w:line="240" w:lineRule="auto"/>
            </w:pPr>
            <w:r>
              <w:lastRenderedPageBreak/>
              <w:t xml:space="preserve">Records the aggregation of significant events, </w:t>
            </w:r>
            <w:r>
              <w:lastRenderedPageBreak/>
              <w:t>diagnoses, and plans of care (APS), H&amp;P, results from standard laboratory tests (APL),  and educational material provided (APE) during an antepartum episode.</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1E3E15D" w14:textId="77777777" w:rsidR="000E73D3" w:rsidRDefault="000E73D3" w:rsidP="00B96C15">
            <w:pPr>
              <w:numPr>
                <w:ilvl w:val="0"/>
                <w:numId w:val="4"/>
              </w:numPr>
              <w:tabs>
                <w:tab w:val="num" w:pos="394"/>
              </w:tabs>
              <w:spacing w:after="0" w:line="240" w:lineRule="auto"/>
              <w:ind w:left="394" w:hanging="180"/>
            </w:pPr>
            <w:r>
              <w:lastRenderedPageBreak/>
              <w:t xml:space="preserve">APS is by far the most adopted profile of the series with the </w:t>
            </w:r>
            <w:r>
              <w:lastRenderedPageBreak/>
              <w:t>max number of vendors for both the Creating and Consuming actors.</w:t>
            </w:r>
          </w:p>
          <w:p w14:paraId="2E4981D5" w14:textId="709C6BD0" w:rsidR="00892988" w:rsidRDefault="000E73D3" w:rsidP="00892988">
            <w:pPr>
              <w:numPr>
                <w:ilvl w:val="0"/>
                <w:numId w:val="4"/>
              </w:numPr>
              <w:tabs>
                <w:tab w:val="num" w:pos="394"/>
              </w:tabs>
              <w:spacing w:after="0" w:line="240" w:lineRule="auto"/>
              <w:ind w:left="394" w:hanging="180"/>
            </w:pPr>
            <w:r>
              <w:t>Integration Statements impacted by changes from single APS to suite of ‘AP’ profiles.</w:t>
            </w:r>
          </w:p>
        </w:tc>
      </w:tr>
      <w:tr w:rsidR="000E73D3" w14:paraId="06D2CFC6"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B8E77E" w14:textId="5816BC5A" w:rsidR="000E73D3" w:rsidRDefault="000E73D3" w:rsidP="00B96C15">
            <w:pPr>
              <w:spacing w:line="240" w:lineRule="auto"/>
            </w:pPr>
            <w:r>
              <w:lastRenderedPageBreak/>
              <w:t xml:space="preserve">Emergency Dept Encounter Summary Profiles </w:t>
            </w:r>
          </w:p>
          <w:p w14:paraId="5195CFBF" w14:textId="6D5360CE" w:rsidR="000E73D3" w:rsidRDefault="00561FA7" w:rsidP="00561FA7">
            <w:pPr>
              <w:spacing w:line="240" w:lineRule="auto"/>
            </w:pPr>
            <w:r>
              <w:t>(EDES: TN, NN, CTNN, EDP</w:t>
            </w:r>
            <w:r w:rsidR="000E73D3">
              <w:t>N)</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B4FBFB4" w14:textId="77777777" w:rsidR="000E73D3" w:rsidRPr="00C06390" w:rsidRDefault="000E73D3" w:rsidP="00B96C15">
            <w:pPr>
              <w:spacing w:line="240" w:lineRule="auto"/>
              <w:jc w:val="center"/>
              <w:rPr>
                <w:b/>
                <w:color w:val="FF0000"/>
              </w:rPr>
            </w:pPr>
            <w:r w:rsidRPr="00C06390">
              <w:rPr>
                <w:b/>
                <w:color w:val="FF0000"/>
              </w:rPr>
              <w:t>2-16 (Cons), 2-4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DD238E" w14:textId="77777777" w:rsidR="00561FA7" w:rsidRDefault="00561FA7" w:rsidP="00561FA7">
            <w:pPr>
              <w:spacing w:line="240" w:lineRule="auto"/>
              <w:jc w:val="center"/>
            </w:pPr>
            <w:r w:rsidRPr="00561FA7">
              <w:t>14-17 (Cons)</w:t>
            </w:r>
            <w:r>
              <w:t>;</w:t>
            </w:r>
          </w:p>
          <w:p w14:paraId="3D7A5D1E" w14:textId="474E26F1" w:rsidR="000E73D3" w:rsidRPr="00561FA7" w:rsidRDefault="00561FA7" w:rsidP="00561FA7">
            <w:pPr>
              <w:spacing w:line="240" w:lineRule="auto"/>
              <w:jc w:val="center"/>
            </w:pPr>
            <w:r w:rsidRPr="00561FA7">
              <w:t xml:space="preserve"> 3</w:t>
            </w:r>
            <w:r w:rsidR="000E73D3" w:rsidRPr="00561FA7">
              <w:t>-</w:t>
            </w:r>
            <w:r w:rsidRPr="00561FA7">
              <w:t>4</w:t>
            </w:r>
            <w:r w:rsidR="000E73D3" w:rsidRPr="00561FA7">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A532423" w14:textId="77777777" w:rsidR="000E73D3" w:rsidRDefault="000E73D3" w:rsidP="00B96C15">
            <w:pPr>
              <w:spacing w:line="240" w:lineRule="auto"/>
            </w:pPr>
            <w:r>
              <w:t xml:space="preserve">A set of profiles to record the care actions conducted in an emergency dept encounter including: triaging a patient upon presentation (TN), nursing care delivered (NN), and the notes from a ED physician (EDPN).  A composite triage and nursing care document (CTNN) is also possible. </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29E1D33" w14:textId="77777777" w:rsidR="000E73D3" w:rsidRDefault="000E73D3" w:rsidP="00B96C15">
            <w:pPr>
              <w:numPr>
                <w:ilvl w:val="0"/>
                <w:numId w:val="4"/>
              </w:numPr>
              <w:tabs>
                <w:tab w:val="num" w:pos="394"/>
              </w:tabs>
              <w:spacing w:after="0" w:line="240" w:lineRule="auto"/>
              <w:ind w:left="394" w:hanging="180"/>
            </w:pPr>
            <w:r>
              <w:t>Consumption easier to implement due to relationship to other CCC-based profiles</w:t>
            </w:r>
          </w:p>
        </w:tc>
      </w:tr>
      <w:tr w:rsidR="000E73D3" w14:paraId="590590E7"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7992C8" w14:textId="77777777" w:rsidR="000E73D3" w:rsidRDefault="000E73D3" w:rsidP="00B96C15">
            <w:pPr>
              <w:spacing w:line="240" w:lineRule="auto"/>
            </w:pPr>
            <w:r>
              <w:t>Immunization Content  (IC)</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00E7CD" w14:textId="77777777" w:rsidR="000E73D3" w:rsidRPr="00C06390" w:rsidRDefault="000E73D3" w:rsidP="00B96C15">
            <w:pPr>
              <w:spacing w:line="240" w:lineRule="auto"/>
              <w:jc w:val="center"/>
              <w:rPr>
                <w:b/>
                <w:color w:val="FF0000"/>
              </w:rPr>
            </w:pPr>
            <w:r w:rsidRPr="00C06390">
              <w:rPr>
                <w:b/>
                <w:color w:val="FF0000"/>
              </w:rPr>
              <w:t>25 (Cons), 15 (Create)</w:t>
            </w: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8FED86C" w14:textId="77777777" w:rsidR="000B4E57" w:rsidRPr="000B4E57" w:rsidRDefault="000B4E57" w:rsidP="000B4E57">
            <w:pPr>
              <w:spacing w:line="240" w:lineRule="auto"/>
              <w:jc w:val="center"/>
            </w:pPr>
            <w:r w:rsidRPr="000B4E57">
              <w:t>34</w:t>
            </w:r>
            <w:r w:rsidR="000E73D3" w:rsidRPr="000B4E57">
              <w:t xml:space="preserve"> (Cons)</w:t>
            </w:r>
            <w:r w:rsidRPr="000B4E57">
              <w:t>;</w:t>
            </w:r>
          </w:p>
          <w:p w14:paraId="44C97645" w14:textId="59AAD0F9" w:rsidR="000E73D3" w:rsidRPr="00E82C12" w:rsidRDefault="000E73D3" w:rsidP="000B4E57">
            <w:pPr>
              <w:spacing w:line="240" w:lineRule="auto"/>
              <w:jc w:val="center"/>
              <w:rPr>
                <w:b/>
              </w:rPr>
            </w:pPr>
            <w:r w:rsidRPr="000B4E57">
              <w:t xml:space="preserve"> </w:t>
            </w:r>
            <w:r w:rsidR="000B4E57" w:rsidRPr="000B4E57">
              <w:t>21</w:t>
            </w:r>
            <w:r w:rsidRPr="000B4E57">
              <w:t xml:space="preserve">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FCB03E3" w14:textId="77777777" w:rsidR="000E73D3" w:rsidRDefault="000E73D3" w:rsidP="00B96C15">
            <w:pPr>
              <w:spacing w:line="240" w:lineRule="auto"/>
            </w:pPr>
            <w:r>
              <w:t>Exchanges immunization data with Immunization Information Systems (IIS) as well as EMR systems, HIEs, PHR systems, and other public health systems.</w:t>
            </w: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611EF7" w14:textId="77777777" w:rsidR="000E73D3" w:rsidRDefault="000E73D3" w:rsidP="00B96C15">
            <w:pPr>
              <w:numPr>
                <w:ilvl w:val="0"/>
                <w:numId w:val="4"/>
              </w:numPr>
              <w:tabs>
                <w:tab w:val="num" w:pos="394"/>
              </w:tabs>
              <w:spacing w:after="0" w:line="240" w:lineRule="auto"/>
              <w:ind w:left="394" w:hanging="180"/>
            </w:pPr>
            <w:r>
              <w:t xml:space="preserve">HL7 CDA-based successor to the current HL7 v2 immunization message exchange.  </w:t>
            </w:r>
          </w:p>
          <w:p w14:paraId="6AEDBB2D" w14:textId="77777777" w:rsidR="000E73D3" w:rsidRDefault="000E73D3" w:rsidP="00B96C15">
            <w:pPr>
              <w:numPr>
                <w:ilvl w:val="0"/>
                <w:numId w:val="4"/>
              </w:numPr>
              <w:tabs>
                <w:tab w:val="num" w:pos="394"/>
              </w:tabs>
              <w:spacing w:after="0" w:line="240" w:lineRule="auto"/>
              <w:ind w:left="394" w:hanging="180"/>
            </w:pPr>
            <w:r>
              <w:t xml:space="preserve">This profile is equivalent to the USA’s ONC HITSP C78 construct.  </w:t>
            </w:r>
          </w:p>
          <w:p w14:paraId="3D329832" w14:textId="77777777" w:rsidR="000E73D3" w:rsidRDefault="000E73D3" w:rsidP="00B96C15">
            <w:pPr>
              <w:numPr>
                <w:ilvl w:val="0"/>
                <w:numId w:val="4"/>
              </w:numPr>
              <w:tabs>
                <w:tab w:val="num" w:pos="394"/>
              </w:tabs>
              <w:spacing w:after="0" w:line="240" w:lineRule="auto"/>
              <w:ind w:left="394" w:hanging="180"/>
            </w:pPr>
            <w:r>
              <w:t xml:space="preserve">Although USA’s Meaningful Use (MU) Stage 2 has established the HL7 v2 message as the minimum requirement, a number of States have started to include this document profile also. </w:t>
            </w:r>
          </w:p>
        </w:tc>
      </w:tr>
      <w:tr w:rsidR="00892988" w14:paraId="2DC6CA2B" w14:textId="77777777" w:rsidTr="00074B3B">
        <w:tc>
          <w:tcPr>
            <w:tcW w:w="15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42EDE6" w14:textId="08E1F41B" w:rsidR="00892988" w:rsidRDefault="00892988" w:rsidP="00B96C15">
            <w:pPr>
              <w:spacing w:line="240" w:lineRule="auto"/>
            </w:pPr>
            <w:r>
              <w:t>Labor and Delivery Profiles (LDHP, LDS, MDS</w:t>
            </w:r>
          </w:p>
        </w:tc>
        <w:tc>
          <w:tcPr>
            <w:tcW w:w="10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5AD6BD1" w14:textId="77777777" w:rsidR="00892988" w:rsidRPr="00C06390" w:rsidRDefault="00892988" w:rsidP="00B96C15">
            <w:pPr>
              <w:spacing w:line="240" w:lineRule="auto"/>
              <w:jc w:val="center"/>
              <w:rPr>
                <w:b/>
                <w:color w:val="FF0000"/>
              </w:rPr>
            </w:pPr>
          </w:p>
        </w:tc>
        <w:tc>
          <w:tcPr>
            <w:tcW w:w="14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F5E6D06" w14:textId="37F39DE4" w:rsidR="00892988" w:rsidRDefault="00892988" w:rsidP="000B4E57">
            <w:pPr>
              <w:spacing w:line="240" w:lineRule="auto"/>
              <w:jc w:val="center"/>
            </w:pPr>
            <w:r>
              <w:t>6-10 (Cons);</w:t>
            </w:r>
          </w:p>
          <w:p w14:paraId="590E13E8" w14:textId="1A6691AD" w:rsidR="00892988" w:rsidRPr="000B4E57" w:rsidRDefault="00892988" w:rsidP="000B4E57">
            <w:pPr>
              <w:spacing w:line="240" w:lineRule="auto"/>
              <w:jc w:val="center"/>
            </w:pPr>
            <w:r>
              <w:t>0-1 (Create)</w:t>
            </w:r>
          </w:p>
        </w:tc>
        <w:tc>
          <w:tcPr>
            <w:tcW w:w="27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1E831A" w14:textId="77777777" w:rsidR="00892988" w:rsidRDefault="00892988" w:rsidP="00B96C15">
            <w:pPr>
              <w:spacing w:line="240" w:lineRule="auto"/>
            </w:pPr>
          </w:p>
        </w:tc>
        <w:tc>
          <w:tcPr>
            <w:tcW w:w="33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AFCEB1" w14:textId="77777777" w:rsidR="00892988" w:rsidRDefault="00A20059" w:rsidP="00B96C15">
            <w:pPr>
              <w:numPr>
                <w:ilvl w:val="0"/>
                <w:numId w:val="4"/>
              </w:numPr>
              <w:tabs>
                <w:tab w:val="num" w:pos="394"/>
              </w:tabs>
              <w:spacing w:after="0" w:line="240" w:lineRule="auto"/>
              <w:ind w:left="394" w:hanging="180"/>
            </w:pPr>
            <w:r>
              <w:t>Follow on care from Antepartum Profiles</w:t>
            </w:r>
          </w:p>
          <w:p w14:paraId="09982B6E" w14:textId="2AE127B1" w:rsidR="00A20059" w:rsidRDefault="00A20059" w:rsidP="00B96C15">
            <w:pPr>
              <w:numPr>
                <w:ilvl w:val="0"/>
                <w:numId w:val="4"/>
              </w:numPr>
              <w:tabs>
                <w:tab w:val="num" w:pos="394"/>
              </w:tabs>
              <w:spacing w:after="0" w:line="240" w:lineRule="auto"/>
              <w:ind w:left="394" w:hanging="180"/>
            </w:pPr>
            <w:r>
              <w:t>Shares some components with Antepartum Profiles for reuse opportunities</w:t>
            </w:r>
          </w:p>
        </w:tc>
      </w:tr>
    </w:tbl>
    <w:p w14:paraId="4594C67C" w14:textId="6D993DB5" w:rsidR="000E73D3" w:rsidDel="00EC2584" w:rsidRDefault="000E73D3" w:rsidP="000E73D3">
      <w:pPr>
        <w:spacing w:after="80"/>
        <w:rPr>
          <w:del w:id="78" w:author="Tone Southerland" w:date="2014-10-16T22:29:00Z"/>
        </w:rPr>
      </w:pPr>
    </w:p>
    <w:p w14:paraId="778F5158" w14:textId="633BAAE4" w:rsidR="000E73D3" w:rsidDel="008B02CD" w:rsidRDefault="00957C6A" w:rsidP="00EC2584">
      <w:pPr>
        <w:spacing w:after="80"/>
        <w:rPr>
          <w:del w:id="79" w:author="Tone Southerland" w:date="2014-10-16T22:34:00Z"/>
        </w:rPr>
        <w:pPrChange w:id="80" w:author="Tone Southerland" w:date="2014-10-16T22:29:00Z">
          <w:pPr>
            <w:pStyle w:val="ListParagraph"/>
            <w:numPr>
              <w:numId w:val="22"/>
            </w:numPr>
            <w:spacing w:after="80"/>
            <w:ind w:hanging="360"/>
          </w:pPr>
        </w:pPrChange>
      </w:pPr>
      <w:bookmarkStart w:id="81" w:name="_GoBack"/>
      <w:bookmarkEnd w:id="81"/>
      <w:del w:id="82" w:author="Tone Southerland" w:date="2014-10-16T22:29:00Z">
        <w:r w:rsidDel="00EC2584">
          <w:delText>Are PCC profiles really still being implemented at the same level they once were thought to be?</w:delText>
        </w:r>
      </w:del>
    </w:p>
    <w:p w14:paraId="78EE4E94" w14:textId="2F5B306A" w:rsidR="00957C6A" w:rsidDel="00EC2584" w:rsidRDefault="00957C6A" w:rsidP="00957C6A">
      <w:pPr>
        <w:pStyle w:val="ListParagraph"/>
        <w:numPr>
          <w:ilvl w:val="0"/>
          <w:numId w:val="22"/>
        </w:numPr>
        <w:spacing w:after="80"/>
        <w:rPr>
          <w:del w:id="83" w:author="Tone Southerland" w:date="2014-10-16T22:29:00Z"/>
        </w:rPr>
      </w:pPr>
      <w:del w:id="84" w:author="Tone Southerland" w:date="2014-10-16T22:29:00Z">
        <w:r w:rsidDel="00EC2584">
          <w:delText xml:space="preserve">How do we </w:delText>
        </w:r>
        <w:r w:rsidR="00DB362C" w:rsidDel="00EC2584">
          <w:delText>differentiate between numbers above in table and real world implementations? Or do we?</w:delText>
        </w:r>
      </w:del>
    </w:p>
    <w:p w14:paraId="30264BF1" w14:textId="0317CB8B" w:rsidR="00DB362C" w:rsidDel="008B02CD" w:rsidRDefault="00DB362C" w:rsidP="00957C6A">
      <w:pPr>
        <w:pStyle w:val="ListParagraph"/>
        <w:numPr>
          <w:ilvl w:val="0"/>
          <w:numId w:val="22"/>
        </w:numPr>
        <w:spacing w:after="80"/>
        <w:rPr>
          <w:del w:id="85" w:author="Tone Southerland" w:date="2014-10-16T22:34:00Z"/>
        </w:rPr>
      </w:pPr>
      <w:del w:id="86" w:author="Tone Southerland" w:date="2014-10-16T22:34:00Z">
        <w:r w:rsidDel="008B02CD">
          <w:delText>Deployments to add</w:delText>
        </w:r>
      </w:del>
    </w:p>
    <w:p w14:paraId="05BE301D" w14:textId="3D1EAD01" w:rsidR="00DB362C" w:rsidDel="008B02CD" w:rsidRDefault="00DB362C" w:rsidP="00DB362C">
      <w:pPr>
        <w:pStyle w:val="ListParagraph"/>
        <w:numPr>
          <w:ilvl w:val="1"/>
          <w:numId w:val="22"/>
        </w:numPr>
        <w:spacing w:after="80"/>
        <w:rPr>
          <w:del w:id="87" w:author="Tone Southerland" w:date="2014-10-16T22:34:00Z"/>
        </w:rPr>
      </w:pPr>
      <w:del w:id="88" w:author="Tone Southerland" w:date="2014-10-16T22:34:00Z">
        <w:r w:rsidDel="008B02CD">
          <w:delText>Italian government, xdw-telehome monitoring and e-referral</w:delText>
        </w:r>
      </w:del>
    </w:p>
    <w:p w14:paraId="268E10C0" w14:textId="5CDFD2E8" w:rsidR="00DB362C" w:rsidRPr="00DB362C" w:rsidDel="008B02CD" w:rsidRDefault="00DB362C" w:rsidP="00DB362C">
      <w:pPr>
        <w:widowControl w:val="0"/>
        <w:autoSpaceDE w:val="0"/>
        <w:autoSpaceDN w:val="0"/>
        <w:adjustRightInd w:val="0"/>
        <w:spacing w:after="0" w:line="240" w:lineRule="auto"/>
        <w:ind w:left="1440"/>
        <w:rPr>
          <w:del w:id="89" w:author="Tone Southerland" w:date="2014-10-16T22:34:00Z"/>
          <w:rFonts w:ascii="Helvetica" w:eastAsiaTheme="minorEastAsia" w:hAnsi="Helvetica" w:cs="Helvetica"/>
          <w:color w:val="auto"/>
          <w:sz w:val="20"/>
          <w:szCs w:val="20"/>
        </w:rPr>
      </w:pPr>
      <w:del w:id="90" w:author="Tone Southerland" w:date="2014-10-16T22:34:00Z">
        <w:r w:rsidRPr="00DB362C" w:rsidDel="008B02CD">
          <w:rPr>
            <w:rFonts w:ascii="Helvetica" w:eastAsiaTheme="minorEastAsia" w:hAnsi="Helvetica" w:cs="Helvetica"/>
            <w:color w:val="auto"/>
            <w:sz w:val="20"/>
            <w:szCs w:val="20"/>
          </w:rPr>
          <w:delText>Hi Tone, </w:delText>
        </w:r>
      </w:del>
    </w:p>
    <w:p w14:paraId="33254ACD" w14:textId="11AAFC6E" w:rsidR="00DB362C" w:rsidRPr="00DB362C" w:rsidDel="008B02CD" w:rsidRDefault="00DB362C" w:rsidP="00DB362C">
      <w:pPr>
        <w:widowControl w:val="0"/>
        <w:autoSpaceDE w:val="0"/>
        <w:autoSpaceDN w:val="0"/>
        <w:adjustRightInd w:val="0"/>
        <w:spacing w:after="0" w:line="240" w:lineRule="auto"/>
        <w:ind w:left="1440"/>
        <w:rPr>
          <w:del w:id="91" w:author="Tone Southerland" w:date="2014-10-16T22:34:00Z"/>
          <w:rFonts w:ascii="Helvetica" w:eastAsiaTheme="minorEastAsia" w:hAnsi="Helvetica" w:cs="Helvetica"/>
          <w:color w:val="auto"/>
          <w:sz w:val="20"/>
          <w:szCs w:val="20"/>
        </w:rPr>
      </w:pPr>
    </w:p>
    <w:p w14:paraId="38B36507" w14:textId="690EC895" w:rsidR="00DB362C" w:rsidRPr="00DB362C" w:rsidDel="008B02CD" w:rsidRDefault="00DB362C" w:rsidP="00DB362C">
      <w:pPr>
        <w:widowControl w:val="0"/>
        <w:autoSpaceDE w:val="0"/>
        <w:autoSpaceDN w:val="0"/>
        <w:adjustRightInd w:val="0"/>
        <w:spacing w:after="0" w:line="240" w:lineRule="auto"/>
        <w:ind w:left="1440"/>
        <w:rPr>
          <w:del w:id="92" w:author="Tone Southerland" w:date="2014-10-16T22:34:00Z"/>
          <w:rFonts w:ascii="Helvetica" w:eastAsiaTheme="minorEastAsia" w:hAnsi="Helvetica" w:cs="Helvetica"/>
          <w:color w:val="auto"/>
          <w:sz w:val="20"/>
          <w:szCs w:val="20"/>
        </w:rPr>
      </w:pPr>
      <w:del w:id="93" w:author="Tone Southerland" w:date="2014-10-16T22:34:00Z">
        <w:r w:rsidRPr="00DB362C" w:rsidDel="008B02CD">
          <w:rPr>
            <w:rFonts w:ascii="Helvetica" w:eastAsiaTheme="minorEastAsia" w:hAnsi="Helvetica" w:cs="Helvetica"/>
            <w:color w:val="auto"/>
            <w:sz w:val="20"/>
            <w:szCs w:val="20"/>
          </w:rPr>
          <w:delText>Yes! We have a pilot that uses a local implementation of XBeR-WD for the regional ePrescription project. We are ready for another pilot that will use XTHM-WD for the management of the regional telemonitoring service. </w:delText>
        </w:r>
      </w:del>
    </w:p>
    <w:p w14:paraId="55378D1E" w14:textId="7731E327" w:rsidR="00DB362C" w:rsidRPr="00DB362C" w:rsidDel="008B02CD" w:rsidRDefault="00DB362C" w:rsidP="00DB362C">
      <w:pPr>
        <w:widowControl w:val="0"/>
        <w:autoSpaceDE w:val="0"/>
        <w:autoSpaceDN w:val="0"/>
        <w:adjustRightInd w:val="0"/>
        <w:spacing w:after="0" w:line="240" w:lineRule="auto"/>
        <w:ind w:left="1440"/>
        <w:rPr>
          <w:del w:id="94" w:author="Tone Southerland" w:date="2014-10-16T22:34:00Z"/>
          <w:rFonts w:ascii="Helvetica" w:eastAsiaTheme="minorEastAsia" w:hAnsi="Helvetica" w:cs="Helvetica"/>
          <w:color w:val="auto"/>
          <w:sz w:val="20"/>
          <w:szCs w:val="20"/>
        </w:rPr>
      </w:pPr>
    </w:p>
    <w:p w14:paraId="4F2D8DFE" w14:textId="035E7181" w:rsidR="00DB362C" w:rsidRPr="00DB362C" w:rsidDel="008B02CD" w:rsidRDefault="00DB362C" w:rsidP="00DB362C">
      <w:pPr>
        <w:widowControl w:val="0"/>
        <w:autoSpaceDE w:val="0"/>
        <w:autoSpaceDN w:val="0"/>
        <w:adjustRightInd w:val="0"/>
        <w:spacing w:after="0" w:line="240" w:lineRule="auto"/>
        <w:ind w:left="1440"/>
        <w:rPr>
          <w:del w:id="95" w:author="Tone Southerland" w:date="2014-10-16T22:34:00Z"/>
          <w:rFonts w:ascii="Helvetica" w:eastAsiaTheme="minorEastAsia" w:hAnsi="Helvetica" w:cs="Helvetica"/>
          <w:color w:val="auto"/>
          <w:sz w:val="20"/>
          <w:szCs w:val="20"/>
        </w:rPr>
      </w:pPr>
      <w:del w:id="96" w:author="Tone Southerland" w:date="2014-10-16T22:34:00Z">
        <w:r w:rsidRPr="00DB362C" w:rsidDel="008B02CD">
          <w:rPr>
            <w:rFonts w:ascii="Helvetica" w:eastAsiaTheme="minorEastAsia" w:hAnsi="Helvetica" w:cs="Helvetica"/>
            <w:color w:val="auto"/>
            <w:sz w:val="20"/>
            <w:szCs w:val="20"/>
          </w:rPr>
          <w:delText xml:space="preserve">We have planned to use IC for the immunization project and we are really interested in XTB-WD </w:delText>
        </w:r>
        <w:r w:rsidRPr="00DB362C" w:rsidDel="008B02CD">
          <w:rPr>
            <w:rFonts w:ascii="Helvetica" w:eastAsiaTheme="minorEastAsia" w:hAnsi="Helvetica" w:cs="Helvetica"/>
            <w:color w:val="auto"/>
            <w:sz w:val="20"/>
            <w:szCs w:val="20"/>
          </w:rPr>
          <w:lastRenderedPageBreak/>
          <w:delText>for the managing of the tumor board workflow. </w:delText>
        </w:r>
      </w:del>
    </w:p>
    <w:p w14:paraId="21AD17CD" w14:textId="59350CDF" w:rsidR="00DB362C" w:rsidRPr="00DB362C" w:rsidDel="008B02CD" w:rsidRDefault="00DB362C" w:rsidP="00DB362C">
      <w:pPr>
        <w:widowControl w:val="0"/>
        <w:autoSpaceDE w:val="0"/>
        <w:autoSpaceDN w:val="0"/>
        <w:adjustRightInd w:val="0"/>
        <w:spacing w:after="0" w:line="240" w:lineRule="auto"/>
        <w:ind w:left="1440"/>
        <w:rPr>
          <w:del w:id="97" w:author="Tone Southerland" w:date="2014-10-16T22:34:00Z"/>
          <w:rFonts w:ascii="Helvetica" w:eastAsiaTheme="minorEastAsia" w:hAnsi="Helvetica" w:cs="Helvetica"/>
          <w:color w:val="auto"/>
          <w:sz w:val="20"/>
          <w:szCs w:val="20"/>
        </w:rPr>
      </w:pPr>
      <w:del w:id="98" w:author="Tone Southerland" w:date="2014-10-16T22:34:00Z">
        <w:r w:rsidRPr="00DB362C" w:rsidDel="008B02CD">
          <w:rPr>
            <w:rFonts w:ascii="Helvetica" w:eastAsiaTheme="minorEastAsia" w:hAnsi="Helvetica" w:cs="Helvetica"/>
            <w:color w:val="auto"/>
            <w:sz w:val="20"/>
            <w:szCs w:val="20"/>
          </w:rPr>
          <w:delText>Regards,</w:delText>
        </w:r>
      </w:del>
    </w:p>
    <w:p w14:paraId="42B8638F" w14:textId="5270AAD2" w:rsidR="00DB362C" w:rsidRPr="00DB362C" w:rsidDel="00EC2584" w:rsidRDefault="00DB362C" w:rsidP="00EC2584">
      <w:pPr>
        <w:pStyle w:val="ListParagraph"/>
        <w:spacing w:after="80"/>
        <w:ind w:left="1440"/>
        <w:rPr>
          <w:del w:id="99" w:author="Tone Southerland" w:date="2014-10-16T22:29:00Z"/>
          <w:sz w:val="20"/>
          <w:szCs w:val="20"/>
        </w:rPr>
        <w:pPrChange w:id="100" w:author="Tone Southerland" w:date="2014-10-16T22:29:00Z">
          <w:pPr>
            <w:pStyle w:val="ListParagraph"/>
            <w:numPr>
              <w:ilvl w:val="2"/>
              <w:numId w:val="22"/>
            </w:numPr>
            <w:spacing w:after="80"/>
            <w:ind w:left="3600" w:hanging="360"/>
          </w:pPr>
        </w:pPrChange>
      </w:pPr>
      <w:del w:id="101" w:author="Tone Southerland" w:date="2014-10-16T22:29:00Z">
        <w:r w:rsidRPr="00DB362C" w:rsidDel="00EC2584">
          <w:rPr>
            <w:rFonts w:ascii="Helvetica" w:eastAsiaTheme="minorEastAsia" w:hAnsi="Helvetica" w:cs="Helvetica"/>
            <w:color w:val="auto"/>
            <w:sz w:val="20"/>
            <w:szCs w:val="20"/>
          </w:rPr>
          <w:delText>Mauro</w:delText>
        </w:r>
      </w:del>
    </w:p>
    <w:p w14:paraId="3334D77D" w14:textId="16C318DF" w:rsidR="00DB362C" w:rsidDel="008B02CD" w:rsidRDefault="00DB362C" w:rsidP="00EC2584">
      <w:pPr>
        <w:pStyle w:val="ListParagraph"/>
        <w:spacing w:after="80"/>
        <w:ind w:left="1440"/>
        <w:rPr>
          <w:del w:id="102" w:author="Tone Southerland" w:date="2014-10-16T22:34:00Z"/>
        </w:rPr>
        <w:pPrChange w:id="103" w:author="Tone Southerland" w:date="2014-10-16T22:29:00Z">
          <w:pPr>
            <w:pStyle w:val="ListParagraph"/>
            <w:numPr>
              <w:ilvl w:val="1"/>
              <w:numId w:val="22"/>
            </w:numPr>
            <w:spacing w:after="80"/>
            <w:ind w:left="1440" w:hanging="360"/>
          </w:pPr>
        </w:pPrChange>
      </w:pPr>
      <w:del w:id="104" w:author="Tone Southerland" w:date="2014-10-16T22:29:00Z">
        <w:r w:rsidDel="00EC2584">
          <w:delText>Austria? – ask Jurgen</w:delText>
        </w:r>
      </w:del>
    </w:p>
    <w:p w14:paraId="437874DB" w14:textId="475628E2" w:rsidR="00DB362C" w:rsidDel="00EC2584" w:rsidRDefault="00DB362C" w:rsidP="00DB362C">
      <w:pPr>
        <w:pStyle w:val="ListParagraph"/>
        <w:numPr>
          <w:ilvl w:val="1"/>
          <w:numId w:val="22"/>
        </w:numPr>
        <w:spacing w:after="80"/>
        <w:rPr>
          <w:del w:id="105" w:author="Tone Southerland" w:date="2014-10-16T22:29:00Z"/>
        </w:rPr>
      </w:pPr>
      <w:del w:id="106" w:author="Tone Southerland" w:date="2014-10-16T22:29:00Z">
        <w:r w:rsidDel="00EC2584">
          <w:delText>France – Obstetric program</w:delText>
        </w:r>
      </w:del>
    </w:p>
    <w:p w14:paraId="409BB65A" w14:textId="4C45B412" w:rsidR="00DB362C" w:rsidDel="00D86DB6" w:rsidRDefault="00DB362C" w:rsidP="00DB362C">
      <w:pPr>
        <w:pStyle w:val="ListParagraph"/>
        <w:numPr>
          <w:ilvl w:val="1"/>
          <w:numId w:val="22"/>
        </w:numPr>
        <w:spacing w:after="80"/>
        <w:rPr>
          <w:del w:id="107" w:author="Tone Southerland" w:date="2014-10-16T22:26:00Z"/>
        </w:rPr>
      </w:pPr>
      <w:del w:id="108" w:author="Tone Southerland" w:date="2014-10-16T22:26:00Z">
        <w:r w:rsidDel="00D86DB6">
          <w:delText>Saudi Arabia?? Ask Keith/Charles</w:delText>
        </w:r>
      </w:del>
    </w:p>
    <w:p w14:paraId="247E0A27" w14:textId="235CE089" w:rsidR="00DB362C" w:rsidRPr="00957C6A" w:rsidDel="008B02CD" w:rsidRDefault="00DB362C" w:rsidP="00DB362C">
      <w:pPr>
        <w:pStyle w:val="ListParagraph"/>
        <w:numPr>
          <w:ilvl w:val="1"/>
          <w:numId w:val="22"/>
        </w:numPr>
        <w:spacing w:after="80"/>
        <w:rPr>
          <w:del w:id="109" w:author="Tone Southerland" w:date="2014-10-16T22:34:00Z"/>
        </w:rPr>
      </w:pPr>
      <w:del w:id="110" w:author="Tone Southerland" w:date="2014-10-16T22:34:00Z">
        <w:r w:rsidDel="008B02CD">
          <w:delText>Look through July F2F notes</w:delText>
        </w:r>
      </w:del>
    </w:p>
    <w:p w14:paraId="3F852D25" w14:textId="77777777" w:rsidR="00957C6A" w:rsidRDefault="00957C6A" w:rsidP="000E73D3">
      <w:pPr>
        <w:spacing w:after="80"/>
      </w:pPr>
    </w:p>
    <w:p w14:paraId="5030960D" w14:textId="77777777" w:rsidR="000E73D3" w:rsidRDefault="000E73D3" w:rsidP="000E73D3">
      <w:pPr>
        <w:spacing w:after="80"/>
        <w:rPr>
          <w:b/>
          <w:bCs/>
          <w:u w:val="single"/>
        </w:rPr>
      </w:pPr>
      <w:r>
        <w:rPr>
          <w:b/>
          <w:bCs/>
          <w:u w:val="single"/>
        </w:rPr>
        <w:t xml:space="preserve">Significant Deployment Activity:  </w:t>
      </w:r>
    </w:p>
    <w:p w14:paraId="0271CB40" w14:textId="4DD3DBD2" w:rsidR="00696F92" w:rsidRDefault="00696F92" w:rsidP="000E73D3">
      <w:pPr>
        <w:numPr>
          <w:ilvl w:val="0"/>
          <w:numId w:val="5"/>
        </w:numPr>
        <w:spacing w:after="0" w:line="240" w:lineRule="auto"/>
        <w:rPr>
          <w:ins w:id="111" w:author="Tone Southerland" w:date="2014-10-16T21:17:00Z"/>
          <w:shd w:val="solid" w:color="FFFFFF" w:fill="FFFFFF"/>
        </w:rPr>
      </w:pPr>
      <w:ins w:id="112" w:author="Tone Southerland" w:date="2014-10-16T21:17:00Z">
        <w:r>
          <w:rPr>
            <w:shd w:val="solid" w:color="FFFFFF" w:fill="FFFFFF"/>
          </w:rPr>
          <w:t>ASIP Sante (</w:t>
        </w:r>
      </w:ins>
      <w:ins w:id="113" w:author="Tone Southerland" w:date="2014-10-16T21:18:00Z">
        <w:r w:rsidR="006F2700">
          <w:rPr>
            <w:shd w:val="solid" w:color="FFFFFF" w:fill="FFFFFF"/>
          </w:rPr>
          <w:t>France</w:t>
        </w:r>
      </w:ins>
      <w:ins w:id="114" w:author="Tone Southerland" w:date="2014-10-16T21:17:00Z">
        <w:r>
          <w:rPr>
            <w:shd w:val="solid" w:color="FFFFFF" w:fill="FFFFFF"/>
          </w:rPr>
          <w:t>)</w:t>
        </w:r>
      </w:ins>
    </w:p>
    <w:p w14:paraId="293022BA" w14:textId="62071C27" w:rsidR="00696F92" w:rsidRDefault="00696F92" w:rsidP="000C0556">
      <w:pPr>
        <w:numPr>
          <w:ilvl w:val="1"/>
          <w:numId w:val="5"/>
        </w:numPr>
        <w:spacing w:after="0" w:line="240" w:lineRule="auto"/>
        <w:rPr>
          <w:ins w:id="115" w:author="Tone Southerland" w:date="2014-10-16T22:27:00Z"/>
          <w:shd w:val="solid" w:color="FFFFFF" w:fill="FFFFFF"/>
        </w:rPr>
        <w:pPrChange w:id="116" w:author="Tone Southerland" w:date="2014-10-16T21:18:00Z">
          <w:pPr>
            <w:numPr>
              <w:numId w:val="5"/>
            </w:numPr>
            <w:tabs>
              <w:tab w:val="num" w:pos="720"/>
            </w:tabs>
            <w:spacing w:after="0" w:line="240" w:lineRule="auto"/>
            <w:ind w:left="720" w:hanging="360"/>
          </w:pPr>
        </w:pPrChange>
      </w:pPr>
      <w:ins w:id="117" w:author="Tone Southerland" w:date="2014-10-16T21:17:00Z">
        <w:r>
          <w:rPr>
            <w:shd w:val="solid" w:color="FFFFFF" w:fill="FFFFFF"/>
          </w:rPr>
          <w:t>Profiles: APS, LDHP, LDS, MDS</w:t>
        </w:r>
      </w:ins>
      <w:ins w:id="118" w:author="Tone Southerland" w:date="2014-10-16T21:18:00Z">
        <w:r>
          <w:rPr>
            <w:shd w:val="solid" w:color="FFFFFF" w:fill="FFFFFF"/>
          </w:rPr>
          <w:t>, IC, RCK</w:t>
        </w:r>
        <w:r w:rsidR="000C0556">
          <w:rPr>
            <w:shd w:val="solid" w:color="FFFFFF" w:fill="FFFFFF"/>
          </w:rPr>
          <w:t>; production installation</w:t>
        </w:r>
      </w:ins>
    </w:p>
    <w:p w14:paraId="2919E930" w14:textId="24A13088" w:rsidR="00D86DB6" w:rsidRDefault="00D86DB6" w:rsidP="00D86DB6">
      <w:pPr>
        <w:numPr>
          <w:ilvl w:val="0"/>
          <w:numId w:val="5"/>
        </w:numPr>
        <w:spacing w:after="0" w:line="240" w:lineRule="auto"/>
        <w:rPr>
          <w:ins w:id="119" w:author="Tone Southerland" w:date="2014-10-16T22:27:00Z"/>
          <w:shd w:val="solid" w:color="FFFFFF" w:fill="FFFFFF"/>
        </w:rPr>
        <w:pPrChange w:id="120" w:author="Tone Southerland" w:date="2014-10-16T22:27:00Z">
          <w:pPr>
            <w:numPr>
              <w:numId w:val="5"/>
            </w:numPr>
            <w:tabs>
              <w:tab w:val="num" w:pos="720"/>
            </w:tabs>
            <w:spacing w:after="0" w:line="240" w:lineRule="auto"/>
            <w:ind w:left="720" w:hanging="360"/>
          </w:pPr>
        </w:pPrChange>
      </w:pPr>
      <w:ins w:id="121" w:author="Tone Southerland" w:date="2014-10-16T22:27:00Z">
        <w:r>
          <w:rPr>
            <w:shd w:val="solid" w:color="FFFFFF" w:fill="FFFFFF"/>
          </w:rPr>
          <w:t>Arsenal IT</w:t>
        </w:r>
      </w:ins>
    </w:p>
    <w:p w14:paraId="62139753" w14:textId="7C7F54A8" w:rsidR="00D86DB6" w:rsidRDefault="00D86DB6" w:rsidP="00D86DB6">
      <w:pPr>
        <w:numPr>
          <w:ilvl w:val="1"/>
          <w:numId w:val="5"/>
        </w:numPr>
        <w:spacing w:after="0" w:line="240" w:lineRule="auto"/>
        <w:rPr>
          <w:ins w:id="122" w:author="Tone Southerland" w:date="2014-10-16T22:31:00Z"/>
          <w:shd w:val="solid" w:color="FFFFFF" w:fill="FFFFFF"/>
        </w:rPr>
        <w:pPrChange w:id="123" w:author="Tone Southerland" w:date="2014-10-16T22:28:00Z">
          <w:pPr>
            <w:numPr>
              <w:numId w:val="5"/>
            </w:numPr>
            <w:tabs>
              <w:tab w:val="num" w:pos="720"/>
            </w:tabs>
            <w:spacing w:after="0" w:line="240" w:lineRule="auto"/>
            <w:ind w:left="720" w:hanging="360"/>
          </w:pPr>
        </w:pPrChange>
      </w:pPr>
      <w:ins w:id="124" w:author="Tone Southerland" w:date="2014-10-16T22:28:00Z">
        <w:r>
          <w:rPr>
            <w:shd w:val="solid" w:color="FFFFFF" w:fill="FFFFFF"/>
          </w:rPr>
          <w:t>Profiles: XDS-MS; pilot install</w:t>
        </w:r>
        <w:r w:rsidR="00336CB7">
          <w:rPr>
            <w:shd w:val="solid" w:color="FFFFFF" w:fill="FFFFFF"/>
          </w:rPr>
          <w:t>a</w:t>
        </w:r>
        <w:r>
          <w:rPr>
            <w:shd w:val="solid" w:color="FFFFFF" w:fill="FFFFFF"/>
          </w:rPr>
          <w:t>tion Jan 2015</w:t>
        </w:r>
      </w:ins>
    </w:p>
    <w:p w14:paraId="30495870" w14:textId="20A2A92D" w:rsidR="00EC2584" w:rsidRPr="000C0556" w:rsidRDefault="00A86D64" w:rsidP="00D86DB6">
      <w:pPr>
        <w:numPr>
          <w:ilvl w:val="1"/>
          <w:numId w:val="5"/>
        </w:numPr>
        <w:spacing w:after="0" w:line="240" w:lineRule="auto"/>
        <w:rPr>
          <w:ins w:id="125" w:author="Tone Southerland" w:date="2014-10-16T21:16:00Z"/>
          <w:shd w:val="solid" w:color="FFFFFF" w:fill="FFFFFF"/>
          <w:rPrChange w:id="126" w:author="Tone Southerland" w:date="2014-10-16T21:18:00Z">
            <w:rPr>
              <w:ins w:id="127" w:author="Tone Southerland" w:date="2014-10-16T21:16:00Z"/>
              <w:shd w:val="solid" w:color="FFFFFF" w:fill="FFFFFF"/>
            </w:rPr>
          </w:rPrChange>
        </w:rPr>
        <w:pPrChange w:id="128" w:author="Tone Southerland" w:date="2014-10-16T22:28:00Z">
          <w:pPr>
            <w:numPr>
              <w:numId w:val="5"/>
            </w:numPr>
            <w:tabs>
              <w:tab w:val="num" w:pos="720"/>
            </w:tabs>
            <w:spacing w:after="0" w:line="240" w:lineRule="auto"/>
            <w:ind w:left="720" w:hanging="360"/>
          </w:pPr>
        </w:pPrChange>
      </w:pPr>
      <w:ins w:id="129" w:author="Tone Southerland" w:date="2014-10-16T22:32:00Z">
        <w:r>
          <w:rPr>
            <w:shd w:val="solid" w:color="FFFFFF" w:fill="FFFFFF"/>
          </w:rPr>
          <w:t>W</w:t>
        </w:r>
      </w:ins>
      <w:ins w:id="130" w:author="Tone Southerland" w:date="2014-10-16T22:31:00Z">
        <w:r w:rsidR="00EC2584">
          <w:rPr>
            <w:shd w:val="solid" w:color="FFFFFF" w:fill="FFFFFF"/>
          </w:rPr>
          <w:t>orkflow profiles (</w:t>
        </w:r>
        <w:r>
          <w:rPr>
            <w:shd w:val="solid" w:color="FFFFFF" w:fill="FFFFFF"/>
          </w:rPr>
          <w:t>XBeR-WD, XTB-WD)</w:t>
        </w:r>
      </w:ins>
      <w:ins w:id="131" w:author="Tone Southerland" w:date="2014-10-16T22:32:00Z">
        <w:r>
          <w:rPr>
            <w:shd w:val="solid" w:color="FFFFFF" w:fill="FFFFFF"/>
          </w:rPr>
          <w:t xml:space="preserve"> are being considered for future pilot installation</w:t>
        </w:r>
      </w:ins>
      <w:ins w:id="132" w:author="Tone Southerland" w:date="2014-10-16T22:31:00Z">
        <w:r>
          <w:rPr>
            <w:shd w:val="solid" w:color="FFFFFF" w:fill="FFFFFF"/>
          </w:rPr>
          <w:t xml:space="preserve"> </w:t>
        </w:r>
      </w:ins>
    </w:p>
    <w:p w14:paraId="72F95EF0" w14:textId="77777777" w:rsidR="000E73D3" w:rsidRDefault="000E73D3" w:rsidP="000E73D3">
      <w:pPr>
        <w:numPr>
          <w:ilvl w:val="0"/>
          <w:numId w:val="5"/>
        </w:numPr>
        <w:spacing w:after="0" w:line="240" w:lineRule="auto"/>
        <w:rPr>
          <w:shd w:val="solid" w:color="FFFFFF" w:fill="FFFFFF"/>
        </w:rPr>
      </w:pPr>
      <w:r>
        <w:rPr>
          <w:shd w:val="solid" w:color="FFFFFF" w:fill="FFFFFF"/>
        </w:rPr>
        <w:t>North Carolina Health Information Exchange [NCHICA]</w:t>
      </w:r>
    </w:p>
    <w:p w14:paraId="63BC24CE" w14:textId="77777777" w:rsidR="000E73D3" w:rsidRDefault="000E73D3" w:rsidP="000E73D3">
      <w:pPr>
        <w:numPr>
          <w:ilvl w:val="1"/>
          <w:numId w:val="5"/>
        </w:numPr>
        <w:spacing w:after="0" w:line="240" w:lineRule="auto"/>
        <w:rPr>
          <w:shd w:val="solid" w:color="FFFFFF" w:fill="FFFFFF"/>
        </w:rPr>
      </w:pPr>
      <w:r>
        <w:rPr>
          <w:shd w:val="solid" w:color="FFFFFF" w:fill="FFFFFF"/>
        </w:rPr>
        <w:t>Profiles: XDS-MS; pilot installation</w:t>
      </w:r>
      <w:r>
        <w:rPr>
          <w:rFonts w:ascii="Times New Roman" w:eastAsia="Times New Roman" w:hAnsi="Times New Roman" w:cs="Times New Roman"/>
          <w:shd w:val="solid" w:color="FFFFFF" w:fill="FFFFFF"/>
        </w:rPr>
        <w:t xml:space="preserve"> </w:t>
      </w:r>
    </w:p>
    <w:p w14:paraId="43DCEA59" w14:textId="77777777" w:rsidR="000E73D3" w:rsidRDefault="000E73D3" w:rsidP="000E73D3">
      <w:pPr>
        <w:numPr>
          <w:ilvl w:val="0"/>
          <w:numId w:val="6"/>
        </w:numPr>
        <w:tabs>
          <w:tab w:val="num" w:pos="720"/>
        </w:tabs>
        <w:spacing w:after="0"/>
      </w:pPr>
      <w:r>
        <w:t>Keystone Health Information Exchange [KeyHIE] (Geisinger Health System)</w:t>
      </w:r>
    </w:p>
    <w:p w14:paraId="0D17274F" w14:textId="6B7A3D92" w:rsidR="000E73D3" w:rsidRDefault="000E73D3" w:rsidP="000E73D3">
      <w:pPr>
        <w:numPr>
          <w:ilvl w:val="1"/>
          <w:numId w:val="6"/>
        </w:numPr>
        <w:tabs>
          <w:tab w:val="num" w:pos="1440"/>
        </w:tabs>
        <w:spacing w:after="0"/>
      </w:pPr>
      <w:r>
        <w:t>Profiles:  XPHR</w:t>
      </w:r>
      <w:ins w:id="133" w:author="Tone Southerland" w:date="2014-10-16T21:22:00Z">
        <w:r w:rsidR="00962871">
          <w:t>, XDS-MS</w:t>
        </w:r>
      </w:ins>
      <w:r>
        <w:t>; p</w:t>
      </w:r>
      <w:ins w:id="134" w:author="Tone Southerland" w:date="2014-10-16T21:22:00Z">
        <w:r w:rsidR="00962871">
          <w:t>roduction</w:t>
        </w:r>
      </w:ins>
      <w:del w:id="135" w:author="Tone Southerland" w:date="2014-10-16T21:22:00Z">
        <w:r w:rsidDel="00962871">
          <w:delText>ilot</w:delText>
        </w:r>
      </w:del>
      <w:r>
        <w:t xml:space="preserve"> installation</w:t>
      </w:r>
    </w:p>
    <w:p w14:paraId="4C4BC668" w14:textId="77777777" w:rsidR="000E73D3" w:rsidRDefault="000E73D3" w:rsidP="000E73D3">
      <w:pPr>
        <w:numPr>
          <w:ilvl w:val="0"/>
          <w:numId w:val="6"/>
        </w:numPr>
        <w:tabs>
          <w:tab w:val="num" w:pos="720"/>
        </w:tabs>
        <w:spacing w:after="0"/>
      </w:pPr>
      <w:r>
        <w:t>Health Information Exchange of New York [HIXNY]</w:t>
      </w:r>
    </w:p>
    <w:p w14:paraId="12077347" w14:textId="664EA82F" w:rsidR="000E73D3" w:rsidRDefault="000E73D3" w:rsidP="000E73D3">
      <w:pPr>
        <w:numPr>
          <w:ilvl w:val="1"/>
          <w:numId w:val="6"/>
        </w:numPr>
        <w:spacing w:after="0"/>
      </w:pPr>
      <w:r>
        <w:t>Profiles: XPHR</w:t>
      </w:r>
      <w:ins w:id="136" w:author="Tone Southerland" w:date="2014-10-16T21:19:00Z">
        <w:r w:rsidR="00787E12">
          <w:t>, XDS-MS</w:t>
        </w:r>
      </w:ins>
      <w:r>
        <w:t>; p</w:t>
      </w:r>
      <w:ins w:id="137" w:author="Tone Southerland" w:date="2014-10-16T21:19:00Z">
        <w:r w:rsidR="00787E12">
          <w:t>roduction</w:t>
        </w:r>
      </w:ins>
      <w:del w:id="138" w:author="Tone Southerland" w:date="2014-10-16T21:19:00Z">
        <w:r w:rsidDel="00787E12">
          <w:delText>ilot</w:delText>
        </w:r>
      </w:del>
      <w:r>
        <w:t xml:space="preserve"> installation</w:t>
      </w:r>
    </w:p>
    <w:p w14:paraId="42DE290F" w14:textId="77777777" w:rsidR="000E73D3" w:rsidRPr="00165064" w:rsidRDefault="000E73D3" w:rsidP="000E73D3">
      <w:pPr>
        <w:numPr>
          <w:ilvl w:val="0"/>
          <w:numId w:val="6"/>
        </w:numPr>
        <w:spacing w:after="0"/>
      </w:pPr>
      <w:r>
        <w:rPr>
          <w:rFonts w:eastAsia="Times New Roman"/>
          <w:sz w:val="21"/>
          <w:szCs w:val="21"/>
        </w:rPr>
        <w:t>Greater Rochestor RHIO (GRRHIO)</w:t>
      </w:r>
    </w:p>
    <w:p w14:paraId="5FD9FC1D" w14:textId="77777777" w:rsidR="000E73D3" w:rsidRPr="00165064" w:rsidRDefault="000E73D3" w:rsidP="000E73D3">
      <w:pPr>
        <w:numPr>
          <w:ilvl w:val="1"/>
          <w:numId w:val="6"/>
        </w:numPr>
        <w:spacing w:after="0"/>
      </w:pPr>
      <w:r>
        <w:rPr>
          <w:rFonts w:eastAsia="Times New Roman"/>
          <w:sz w:val="21"/>
          <w:szCs w:val="21"/>
        </w:rPr>
        <w:t>Profiles: XPHR; pilot installation</w:t>
      </w:r>
    </w:p>
    <w:p w14:paraId="48A9D24E" w14:textId="77777777" w:rsidR="000E73D3" w:rsidRPr="00165064" w:rsidRDefault="000E73D3" w:rsidP="000E73D3">
      <w:pPr>
        <w:numPr>
          <w:ilvl w:val="0"/>
          <w:numId w:val="6"/>
        </w:numPr>
        <w:spacing w:after="0"/>
      </w:pPr>
      <w:r>
        <w:rPr>
          <w:rFonts w:eastAsia="Times New Roman"/>
          <w:sz w:val="21"/>
          <w:szCs w:val="21"/>
        </w:rPr>
        <w:t>San Diego County HIO</w:t>
      </w:r>
    </w:p>
    <w:p w14:paraId="35F5D826" w14:textId="4B98F21D" w:rsidR="000E73D3" w:rsidRDefault="000E73D3" w:rsidP="000E73D3">
      <w:pPr>
        <w:numPr>
          <w:ilvl w:val="1"/>
          <w:numId w:val="6"/>
        </w:numPr>
        <w:spacing w:after="0"/>
      </w:pPr>
      <w:r>
        <w:rPr>
          <w:rFonts w:eastAsia="Times New Roman"/>
          <w:sz w:val="21"/>
          <w:szCs w:val="21"/>
        </w:rPr>
        <w:t xml:space="preserve">Profiles: IC; </w:t>
      </w:r>
      <w:r w:rsidR="00DB362C">
        <w:rPr>
          <w:rFonts w:eastAsia="Times New Roman"/>
          <w:sz w:val="21"/>
          <w:szCs w:val="21"/>
        </w:rPr>
        <w:t>p</w:t>
      </w:r>
      <w:ins w:id="139" w:author="Tone Southerland" w:date="2014-10-16T21:23:00Z">
        <w:r w:rsidR="00962871">
          <w:rPr>
            <w:rFonts w:eastAsia="Times New Roman"/>
            <w:sz w:val="21"/>
            <w:szCs w:val="21"/>
          </w:rPr>
          <w:t>roduction</w:t>
        </w:r>
      </w:ins>
      <w:del w:id="140" w:author="Tone Southerland" w:date="2014-10-16T21:23:00Z">
        <w:r w:rsidR="00DB362C" w:rsidDel="00962871">
          <w:rPr>
            <w:rFonts w:eastAsia="Times New Roman"/>
            <w:sz w:val="21"/>
            <w:szCs w:val="21"/>
          </w:rPr>
          <w:delText>ilot</w:delText>
        </w:r>
      </w:del>
      <w:r w:rsidR="00DB362C">
        <w:rPr>
          <w:rFonts w:eastAsia="Times New Roman"/>
          <w:sz w:val="21"/>
          <w:szCs w:val="21"/>
        </w:rPr>
        <w:t xml:space="preserve"> installation</w:t>
      </w:r>
    </w:p>
    <w:p w14:paraId="3371ED2B" w14:textId="77777777" w:rsidR="000E73D3" w:rsidRDefault="000E73D3" w:rsidP="000E73D3">
      <w:pPr>
        <w:numPr>
          <w:ilvl w:val="0"/>
          <w:numId w:val="6"/>
        </w:numPr>
        <w:tabs>
          <w:tab w:val="num" w:pos="720"/>
        </w:tabs>
        <w:spacing w:after="0"/>
      </w:pPr>
      <w:r>
        <w:t>Due to the recent ONC initiative to harmonize the CDA template guidance, entitled the CDA Consolidation (C-CDA) project, resulting in a CDA ballot in Fall 2011, the IHE PCC content profiles utilizing CDA that were planning to be utilized in USA interoperability initiatives are now expected to reflect the results of this new HL7 Ballot result. This C-CDA initiative in 2011-2012 has a direct impact on the further deployment of the PCC Content Profiles, at least in the USA.  This initiative established a harmonized set of data section templates/OIDs related to specific HL7 CCD-based document types identified in the ONC-sponsored projects, e.g. Transitions of Care.  The approach taken for the incorporation of the results of this USA-based C-CDA initiative on the complete set of PCC Content Profiles, which are intended for use by the international HIT community, is to support either the USA-specific C-CDA templates or those previously included in the PCC content profile (see Summary of Future Plans below).</w:t>
      </w:r>
    </w:p>
    <w:p w14:paraId="34A44969" w14:textId="77777777" w:rsidR="000E73D3" w:rsidRDefault="000E73D3" w:rsidP="000E73D3">
      <w:pPr>
        <w:numPr>
          <w:ilvl w:val="0"/>
          <w:numId w:val="6"/>
        </w:numPr>
        <w:tabs>
          <w:tab w:val="num" w:pos="720"/>
        </w:tabs>
        <w:spacing w:after="0"/>
      </w:pPr>
      <w:r>
        <w:t>IHE PCC profiles have been the underpinning of a number of interoperability constructs published by the HHS/ONC HITSP initiative in the USA.  Commencing in 2012, the ONC successor organization to HITSP, the Standards and Interoperability (S&amp;I) Framework, has established its own repository of interoperability implementation guides resulting from its own projects, e.g. Transitions of Care, and other S&amp;I endorsed community-led projects, e.g. Public Health Reporting.  The ongoing uptake of IHE profiles, at least in the USA region in the near term, is contingent on 1) their editing to reflect the C-CDA template/OID guidance, and 2) the incorporation into one or more of these ONC-sponsored projects.  The goal of the C-CDA Harmonization effort in PCC is to allow such implementations to produce one template that conforms to both.</w:t>
      </w:r>
    </w:p>
    <w:p w14:paraId="62054693" w14:textId="77777777" w:rsidR="0079652D" w:rsidRDefault="0079652D" w:rsidP="0079652D">
      <w:pPr>
        <w:tabs>
          <w:tab w:val="num" w:pos="720"/>
        </w:tabs>
        <w:spacing w:after="0"/>
        <w:ind w:left="720"/>
      </w:pPr>
    </w:p>
    <w:p w14:paraId="072943B4" w14:textId="3AAEBB8A" w:rsidR="0079652D" w:rsidRDefault="0079652D" w:rsidP="000E73D3">
      <w:pPr>
        <w:numPr>
          <w:ilvl w:val="0"/>
          <w:numId w:val="6"/>
        </w:numPr>
        <w:tabs>
          <w:tab w:val="num" w:pos="720"/>
        </w:tabs>
        <w:spacing w:after="0"/>
      </w:pPr>
      <w:r>
        <w:t>Todo: John to provide blurb - add details about IHE/HL7 Collaboration workgroup</w:t>
      </w:r>
    </w:p>
    <w:p w14:paraId="1DA1233A" w14:textId="77777777" w:rsidR="000E73D3" w:rsidRDefault="000E73D3" w:rsidP="000E73D3">
      <w:pPr>
        <w:tabs>
          <w:tab w:val="num" w:pos="720"/>
        </w:tabs>
        <w:spacing w:after="0"/>
      </w:pPr>
    </w:p>
    <w:p w14:paraId="7F715AA0" w14:textId="0CFC5209" w:rsidR="0079652D" w:rsidDel="00D86DB6" w:rsidRDefault="0079652D" w:rsidP="000E73D3">
      <w:pPr>
        <w:tabs>
          <w:tab w:val="num" w:pos="720"/>
        </w:tabs>
        <w:spacing w:after="0"/>
        <w:rPr>
          <w:del w:id="141" w:author="Tone Southerland" w:date="2014-10-16T22:25:00Z"/>
        </w:rPr>
      </w:pPr>
      <w:del w:id="142" w:author="Tone Southerland" w:date="2014-10-16T22:25:00Z">
        <w:r w:rsidDel="00D86DB6">
          <w:delText>Todo: change dates and locations</w:delText>
        </w:r>
      </w:del>
    </w:p>
    <w:p w14:paraId="49D138FE" w14:textId="77777777" w:rsidR="000E73D3" w:rsidRDefault="000E73D3" w:rsidP="000E73D3">
      <w:pPr>
        <w:spacing w:after="80"/>
        <w:rPr>
          <w:b/>
          <w:bCs/>
          <w:u w:val="single"/>
        </w:rPr>
      </w:pPr>
      <w:r>
        <w:rPr>
          <w:b/>
          <w:bCs/>
          <w:u w:val="single"/>
        </w:rPr>
        <w:t xml:space="preserve">Demonstrations and Other Events: </w:t>
      </w:r>
    </w:p>
    <w:p w14:paraId="7A8448B4"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HIMSS Annual  Conference (USA)</w:t>
      </w:r>
    </w:p>
    <w:p w14:paraId="3FE618D4" w14:textId="77777777" w:rsidR="000E73D3" w:rsidRPr="00A64D5F" w:rsidRDefault="000E73D3" w:rsidP="000E73D3">
      <w:pPr>
        <w:numPr>
          <w:ilvl w:val="1"/>
          <w:numId w:val="8"/>
        </w:numPr>
        <w:spacing w:after="0" w:line="240" w:lineRule="auto"/>
        <w:rPr>
          <w:shd w:val="solid" w:color="FFFFFF" w:fill="FFFFFF"/>
        </w:rPr>
      </w:pPr>
      <w:r w:rsidRPr="00A64D5F">
        <w:rPr>
          <w:shd w:val="solid" w:color="FFFFFF" w:fill="FFFFFF"/>
        </w:rPr>
        <w:lastRenderedPageBreak/>
        <w:t xml:space="preserve">Theme-focused demonstrations including Ambulatory, Emergency and Acute Care settings, Public Health agencies, Clinical Research organizations, Laboratory Services, Imaging Services and Home Care  </w:t>
      </w:r>
      <w:r w:rsidRPr="00A64D5F">
        <w:rPr>
          <w:rFonts w:ascii="Times New Roman" w:eastAsia="Times New Roman" w:hAnsi="Times New Roman" w:cs="Times New Roman"/>
          <w:shd w:val="solid" w:color="FFFFFF" w:fill="FFFFFF"/>
        </w:rPr>
        <w:t xml:space="preserve"> </w:t>
      </w:r>
    </w:p>
    <w:p w14:paraId="7953452B"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 xml:space="preserve">Public Health Information Network (PHIN) conference (USA) </w:t>
      </w:r>
    </w:p>
    <w:p w14:paraId="0A917FC1" w14:textId="77777777" w:rsidR="000E73D3" w:rsidRPr="00A64D5F" w:rsidRDefault="000E73D3" w:rsidP="000E73D3">
      <w:pPr>
        <w:numPr>
          <w:ilvl w:val="1"/>
          <w:numId w:val="9"/>
        </w:numPr>
        <w:spacing w:after="0" w:line="240" w:lineRule="auto"/>
        <w:rPr>
          <w:shd w:val="solid" w:color="FFFFFF" w:fill="FFFFFF"/>
        </w:rPr>
      </w:pPr>
      <w:r w:rsidRPr="00A64D5F">
        <w:rPr>
          <w:shd w:val="solid" w:color="FFFFFF" w:fill="FFFFFF"/>
        </w:rPr>
        <w:t xml:space="preserve">Public health focused demonstrations (e.g. Immunization and Cancer Registry Reporting and Utilization) </w:t>
      </w:r>
    </w:p>
    <w:p w14:paraId="0ADECFC8"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HIMSS/World of Health IT (WoHIT) (2012: Copenhagen, Denmark)</w:t>
      </w:r>
    </w:p>
    <w:p w14:paraId="20D5D5C5" w14:textId="77777777" w:rsidR="000E73D3" w:rsidRPr="00A64D5F" w:rsidRDefault="000E73D3" w:rsidP="000E73D3">
      <w:pPr>
        <w:numPr>
          <w:ilvl w:val="1"/>
          <w:numId w:val="7"/>
        </w:numPr>
        <w:spacing w:after="0" w:line="240" w:lineRule="auto"/>
        <w:rPr>
          <w:shd w:val="solid" w:color="FFFFFF" w:fill="FFFFFF"/>
        </w:rPr>
      </w:pPr>
      <w:r w:rsidRPr="00A64D5F">
        <w:rPr>
          <w:shd w:val="solid" w:color="FFFFFF" w:fill="FFFFFF"/>
        </w:rPr>
        <w:t>Theme-focused demonstrations including Ambulatory, Emergency and Acute Care settings and Laboratory Services. Not continued in 2013.</w:t>
      </w:r>
    </w:p>
    <w:p w14:paraId="46769D30" w14:textId="77777777" w:rsidR="000E73D3" w:rsidRPr="00A64D5F" w:rsidRDefault="000E73D3" w:rsidP="000E73D3">
      <w:pPr>
        <w:numPr>
          <w:ilvl w:val="0"/>
          <w:numId w:val="7"/>
        </w:numPr>
        <w:spacing w:after="0" w:line="240" w:lineRule="auto"/>
        <w:rPr>
          <w:shd w:val="solid" w:color="FFFFFF" w:fill="FFFFFF"/>
        </w:rPr>
      </w:pPr>
      <w:r w:rsidRPr="00A64D5F">
        <w:rPr>
          <w:shd w:val="solid" w:color="FFFFFF" w:fill="FFFFFF"/>
        </w:rPr>
        <w:t>HIMSS AsiaPac12 (2012: Singapore)</w:t>
      </w:r>
    </w:p>
    <w:p w14:paraId="4F79243C" w14:textId="77777777" w:rsidR="000E73D3" w:rsidRDefault="000E73D3" w:rsidP="000E73D3">
      <w:pPr>
        <w:numPr>
          <w:ilvl w:val="1"/>
          <w:numId w:val="6"/>
        </w:numPr>
        <w:tabs>
          <w:tab w:val="num" w:pos="1440"/>
        </w:tabs>
        <w:spacing w:after="0"/>
      </w:pPr>
      <w:r w:rsidRPr="00A64D5F">
        <w:rPr>
          <w:shd w:val="solid" w:color="FFFFFF" w:fill="FFFFFF"/>
        </w:rPr>
        <w:t>Theme-focused demonstrations including Ambulatory, Emergency and Acute Care settings, and also Home-based and clinically-deployed devices</w:t>
      </w:r>
    </w:p>
    <w:p w14:paraId="756FFDEA" w14:textId="77777777" w:rsidR="000E73D3" w:rsidRDefault="000E73D3" w:rsidP="000E73D3">
      <w:pPr>
        <w:spacing w:after="80"/>
        <w:rPr>
          <w:b/>
          <w:bCs/>
          <w:u w:val="single"/>
        </w:rPr>
      </w:pPr>
    </w:p>
    <w:p w14:paraId="646CFE54" w14:textId="742CA4E6" w:rsidR="000E73D3" w:rsidDel="00725EB4" w:rsidRDefault="0079652D" w:rsidP="000E73D3">
      <w:pPr>
        <w:spacing w:after="80"/>
        <w:rPr>
          <w:del w:id="143" w:author="Tone Southerland" w:date="2014-10-16T22:01:00Z"/>
          <w:bCs/>
        </w:rPr>
      </w:pPr>
      <w:del w:id="144" w:author="Tone Southerland" w:date="2014-10-16T22:01:00Z">
        <w:r w:rsidRPr="0079652D" w:rsidDel="00725EB4">
          <w:rPr>
            <w:bCs/>
          </w:rPr>
          <w:delText>Todo: update new profiles, add links as appropriate</w:delText>
        </w:r>
        <w:r w:rsidDel="00725EB4">
          <w:rPr>
            <w:bCs/>
          </w:rPr>
          <w:delText>, add DAF whitepaper</w:delText>
        </w:r>
      </w:del>
    </w:p>
    <w:p w14:paraId="468BF51D" w14:textId="59F68727" w:rsidR="0079652D" w:rsidRPr="0079652D" w:rsidDel="00BE0B27" w:rsidRDefault="0079652D" w:rsidP="000E73D3">
      <w:pPr>
        <w:spacing w:after="80"/>
        <w:rPr>
          <w:del w:id="145" w:author="Tone Southerland" w:date="2014-10-16T22:01:00Z"/>
          <w:bCs/>
        </w:rPr>
      </w:pPr>
      <w:del w:id="146" w:author="Tone Southerland" w:date="2014-10-16T22:01:00Z">
        <w:r w:rsidDel="00BE0B27">
          <w:rPr>
            <w:bCs/>
          </w:rPr>
          <w:delText>- do we need to list any last year profiles up in significant table?</w:delText>
        </w:r>
      </w:del>
    </w:p>
    <w:p w14:paraId="4465D453" w14:textId="77777777" w:rsidR="000E73D3" w:rsidRDefault="000E73D3" w:rsidP="000E73D3">
      <w:pPr>
        <w:spacing w:after="80"/>
        <w:rPr>
          <w:sz w:val="24"/>
          <w:szCs w:val="24"/>
          <w:shd w:val="solid" w:color="FFFFFF" w:fill="FFFFFF"/>
        </w:rPr>
      </w:pPr>
      <w:r>
        <w:rPr>
          <w:b/>
          <w:bCs/>
          <w:u w:val="single"/>
        </w:rPr>
        <w:t xml:space="preserve">New Profiles:  </w:t>
      </w:r>
      <w:r>
        <w:rPr>
          <w:sz w:val="24"/>
          <w:szCs w:val="24"/>
          <w:shd w:val="solid" w:color="FFFFFF" w:fill="FFFFFF"/>
        </w:rPr>
        <w:t xml:space="preserve"> </w:t>
      </w:r>
    </w:p>
    <w:p w14:paraId="132F61B1" w14:textId="665416BD" w:rsidR="003472B1" w:rsidRDefault="008E4F21" w:rsidP="003472B1">
      <w:pPr>
        <w:pStyle w:val="ListParagraph"/>
        <w:numPr>
          <w:ilvl w:val="0"/>
          <w:numId w:val="19"/>
        </w:numPr>
        <w:spacing w:after="80"/>
        <w:rPr>
          <w:ins w:id="147" w:author="Tone Southerland" w:date="2014-10-16T21:50:00Z"/>
          <w:shd w:val="solid" w:color="FFFFFF" w:fill="FFFFFF"/>
        </w:rPr>
        <w:pPrChange w:id="148" w:author="Tone Southerland" w:date="2014-10-16T21:32:00Z">
          <w:pPr/>
        </w:pPrChange>
      </w:pPr>
      <w:ins w:id="149" w:author="Tone Southerland" w:date="2014-10-16T21:28:00Z">
        <w:r>
          <w:rPr>
            <w:shd w:val="solid" w:color="FFFFFF" w:fill="FFFFFF"/>
          </w:rPr>
          <w:t>Reconciliation of Content and Care Providers [RECON]</w:t>
        </w:r>
      </w:ins>
      <w:ins w:id="150" w:author="Tone Southerland" w:date="2014-10-16T21:50:00Z">
        <w:r w:rsidR="00344683">
          <w:rPr>
            <w:shd w:val="solid" w:color="FFFFFF" w:fill="FFFFFF"/>
          </w:rPr>
          <w:t xml:space="preserve"> (</w:t>
        </w:r>
        <w:r w:rsidR="00344683">
          <w:rPr>
            <w:shd w:val="solid" w:color="FFFFFF" w:fill="FFFFFF"/>
          </w:rPr>
          <w:fldChar w:fldCharType="begin"/>
        </w:r>
        <w:r w:rsidR="00344683">
          <w:rPr>
            <w:shd w:val="solid" w:color="FFFFFF" w:fill="FFFFFF"/>
          </w:rPr>
          <w:instrText xml:space="preserve"> HYPERLINK "</w:instrText>
        </w:r>
        <w:r w:rsidR="00344683" w:rsidRPr="00344683">
          <w:rPr>
            <w:shd w:val="solid" w:color="FFFFFF" w:fill="FFFFFF"/>
          </w:rPr>
          <w:instrText>http://ihe.net/uploadedFiles/Documents/PCC/IHE_PCC_Suppl_RECON.pdf</w:instrText>
        </w:r>
        <w:r w:rsidR="00344683">
          <w:rPr>
            <w:shd w:val="solid" w:color="FFFFFF" w:fill="FFFFFF"/>
          </w:rPr>
          <w:instrText xml:space="preserve">" </w:instrText>
        </w:r>
        <w:r w:rsidR="00344683">
          <w:rPr>
            <w:shd w:val="solid" w:color="FFFFFF" w:fill="FFFFFF"/>
          </w:rPr>
          <w:fldChar w:fldCharType="separate"/>
        </w:r>
        <w:r w:rsidR="00344683" w:rsidRPr="0004623C">
          <w:rPr>
            <w:rStyle w:val="Hyperlink"/>
            <w:shd w:val="solid" w:color="FFFFFF" w:fill="FFFFFF"/>
          </w:rPr>
          <w:t>http://ihe.net/uploadedFiles/Documents/PCC/IHE_PCC_Suppl_RECON.pdf</w:t>
        </w:r>
        <w:r w:rsidR="00344683">
          <w:rPr>
            <w:shd w:val="solid" w:color="FFFFFF" w:fill="FFFFFF"/>
          </w:rPr>
          <w:fldChar w:fldCharType="end"/>
        </w:r>
        <w:r w:rsidR="00344683">
          <w:rPr>
            <w:shd w:val="solid" w:color="FFFFFF" w:fill="FFFFFF"/>
          </w:rPr>
          <w:t>)</w:t>
        </w:r>
      </w:ins>
    </w:p>
    <w:p w14:paraId="4FEE2FCE" w14:textId="6ED77BE1" w:rsidR="003472B1" w:rsidRPr="003472B1" w:rsidRDefault="003472B1" w:rsidP="003472B1">
      <w:pPr>
        <w:pStyle w:val="ListParagraph"/>
        <w:numPr>
          <w:ilvl w:val="1"/>
          <w:numId w:val="19"/>
        </w:numPr>
        <w:spacing w:after="80"/>
        <w:rPr>
          <w:ins w:id="151" w:author="Tone Southerland" w:date="2014-10-16T21:28:00Z"/>
          <w:shd w:val="solid" w:color="FFFFFF" w:fill="FFFFFF"/>
          <w:rPrChange w:id="152" w:author="Tone Southerland" w:date="2014-10-16T21:33:00Z">
            <w:rPr>
              <w:ins w:id="153" w:author="Tone Southerland" w:date="2014-10-16T21:28:00Z"/>
              <w:shd w:val="solid" w:color="FFFFFF" w:fill="FFFFFF"/>
            </w:rPr>
          </w:rPrChange>
        </w:rPr>
        <w:pPrChange w:id="154" w:author="Tone Southerland" w:date="2014-10-16T21:33:00Z">
          <w:pPr>
            <w:pStyle w:val="ListParagraph"/>
            <w:numPr>
              <w:numId w:val="19"/>
            </w:numPr>
            <w:spacing w:after="80"/>
            <w:ind w:hanging="360"/>
          </w:pPr>
        </w:pPrChange>
      </w:pPr>
      <w:ins w:id="155" w:author="Tone Southerland" w:date="2014-10-16T21:32:00Z">
        <w:r w:rsidRPr="003472B1">
          <w:rPr>
            <w:shd w:val="solid" w:color="FFFFFF" w:fill="FFFFFF"/>
            <w:rPrChange w:id="156" w:author="Tone Southerland" w:date="2014-10-16T21:32:00Z">
              <w:rPr>
                <w:shd w:val="solid" w:color="FFFFFF" w:fill="FFFFFF"/>
              </w:rPr>
            </w:rPrChange>
          </w:rPr>
          <w:t>This profile enables information contained in Health Information Systems and Exchanges to be used to support automation of these reconciliation tasks and clinical workflows. This profile explains what information can help reconciliation, and how it can be used to assist healthcare providers to automate this complex task.</w:t>
        </w:r>
      </w:ins>
    </w:p>
    <w:p w14:paraId="02E8C1F5" w14:textId="77777777" w:rsidR="00344683" w:rsidRDefault="008E4F21" w:rsidP="00344683">
      <w:pPr>
        <w:pStyle w:val="ListParagraph"/>
        <w:numPr>
          <w:ilvl w:val="0"/>
          <w:numId w:val="19"/>
        </w:numPr>
        <w:spacing w:after="80"/>
        <w:rPr>
          <w:ins w:id="157" w:author="Tone Southerland" w:date="2014-10-16T21:50:00Z"/>
          <w:shd w:val="solid" w:color="FFFFFF" w:fill="FFFFFF"/>
        </w:rPr>
        <w:pPrChange w:id="158" w:author="Tone Southerland" w:date="2014-10-16T21:50:00Z">
          <w:pPr>
            <w:pStyle w:val="ListParagraph"/>
            <w:numPr>
              <w:numId w:val="19"/>
            </w:numPr>
            <w:spacing w:after="80"/>
            <w:ind w:hanging="360"/>
          </w:pPr>
        </w:pPrChange>
      </w:pPr>
      <w:ins w:id="159" w:author="Tone Southerland" w:date="2014-10-16T21:28:00Z">
        <w:r>
          <w:rPr>
            <w:shd w:val="solid" w:color="FFFFFF" w:fill="FFFFFF"/>
          </w:rPr>
          <w:t>Multiple Content Views [MCV]</w:t>
        </w:r>
      </w:ins>
      <w:ins w:id="160" w:author="Tone Southerland" w:date="2014-10-16T21:50:00Z">
        <w:r w:rsidR="00344683">
          <w:rPr>
            <w:shd w:val="solid" w:color="FFFFFF" w:fill="FFFFFF"/>
          </w:rPr>
          <w:t xml:space="preserve"> </w:t>
        </w:r>
      </w:ins>
    </w:p>
    <w:p w14:paraId="77532090" w14:textId="366591D2" w:rsidR="00344683" w:rsidRDefault="00344683" w:rsidP="00344683">
      <w:pPr>
        <w:pStyle w:val="ListParagraph"/>
        <w:spacing w:after="80"/>
        <w:rPr>
          <w:ins w:id="161" w:author="Tone Southerland" w:date="2014-10-16T21:50:00Z"/>
          <w:shd w:val="solid" w:color="FFFFFF" w:fill="FFFFFF"/>
        </w:rPr>
        <w:pPrChange w:id="162" w:author="Tone Southerland" w:date="2014-10-16T21:50:00Z">
          <w:pPr>
            <w:pStyle w:val="ListParagraph"/>
            <w:numPr>
              <w:numId w:val="19"/>
            </w:numPr>
            <w:spacing w:after="80"/>
            <w:ind w:hanging="360"/>
          </w:pPr>
        </w:pPrChange>
      </w:pPr>
      <w:ins w:id="163" w:author="Tone Southerland" w:date="2014-10-16T21:50:00Z">
        <w:r>
          <w:rPr>
            <w:shd w:val="solid" w:color="FFFFFF" w:fill="FFFFFF"/>
          </w:rPr>
          <w:t>(</w:t>
        </w:r>
        <w:r>
          <w:rPr>
            <w:shd w:val="solid" w:color="FFFFFF" w:fill="FFFFFF"/>
          </w:rPr>
          <w:fldChar w:fldCharType="begin"/>
        </w:r>
        <w:r>
          <w:rPr>
            <w:shd w:val="solid" w:color="FFFFFF" w:fill="FFFFFF"/>
          </w:rPr>
          <w:instrText xml:space="preserve"> HYPERLINK "</w:instrText>
        </w:r>
        <w:r w:rsidRPr="00344683">
          <w:rPr>
            <w:shd w:val="solid" w:color="FFFFFF" w:fill="FFFFFF"/>
          </w:rPr>
          <w:instrText>http://ihe.net/uploadedFiles/Documents/PCC/IHE_PCC_Suppl_MCV.pdf</w:instrText>
        </w:r>
        <w:r>
          <w:rPr>
            <w:shd w:val="solid" w:color="FFFFFF" w:fill="FFFFFF"/>
          </w:rPr>
          <w:instrText xml:space="preserve">" </w:instrText>
        </w:r>
        <w:r>
          <w:rPr>
            <w:shd w:val="solid" w:color="FFFFFF" w:fill="FFFFFF"/>
          </w:rPr>
          <w:fldChar w:fldCharType="separate"/>
        </w:r>
        <w:r w:rsidRPr="0004623C">
          <w:rPr>
            <w:rStyle w:val="Hyperlink"/>
            <w:shd w:val="solid" w:color="FFFFFF" w:fill="FFFFFF"/>
          </w:rPr>
          <w:t>http://ihe.net/uploadedFiles/Documents/PCC/IHE_PCC_Suppl_MCV.pdf</w:t>
        </w:r>
        <w:r>
          <w:rPr>
            <w:shd w:val="solid" w:color="FFFFFF" w:fill="FFFFFF"/>
          </w:rPr>
          <w:fldChar w:fldCharType="end"/>
        </w:r>
        <w:r>
          <w:rPr>
            <w:shd w:val="solid" w:color="FFFFFF" w:fill="FFFFFF"/>
          </w:rPr>
          <w:t>)</w:t>
        </w:r>
      </w:ins>
    </w:p>
    <w:p w14:paraId="76A97E1F" w14:textId="30EC720C" w:rsidR="008E4F21" w:rsidRPr="00344683" w:rsidRDefault="008E4F21" w:rsidP="00344683">
      <w:pPr>
        <w:pStyle w:val="ListParagraph"/>
        <w:numPr>
          <w:ilvl w:val="1"/>
          <w:numId w:val="19"/>
        </w:numPr>
        <w:spacing w:after="80"/>
        <w:rPr>
          <w:ins w:id="164" w:author="Tone Southerland" w:date="2014-10-16T21:33:00Z"/>
          <w:shd w:val="solid" w:color="FFFFFF" w:fill="FFFFFF"/>
          <w:rPrChange w:id="165" w:author="Tone Southerland" w:date="2014-10-16T21:50:00Z">
            <w:rPr>
              <w:ins w:id="166" w:author="Tone Southerland" w:date="2014-10-16T21:33:00Z"/>
              <w:shd w:val="solid" w:color="FFFFFF" w:fill="FFFFFF"/>
            </w:rPr>
          </w:rPrChange>
        </w:rPr>
        <w:pPrChange w:id="167" w:author="Tone Southerland" w:date="2014-10-16T21:50:00Z">
          <w:pPr>
            <w:pStyle w:val="ListParagraph"/>
            <w:numPr>
              <w:numId w:val="19"/>
            </w:numPr>
            <w:spacing w:after="80"/>
            <w:ind w:hanging="360"/>
          </w:pPr>
        </w:pPrChange>
      </w:pPr>
      <w:ins w:id="168" w:author="Tone Southerland" w:date="2014-10-16T21:30:00Z">
        <w:r w:rsidRPr="00344683">
          <w:rPr>
            <w:shd w:val="solid" w:color="FFFFFF" w:fill="FFFFFF"/>
            <w:rPrChange w:id="169" w:author="Tone Southerland" w:date="2014-10-16T21:50:00Z">
              <w:rPr>
                <w:shd w:val="solid" w:color="FFFFFF" w:fill="FFFFFF"/>
              </w:rPr>
            </w:rPrChange>
          </w:rPr>
          <w:t>This profile provides guidance on how text in CDA documents may be tagged to achieve different rendering behaviors. This allows one document to serve different needs based upon the requirements of the person viewing the document. The viewing requirements of a patient differ from the requirements of a healthcare provider. The profile identifies many of the requirements expressed by patients, classifies these requirements, identifies the rendering behavior associated with each, and provides guidance on how to tag CDA content in order to bind it to an identified behavior. Use of this profile allows one CDA document to serve the needs of different Document Consumers. This profile is strictly about the rendering of the narrative, and the view has no relationship to content that may be imported by other actors.</w:t>
        </w:r>
      </w:ins>
    </w:p>
    <w:p w14:paraId="0E08CA59" w14:textId="29C39C48" w:rsidR="00984BF0" w:rsidRDefault="00984BF0" w:rsidP="00984BF0">
      <w:pPr>
        <w:pStyle w:val="ListParagraph"/>
        <w:numPr>
          <w:ilvl w:val="0"/>
          <w:numId w:val="19"/>
        </w:numPr>
        <w:spacing w:after="80"/>
        <w:rPr>
          <w:ins w:id="170" w:author="Tone Southerland" w:date="2014-10-16T21:34:00Z"/>
          <w:shd w:val="solid" w:color="FFFFFF" w:fill="FFFFFF"/>
        </w:rPr>
        <w:pPrChange w:id="171" w:author="Tone Southerland" w:date="2014-10-16T21:33:00Z">
          <w:pPr>
            <w:pStyle w:val="ListParagraph"/>
            <w:numPr>
              <w:numId w:val="19"/>
            </w:numPr>
            <w:spacing w:after="80"/>
            <w:ind w:hanging="360"/>
          </w:pPr>
        </w:pPrChange>
      </w:pPr>
      <w:ins w:id="172" w:author="Tone Southerland" w:date="2014-10-16T21:34:00Z">
        <w:r>
          <w:rPr>
            <w:shd w:val="solid" w:color="FFFFFF" w:fill="FFFFFF"/>
          </w:rPr>
          <w:t xml:space="preserve">A </w:t>
        </w:r>
      </w:ins>
      <w:ins w:id="173" w:author="Tone Southerland" w:date="2014-10-16T21:33:00Z">
        <w:r>
          <w:rPr>
            <w:shd w:val="solid" w:color="FFFFFF" w:fill="FFFFFF"/>
          </w:rPr>
          <w:t>Data</w:t>
        </w:r>
      </w:ins>
      <w:ins w:id="174" w:author="Tone Southerland" w:date="2014-10-16T21:34:00Z">
        <w:r>
          <w:rPr>
            <w:shd w:val="solid" w:color="FFFFFF" w:fill="FFFFFF"/>
          </w:rPr>
          <w:t xml:space="preserve"> Access Framework using IHE Profiles (White Paper)</w:t>
        </w:r>
      </w:ins>
    </w:p>
    <w:p w14:paraId="4CB6FA3B" w14:textId="77777777" w:rsidR="00344683" w:rsidRPr="002A1B47" w:rsidRDefault="00344683" w:rsidP="00344683">
      <w:pPr>
        <w:pStyle w:val="ListParagraph"/>
        <w:numPr>
          <w:ilvl w:val="1"/>
          <w:numId w:val="19"/>
        </w:numPr>
        <w:jc w:val="both"/>
        <w:rPr>
          <w:ins w:id="175" w:author="Tone Southerland" w:date="2014-10-16T21:49:00Z"/>
        </w:rPr>
        <w:pPrChange w:id="176" w:author="Tone Southerland" w:date="2014-10-16T21:49:00Z">
          <w:pPr>
            <w:pStyle w:val="ListParagraph"/>
            <w:numPr>
              <w:numId w:val="19"/>
            </w:numPr>
            <w:ind w:hanging="360"/>
            <w:jc w:val="both"/>
          </w:pPr>
        </w:pPrChange>
      </w:pPr>
      <w:ins w:id="177" w:author="Tone Southerland" w:date="2014-10-16T21:49:00Z">
        <w:r w:rsidRPr="00022BC2">
          <w:rPr>
            <w:rStyle w:val="BodyTextChar"/>
          </w:rPr>
          <w:t>The purpose of this white paper is to provide a framework of modular, substitutable and interoperable integration profiles that shows how IHE enables data access for a wide variety of use cases and can reduce integration costs by encouraging standards based integration both within and across enterprises</w:t>
        </w:r>
        <w:r w:rsidRPr="00344683">
          <w:rPr>
            <w:rFonts w:cstheme="minorHAnsi"/>
          </w:rPr>
          <w:t xml:space="preserve">. </w:t>
        </w:r>
      </w:ins>
    </w:p>
    <w:p w14:paraId="6BAB680D" w14:textId="77777777" w:rsidR="00984BF0" w:rsidRPr="008E4F21" w:rsidRDefault="00984BF0" w:rsidP="00344683">
      <w:pPr>
        <w:pStyle w:val="ListParagraph"/>
        <w:spacing w:after="80"/>
        <w:ind w:left="1440"/>
        <w:rPr>
          <w:ins w:id="178" w:author="Tone Southerland" w:date="2014-10-16T21:27:00Z"/>
          <w:shd w:val="solid" w:color="FFFFFF" w:fill="FFFFFF"/>
          <w:rPrChange w:id="179" w:author="Tone Southerland" w:date="2014-10-16T21:31:00Z">
            <w:rPr>
              <w:ins w:id="180" w:author="Tone Southerland" w:date="2014-10-16T21:27:00Z"/>
              <w:shd w:val="solid" w:color="FFFFFF" w:fill="FFFFFF"/>
            </w:rPr>
          </w:rPrChange>
        </w:rPr>
        <w:pPrChange w:id="181" w:author="Tone Southerland" w:date="2014-10-16T21:49:00Z">
          <w:pPr>
            <w:pStyle w:val="ListParagraph"/>
            <w:numPr>
              <w:numId w:val="19"/>
            </w:numPr>
            <w:spacing w:after="80"/>
            <w:ind w:hanging="360"/>
          </w:pPr>
        </w:pPrChange>
      </w:pPr>
    </w:p>
    <w:p w14:paraId="728DFA6B" w14:textId="112001DE" w:rsidR="00AC23EE" w:rsidRPr="009B6992" w:rsidDel="00CF263D" w:rsidRDefault="001E366F" w:rsidP="00AC23EE">
      <w:pPr>
        <w:pStyle w:val="ListParagraph"/>
        <w:numPr>
          <w:ilvl w:val="0"/>
          <w:numId w:val="19"/>
        </w:numPr>
        <w:spacing w:after="80"/>
        <w:rPr>
          <w:del w:id="182" w:author="Tone Southerland" w:date="2014-10-16T21:52:00Z"/>
          <w:shd w:val="solid" w:color="FFFFFF" w:fill="FFFFFF"/>
        </w:rPr>
      </w:pPr>
      <w:del w:id="183" w:author="Tone Southerland" w:date="2014-10-16T21:52:00Z">
        <w:r w:rsidRPr="009B6992" w:rsidDel="00CF263D">
          <w:rPr>
            <w:shd w:val="solid" w:color="FFFFFF" w:fill="FFFFFF"/>
          </w:rPr>
          <w:delText>Referral/Order Linking [ROL]</w:delText>
        </w:r>
      </w:del>
    </w:p>
    <w:p w14:paraId="5B6B071B" w14:textId="74F025DF" w:rsidR="001E366F" w:rsidRPr="00BC28C5" w:rsidDel="00CF263D" w:rsidRDefault="00317FA6" w:rsidP="00BC28C5">
      <w:pPr>
        <w:pStyle w:val="BodyText"/>
        <w:numPr>
          <w:ilvl w:val="1"/>
          <w:numId w:val="19"/>
        </w:numPr>
        <w:rPr>
          <w:del w:id="184" w:author="Tone Southerland" w:date="2014-10-16T21:52:00Z"/>
        </w:rPr>
      </w:pPr>
      <w:del w:id="185" w:author="Tone Southerland" w:date="2014-10-16T21:52:00Z">
        <w:r w:rsidRPr="006938E1" w:rsidDel="00CF263D">
          <w:delText>This profile describes what is necessary to communicate and link the referral and</w:delText>
        </w:r>
        <w:r w:rsidDel="00CF263D">
          <w:delText>/</w:delText>
        </w:r>
        <w:r w:rsidRPr="006938E1" w:rsidDel="00CF263D">
          <w:delText>or order number in documentation and metadata associated with services requested by an order placer. It does not describe where orders are placed when the referral</w:delText>
        </w:r>
        <w:r w:rsidDel="00CF263D">
          <w:delText xml:space="preserve"> </w:delText>
        </w:r>
        <w:r w:rsidRPr="006938E1" w:rsidDel="00CF263D">
          <w:delText>and</w:delText>
        </w:r>
        <w:r w:rsidDel="00CF263D">
          <w:delText>/</w:delText>
        </w:r>
        <w:r w:rsidRPr="006938E1" w:rsidDel="00CF263D">
          <w:delText>or order is communicated using CDA documents</w:delText>
        </w:r>
        <w:r w:rsidDel="00CF263D">
          <w:delText xml:space="preserve">. </w:delText>
        </w:r>
        <w:r w:rsidRPr="006938E1" w:rsidDel="00CF263D">
          <w:delText>It can be used within the context of profiles using the Cross Enterprise Document Workflow, or it can be used outside of those contexts.</w:delText>
        </w:r>
        <w:r w:rsidR="005D3ED6" w:rsidDel="00CF263D">
          <w:delText xml:space="preserve"> </w:delText>
        </w:r>
        <w:r w:rsidR="005D3ED6" w:rsidDel="00CF263D">
          <w:rPr>
            <w:shd w:val="solid" w:color="FFFFFF" w:fill="FFFFFF"/>
          </w:rPr>
          <w:delText>[Trial Impl: Aug 2013]</w:delText>
        </w:r>
      </w:del>
    </w:p>
    <w:p w14:paraId="6D2419DC" w14:textId="39695549" w:rsidR="00AC23EE" w:rsidRPr="009B6992" w:rsidDel="00CF263D" w:rsidRDefault="001E366F" w:rsidP="00AC23EE">
      <w:pPr>
        <w:pStyle w:val="ListParagraph"/>
        <w:numPr>
          <w:ilvl w:val="0"/>
          <w:numId w:val="19"/>
        </w:numPr>
        <w:spacing w:after="80"/>
        <w:rPr>
          <w:del w:id="186" w:author="Tone Southerland" w:date="2014-10-16T21:52:00Z"/>
          <w:shd w:val="solid" w:color="FFFFFF" w:fill="FFFFFF"/>
        </w:rPr>
      </w:pPr>
      <w:del w:id="187" w:author="Tone Southerland" w:date="2014-10-16T21:52:00Z">
        <w:r w:rsidRPr="009B6992" w:rsidDel="00CF263D">
          <w:rPr>
            <w:shd w:val="solid" w:color="FFFFFF" w:fill="FFFFFF"/>
          </w:rPr>
          <w:delText>Patient Care Plan [</w:delText>
        </w:r>
        <w:r w:rsidR="00AC23EE" w:rsidRPr="009B6992" w:rsidDel="00CF263D">
          <w:rPr>
            <w:shd w:val="solid" w:color="FFFFFF" w:fill="FFFFFF"/>
          </w:rPr>
          <w:delText>PtCP</w:delText>
        </w:r>
        <w:r w:rsidRPr="009B6992" w:rsidDel="00CF263D">
          <w:rPr>
            <w:shd w:val="solid" w:color="FFFFFF" w:fill="FFFFFF"/>
          </w:rPr>
          <w:delText>]</w:delText>
        </w:r>
      </w:del>
    </w:p>
    <w:p w14:paraId="214735D8" w14:textId="79A99A95" w:rsidR="001E366F" w:rsidRPr="00F06B2A" w:rsidDel="00CF263D" w:rsidRDefault="001E366F" w:rsidP="001E366F">
      <w:pPr>
        <w:pStyle w:val="BodyText"/>
        <w:numPr>
          <w:ilvl w:val="1"/>
          <w:numId w:val="19"/>
        </w:numPr>
        <w:rPr>
          <w:del w:id="188" w:author="Tone Southerland" w:date="2014-10-16T21:52:00Z"/>
        </w:rPr>
      </w:pPr>
      <w:del w:id="189" w:author="Tone Southerland" w:date="2014-10-16T21:52:00Z">
        <w:r w:rsidRPr="00F06B2A" w:rsidDel="00CF263D">
          <w:delText xml:space="preserve">Patient Care Plan is a content profile that defines a centralized patient care plan </w:delText>
        </w:r>
        <w:r w:rsidRPr="007464AD" w:rsidDel="00CF263D">
          <w:delText>that will meet the needs of many stakeholders (providers and patients) and provide a method to reconcile and</w:delText>
        </w:r>
        <w:r w:rsidDel="00CF263D">
          <w:delText xml:space="preserve"> </w:delText>
        </w:r>
        <w:r w:rsidRPr="00F06B2A" w:rsidDel="00CF263D">
          <w:delText xml:space="preserve">consolidate the many disparate care plans that can be attached to a patient. It provides the beginning of a framework for a centralized patient care plan. </w:delText>
        </w:r>
        <w:r w:rsidR="005D3ED6" w:rsidDel="00CF263D">
          <w:rPr>
            <w:shd w:val="solid" w:color="FFFFFF" w:fill="FFFFFF"/>
          </w:rPr>
          <w:delText>[Trial Impl: Aug 2013]</w:delText>
        </w:r>
      </w:del>
    </w:p>
    <w:p w14:paraId="4A1CB07F" w14:textId="7A9C46DA" w:rsidR="00AC23EE" w:rsidRPr="009B6992" w:rsidDel="00CF263D" w:rsidRDefault="00AC23EE" w:rsidP="00AC23EE">
      <w:pPr>
        <w:pStyle w:val="ListParagraph"/>
        <w:numPr>
          <w:ilvl w:val="0"/>
          <w:numId w:val="19"/>
        </w:numPr>
        <w:spacing w:after="80"/>
        <w:rPr>
          <w:del w:id="190" w:author="Tone Southerland" w:date="2014-10-16T21:52:00Z"/>
          <w:shd w:val="solid" w:color="FFFFFF" w:fill="FFFFFF"/>
        </w:rPr>
      </w:pPr>
      <w:del w:id="191" w:author="Tone Southerland" w:date="2014-10-16T21:52:00Z">
        <w:r w:rsidRPr="009B6992" w:rsidDel="00CF263D">
          <w:rPr>
            <w:shd w:val="solid" w:color="FFFFFF" w:fill="FFFFFF"/>
          </w:rPr>
          <w:delText>Early Hearing Detection and Intervention-Workflow Definition [EHDI-WD]</w:delText>
        </w:r>
      </w:del>
    </w:p>
    <w:p w14:paraId="7FE4A4E8" w14:textId="2A9ADAF9" w:rsidR="0057329D" w:rsidDel="00CF263D" w:rsidRDefault="007647C1" w:rsidP="001E366F">
      <w:pPr>
        <w:pStyle w:val="ListParagraph"/>
        <w:numPr>
          <w:ilvl w:val="1"/>
          <w:numId w:val="19"/>
        </w:numPr>
        <w:spacing w:after="80"/>
        <w:rPr>
          <w:del w:id="192" w:author="Tone Southerland" w:date="2014-10-16T21:52:00Z"/>
          <w:shd w:val="solid" w:color="FFFFFF" w:fill="FFFFFF"/>
        </w:rPr>
      </w:pPr>
      <w:del w:id="193" w:author="Tone Southerland" w:date="2014-10-16T21:52:00Z">
        <w:r w:rsidRPr="0057329D" w:rsidDel="00CF263D">
          <w:rPr>
            <w:shd w:val="solid" w:color="FFFFFF" w:fill="FFFFFF"/>
          </w:rPr>
          <w:delText xml:space="preserve">This profile is built upon the ITI XDW </w:delText>
        </w:r>
        <w:r w:rsidR="0057329D" w:rsidRPr="0057329D" w:rsidDel="00CF263D">
          <w:rPr>
            <w:shd w:val="solid" w:color="FFFFFF" w:fill="FFFFFF"/>
          </w:rPr>
          <w:delText>Profile</w:delText>
        </w:r>
      </w:del>
    </w:p>
    <w:p w14:paraId="62F621F3" w14:textId="7F623406" w:rsidR="00E94BB9" w:rsidRPr="009B6992" w:rsidDel="00CF263D" w:rsidRDefault="00E94BB9" w:rsidP="009B6992">
      <w:pPr>
        <w:pStyle w:val="BodyText"/>
        <w:numPr>
          <w:ilvl w:val="1"/>
          <w:numId w:val="19"/>
        </w:numPr>
        <w:rPr>
          <w:del w:id="194" w:author="Tone Southerland" w:date="2014-10-16T21:52:00Z"/>
        </w:rPr>
      </w:pPr>
      <w:del w:id="195" w:author="Tone Southerland" w:date="2014-10-16T21:52:00Z">
        <w:r w:rsidRPr="001573B7" w:rsidDel="00CF263D">
          <w:delText>This profile specifies a standard workflow to orchestrate the collection and exchange of newborn hearing screening information between clinical and EHDI program public hea</w:delText>
        </w:r>
        <w:r w:rsidRPr="00706C24" w:rsidDel="00CF263D">
          <w:delText xml:space="preserve">lth information systems. </w:delText>
        </w:r>
        <w:r w:rsidR="005D3ED6" w:rsidDel="00CF263D">
          <w:rPr>
            <w:shd w:val="solid" w:color="FFFFFF" w:fill="FFFFFF"/>
          </w:rPr>
          <w:delText>[Trial Impl: Aug 2013]</w:delText>
        </w:r>
      </w:del>
    </w:p>
    <w:p w14:paraId="6EA8A7E5" w14:textId="7572C07D" w:rsidR="00AC23EE" w:rsidRPr="001E366F" w:rsidDel="00CF263D" w:rsidRDefault="00AC23EE" w:rsidP="001E366F">
      <w:pPr>
        <w:pStyle w:val="ListParagraph"/>
        <w:spacing w:after="80"/>
        <w:rPr>
          <w:del w:id="196" w:author="Tone Southerland" w:date="2014-10-16T21:52:00Z"/>
          <w:shd w:val="solid" w:color="FFFFFF" w:fill="FFFFFF"/>
        </w:rPr>
      </w:pPr>
    </w:p>
    <w:p w14:paraId="4BCCD24E" w14:textId="4E4F746B" w:rsidR="00AC23EE" w:rsidRPr="00A64D5F" w:rsidDel="00CF263D" w:rsidRDefault="00AC23EE" w:rsidP="000E73D3">
      <w:pPr>
        <w:spacing w:after="80"/>
        <w:rPr>
          <w:del w:id="197" w:author="Tone Southerland" w:date="2014-10-16T21:52:00Z"/>
          <w:b/>
          <w:bCs/>
          <w:u w:val="single"/>
        </w:rPr>
      </w:pPr>
    </w:p>
    <w:p w14:paraId="118F5F01" w14:textId="199AFC1A" w:rsidR="000E73D3" w:rsidRPr="00C02B44" w:rsidDel="00CF263D" w:rsidRDefault="000E73D3" w:rsidP="000E73D3">
      <w:pPr>
        <w:numPr>
          <w:ilvl w:val="0"/>
          <w:numId w:val="10"/>
        </w:numPr>
        <w:spacing w:after="0" w:line="240" w:lineRule="auto"/>
        <w:rPr>
          <w:del w:id="198" w:author="Tone Southerland" w:date="2014-10-16T21:52:00Z"/>
        </w:rPr>
      </w:pPr>
      <w:del w:id="199" w:author="Tone Southerland" w:date="2014-10-16T21:52:00Z">
        <w:r w:rsidRPr="00C02B44" w:rsidDel="00CF263D">
          <w:delText>Cross Enterprise Basic eReferral Workflow Definition [XBeR-WD] (</w:delText>
        </w:r>
        <w:r w:rsidR="0028781A" w:rsidDel="00CF263D">
          <w:fldChar w:fldCharType="begin"/>
        </w:r>
        <w:r w:rsidR="0028781A" w:rsidDel="00CF263D">
          <w:delInstrText xml:space="preserve"> HYPERLINK "http://www.ihe.net/Technical_Framework/upload/IHE_PCC_Suppl_XBeR-WD.pdf" </w:delInstrText>
        </w:r>
        <w:r w:rsidR="0028781A" w:rsidDel="00CF263D">
          <w:fldChar w:fldCharType="separate"/>
        </w:r>
        <w:r w:rsidRPr="00C02B44" w:rsidDel="00CF263D">
          <w:rPr>
            <w:rStyle w:val="Hyperlink"/>
          </w:rPr>
          <w:delText>http://www.ihe.net/Technical_Framework/upload/IHE_PCC_Suppl_XBeR-WD.pdf</w:delText>
        </w:r>
        <w:r w:rsidR="0028781A" w:rsidDel="00CF263D">
          <w:rPr>
            <w:rStyle w:val="Hyperlink"/>
          </w:rPr>
          <w:fldChar w:fldCharType="end"/>
        </w:r>
        <w:r w:rsidRPr="00C02B44" w:rsidDel="00CF263D">
          <w:delText>)</w:delText>
        </w:r>
      </w:del>
    </w:p>
    <w:p w14:paraId="443C5D97" w14:textId="7CC68179" w:rsidR="000E73D3" w:rsidRPr="00C02B44" w:rsidDel="00CF263D" w:rsidRDefault="000E73D3" w:rsidP="000E73D3">
      <w:pPr>
        <w:numPr>
          <w:ilvl w:val="0"/>
          <w:numId w:val="18"/>
        </w:numPr>
        <w:spacing w:after="0" w:line="240" w:lineRule="auto"/>
        <w:rPr>
          <w:del w:id="200" w:author="Tone Southerland" w:date="2014-10-16T21:52:00Z"/>
        </w:rPr>
      </w:pPr>
      <w:del w:id="201" w:author="Tone Southerland" w:date="2014-10-16T21:52:00Z">
        <w:r w:rsidRPr="00C02B44" w:rsidDel="00CF263D">
          <w:rPr>
            <w:rFonts w:eastAsia="Times New Roman" w:cs="TimesNewRomanPSMT"/>
            <w:color w:val="auto"/>
          </w:rPr>
          <w:delText>This profile is built upon the ITI XDW Profile</w:delText>
        </w:r>
      </w:del>
    </w:p>
    <w:p w14:paraId="5ADF347C" w14:textId="54E3438B" w:rsidR="000E73D3" w:rsidRPr="00C02B44" w:rsidDel="00CF263D" w:rsidRDefault="000E73D3" w:rsidP="000E73D3">
      <w:pPr>
        <w:numPr>
          <w:ilvl w:val="0"/>
          <w:numId w:val="16"/>
        </w:numPr>
        <w:autoSpaceDE w:val="0"/>
        <w:autoSpaceDN w:val="0"/>
        <w:adjustRightInd w:val="0"/>
        <w:spacing w:after="0" w:line="240" w:lineRule="auto"/>
        <w:rPr>
          <w:del w:id="202" w:author="Tone Southerland" w:date="2014-10-16T21:52:00Z"/>
          <w:rFonts w:eastAsia="Times New Roman" w:cs="TimesNewRomanPSMT"/>
          <w:color w:val="auto"/>
        </w:rPr>
      </w:pPr>
      <w:del w:id="203" w:author="Tone Southerland" w:date="2014-10-16T21:52:00Z">
        <w:r w:rsidRPr="00C02B44" w:rsidDel="00CF263D">
          <w:rPr>
            <w:rFonts w:eastAsia="Times New Roman" w:cs="TimesNewRomanPSMT"/>
            <w:color w:val="auto"/>
          </w:rPr>
          <w:delText>The eReferral, without an instrument to manage its workflow, is only an order without any information about the status of the order itself. The purpose of the XBeR-WD profile is to precisely define the workflow associated with an eReferral Document, the actors involved and the digital documents related with this process.[Trial Impl: Aug 2012]</w:delText>
        </w:r>
      </w:del>
    </w:p>
    <w:p w14:paraId="3FED4F97" w14:textId="08295F77" w:rsidR="000E73D3" w:rsidRPr="00C02B44" w:rsidDel="00CF263D" w:rsidRDefault="000E73D3" w:rsidP="000E73D3">
      <w:pPr>
        <w:numPr>
          <w:ilvl w:val="0"/>
          <w:numId w:val="17"/>
        </w:numPr>
        <w:spacing w:after="0" w:line="240" w:lineRule="auto"/>
        <w:rPr>
          <w:del w:id="204" w:author="Tone Southerland" w:date="2014-10-16T21:52:00Z"/>
        </w:rPr>
      </w:pPr>
      <w:del w:id="205" w:author="Tone Southerland" w:date="2014-10-16T21:52:00Z">
        <w:r w:rsidRPr="00C02B44" w:rsidDel="00CF263D">
          <w:delText>X Cross Enterprise TeleHomeMonitoring Workflow Definition [XTHM-WD] (</w:delText>
        </w:r>
        <w:r w:rsidR="0028781A" w:rsidDel="00CF263D">
          <w:fldChar w:fldCharType="begin"/>
        </w:r>
        <w:r w:rsidR="0028781A" w:rsidDel="00CF263D">
          <w:delInstrText xml:space="preserve"> HYPERLINK "http://www.ihe.net/Technical_Framework/upload/IHE_PCC_Suppl_XTHM-WD.pdf" </w:delInstrText>
        </w:r>
        <w:r w:rsidR="0028781A" w:rsidDel="00CF263D">
          <w:fldChar w:fldCharType="separate"/>
        </w:r>
        <w:r w:rsidRPr="00C02B44" w:rsidDel="00CF263D">
          <w:rPr>
            <w:rStyle w:val="Hyperlink"/>
          </w:rPr>
          <w:delText>http://www.ihe.net/Technical_Framework/upload/IHE_PCC_Suppl_XTHM-WD.pdf</w:delText>
        </w:r>
        <w:r w:rsidR="0028781A" w:rsidDel="00CF263D">
          <w:rPr>
            <w:rStyle w:val="Hyperlink"/>
          </w:rPr>
          <w:fldChar w:fldCharType="end"/>
        </w:r>
        <w:r w:rsidRPr="00C02B44" w:rsidDel="00CF263D">
          <w:delText>)</w:delText>
        </w:r>
      </w:del>
    </w:p>
    <w:p w14:paraId="0E1325D5" w14:textId="50EB9D7D" w:rsidR="000E73D3" w:rsidRPr="00C02B44" w:rsidDel="00CF263D" w:rsidRDefault="000E73D3" w:rsidP="000E73D3">
      <w:pPr>
        <w:numPr>
          <w:ilvl w:val="1"/>
          <w:numId w:val="17"/>
        </w:numPr>
        <w:spacing w:after="0" w:line="240" w:lineRule="auto"/>
        <w:rPr>
          <w:del w:id="206" w:author="Tone Southerland" w:date="2014-10-16T21:52:00Z"/>
        </w:rPr>
      </w:pPr>
      <w:del w:id="207" w:author="Tone Southerland" w:date="2014-10-16T21:52:00Z">
        <w:r w:rsidRPr="00C02B44" w:rsidDel="00CF263D">
          <w:rPr>
            <w:rFonts w:eastAsia="Times New Roman" w:cs="TimesNewRomanPSMT"/>
            <w:color w:val="auto"/>
          </w:rPr>
          <w:lastRenderedPageBreak/>
          <w:delText>This profile is built upon the ITI XDW Profile</w:delText>
        </w:r>
      </w:del>
    </w:p>
    <w:p w14:paraId="0F9F04EB" w14:textId="78F031E3" w:rsidR="000E73D3" w:rsidRPr="00C02B44" w:rsidDel="00CF263D" w:rsidRDefault="000E73D3" w:rsidP="000E73D3">
      <w:pPr>
        <w:numPr>
          <w:ilvl w:val="1"/>
          <w:numId w:val="17"/>
        </w:numPr>
        <w:autoSpaceDE w:val="0"/>
        <w:autoSpaceDN w:val="0"/>
        <w:adjustRightInd w:val="0"/>
        <w:spacing w:after="0" w:line="240" w:lineRule="auto"/>
        <w:rPr>
          <w:del w:id="208" w:author="Tone Southerland" w:date="2014-10-16T21:52:00Z"/>
        </w:rPr>
      </w:pPr>
      <w:del w:id="209" w:author="Tone Southerland" w:date="2014-10-16T21:52:00Z">
        <w:r w:rsidRPr="00C02B44" w:rsidDel="00CF263D">
          <w:rPr>
            <w:rFonts w:eastAsia="Times New Roman" w:cs="TimesNewRomanPSMT"/>
            <w:color w:val="auto"/>
          </w:rPr>
          <w:delText>The workflow related to the management of patients with chronic diseases (e.g., heart failure, COPD, diabetes) followed by a telemonitoring service is a cross-enterprise workflow since many different individuals from different enterprises can be involved: specialists and physicians, working in hospitals, rural areas or urban areas, general practitioners (GP), and general caregivers, as well as the telemonitoring centre’s staff. [Trial Impl: Aug 2012]</w:delText>
        </w:r>
      </w:del>
    </w:p>
    <w:p w14:paraId="628C691C" w14:textId="420C321A" w:rsidR="000E73D3" w:rsidRPr="00C02B44" w:rsidDel="00CF263D" w:rsidRDefault="000E73D3" w:rsidP="000E73D3">
      <w:pPr>
        <w:numPr>
          <w:ilvl w:val="0"/>
          <w:numId w:val="17"/>
        </w:numPr>
        <w:autoSpaceDE w:val="0"/>
        <w:autoSpaceDN w:val="0"/>
        <w:adjustRightInd w:val="0"/>
        <w:spacing w:after="0" w:line="240" w:lineRule="auto"/>
        <w:rPr>
          <w:del w:id="210" w:author="Tone Southerland" w:date="2014-10-16T21:52:00Z"/>
        </w:rPr>
      </w:pPr>
      <w:del w:id="211" w:author="Tone Southerland" w:date="2014-10-16T21:52:00Z">
        <w:r w:rsidRPr="00C02B44" w:rsidDel="00CF263D">
          <w:delText>X Cross-Enterprise Tumor Board Workflow Definition [XTB-WD] (</w:delText>
        </w:r>
        <w:r w:rsidR="0028781A" w:rsidDel="00CF263D">
          <w:fldChar w:fldCharType="begin"/>
        </w:r>
        <w:r w:rsidR="0028781A" w:rsidDel="00CF263D">
          <w:delInstrText xml:space="preserve"> HYPERLINK "http://www.ihe.net/Technical_Framework/upload/IHE_PCC_Suppl_XTB-WD.pdf" </w:delInstrText>
        </w:r>
        <w:r w:rsidR="0028781A" w:rsidDel="00CF263D">
          <w:fldChar w:fldCharType="separate"/>
        </w:r>
        <w:r w:rsidRPr="00C02B44" w:rsidDel="00CF263D">
          <w:rPr>
            <w:rStyle w:val="Hyperlink"/>
          </w:rPr>
          <w:delText>http://www.ihe.net/Technical_Framework/upload/IHE_PCC_Suppl_XTB-WD.pdf</w:delText>
        </w:r>
        <w:r w:rsidR="0028781A" w:rsidDel="00CF263D">
          <w:rPr>
            <w:rStyle w:val="Hyperlink"/>
          </w:rPr>
          <w:fldChar w:fldCharType="end"/>
        </w:r>
        <w:r w:rsidRPr="00C02B44" w:rsidDel="00CF263D">
          <w:delText>)</w:delText>
        </w:r>
      </w:del>
    </w:p>
    <w:p w14:paraId="3FA94AC9" w14:textId="14C5810F" w:rsidR="000E73D3" w:rsidRPr="00C02B44" w:rsidDel="00CF263D" w:rsidRDefault="000E73D3" w:rsidP="000E73D3">
      <w:pPr>
        <w:numPr>
          <w:ilvl w:val="1"/>
          <w:numId w:val="17"/>
        </w:numPr>
        <w:autoSpaceDE w:val="0"/>
        <w:autoSpaceDN w:val="0"/>
        <w:adjustRightInd w:val="0"/>
        <w:spacing w:after="0" w:line="240" w:lineRule="auto"/>
        <w:rPr>
          <w:del w:id="212" w:author="Tone Southerland" w:date="2014-10-16T21:52:00Z"/>
        </w:rPr>
      </w:pPr>
      <w:del w:id="213" w:author="Tone Southerland" w:date="2014-10-16T21:52:00Z">
        <w:r w:rsidRPr="00C02B44" w:rsidDel="00CF263D">
          <w:rPr>
            <w:rFonts w:eastAsia="Times New Roman" w:cs="TimesNewRomanPSMT"/>
            <w:color w:val="auto"/>
          </w:rPr>
          <w:delText>This profile is built upon the ITI XDW Profile</w:delText>
        </w:r>
      </w:del>
    </w:p>
    <w:p w14:paraId="5CA6E546" w14:textId="43F0E07F" w:rsidR="000E73D3" w:rsidRPr="00C02B44" w:rsidDel="00CF263D" w:rsidRDefault="000E73D3" w:rsidP="000E73D3">
      <w:pPr>
        <w:numPr>
          <w:ilvl w:val="1"/>
          <w:numId w:val="17"/>
        </w:numPr>
        <w:autoSpaceDE w:val="0"/>
        <w:autoSpaceDN w:val="0"/>
        <w:adjustRightInd w:val="0"/>
        <w:spacing w:after="0" w:line="240" w:lineRule="auto"/>
        <w:rPr>
          <w:del w:id="214" w:author="Tone Southerland" w:date="2014-10-16T21:52:00Z"/>
          <w:rFonts w:eastAsia="Times New Roman" w:cs="TimesNewRomanPSMT"/>
          <w:color w:val="auto"/>
        </w:rPr>
      </w:pPr>
      <w:del w:id="215" w:author="Tone Southerland" w:date="2014-10-16T21:52:00Z">
        <w:r w:rsidRPr="00C02B44" w:rsidDel="00CF263D">
          <w:rPr>
            <w:rFonts w:eastAsia="Times New Roman" w:cs="TimesNewRomanPSMT"/>
            <w:color w:val="auto"/>
          </w:rPr>
          <w:delText>Tumor Board Reviews are meetings where a team of medical professionals of different professions, and often from different hospitals, get together (physically or by remote conference) to assess the cases of oncological patients (using medical images and other relevant medical information), discuss the cases, and advise on the further treatment of the patient. This workflow definition describes the different Tasks of a Tumor Board Review process, and the accompanying information in the form of input- and output documents that are linked to the different Tasks in the process. [Trial Impl: Aug 2012]</w:delText>
        </w:r>
      </w:del>
    </w:p>
    <w:p w14:paraId="09B6899F" w14:textId="2422A93D" w:rsidR="000E73D3" w:rsidRPr="00C02B44" w:rsidDel="00CF263D" w:rsidRDefault="000E73D3" w:rsidP="000E73D3">
      <w:pPr>
        <w:numPr>
          <w:ilvl w:val="0"/>
          <w:numId w:val="10"/>
        </w:numPr>
        <w:spacing w:after="0" w:line="240" w:lineRule="auto"/>
        <w:rPr>
          <w:del w:id="216" w:author="Tone Southerland" w:date="2014-10-16T21:52:00Z"/>
        </w:rPr>
      </w:pPr>
      <w:del w:id="217" w:author="Tone Southerland" w:date="2014-10-16T21:52:00Z">
        <w:r w:rsidRPr="00C02B44" w:rsidDel="00CF263D">
          <w:delText>EMS Transfer of Care [ETC] (</w:delText>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ftp</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ftp</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ihe</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net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Patient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_</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Care</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_</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Coordination</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yr</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5_2009-2010/</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Technical</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%20</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Committee</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TrialImplementation</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CommitteeVersions</w:delText>
        </w:r>
        <w:r w:rsidR="0028781A" w:rsidDel="00CF263D">
          <w:rPr>
            <w:color w:val="0000FF"/>
            <w:u w:val="single"/>
          </w:rPr>
          <w:fldChar w:fldCharType="end"/>
        </w:r>
        <w:r w:rsidR="0028781A" w:rsidDel="00CF263D">
          <w:fldChar w:fldCharType="begin"/>
        </w:r>
        <w:r w:rsidR="0028781A" w:rsidDel="00CF263D">
          <w:delInstrText xml:space="preserve"> HYPERLINK "ftp://ftp.ihe.net/Patient_Care_Coordination/yr5_2009-2010/Technical%20Committee/TrialImplementation/CommitteeVersions/" </w:delInstrText>
        </w:r>
        <w:r w:rsidR="0028781A" w:rsidDel="00CF263D">
          <w:fldChar w:fldCharType="separate"/>
        </w:r>
        <w:r w:rsidRPr="00C02B44" w:rsidDel="00CF263D">
          <w:rPr>
            <w:color w:val="0000FF"/>
            <w:u w:val="single"/>
          </w:rPr>
          <w:delText>/</w:delText>
        </w:r>
        <w:r w:rsidR="0028781A" w:rsidDel="00CF263D">
          <w:rPr>
            <w:color w:val="0000FF"/>
            <w:u w:val="single"/>
          </w:rPr>
          <w:fldChar w:fldCharType="end"/>
        </w:r>
        <w:r w:rsidRPr="00C02B44" w:rsidDel="00CF263D">
          <w:delText xml:space="preserve">) </w:delText>
        </w:r>
      </w:del>
    </w:p>
    <w:p w14:paraId="3ACA4E69" w14:textId="41F37198" w:rsidR="000E73D3" w:rsidRPr="00C02B44" w:rsidDel="00CF263D" w:rsidRDefault="000E73D3" w:rsidP="000E73D3">
      <w:pPr>
        <w:numPr>
          <w:ilvl w:val="1"/>
          <w:numId w:val="10"/>
        </w:numPr>
        <w:spacing w:after="0" w:line="240" w:lineRule="auto"/>
        <w:rPr>
          <w:del w:id="218" w:author="Tone Southerland" w:date="2014-10-16T21:52:00Z"/>
          <w:shd w:val="solid" w:color="FFFFFF" w:fill="FFFFFF"/>
        </w:rPr>
      </w:pPr>
      <w:del w:id="219" w:author="Tone Southerland" w:date="2014-10-16T21:52:00Z">
        <w:r w:rsidRPr="00C02B44" w:rsidDel="00CF263D">
          <w:rPr>
            <w:shd w:val="solid" w:color="FFFFFF" w:fill="FFFFFF"/>
          </w:rPr>
          <w:delText>Facilitates transfer of information from EMS systems to emergency room systems. [Trial Impl: July 2009]</w:delText>
        </w:r>
      </w:del>
    </w:p>
    <w:p w14:paraId="7E2EEE14" w14:textId="3359BD6B" w:rsidR="000E73D3" w:rsidRPr="00C02B44" w:rsidDel="00CF263D" w:rsidRDefault="000E73D3" w:rsidP="000E73D3">
      <w:pPr>
        <w:numPr>
          <w:ilvl w:val="1"/>
          <w:numId w:val="10"/>
        </w:numPr>
        <w:spacing w:after="0" w:line="240" w:lineRule="auto"/>
        <w:rPr>
          <w:del w:id="220" w:author="Tone Southerland" w:date="2014-10-16T21:52:00Z"/>
          <w:shd w:val="solid" w:color="FFFFFF" w:fill="FFFFFF"/>
        </w:rPr>
      </w:pPr>
      <w:del w:id="221" w:author="Tone Southerland" w:date="2014-10-16T21:52:00Z">
        <w:r w:rsidRPr="00C02B44" w:rsidDel="00CF263D">
          <w:rPr>
            <w:shd w:val="solid" w:color="FFFFFF" w:fill="FFFFFF"/>
          </w:rPr>
          <w:delText>Incorporated into the Transport Record Summaries profile in 2010-2011 cycle</w:delText>
        </w:r>
      </w:del>
    </w:p>
    <w:p w14:paraId="69707098" w14:textId="12F6E8C6" w:rsidR="000E73D3" w:rsidRPr="00C02B44" w:rsidDel="00CF263D" w:rsidRDefault="000E73D3" w:rsidP="000E73D3">
      <w:pPr>
        <w:numPr>
          <w:ilvl w:val="0"/>
          <w:numId w:val="10"/>
        </w:numPr>
        <w:spacing w:after="0" w:line="240" w:lineRule="auto"/>
        <w:rPr>
          <w:del w:id="222" w:author="Tone Southerland" w:date="2014-10-16T21:52:00Z"/>
          <w:shd w:val="solid" w:color="FFFFFF" w:fill="FFFFFF"/>
        </w:rPr>
      </w:pPr>
      <w:del w:id="223" w:author="Tone Southerland" w:date="2014-10-16T21:52:00Z">
        <w:r w:rsidRPr="00C02B44" w:rsidDel="00CF263D">
          <w:rPr>
            <w:shd w:val="solid" w:color="FFFFFF" w:fill="FFFFFF"/>
          </w:rPr>
          <w:delText>eNursing Summary [ENS] (</w:delText>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6_2010-2011/</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ProfileWork</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NursingSummary</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"ftp://ftp.ihe.net/Patient_Care_Coordination/yr6_2010-2011/Technical%20Committee/ProfileWork/NursingSummary/"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 xml:space="preserve">) </w:delText>
        </w:r>
      </w:del>
    </w:p>
    <w:p w14:paraId="199C76D3" w14:textId="08AAF35D" w:rsidR="000E73D3" w:rsidRPr="00C02B44" w:rsidDel="00CF263D" w:rsidRDefault="000E73D3" w:rsidP="000E73D3">
      <w:pPr>
        <w:numPr>
          <w:ilvl w:val="1"/>
          <w:numId w:val="10"/>
        </w:numPr>
        <w:spacing w:after="0" w:line="240" w:lineRule="auto"/>
        <w:rPr>
          <w:del w:id="224" w:author="Tone Southerland" w:date="2014-10-16T21:52:00Z"/>
          <w:shd w:val="solid" w:color="FFFFFF" w:fill="FFFFFF"/>
        </w:rPr>
      </w:pPr>
      <w:del w:id="225" w:author="Tone Southerland" w:date="2014-10-16T21:52:00Z">
        <w:r w:rsidRPr="00C02B44" w:rsidDel="00CF263D">
          <w:rPr>
            <w:shd w:val="solid" w:color="FFFFFF" w:fill="FFFFFF"/>
          </w:rPr>
          <w:delText>Develops a structure to create safe, effective communication, ensuring continuity of patient care through transitions in nursing care providers. These transitions, or “hand-offs”, occur multiple times each day in a hospital and at every change of care location. [Trial Impl: Aug 2010]</w:delText>
        </w:r>
      </w:del>
    </w:p>
    <w:p w14:paraId="22873CF1" w14:textId="0ED67885" w:rsidR="000E73D3" w:rsidRPr="00C02B44" w:rsidDel="00CF263D" w:rsidRDefault="000E73D3" w:rsidP="000E73D3">
      <w:pPr>
        <w:numPr>
          <w:ilvl w:val="0"/>
          <w:numId w:val="10"/>
        </w:numPr>
        <w:spacing w:after="0" w:line="240" w:lineRule="auto"/>
        <w:rPr>
          <w:del w:id="226" w:author="Tone Southerland" w:date="2014-10-16T21:52:00Z"/>
          <w:shd w:val="solid" w:color="FFFFFF" w:fill="FFFFFF"/>
        </w:rPr>
      </w:pPr>
      <w:del w:id="227" w:author="Tone Southerland" w:date="2014-10-16T21:52:00Z">
        <w:r w:rsidRPr="00C02B44" w:rsidDel="00CF263D">
          <w:rPr>
            <w:shd w:val="solid" w:color="FFFFFF" w:fill="FFFFFF"/>
          </w:rPr>
          <w:delText>Postpartum Visit Summary [PPVS] (</w:delText>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6_2010-2011/</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TrialImplementation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CommitteeVersions</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 xml:space="preserve">) </w:delText>
        </w:r>
      </w:del>
    </w:p>
    <w:p w14:paraId="3939BD8C" w14:textId="566E89CF" w:rsidR="000E73D3" w:rsidRPr="00C02B44" w:rsidDel="00CF263D" w:rsidRDefault="000E73D3" w:rsidP="000E73D3">
      <w:pPr>
        <w:numPr>
          <w:ilvl w:val="1"/>
          <w:numId w:val="10"/>
        </w:numPr>
        <w:spacing w:after="0" w:line="240" w:lineRule="auto"/>
        <w:rPr>
          <w:del w:id="228" w:author="Tone Southerland" w:date="2014-10-16T21:52:00Z"/>
          <w:shd w:val="solid" w:color="FFFFFF" w:fill="FFFFFF"/>
        </w:rPr>
      </w:pPr>
      <w:del w:id="229" w:author="Tone Southerland" w:date="2014-10-16T21:52:00Z">
        <w:r w:rsidRPr="00C02B44" w:rsidDel="00CF263D">
          <w:rPr>
            <w:shd w:val="solid" w:color="FFFFFF" w:fill="FFFFFF"/>
          </w:rPr>
          <w:delText>Describes the content and format of the summary document that will be used to complete the pregnancy care record. PPVS captures any episode of treatment occurring during the postpartum period. [Trial Impl updated: Sept 2011]</w:delText>
        </w:r>
      </w:del>
    </w:p>
    <w:p w14:paraId="77296F16" w14:textId="42839A55" w:rsidR="000E73D3" w:rsidRPr="00C02B44" w:rsidDel="00CF263D" w:rsidRDefault="000E73D3" w:rsidP="000E73D3">
      <w:pPr>
        <w:numPr>
          <w:ilvl w:val="0"/>
          <w:numId w:val="10"/>
        </w:numPr>
        <w:spacing w:after="0" w:line="240" w:lineRule="auto"/>
        <w:rPr>
          <w:del w:id="230" w:author="Tone Southerland" w:date="2014-10-16T21:52:00Z"/>
          <w:shd w:val="solid" w:color="FFFFFF" w:fill="FFFFFF"/>
        </w:rPr>
      </w:pPr>
      <w:del w:id="231" w:author="Tone Southerland" w:date="2014-10-16T21:52:00Z">
        <w:r w:rsidRPr="00C02B44" w:rsidDel="00CF263D">
          <w:rPr>
            <w:shd w:val="solid" w:color="FFFFFF" w:fill="FFFFFF"/>
          </w:rPr>
          <w:delText>Newborn Discharge Summary [NDS] (</w:delText>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6_2010-2011/</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ProfileWork</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NewbornDischargeSummary</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"ftp://ftp.ihe.net/Patient_Care_Coordination/yr6_2010-2011/Technical%20Committee/ProfileWork/NewbornDischargeSummary/"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 xml:space="preserve">)  </w:delText>
        </w:r>
      </w:del>
    </w:p>
    <w:p w14:paraId="0B9786EC" w14:textId="4DC4845F" w:rsidR="000E73D3" w:rsidRPr="00C02B44" w:rsidDel="00CF263D" w:rsidRDefault="000E73D3" w:rsidP="000E73D3">
      <w:pPr>
        <w:numPr>
          <w:ilvl w:val="1"/>
          <w:numId w:val="10"/>
        </w:numPr>
        <w:spacing w:after="0" w:line="240" w:lineRule="auto"/>
        <w:rPr>
          <w:del w:id="232" w:author="Tone Southerland" w:date="2014-10-16T21:52:00Z"/>
          <w:shd w:val="solid" w:color="FFFFFF" w:fill="FFFFFF"/>
        </w:rPr>
      </w:pPr>
      <w:del w:id="233" w:author="Tone Southerland" w:date="2014-10-16T21:52:00Z">
        <w:r w:rsidRPr="00C02B44" w:rsidDel="00CF263D">
          <w:rPr>
            <w:shd w:val="solid" w:color="FFFFFF" w:fill="FFFFFF"/>
          </w:rPr>
          <w:delText>Produced when a newborn infant leaves the hospital and can play a critical role in creating a new ambulatory EHR at the time of the first visit following discharge. [Trial Impl updated: Sept 2011]</w:delText>
        </w:r>
      </w:del>
    </w:p>
    <w:p w14:paraId="4F1FBCD0" w14:textId="2E7D7C98" w:rsidR="000E73D3" w:rsidRPr="00C02B44" w:rsidDel="00CF263D" w:rsidRDefault="000E73D3" w:rsidP="000E73D3">
      <w:pPr>
        <w:numPr>
          <w:ilvl w:val="0"/>
          <w:numId w:val="10"/>
        </w:numPr>
        <w:spacing w:after="0" w:line="240" w:lineRule="auto"/>
        <w:rPr>
          <w:del w:id="234" w:author="Tone Southerland" w:date="2014-10-16T21:52:00Z"/>
          <w:shd w:val="solid" w:color="FFFFFF" w:fill="FFFFFF"/>
        </w:rPr>
      </w:pPr>
      <w:del w:id="235" w:author="Tone Southerland" w:date="2014-10-16T21:52:00Z">
        <w:r w:rsidRPr="00C02B44" w:rsidDel="00CF263D">
          <w:rPr>
            <w:shd w:val="solid" w:color="FFFFFF" w:fill="FFFFFF"/>
          </w:rPr>
          <w:delText>Perinatal Workflow [PW] (</w:delText>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6_2010-2011/</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TrialImplementation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CommitteeVersions</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"ftp://ftp.ihe.net/Patient_Care_Coordination/yr6_2010-2011/Technical%20Committee/TrialImplementation/CommitteeVersions/"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w:delText>
        </w:r>
      </w:del>
    </w:p>
    <w:p w14:paraId="0F9B506E" w14:textId="684F7D42" w:rsidR="000E73D3" w:rsidRPr="00C02B44" w:rsidDel="00CF263D" w:rsidRDefault="000E73D3" w:rsidP="000E73D3">
      <w:pPr>
        <w:numPr>
          <w:ilvl w:val="1"/>
          <w:numId w:val="10"/>
        </w:numPr>
        <w:spacing w:after="0" w:line="240" w:lineRule="auto"/>
        <w:rPr>
          <w:del w:id="236" w:author="Tone Southerland" w:date="2014-10-16T21:52:00Z"/>
          <w:shd w:val="solid" w:color="FFFFFF" w:fill="FFFFFF"/>
        </w:rPr>
      </w:pPr>
      <w:del w:id="237" w:author="Tone Southerland" w:date="2014-10-16T21:52:00Z">
        <w:r w:rsidRPr="00C02B44" w:rsidDel="00CF263D">
          <w:rPr>
            <w:shd w:val="solid" w:color="FFFFFF" w:fill="FFFFFF"/>
          </w:rPr>
          <w:delText>Perinatal workflows involve communication between ambulatory providers, laboratories, imaging facilities, and labor and delivery centers.  The Perinatal Workflow profile simplifies exchanges between these various providers of care by utilizing profiles and transactions from several IHE domains to support the continuum of care of expectant mothers and newborns. [Trial Impl: Aug 2010]</w:delText>
        </w:r>
      </w:del>
    </w:p>
    <w:p w14:paraId="54694FC5" w14:textId="32F1BFA3" w:rsidR="000E73D3" w:rsidRPr="00C02B44" w:rsidDel="00CF263D" w:rsidRDefault="000E73D3" w:rsidP="000E73D3">
      <w:pPr>
        <w:numPr>
          <w:ilvl w:val="0"/>
          <w:numId w:val="10"/>
        </w:numPr>
        <w:spacing w:after="0" w:line="240" w:lineRule="auto"/>
        <w:rPr>
          <w:del w:id="238" w:author="Tone Southerland" w:date="2014-10-16T21:52:00Z"/>
          <w:shd w:val="solid" w:color="FFFFFF" w:fill="FFFFFF"/>
        </w:rPr>
      </w:pPr>
      <w:del w:id="239" w:author="Tone Southerland" w:date="2014-10-16T21:52:00Z">
        <w:r w:rsidRPr="00C02B44" w:rsidDel="00CF263D">
          <w:rPr>
            <w:shd w:val="solid" w:color="FFFFFF" w:fill="FFFFFF"/>
          </w:rPr>
          <w:delText>Reconciliation of Diagnosis, Allergies and Medications [RECON] (</w:delText>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7_2011-2012/</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TrialImplementation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RECON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"ftp://ftp.ihe.net/Patient_Care_Coordination/yr7_2011-2012/Technical%20Committee/TrialImplementation/RECON/"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 xml:space="preserve">) </w:delText>
        </w:r>
      </w:del>
    </w:p>
    <w:p w14:paraId="6726212A" w14:textId="67F30C19" w:rsidR="000E73D3" w:rsidRPr="00C02B44" w:rsidDel="00CF263D" w:rsidRDefault="000E73D3" w:rsidP="000E73D3">
      <w:pPr>
        <w:numPr>
          <w:ilvl w:val="1"/>
          <w:numId w:val="10"/>
        </w:numPr>
        <w:spacing w:after="0" w:line="240" w:lineRule="auto"/>
        <w:rPr>
          <w:del w:id="240" w:author="Tone Southerland" w:date="2014-10-16T21:52:00Z"/>
          <w:shd w:val="solid" w:color="FFFFFF" w:fill="FFFFFF"/>
        </w:rPr>
      </w:pPr>
      <w:del w:id="241" w:author="Tone Southerland" w:date="2014-10-16T21:52:00Z">
        <w:r w:rsidRPr="00C02B44" w:rsidDel="00CF263D">
          <w:rPr>
            <w:shd w:val="solid" w:color="FFFFFF" w:fill="FFFFFF"/>
          </w:rPr>
          <w:delText>Provides the support necessary to automate reconciliation of electronically available clinical information during any transfer or transition of care from one healthcare practice setting to another that every healthcare provider performs as part of inpatient and outpatient workflows.  The scope of this profile is limited to diagnoses, allergies or medications. [Trial Impl: Sept 2011]</w:delText>
        </w:r>
      </w:del>
    </w:p>
    <w:p w14:paraId="3CD337FA" w14:textId="4F460A0D" w:rsidR="000E73D3" w:rsidRPr="00C02B44" w:rsidDel="00CF263D" w:rsidRDefault="000E73D3" w:rsidP="000E73D3">
      <w:pPr>
        <w:numPr>
          <w:ilvl w:val="0"/>
          <w:numId w:val="10"/>
        </w:numPr>
        <w:spacing w:after="0" w:line="240" w:lineRule="auto"/>
        <w:rPr>
          <w:del w:id="242" w:author="Tone Southerland" w:date="2014-10-16T21:52:00Z"/>
          <w:shd w:val="solid" w:color="FFFFFF" w:fill="FFFFFF"/>
        </w:rPr>
      </w:pPr>
      <w:del w:id="243" w:author="Tone Southerland" w:date="2014-10-16T21:52:00Z">
        <w:r w:rsidRPr="00C02B44" w:rsidDel="00CF263D">
          <w:rPr>
            <w:shd w:val="solid" w:color="FFFFFF" w:fill="FFFFFF"/>
          </w:rPr>
          <w:lastRenderedPageBreak/>
          <w:delText>Transport Record Summaries Profiles (</w:delText>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ftp</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ihe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net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Patient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Care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_</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Coordination</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yr</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7_2011-2012/</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Technical</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%20</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Committee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ProfileWork</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InterfacilityTransportProfile</w:delText>
        </w:r>
        <w:r w:rsidR="0028781A" w:rsidDel="00CF263D">
          <w:rPr>
            <w:color w:val="0000FF"/>
            <w:u w:val="single"/>
            <w:shd w:val="solid" w:color="FFFFFF" w:fill="FFFFFF"/>
          </w:rPr>
          <w:fldChar w:fldCharType="end"/>
        </w:r>
        <w:r w:rsidR="0028781A" w:rsidDel="00CF263D">
          <w:fldChar w:fldCharType="begin"/>
        </w:r>
        <w:r w:rsidR="0028781A" w:rsidDel="00CF263D">
          <w:delInstrText xml:space="preserve"> HYPERLINK "ftp://ftp.ihe.net/Patient_Care_Coordination/yr7_2011-2012/Technical%20Committee/ProfileWork/InterfacilityTransportProfile/" </w:delInstrText>
        </w:r>
        <w:r w:rsidR="0028781A" w:rsidDel="00CF263D">
          <w:fldChar w:fldCharType="separate"/>
        </w:r>
        <w:r w:rsidRPr="00C02B44" w:rsidDel="00CF263D">
          <w:rPr>
            <w:color w:val="0000FF"/>
            <w:u w:val="single"/>
            <w:shd w:val="solid" w:color="FFFFFF" w:fill="FFFFFF"/>
          </w:rPr>
          <w:delText>/</w:delText>
        </w:r>
        <w:r w:rsidR="0028781A" w:rsidDel="00CF263D">
          <w:rPr>
            <w:color w:val="0000FF"/>
            <w:u w:val="single"/>
            <w:shd w:val="solid" w:color="FFFFFF" w:fill="FFFFFF"/>
          </w:rPr>
          <w:fldChar w:fldCharType="end"/>
        </w:r>
        <w:r w:rsidRPr="00C02B44" w:rsidDel="00CF263D">
          <w:rPr>
            <w:shd w:val="solid" w:color="FFFFFF" w:fill="FFFFFF"/>
          </w:rPr>
          <w:delText xml:space="preserve">) </w:delText>
        </w:r>
      </w:del>
    </w:p>
    <w:p w14:paraId="0E1744FE" w14:textId="30222878" w:rsidR="000E73D3" w:rsidDel="00CF263D" w:rsidRDefault="000E73D3" w:rsidP="000E73D3">
      <w:pPr>
        <w:numPr>
          <w:ilvl w:val="1"/>
          <w:numId w:val="10"/>
        </w:numPr>
        <w:spacing w:after="0" w:line="240" w:lineRule="auto"/>
        <w:rPr>
          <w:del w:id="244" w:author="Tone Southerland" w:date="2014-10-16T21:52:00Z"/>
          <w:sz w:val="24"/>
          <w:szCs w:val="24"/>
          <w:shd w:val="solid" w:color="FFFFFF" w:fill="FFFFFF"/>
        </w:rPr>
      </w:pPr>
      <w:del w:id="245" w:author="Tone Southerland" w:date="2014-10-16T21:52:00Z">
        <w:r w:rsidRPr="00C02B44" w:rsidDel="00CF263D">
          <w:rPr>
            <w:shd w:val="solid" w:color="FFFFFF" w:fill="FFFFFF"/>
          </w:rPr>
          <w:delText>This profile contains the specific information that will be shared during both pre-hospital (911/EMS-supported) and interfacility medical transports.  It combines the previously published EMS Transfer of Care [ETC] profile supplement with the newly introduced profile for Interfacility Transport Summary [ITS]. [Trail Impl: Sept 2011]</w:delText>
        </w:r>
      </w:del>
    </w:p>
    <w:p w14:paraId="2DBE8F94" w14:textId="77777777" w:rsidR="000E73D3" w:rsidRDefault="000E73D3" w:rsidP="000E73D3">
      <w:pPr>
        <w:spacing w:after="0" w:line="240" w:lineRule="auto"/>
        <w:ind w:left="720"/>
        <w:rPr>
          <w:sz w:val="24"/>
          <w:szCs w:val="24"/>
          <w:shd w:val="solid" w:color="FFFFFF" w:fill="FFFFFF"/>
        </w:rPr>
      </w:pPr>
    </w:p>
    <w:p w14:paraId="0296E94D" w14:textId="77777777" w:rsidR="000E73D3" w:rsidRDefault="000E73D3" w:rsidP="000E73D3">
      <w:pPr>
        <w:pStyle w:val="SectionHeading"/>
      </w:pPr>
      <w:r>
        <w:t>Trends:</w:t>
      </w:r>
    </w:p>
    <w:p w14:paraId="7280DBDA" w14:textId="77777777" w:rsidR="000E73D3" w:rsidRPr="00BE0B27" w:rsidRDefault="000E73D3" w:rsidP="00BE0B27">
      <w:pPr>
        <w:pStyle w:val="ListParagraph"/>
        <w:numPr>
          <w:ilvl w:val="0"/>
          <w:numId w:val="23"/>
        </w:numPr>
        <w:rPr>
          <w:shd w:val="solid" w:color="FFFFFF" w:fill="FFFFFF"/>
          <w:rPrChange w:id="246" w:author="Tone Southerland" w:date="2014-10-16T22:05:00Z">
            <w:rPr>
              <w:shd w:val="solid" w:color="FFFFFF" w:fill="FFFFFF"/>
            </w:rPr>
          </w:rPrChange>
        </w:rPr>
        <w:pPrChange w:id="247" w:author="Tone Southerland" w:date="2014-10-16T22:05:00Z">
          <w:pPr>
            <w:pStyle w:val="SectionHeading"/>
            <w:numPr>
              <w:numId w:val="14"/>
            </w:numPr>
            <w:ind w:left="720" w:hanging="360"/>
          </w:pPr>
        </w:pPrChange>
      </w:pPr>
      <w:r w:rsidRPr="00BE0B27">
        <w:rPr>
          <w:shd w:val="solid" w:color="FFFFFF" w:fill="FFFFFF"/>
          <w:rPrChange w:id="248" w:author="Tone Southerland" w:date="2014-10-16T22:05:00Z">
            <w:rPr>
              <w:shd w:val="solid" w:color="FFFFFF" w:fill="FFFFFF"/>
            </w:rPr>
          </w:rPrChange>
        </w:rPr>
        <w:t>The uptake and deployment of PCC Content profiles are highly related to the specific use case priorities being promoted in a region.  For example, the ONC-sponsored projects are the leading impetus for which clinical exchanges are deployed in the USA.</w:t>
      </w:r>
    </w:p>
    <w:p w14:paraId="547F32D5" w14:textId="77777777" w:rsidR="000E73D3" w:rsidRPr="00BE0B27" w:rsidRDefault="000E73D3" w:rsidP="00BE0B27">
      <w:pPr>
        <w:pStyle w:val="ListParagraph"/>
        <w:numPr>
          <w:ilvl w:val="0"/>
          <w:numId w:val="23"/>
        </w:numPr>
        <w:rPr>
          <w:shd w:val="solid" w:color="FFFFFF" w:fill="FFFFFF"/>
          <w:rPrChange w:id="249" w:author="Tone Southerland" w:date="2014-10-16T22:05:00Z">
            <w:rPr>
              <w:shd w:val="solid" w:color="FFFFFF" w:fill="FFFFFF"/>
            </w:rPr>
          </w:rPrChange>
        </w:rPr>
        <w:pPrChange w:id="250" w:author="Tone Southerland" w:date="2014-10-16T22:05:00Z">
          <w:pPr>
            <w:pStyle w:val="SectionHeading"/>
            <w:numPr>
              <w:numId w:val="14"/>
            </w:numPr>
            <w:ind w:left="720" w:hanging="360"/>
          </w:pPr>
        </w:pPrChange>
      </w:pPr>
      <w:r w:rsidRPr="00BE0B27">
        <w:rPr>
          <w:shd w:val="solid" w:color="FFFFFF" w:fill="FFFFFF"/>
          <w:rPrChange w:id="251" w:author="Tone Southerland" w:date="2014-10-16T22:05:00Z">
            <w:rPr>
              <w:shd w:val="solid" w:color="FFFFFF" w:fill="FFFFFF"/>
            </w:rPr>
          </w:rPrChange>
        </w:rPr>
        <w:t>Patient Care Coordination, as an overall objective, has both clinical and administrative components as reflected by the industry initiatives of PCMH (Patient-Centered Medical Home) and ACOs (Accountable Care Organizations).  The PCC domain scope and profiles to-date have only addressed the clinical exchange component.  The IHE position/coverage of the administrative requirements for this objective is becoming increasingly important.</w:t>
      </w:r>
    </w:p>
    <w:p w14:paraId="17E532F4" w14:textId="77777777" w:rsidR="00BD45FC" w:rsidRPr="00BE0B27" w:rsidRDefault="000E73D3" w:rsidP="00BE0B27">
      <w:pPr>
        <w:pStyle w:val="ListParagraph"/>
        <w:numPr>
          <w:ilvl w:val="0"/>
          <w:numId w:val="23"/>
        </w:numPr>
        <w:rPr>
          <w:ins w:id="252" w:author="Tone Southerland" w:date="2014-10-16T21:57:00Z"/>
          <w:rPrChange w:id="253" w:author="Tone Southerland" w:date="2014-10-16T22:02:00Z">
            <w:rPr>
              <w:ins w:id="254" w:author="Tone Southerland" w:date="2014-10-16T21:57:00Z"/>
              <w:b w:val="0"/>
              <w:u w:val="none"/>
            </w:rPr>
          </w:rPrChange>
        </w:rPr>
        <w:pPrChange w:id="255" w:author="Tone Southerland" w:date="2014-10-16T22:05:00Z">
          <w:pPr>
            <w:pStyle w:val="SectionHeading"/>
            <w:numPr>
              <w:numId w:val="14"/>
            </w:numPr>
            <w:ind w:left="720" w:hanging="360"/>
          </w:pPr>
        </w:pPrChange>
      </w:pPr>
      <w:del w:id="256" w:author="Tone Southerland" w:date="2014-10-16T21:57:00Z">
        <w:r w:rsidRPr="00BE0B27" w:rsidDel="00BD45FC">
          <w:rPr>
            <w:shd w:val="solid" w:color="FFFFFF" w:fill="FFFFFF"/>
            <w:rPrChange w:id="257" w:author="Tone Southerland" w:date="2014-10-16T22:05:00Z">
              <w:rPr>
                <w:rFonts w:ascii="Calibri" w:eastAsia="Calibri" w:hAnsi="Calibri" w:cs="Calibri"/>
                <w:b w:val="0"/>
                <w:color w:val="000000"/>
                <w:u w:val="none"/>
                <w:shd w:val="solid" w:color="FFFFFF" w:fill="FFFFFF"/>
              </w:rPr>
            </w:rPrChange>
          </w:rPr>
          <w:delText>The utilization of the latest PCC profiles focused on workflow automation will be dependent on an appropriate organization in the healthcare ecosystem recognizing their value and “owning” the administration of the rules engine.</w:delText>
        </w:r>
        <w:r w:rsidRPr="00BE0B27" w:rsidDel="00BD45FC">
          <w:rPr>
            <w:rPrChange w:id="258" w:author="Tone Southerland" w:date="2014-10-16T22:02:00Z">
              <w:rPr>
                <w:b w:val="0"/>
                <w:u w:val="none"/>
              </w:rPr>
            </w:rPrChange>
          </w:rPr>
          <w:delText xml:space="preserve">     </w:delText>
        </w:r>
      </w:del>
      <w:ins w:id="259" w:author="Tone Southerland" w:date="2014-10-16T21:54:00Z">
        <w:r w:rsidR="00BD45FC" w:rsidRPr="00BE0B27">
          <w:rPr>
            <w:rPrChange w:id="260" w:author="Tone Southerland" w:date="2014-10-16T22:02:00Z">
              <w:rPr>
                <w:b w:val="0"/>
                <w:u w:val="none"/>
              </w:rPr>
            </w:rPrChange>
          </w:rPr>
          <w:t>Although PCC has historically focused heavily on content profiles it is moving toward workflow type profiles</w:t>
        </w:r>
      </w:ins>
      <w:ins w:id="261" w:author="Tone Southerland" w:date="2014-10-16T21:55:00Z">
        <w:r w:rsidR="00BD45FC" w:rsidRPr="00BE0B27">
          <w:rPr>
            <w:rPrChange w:id="262" w:author="Tone Southerland" w:date="2014-10-16T22:02:00Z">
              <w:rPr>
                <w:b w:val="0"/>
                <w:u w:val="none"/>
              </w:rPr>
            </w:rPrChange>
          </w:rPr>
          <w:t>, having published several such profiles over the past few years</w:t>
        </w:r>
      </w:ins>
      <w:ins w:id="263" w:author="Tone Southerland" w:date="2014-10-16T21:54:00Z">
        <w:r w:rsidR="00BD45FC" w:rsidRPr="00BE0B27">
          <w:rPr>
            <w:rPrChange w:id="264" w:author="Tone Southerland" w:date="2014-10-16T22:02:00Z">
              <w:rPr>
                <w:b w:val="0"/>
                <w:u w:val="none"/>
              </w:rPr>
            </w:rPrChange>
          </w:rPr>
          <w:t xml:space="preserve">. As a result </w:t>
        </w:r>
      </w:ins>
      <w:ins w:id="265" w:author="Tone Southerland" w:date="2014-10-16T21:55:00Z">
        <w:r w:rsidR="00BD45FC" w:rsidRPr="00BE0B27">
          <w:rPr>
            <w:rPrChange w:id="266" w:author="Tone Southerland" w:date="2014-10-16T22:02:00Z">
              <w:rPr>
                <w:b w:val="0"/>
                <w:u w:val="none"/>
              </w:rPr>
            </w:rPrChange>
          </w:rPr>
          <w:t>PCC is beginning to look outwards to other domains to figure out how to bridge gaps that may exist</w:t>
        </w:r>
      </w:ins>
      <w:ins w:id="267" w:author="Tone Southerland" w:date="2014-10-16T21:56:00Z">
        <w:r w:rsidR="00BD45FC" w:rsidRPr="00BE0B27">
          <w:rPr>
            <w:rPrChange w:id="268" w:author="Tone Southerland" w:date="2014-10-16T22:02:00Z">
              <w:rPr>
                <w:b w:val="0"/>
                <w:u w:val="none"/>
              </w:rPr>
            </w:rPrChange>
          </w:rPr>
          <w:t xml:space="preserve"> in clinical workflows</w:t>
        </w:r>
      </w:ins>
      <w:ins w:id="269" w:author="Tone Southerland" w:date="2014-10-16T21:55:00Z">
        <w:r w:rsidR="00BD45FC" w:rsidRPr="00BE0B27">
          <w:rPr>
            <w:rPrChange w:id="270" w:author="Tone Southerland" w:date="2014-10-16T22:02:00Z">
              <w:rPr>
                <w:b w:val="0"/>
                <w:u w:val="none"/>
              </w:rPr>
            </w:rPrChange>
          </w:rPr>
          <w:t xml:space="preserve"> between </w:t>
        </w:r>
      </w:ins>
      <w:ins w:id="271" w:author="Tone Southerland" w:date="2014-10-16T21:56:00Z">
        <w:r w:rsidR="00BD45FC" w:rsidRPr="00BE0B27">
          <w:rPr>
            <w:rPrChange w:id="272" w:author="Tone Southerland" w:date="2014-10-16T22:02:00Z">
              <w:rPr>
                <w:b w:val="0"/>
                <w:u w:val="none"/>
              </w:rPr>
            </w:rPrChange>
          </w:rPr>
          <w:t xml:space="preserve">and across </w:t>
        </w:r>
      </w:ins>
      <w:ins w:id="273" w:author="Tone Southerland" w:date="2014-10-16T21:55:00Z">
        <w:r w:rsidR="00BD45FC" w:rsidRPr="00BE0B27">
          <w:rPr>
            <w:rPrChange w:id="274" w:author="Tone Southerland" w:date="2014-10-16T22:02:00Z">
              <w:rPr>
                <w:b w:val="0"/>
                <w:u w:val="none"/>
              </w:rPr>
            </w:rPrChange>
          </w:rPr>
          <w:t>various IHE domains</w:t>
        </w:r>
      </w:ins>
      <w:ins w:id="275" w:author="Tone Southerland" w:date="2014-10-16T21:56:00Z">
        <w:r w:rsidR="00BD45FC" w:rsidRPr="00BE0B27">
          <w:rPr>
            <w:rPrChange w:id="276" w:author="Tone Southerland" w:date="2014-10-16T22:02:00Z">
              <w:rPr>
                <w:b w:val="0"/>
                <w:u w:val="none"/>
              </w:rPr>
            </w:rPrChange>
          </w:rPr>
          <w:t>.</w:t>
        </w:r>
      </w:ins>
    </w:p>
    <w:p w14:paraId="2ECDF0DE" w14:textId="55181CBE" w:rsidR="000E73D3" w:rsidRPr="00BE0B27" w:rsidRDefault="00BD45FC" w:rsidP="00BE0B27">
      <w:pPr>
        <w:pStyle w:val="ListParagraph"/>
        <w:numPr>
          <w:ilvl w:val="0"/>
          <w:numId w:val="23"/>
        </w:numPr>
        <w:rPr>
          <w:rPrChange w:id="277" w:author="Tone Southerland" w:date="2014-10-16T22:02:00Z">
            <w:rPr>
              <w:b w:val="0"/>
              <w:u w:val="none"/>
            </w:rPr>
          </w:rPrChange>
        </w:rPr>
        <w:pPrChange w:id="278" w:author="Tone Southerland" w:date="2014-10-16T22:05:00Z">
          <w:pPr>
            <w:pStyle w:val="SectionHeading"/>
            <w:numPr>
              <w:numId w:val="14"/>
            </w:numPr>
            <w:ind w:left="720" w:hanging="360"/>
          </w:pPr>
        </w:pPrChange>
      </w:pPr>
      <w:ins w:id="279" w:author="Tone Southerland" w:date="2014-10-16T21:57:00Z">
        <w:r w:rsidRPr="00BE0B27">
          <w:rPr>
            <w:rPrChange w:id="280" w:author="Tone Southerland" w:date="2014-10-16T22:02:00Z">
              <w:rPr>
                <w:b w:val="0"/>
                <w:u w:val="none"/>
              </w:rPr>
            </w:rPrChange>
          </w:rPr>
          <w:t>Consideration of new implementation guides and standards such as C-CDA and FHIR</w:t>
        </w:r>
      </w:ins>
      <w:ins w:id="281" w:author="Tone Southerland" w:date="2014-10-16T21:58:00Z">
        <w:r w:rsidRPr="00BE0B27">
          <w:rPr>
            <w:rPrChange w:id="282" w:author="Tone Southerland" w:date="2014-10-16T22:02:00Z">
              <w:rPr>
                <w:b w:val="0"/>
                <w:u w:val="none"/>
              </w:rPr>
            </w:rPrChange>
          </w:rPr>
          <w:t xml:space="preserve"> and how they relate to existing and future work in PCC.</w:t>
        </w:r>
      </w:ins>
      <w:r w:rsidR="000E73D3" w:rsidRPr="00BE0B27">
        <w:rPr>
          <w:rPrChange w:id="283" w:author="Tone Southerland" w:date="2014-10-16T22:02:00Z">
            <w:rPr>
              <w:b w:val="0"/>
              <w:u w:val="none"/>
            </w:rPr>
          </w:rPrChange>
        </w:rPr>
        <w:br/>
      </w:r>
    </w:p>
    <w:p w14:paraId="2B4417A5" w14:textId="282E6AA1" w:rsidR="0079652D" w:rsidDel="00BD45FC" w:rsidRDefault="0079652D" w:rsidP="000E73D3">
      <w:pPr>
        <w:pStyle w:val="SectionHeading"/>
        <w:numPr>
          <w:ilvl w:val="0"/>
          <w:numId w:val="14"/>
        </w:numPr>
        <w:rPr>
          <w:del w:id="284" w:author="Tone Southerland" w:date="2014-10-16T21:58:00Z"/>
          <w:b w:val="0"/>
          <w:u w:val="none"/>
        </w:rPr>
      </w:pPr>
      <w:del w:id="285" w:author="Tone Southerland" w:date="2014-10-16T21:58:00Z">
        <w:r w:rsidDel="00BD45FC">
          <w:rPr>
            <w:b w:val="0"/>
            <w:u w:val="none"/>
          </w:rPr>
          <w:delText>Todo:</w:delText>
        </w:r>
      </w:del>
    </w:p>
    <w:p w14:paraId="43689B39" w14:textId="1F5DAEC6" w:rsidR="0079652D" w:rsidDel="00BD45FC" w:rsidRDefault="0079652D" w:rsidP="0079652D">
      <w:pPr>
        <w:pStyle w:val="SectionHeading"/>
        <w:numPr>
          <w:ilvl w:val="1"/>
          <w:numId w:val="14"/>
        </w:numPr>
        <w:rPr>
          <w:del w:id="286" w:author="Tone Southerland" w:date="2014-10-16T21:58:00Z"/>
          <w:b w:val="0"/>
          <w:u w:val="none"/>
        </w:rPr>
      </w:pPr>
      <w:del w:id="287" w:author="Tone Southerland" w:date="2014-10-16T21:58:00Z">
        <w:r w:rsidDel="00BD45FC">
          <w:rPr>
            <w:b w:val="0"/>
            <w:u w:val="none"/>
          </w:rPr>
          <w:delText>impact of fhir, specifically to QED, others?</w:delText>
        </w:r>
      </w:del>
    </w:p>
    <w:p w14:paraId="15A1FF4F" w14:textId="6806A643" w:rsidR="0079652D" w:rsidDel="00BD45FC" w:rsidRDefault="0079652D" w:rsidP="0079652D">
      <w:pPr>
        <w:pStyle w:val="SectionHeading"/>
        <w:numPr>
          <w:ilvl w:val="1"/>
          <w:numId w:val="14"/>
        </w:numPr>
        <w:rPr>
          <w:del w:id="288" w:author="Tone Southerland" w:date="2014-10-16T21:58:00Z"/>
          <w:b w:val="0"/>
          <w:u w:val="none"/>
        </w:rPr>
      </w:pPr>
      <w:del w:id="289" w:author="Tone Southerland" w:date="2014-10-16T21:58:00Z">
        <w:r w:rsidDel="00BD45FC">
          <w:rPr>
            <w:b w:val="0"/>
            <w:u w:val="none"/>
          </w:rPr>
          <w:delText>DAF white paper</w:delText>
        </w:r>
      </w:del>
    </w:p>
    <w:p w14:paraId="5A63DD6C" w14:textId="6DD1E440" w:rsidR="0079652D" w:rsidRPr="004648F4" w:rsidDel="00BD45FC" w:rsidRDefault="00EB370A" w:rsidP="0079652D">
      <w:pPr>
        <w:pStyle w:val="SectionHeading"/>
        <w:numPr>
          <w:ilvl w:val="1"/>
          <w:numId w:val="14"/>
        </w:numPr>
        <w:rPr>
          <w:del w:id="290" w:author="Tone Southerland" w:date="2014-10-16T21:58:00Z"/>
          <w:b w:val="0"/>
          <w:u w:val="none"/>
        </w:rPr>
      </w:pPr>
      <w:del w:id="291" w:author="Tone Southerland" w:date="2014-10-16T21:58:00Z">
        <w:r w:rsidDel="00BD45FC">
          <w:rPr>
            <w:b w:val="0"/>
            <w:u w:val="none"/>
          </w:rPr>
          <w:delText>Add strategic goals</w:delText>
        </w:r>
        <w:r w:rsidR="00061482" w:rsidDel="00BD45FC">
          <w:rPr>
            <w:b w:val="0"/>
            <w:u w:val="none"/>
          </w:rPr>
          <w:delText xml:space="preserve"> and action ideas</w:delText>
        </w:r>
      </w:del>
    </w:p>
    <w:p w14:paraId="2D9E462C" w14:textId="77777777" w:rsidR="000E73D3" w:rsidRDefault="000E73D3" w:rsidP="000E73D3">
      <w:pPr>
        <w:spacing w:after="80"/>
        <w:rPr>
          <w:b/>
          <w:bCs/>
          <w:u w:val="single"/>
        </w:rPr>
      </w:pPr>
      <w:r>
        <w:rPr>
          <w:b/>
          <w:bCs/>
          <w:u w:val="single"/>
        </w:rPr>
        <w:t>Summary of Future Plans:  [Overall Objective: less new profiles and more consolidation and workflows]</w:t>
      </w:r>
    </w:p>
    <w:p w14:paraId="7D96B740" w14:textId="04B5FBDA" w:rsidR="00BE0B27" w:rsidRPr="00BD5A68" w:rsidRDefault="00BE0B27" w:rsidP="00BE0B27">
      <w:pPr>
        <w:spacing w:after="80"/>
        <w:rPr>
          <w:ins w:id="292" w:author="Tone Southerland" w:date="2014-10-16T22:08:00Z"/>
        </w:rPr>
      </w:pPr>
      <w:ins w:id="293" w:author="Tone Southerland" w:date="2014-10-16T22:08:00Z">
        <w:r>
          <w:t xml:space="preserve">The following strategic goals are reviewed annually by PCC and adjusted as needed based on stakeholder and committee member input in order to ensure the focus of PCC remains relevant to industry needs. The strategic goals as defined this year include focus on Content, Workflow, and Nursing. </w:t>
        </w:r>
      </w:ins>
    </w:p>
    <w:p w14:paraId="1A010951" w14:textId="77777777" w:rsidR="00BE0B27" w:rsidRPr="00D86DB6" w:rsidRDefault="00BE0B27" w:rsidP="00BE0B27">
      <w:pPr>
        <w:pStyle w:val="ListParagraph"/>
        <w:numPr>
          <w:ilvl w:val="0"/>
          <w:numId w:val="24"/>
        </w:numPr>
        <w:spacing w:after="80"/>
        <w:rPr>
          <w:ins w:id="294" w:author="Tone Southerland" w:date="2014-10-16T22:08:00Z"/>
          <w:b/>
          <w:bCs/>
          <w:rPrChange w:id="295" w:author="Tone Southerland" w:date="2014-10-16T22:25:00Z">
            <w:rPr>
              <w:ins w:id="296" w:author="Tone Southerland" w:date="2014-10-16T22:08:00Z"/>
              <w:bCs/>
            </w:rPr>
          </w:rPrChange>
        </w:rPr>
      </w:pPr>
      <w:ins w:id="297" w:author="Tone Southerland" w:date="2014-10-16T22:08:00Z">
        <w:r w:rsidRPr="00D86DB6">
          <w:rPr>
            <w:b/>
            <w:bCs/>
            <w:rPrChange w:id="298" w:author="Tone Southerland" w:date="2014-10-16T22:25:00Z">
              <w:rPr>
                <w:bCs/>
              </w:rPr>
            </w:rPrChange>
          </w:rPr>
          <w:t>Content</w:t>
        </w:r>
      </w:ins>
    </w:p>
    <w:p w14:paraId="34CF1935" w14:textId="77777777" w:rsidR="00BE0B27" w:rsidRPr="00A33183" w:rsidRDefault="00BE0B27" w:rsidP="00BE0B27">
      <w:pPr>
        <w:pStyle w:val="ListParagraph"/>
        <w:numPr>
          <w:ilvl w:val="1"/>
          <w:numId w:val="24"/>
        </w:numPr>
        <w:spacing w:after="80"/>
        <w:rPr>
          <w:ins w:id="299" w:author="Tone Southerland" w:date="2014-10-16T22:08:00Z"/>
          <w:bCs/>
        </w:rPr>
      </w:pPr>
      <w:ins w:id="300" w:author="Tone Southerland" w:date="2014-10-16T22:08:00Z">
        <w:r w:rsidRPr="00A33183">
          <w:rPr>
            <w:bCs/>
          </w:rPr>
          <w:t>Coordinate with external standards development organizations (SDOs) to develop and promote the use of content templates</w:t>
        </w:r>
      </w:ins>
    </w:p>
    <w:p w14:paraId="0806C340" w14:textId="77777777" w:rsidR="00BE0B27" w:rsidRPr="00A33183" w:rsidRDefault="00BE0B27" w:rsidP="00BE0B27">
      <w:pPr>
        <w:pStyle w:val="ListParagraph"/>
        <w:numPr>
          <w:ilvl w:val="1"/>
          <w:numId w:val="24"/>
        </w:numPr>
        <w:spacing w:after="80"/>
        <w:rPr>
          <w:ins w:id="301" w:author="Tone Southerland" w:date="2014-10-16T22:08:00Z"/>
          <w:bCs/>
        </w:rPr>
      </w:pPr>
      <w:ins w:id="302" w:author="Tone Southerland" w:date="2014-10-16T22:08:00Z">
        <w:r w:rsidRPr="00A33183">
          <w:rPr>
            <w:bCs/>
          </w:rPr>
          <w:t>Develop strategies to support multi-level content template guidance to benefit the global community</w:t>
        </w:r>
      </w:ins>
    </w:p>
    <w:p w14:paraId="067D1C2F" w14:textId="77777777" w:rsidR="00BE0B27" w:rsidRPr="00D86DB6" w:rsidRDefault="00BE0B27" w:rsidP="00BE0B27">
      <w:pPr>
        <w:pStyle w:val="ListParagraph"/>
        <w:numPr>
          <w:ilvl w:val="0"/>
          <w:numId w:val="24"/>
        </w:numPr>
        <w:spacing w:after="80"/>
        <w:rPr>
          <w:ins w:id="303" w:author="Tone Southerland" w:date="2014-10-16T22:08:00Z"/>
          <w:b/>
          <w:bCs/>
          <w:rPrChange w:id="304" w:author="Tone Southerland" w:date="2014-10-16T22:25:00Z">
            <w:rPr>
              <w:ins w:id="305" w:author="Tone Southerland" w:date="2014-10-16T22:08:00Z"/>
              <w:bCs/>
            </w:rPr>
          </w:rPrChange>
        </w:rPr>
      </w:pPr>
      <w:ins w:id="306" w:author="Tone Southerland" w:date="2014-10-16T22:08:00Z">
        <w:r w:rsidRPr="00D86DB6">
          <w:rPr>
            <w:b/>
            <w:bCs/>
            <w:rPrChange w:id="307" w:author="Tone Southerland" w:date="2014-10-16T22:25:00Z">
              <w:rPr>
                <w:bCs/>
              </w:rPr>
            </w:rPrChange>
          </w:rPr>
          <w:t>Workflow</w:t>
        </w:r>
      </w:ins>
    </w:p>
    <w:p w14:paraId="08AEF7D1" w14:textId="77777777" w:rsidR="00BE0B27" w:rsidRPr="00A33183" w:rsidRDefault="00BE0B27" w:rsidP="00BE0B27">
      <w:pPr>
        <w:pStyle w:val="ListParagraph"/>
        <w:numPr>
          <w:ilvl w:val="1"/>
          <w:numId w:val="24"/>
        </w:numPr>
        <w:spacing w:after="80"/>
        <w:rPr>
          <w:ins w:id="308" w:author="Tone Southerland" w:date="2014-10-16T22:08:00Z"/>
          <w:bCs/>
        </w:rPr>
      </w:pPr>
      <w:ins w:id="309" w:author="Tone Southerland" w:date="2014-10-16T22:08:00Z">
        <w:r w:rsidRPr="00A33183">
          <w:rPr>
            <w:bCs/>
          </w:rPr>
          <w:t>Develop new profiles by reaching outward to other IHE domains to coordinate workflows across care paths</w:t>
        </w:r>
      </w:ins>
    </w:p>
    <w:p w14:paraId="3B65BE01" w14:textId="77777777" w:rsidR="00BE0B27" w:rsidRPr="00A33183" w:rsidRDefault="00BE0B27" w:rsidP="00BE0B27">
      <w:pPr>
        <w:pStyle w:val="ListParagraph"/>
        <w:numPr>
          <w:ilvl w:val="1"/>
          <w:numId w:val="24"/>
        </w:numPr>
        <w:spacing w:after="80"/>
        <w:rPr>
          <w:ins w:id="310" w:author="Tone Southerland" w:date="2014-10-16T22:08:00Z"/>
          <w:bCs/>
        </w:rPr>
      </w:pPr>
      <w:ins w:id="311" w:author="Tone Southerland" w:date="2014-10-16T22:08:00Z">
        <w:r w:rsidRPr="00A33183">
          <w:rPr>
            <w:bCs/>
          </w:rPr>
          <w:t>Develop white papers by researching new areas that could benefit from standards based interoperability guidance</w:t>
        </w:r>
      </w:ins>
    </w:p>
    <w:p w14:paraId="4937053A" w14:textId="77777777" w:rsidR="00BE0B27" w:rsidRPr="00D86DB6" w:rsidRDefault="00BE0B27" w:rsidP="00BE0B27">
      <w:pPr>
        <w:pStyle w:val="ListParagraph"/>
        <w:numPr>
          <w:ilvl w:val="0"/>
          <w:numId w:val="24"/>
        </w:numPr>
        <w:spacing w:after="80"/>
        <w:rPr>
          <w:ins w:id="312" w:author="Tone Southerland" w:date="2014-10-16T22:08:00Z"/>
          <w:b/>
          <w:bCs/>
          <w:rPrChange w:id="313" w:author="Tone Southerland" w:date="2014-10-16T22:25:00Z">
            <w:rPr>
              <w:ins w:id="314" w:author="Tone Southerland" w:date="2014-10-16T22:08:00Z"/>
              <w:bCs/>
            </w:rPr>
          </w:rPrChange>
        </w:rPr>
      </w:pPr>
      <w:ins w:id="315" w:author="Tone Southerland" w:date="2014-10-16T22:08:00Z">
        <w:r w:rsidRPr="00D86DB6">
          <w:rPr>
            <w:b/>
            <w:bCs/>
            <w:rPrChange w:id="316" w:author="Tone Southerland" w:date="2014-10-16T22:25:00Z">
              <w:rPr>
                <w:bCs/>
              </w:rPr>
            </w:rPrChange>
          </w:rPr>
          <w:t>Nursing</w:t>
        </w:r>
      </w:ins>
    </w:p>
    <w:p w14:paraId="5ED06C3E" w14:textId="77777777" w:rsidR="00BE0B27" w:rsidRDefault="00BE0B27" w:rsidP="00BE0B27">
      <w:pPr>
        <w:pStyle w:val="ListParagraph"/>
        <w:numPr>
          <w:ilvl w:val="1"/>
          <w:numId w:val="24"/>
        </w:numPr>
        <w:spacing w:after="80"/>
        <w:rPr>
          <w:ins w:id="317" w:author="Tone Southerland" w:date="2014-10-16T22:08:00Z"/>
          <w:bCs/>
        </w:rPr>
      </w:pPr>
      <w:ins w:id="318" w:author="Tone Southerland" w:date="2014-10-16T22:08:00Z">
        <w:r w:rsidRPr="00A33183">
          <w:rPr>
            <w:bCs/>
          </w:rPr>
          <w:t>Explore and understand the benefit of IHE profile work in the nursing space by partnering with nursing organizations and initiatives</w:t>
        </w:r>
      </w:ins>
    </w:p>
    <w:p w14:paraId="7CD56F1F" w14:textId="58F481BB" w:rsidR="00BE0B27" w:rsidRPr="00BD5A68" w:rsidRDefault="00BE0B27" w:rsidP="00BE0B27">
      <w:pPr>
        <w:pStyle w:val="ListParagraph"/>
        <w:numPr>
          <w:ilvl w:val="1"/>
          <w:numId w:val="24"/>
        </w:numPr>
        <w:spacing w:after="80"/>
        <w:rPr>
          <w:ins w:id="319" w:author="Tone Southerland" w:date="2014-10-16T22:08:00Z"/>
          <w:bCs/>
        </w:rPr>
      </w:pPr>
      <w:ins w:id="320" w:author="Tone Southerland" w:date="2014-10-16T22:08:00Z">
        <w:r w:rsidRPr="0028781A">
          <w:rPr>
            <w:bCs/>
          </w:rPr>
          <w:t>Develop profil</w:t>
        </w:r>
      </w:ins>
      <w:ins w:id="321" w:author="Tone Southerland" w:date="2014-10-16T22:14:00Z">
        <w:r w:rsidR="00DE1D0B">
          <w:rPr>
            <w:bCs/>
          </w:rPr>
          <w:t>e</w:t>
        </w:r>
      </w:ins>
      <w:ins w:id="322" w:author="Tone Southerland" w:date="2014-10-16T22:08:00Z">
        <w:r w:rsidRPr="0028781A">
          <w:rPr>
            <w:bCs/>
          </w:rPr>
          <w:t>s and white papers to support and explore various nursing specific workflows</w:t>
        </w:r>
      </w:ins>
    </w:p>
    <w:p w14:paraId="6C9B793B" w14:textId="77777777" w:rsidR="00BE0B27" w:rsidRPr="00BE0B27" w:rsidRDefault="00BE0B27" w:rsidP="00BE0B27">
      <w:pPr>
        <w:spacing w:after="0" w:line="240" w:lineRule="auto"/>
        <w:rPr>
          <w:ins w:id="323" w:author="Tone Southerland" w:date="2014-10-16T22:08:00Z"/>
          <w:rFonts w:eastAsia="Times New Roman" w:cs="Times New Roman"/>
          <w:shd w:val="solid" w:color="FFFFFF" w:fill="FFFFFF"/>
          <w:rPrChange w:id="324" w:author="Tone Southerland" w:date="2014-10-16T22:08:00Z">
            <w:rPr>
              <w:ins w:id="325" w:author="Tone Southerland" w:date="2014-10-16T22:08:00Z"/>
              <w:shd w:val="solid" w:color="FFFFFF" w:fill="FFFFFF"/>
            </w:rPr>
          </w:rPrChange>
        </w:rPr>
        <w:pPrChange w:id="326" w:author="Tone Southerland" w:date="2014-10-16T22:08:00Z">
          <w:pPr>
            <w:numPr>
              <w:numId w:val="11"/>
            </w:numPr>
            <w:tabs>
              <w:tab w:val="num" w:pos="720"/>
            </w:tabs>
            <w:spacing w:after="0" w:line="240" w:lineRule="auto"/>
            <w:ind w:left="720" w:hanging="360"/>
          </w:pPr>
        </w:pPrChange>
      </w:pPr>
    </w:p>
    <w:p w14:paraId="2386B017" w14:textId="1CE2E0D4" w:rsidR="00BE0B27" w:rsidRDefault="00BE0B27" w:rsidP="00BE0B27">
      <w:pPr>
        <w:spacing w:after="0" w:line="240" w:lineRule="auto"/>
        <w:rPr>
          <w:ins w:id="327" w:author="Tone Southerland" w:date="2014-10-16T22:09:00Z"/>
          <w:rFonts w:eastAsia="Times New Roman" w:cs="Times New Roman"/>
          <w:shd w:val="solid" w:color="FFFFFF" w:fill="FFFFFF"/>
        </w:rPr>
        <w:pPrChange w:id="328" w:author="Tone Southerland" w:date="2014-10-16T22:09:00Z">
          <w:pPr>
            <w:numPr>
              <w:numId w:val="11"/>
            </w:numPr>
            <w:tabs>
              <w:tab w:val="num" w:pos="720"/>
            </w:tabs>
            <w:spacing w:after="0" w:line="240" w:lineRule="auto"/>
            <w:ind w:left="720" w:hanging="360"/>
          </w:pPr>
        </w:pPrChange>
      </w:pPr>
      <w:ins w:id="329" w:author="Tone Southerland" w:date="2014-10-16T22:09:00Z">
        <w:r>
          <w:rPr>
            <w:rFonts w:eastAsia="Times New Roman" w:cs="Times New Roman"/>
            <w:shd w:val="solid" w:color="FFFFFF" w:fill="FFFFFF"/>
          </w:rPr>
          <w:t>Following are more</w:t>
        </w:r>
        <w:r w:rsidR="00DE1D0B">
          <w:rPr>
            <w:rFonts w:eastAsia="Times New Roman" w:cs="Times New Roman"/>
            <w:shd w:val="solid" w:color="FFFFFF" w:fill="FFFFFF"/>
          </w:rPr>
          <w:t xml:space="preserve"> specific action ideas that are being considered by PCC:</w:t>
        </w:r>
      </w:ins>
    </w:p>
    <w:p w14:paraId="0E646737" w14:textId="77777777" w:rsidR="00BE0B27" w:rsidRPr="00BE0B27" w:rsidRDefault="00BE0B27" w:rsidP="00BE0B27">
      <w:pPr>
        <w:spacing w:after="0" w:line="240" w:lineRule="auto"/>
        <w:rPr>
          <w:ins w:id="330" w:author="Tone Southerland" w:date="2014-10-16T22:08:00Z"/>
          <w:rFonts w:eastAsia="Times New Roman" w:cs="Times New Roman"/>
          <w:shd w:val="solid" w:color="FFFFFF" w:fill="FFFFFF"/>
          <w:rPrChange w:id="331" w:author="Tone Southerland" w:date="2014-10-16T22:09:00Z">
            <w:rPr>
              <w:ins w:id="332" w:author="Tone Southerland" w:date="2014-10-16T22:08:00Z"/>
              <w:shd w:val="solid" w:color="FFFFFF" w:fill="FFFFFF"/>
            </w:rPr>
          </w:rPrChange>
        </w:rPr>
        <w:pPrChange w:id="333" w:author="Tone Southerland" w:date="2014-10-16T22:09:00Z">
          <w:pPr>
            <w:numPr>
              <w:numId w:val="11"/>
            </w:numPr>
            <w:tabs>
              <w:tab w:val="num" w:pos="720"/>
            </w:tabs>
            <w:spacing w:after="0" w:line="240" w:lineRule="auto"/>
            <w:ind w:left="720" w:hanging="360"/>
          </w:pPr>
        </w:pPrChange>
      </w:pPr>
    </w:p>
    <w:p w14:paraId="098DFB25" w14:textId="1FB6AD3B" w:rsidR="00DD76D1" w:rsidRDefault="00DD76D1" w:rsidP="00BE0B27">
      <w:pPr>
        <w:pStyle w:val="ListParagraph"/>
        <w:numPr>
          <w:ilvl w:val="0"/>
          <w:numId w:val="24"/>
        </w:numPr>
        <w:spacing w:after="0" w:line="240" w:lineRule="auto"/>
        <w:rPr>
          <w:ins w:id="334" w:author="Tone Southerland" w:date="2014-10-16T22:19:00Z"/>
          <w:rFonts w:eastAsia="Times New Roman" w:cs="Times New Roman"/>
          <w:shd w:val="solid" w:color="FFFFFF" w:fill="FFFFFF"/>
        </w:rPr>
        <w:pPrChange w:id="335" w:author="Tone Southerland" w:date="2014-10-16T22:06:00Z">
          <w:pPr>
            <w:numPr>
              <w:numId w:val="11"/>
            </w:numPr>
            <w:tabs>
              <w:tab w:val="num" w:pos="720"/>
            </w:tabs>
            <w:spacing w:after="0" w:line="240" w:lineRule="auto"/>
            <w:ind w:left="720" w:hanging="360"/>
          </w:pPr>
        </w:pPrChange>
      </w:pPr>
      <w:ins w:id="336" w:author="Tone Southerland" w:date="2014-10-16T22:18:00Z">
        <w:r>
          <w:rPr>
            <w:rFonts w:eastAsia="Times New Roman" w:cs="Times New Roman"/>
            <w:shd w:val="solid" w:color="FFFFFF" w:fill="FFFFFF"/>
          </w:rPr>
          <w:t>Participate in harmonization and alignment activities with HL7 as part of the IHE-HL7 Coordination Committee to ensure work efforts in each group complement and do not compete with one another</w:t>
        </w:r>
      </w:ins>
    </w:p>
    <w:p w14:paraId="479CCBCA" w14:textId="5324E0BF" w:rsidR="00B02DB9" w:rsidRPr="00DD76D1" w:rsidRDefault="00B02DB9" w:rsidP="00BE0B27">
      <w:pPr>
        <w:pStyle w:val="ListParagraph"/>
        <w:numPr>
          <w:ilvl w:val="0"/>
          <w:numId w:val="24"/>
        </w:numPr>
        <w:spacing w:after="0" w:line="240" w:lineRule="auto"/>
        <w:rPr>
          <w:ins w:id="337" w:author="Tone Southerland" w:date="2014-10-16T22:18:00Z"/>
          <w:rFonts w:eastAsia="Times New Roman" w:cs="Times New Roman"/>
          <w:shd w:val="solid" w:color="FFFFFF" w:fill="FFFFFF"/>
          <w:rPrChange w:id="338" w:author="Tone Southerland" w:date="2014-10-16T22:18:00Z">
            <w:rPr>
              <w:ins w:id="339" w:author="Tone Southerland" w:date="2014-10-16T22:18:00Z"/>
              <w:shd w:val="solid" w:color="FFFFFF" w:fill="FFFFFF"/>
            </w:rPr>
          </w:rPrChange>
        </w:rPr>
        <w:pPrChange w:id="340" w:author="Tone Southerland" w:date="2014-10-16T22:06:00Z">
          <w:pPr>
            <w:numPr>
              <w:numId w:val="11"/>
            </w:numPr>
            <w:tabs>
              <w:tab w:val="num" w:pos="720"/>
            </w:tabs>
            <w:spacing w:after="0" w:line="240" w:lineRule="auto"/>
            <w:ind w:left="720" w:hanging="360"/>
          </w:pPr>
        </w:pPrChange>
      </w:pPr>
      <w:ins w:id="341" w:author="Tone Southerland" w:date="2014-10-16T22:19:00Z">
        <w:r>
          <w:rPr>
            <w:rFonts w:eastAsia="Times New Roman" w:cs="Times New Roman"/>
            <w:shd w:val="solid" w:color="FFFFFF" w:fill="FFFFFF"/>
          </w:rPr>
          <w:t xml:space="preserve">Engage </w:t>
        </w:r>
        <w:r w:rsidR="00B2528E">
          <w:rPr>
            <w:rFonts w:eastAsia="Times New Roman" w:cs="Times New Roman"/>
            <w:shd w:val="solid" w:color="FFFFFF" w:fill="FFFFFF"/>
          </w:rPr>
          <w:t>various nursing professional organizations</w:t>
        </w:r>
      </w:ins>
      <w:ins w:id="342" w:author="Tone Southerland" w:date="2014-10-16T22:24:00Z">
        <w:r w:rsidR="00B2528E">
          <w:rPr>
            <w:rFonts w:eastAsia="Times New Roman" w:cs="Times New Roman"/>
            <w:shd w:val="solid" w:color="FFFFFF" w:fill="FFFFFF"/>
          </w:rPr>
          <w:t xml:space="preserve"> for participation in the PCC Nursing Subcommittee to assist with producing guidance on the nursing perspective as it relates to the overall vision and mission of the PCC domain. </w:t>
        </w:r>
      </w:ins>
    </w:p>
    <w:p w14:paraId="5FFE259C" w14:textId="6D91A85D" w:rsidR="00B7348B" w:rsidRPr="00BE0B27" w:rsidDel="00BE0B27" w:rsidRDefault="00505EB1" w:rsidP="00BE0B27">
      <w:pPr>
        <w:pStyle w:val="ListParagraph"/>
        <w:numPr>
          <w:ilvl w:val="0"/>
          <w:numId w:val="24"/>
        </w:numPr>
        <w:spacing w:after="0" w:line="240" w:lineRule="auto"/>
        <w:rPr>
          <w:del w:id="343" w:author="Tone Southerland" w:date="2014-10-16T22:06:00Z"/>
          <w:rFonts w:eastAsia="Times New Roman" w:cs="Times New Roman"/>
          <w:shd w:val="solid" w:color="FFFFFF" w:fill="FFFFFF"/>
          <w:rPrChange w:id="344" w:author="Tone Southerland" w:date="2014-10-16T22:06:00Z">
            <w:rPr>
              <w:del w:id="345" w:author="Tone Southerland" w:date="2014-10-16T22:06:00Z"/>
              <w:shd w:val="solid" w:color="FFFFFF" w:fill="FFFFFF"/>
            </w:rPr>
          </w:rPrChange>
        </w:rPr>
        <w:pPrChange w:id="346" w:author="Tone Southerland" w:date="2014-10-16T22:06:00Z">
          <w:pPr>
            <w:numPr>
              <w:numId w:val="11"/>
            </w:numPr>
            <w:tabs>
              <w:tab w:val="num" w:pos="720"/>
            </w:tabs>
            <w:spacing w:after="0" w:line="240" w:lineRule="auto"/>
            <w:ind w:left="720" w:hanging="360"/>
          </w:pPr>
        </w:pPrChange>
      </w:pPr>
      <w:r w:rsidRPr="00BE0B27">
        <w:rPr>
          <w:shd w:val="solid" w:color="FFFFFF" w:fill="FFFFFF"/>
          <w:rPrChange w:id="347" w:author="Tone Southerland" w:date="2014-10-16T22:06:00Z">
            <w:rPr>
              <w:shd w:val="solid" w:color="FFFFFF" w:fill="FFFFFF"/>
            </w:rPr>
          </w:rPrChange>
        </w:rPr>
        <w:t xml:space="preserve">Continue to </w:t>
      </w:r>
      <w:r w:rsidR="00697338" w:rsidRPr="00BE0B27">
        <w:rPr>
          <w:shd w:val="solid" w:color="FFFFFF" w:fill="FFFFFF"/>
          <w:rPrChange w:id="348" w:author="Tone Southerland" w:date="2014-10-16T22:06:00Z">
            <w:rPr>
              <w:shd w:val="solid" w:color="FFFFFF" w:fill="FFFFFF"/>
            </w:rPr>
          </w:rPrChange>
        </w:rPr>
        <w:t>a</w:t>
      </w:r>
      <w:r w:rsidR="000E73D3" w:rsidRPr="00BE0B27">
        <w:rPr>
          <w:shd w:val="solid" w:color="FFFFFF" w:fill="FFFFFF"/>
          <w:rPrChange w:id="349" w:author="Tone Southerland" w:date="2014-10-16T22:06:00Z">
            <w:rPr>
              <w:shd w:val="solid" w:color="FFFFFF" w:fill="FFFFFF"/>
            </w:rPr>
          </w:rPrChange>
        </w:rPr>
        <w:t xml:space="preserve">ssess the uptake plans of the USA-sponsored C-CDA initiative on the international HIT community </w:t>
      </w:r>
      <w:r w:rsidR="00697338" w:rsidRPr="00BE0B27">
        <w:rPr>
          <w:shd w:val="solid" w:color="FFFFFF" w:fill="FFFFFF"/>
          <w:rPrChange w:id="350" w:author="Tone Southerland" w:date="2014-10-16T22:06:00Z">
            <w:rPr>
              <w:shd w:val="solid" w:color="FFFFFF" w:fill="FFFFFF"/>
            </w:rPr>
          </w:rPrChange>
        </w:rPr>
        <w:t xml:space="preserve">and monitor the adoption of the C-CDA Harmonization profile published for Trial Implementation in 2013. </w:t>
      </w:r>
      <w:r w:rsidR="000E73D3" w:rsidRPr="00BE0B27">
        <w:rPr>
          <w:shd w:val="solid" w:color="FFFFFF" w:fill="FFFFFF"/>
          <w:rPrChange w:id="351" w:author="Tone Southerland" w:date="2014-10-16T22:06:00Z">
            <w:rPr>
              <w:shd w:val="solid" w:color="FFFFFF" w:fill="FFFFFF"/>
            </w:rPr>
          </w:rPrChange>
        </w:rPr>
        <w:t xml:space="preserve">Author and execute CP’s </w:t>
      </w:r>
      <w:r w:rsidR="00697338" w:rsidRPr="00BE0B27">
        <w:rPr>
          <w:shd w:val="solid" w:color="FFFFFF" w:fill="FFFFFF"/>
          <w:rPrChange w:id="352" w:author="Tone Southerland" w:date="2014-10-16T22:06:00Z">
            <w:rPr>
              <w:shd w:val="solid" w:color="FFFFFF" w:fill="FFFFFF"/>
            </w:rPr>
          </w:rPrChange>
        </w:rPr>
        <w:t>against the IHE PCC TF and C-CDA Harmonization supplement as needed to align with any future C-CDA changes that are reflected in HL7 C-CDA ballot results</w:t>
      </w:r>
      <w:r w:rsidR="000E73D3" w:rsidRPr="00BE0B27">
        <w:rPr>
          <w:shd w:val="solid" w:color="FFFFFF" w:fill="FFFFFF"/>
          <w:rPrChange w:id="353" w:author="Tone Southerland" w:date="2014-10-16T22:06:00Z">
            <w:rPr>
              <w:shd w:val="solid" w:color="FFFFFF" w:fill="FFFFFF"/>
            </w:rPr>
          </w:rPrChange>
        </w:rPr>
        <w:t xml:space="preserve">. </w:t>
      </w:r>
    </w:p>
    <w:p w14:paraId="22642A3D" w14:textId="77777777" w:rsidR="00BE0B27" w:rsidRPr="00BE0B27" w:rsidRDefault="00BE0B27" w:rsidP="00BE0B27">
      <w:pPr>
        <w:pStyle w:val="ListParagraph"/>
        <w:numPr>
          <w:ilvl w:val="0"/>
          <w:numId w:val="24"/>
        </w:numPr>
        <w:spacing w:after="0" w:line="240" w:lineRule="auto"/>
        <w:rPr>
          <w:ins w:id="354" w:author="Tone Southerland" w:date="2014-10-16T22:06:00Z"/>
          <w:rFonts w:eastAsia="Times New Roman" w:cs="Times New Roman"/>
          <w:shd w:val="solid" w:color="FFFFFF" w:fill="FFFFFF"/>
          <w:rPrChange w:id="355" w:author="Tone Southerland" w:date="2014-10-16T22:06:00Z">
            <w:rPr>
              <w:ins w:id="356" w:author="Tone Southerland" w:date="2014-10-16T22:06:00Z"/>
              <w:rFonts w:ascii="Times New Roman" w:eastAsia="Times New Roman" w:hAnsi="Times New Roman" w:cs="Times New Roman"/>
              <w:shd w:val="solid" w:color="FFFFFF" w:fill="FFFFFF"/>
            </w:rPr>
          </w:rPrChange>
        </w:rPr>
        <w:pPrChange w:id="357" w:author="Tone Southerland" w:date="2014-10-16T22:06:00Z">
          <w:pPr>
            <w:numPr>
              <w:numId w:val="11"/>
            </w:numPr>
            <w:tabs>
              <w:tab w:val="num" w:pos="720"/>
            </w:tabs>
            <w:spacing w:after="0" w:line="240" w:lineRule="auto"/>
            <w:ind w:left="720" w:hanging="360"/>
          </w:pPr>
        </w:pPrChange>
      </w:pPr>
    </w:p>
    <w:p w14:paraId="36CD8C28" w14:textId="77777777" w:rsidR="000E73D3" w:rsidRPr="00BE0B27" w:rsidDel="00BE0B27" w:rsidRDefault="000E73D3" w:rsidP="00BE0B27">
      <w:pPr>
        <w:pStyle w:val="ListParagraph"/>
        <w:numPr>
          <w:ilvl w:val="0"/>
          <w:numId w:val="24"/>
        </w:numPr>
        <w:spacing w:after="0" w:line="240" w:lineRule="auto"/>
        <w:rPr>
          <w:del w:id="358" w:author="Tone Southerland" w:date="2014-10-16T22:06:00Z"/>
          <w:shd w:val="solid" w:color="FFFFFF" w:fill="FFFFFF"/>
          <w:rPrChange w:id="359" w:author="Tone Southerland" w:date="2014-10-16T22:06:00Z">
            <w:rPr>
              <w:del w:id="360" w:author="Tone Southerland" w:date="2014-10-16T22:06:00Z"/>
              <w:i/>
              <w:shd w:val="solid" w:color="FFFFFF" w:fill="FFFFFF"/>
            </w:rPr>
          </w:rPrChange>
        </w:rPr>
        <w:pPrChange w:id="361" w:author="Tone Southerland" w:date="2014-10-16T22:06:00Z">
          <w:pPr>
            <w:numPr>
              <w:numId w:val="11"/>
            </w:numPr>
            <w:tabs>
              <w:tab w:val="num" w:pos="720"/>
            </w:tabs>
            <w:spacing w:after="0" w:line="240" w:lineRule="auto"/>
            <w:ind w:left="720" w:hanging="360"/>
          </w:pPr>
        </w:pPrChange>
      </w:pPr>
      <w:commentRangeStart w:id="362"/>
      <w:r w:rsidRPr="00BE0B27">
        <w:rPr>
          <w:shd w:val="solid" w:color="FFFFFF" w:fill="FFFFFF"/>
          <w:rPrChange w:id="363" w:author="Tone Southerland" w:date="2014-10-16T22:06:00Z">
            <w:rPr>
              <w:shd w:val="solid" w:color="FFFFFF" w:fill="FFFFFF"/>
            </w:rPr>
          </w:rPrChange>
        </w:rPr>
        <w:t>Coordinate Patient Plan of Care and Patient-centered Coordination Plan supplement development with AORN Syntergy for peri-operative structured nomenclature</w:t>
      </w:r>
      <w:r w:rsidRPr="00BE0B27">
        <w:rPr>
          <w:rFonts w:ascii="Times New Roman" w:eastAsia="Times New Roman" w:hAnsi="Times New Roman" w:cs="Times New Roman"/>
          <w:shd w:val="solid" w:color="FFFFFF" w:fill="FFFFFF"/>
          <w:rPrChange w:id="364" w:author="Tone Southerland" w:date="2014-10-16T22:06:00Z">
            <w:rPr>
              <w:rFonts w:ascii="Times New Roman" w:eastAsia="Times New Roman" w:hAnsi="Times New Roman" w:cs="Times New Roman"/>
              <w:shd w:val="solid" w:color="FFFFFF" w:fill="FFFFFF"/>
            </w:rPr>
          </w:rPrChange>
        </w:rPr>
        <w:t xml:space="preserve"> </w:t>
      </w:r>
      <w:r w:rsidRPr="00BE0B27">
        <w:rPr>
          <w:i/>
          <w:shd w:val="solid" w:color="FFFFFF" w:fill="FFFFFF"/>
          <w:rPrChange w:id="365" w:author="Tone Southerland" w:date="2014-10-16T22:06:00Z">
            <w:rPr>
              <w:i/>
              <w:shd w:val="solid" w:color="FFFFFF" w:fill="FFFFFF"/>
            </w:rPr>
          </w:rPrChange>
        </w:rPr>
        <w:t>(incorporation of the C-CDA project results topic moved this to a lower priority)</w:t>
      </w:r>
      <w:commentRangeEnd w:id="362"/>
      <w:r w:rsidR="00F45BEA">
        <w:rPr>
          <w:rStyle w:val="CommentReference"/>
        </w:rPr>
        <w:commentReference w:id="362"/>
      </w:r>
    </w:p>
    <w:p w14:paraId="02756002" w14:textId="77777777" w:rsidR="00BE0B27" w:rsidRPr="00BE0B27" w:rsidRDefault="00BE0B27" w:rsidP="00BE0B27">
      <w:pPr>
        <w:pStyle w:val="ListParagraph"/>
        <w:numPr>
          <w:ilvl w:val="0"/>
          <w:numId w:val="24"/>
        </w:numPr>
        <w:spacing w:after="0" w:line="240" w:lineRule="auto"/>
        <w:rPr>
          <w:ins w:id="366" w:author="Tone Southerland" w:date="2014-10-16T22:06:00Z"/>
          <w:shd w:val="solid" w:color="FFFFFF" w:fill="FFFFFF"/>
          <w:rPrChange w:id="367" w:author="Tone Southerland" w:date="2014-10-16T22:06:00Z">
            <w:rPr>
              <w:ins w:id="368" w:author="Tone Southerland" w:date="2014-10-16T22:06:00Z"/>
              <w:shd w:val="solid" w:color="FFFFFF" w:fill="FFFFFF"/>
            </w:rPr>
          </w:rPrChange>
        </w:rPr>
        <w:pPrChange w:id="369" w:author="Tone Southerland" w:date="2014-10-16T22:06:00Z">
          <w:pPr>
            <w:numPr>
              <w:numId w:val="11"/>
            </w:numPr>
            <w:tabs>
              <w:tab w:val="num" w:pos="720"/>
            </w:tabs>
            <w:spacing w:after="0" w:line="240" w:lineRule="auto"/>
            <w:ind w:left="720" w:hanging="360"/>
          </w:pPr>
        </w:pPrChange>
      </w:pPr>
    </w:p>
    <w:p w14:paraId="0686A58A" w14:textId="77777777" w:rsidR="000E73D3" w:rsidRPr="00BE0B27" w:rsidDel="00BE0B27" w:rsidRDefault="000E73D3" w:rsidP="00BE0B27">
      <w:pPr>
        <w:pStyle w:val="ListParagraph"/>
        <w:numPr>
          <w:ilvl w:val="0"/>
          <w:numId w:val="24"/>
        </w:numPr>
        <w:spacing w:after="0" w:line="240" w:lineRule="auto"/>
        <w:rPr>
          <w:del w:id="370" w:author="Tone Southerland" w:date="2014-10-16T22:06:00Z"/>
          <w:shd w:val="solid" w:color="FFFFFF" w:fill="FFFFFF"/>
          <w:rPrChange w:id="371" w:author="Tone Southerland" w:date="2014-10-16T22:06:00Z">
            <w:rPr>
              <w:del w:id="372" w:author="Tone Southerland" w:date="2014-10-16T22:06:00Z"/>
              <w:i/>
              <w:shd w:val="solid" w:color="FFFFFF" w:fill="FFFFFF"/>
            </w:rPr>
          </w:rPrChange>
        </w:rPr>
        <w:pPrChange w:id="373" w:author="Tone Southerland" w:date="2014-10-16T22:06:00Z">
          <w:pPr>
            <w:numPr>
              <w:numId w:val="11"/>
            </w:numPr>
            <w:tabs>
              <w:tab w:val="num" w:pos="720"/>
            </w:tabs>
            <w:spacing w:after="0" w:line="240" w:lineRule="auto"/>
            <w:ind w:left="720" w:hanging="360"/>
          </w:pPr>
        </w:pPrChange>
      </w:pPr>
      <w:r w:rsidRPr="00BE0B27">
        <w:rPr>
          <w:shd w:val="solid" w:color="FFFFFF" w:fill="FFFFFF"/>
          <w:rPrChange w:id="374" w:author="Tone Southerland" w:date="2014-10-16T22:06:00Z">
            <w:rPr>
              <w:shd w:val="solid" w:color="FFFFFF" w:fill="FFFFFF"/>
            </w:rPr>
          </w:rPrChange>
        </w:rPr>
        <w:t>Continue edits to the PCC Technical Framework to emphasize the XDS folder capability for the deployment of groups of related PCC content profiles, e.g. APS being one of the documents contained in an Antepartum Document folder; TN being one of the documents contained in an Emergency Dept Encounter folder, etc</w:t>
      </w:r>
      <w:r w:rsidRPr="00BE0B27">
        <w:rPr>
          <w:rFonts w:ascii="Times New Roman" w:eastAsia="Times New Roman" w:hAnsi="Times New Roman" w:cs="Times New Roman"/>
          <w:shd w:val="solid" w:color="FFFFFF" w:fill="FFFFFF"/>
          <w:rPrChange w:id="375" w:author="Tone Southerland" w:date="2014-10-16T22:06:00Z">
            <w:rPr>
              <w:rFonts w:ascii="Times New Roman" w:eastAsia="Times New Roman" w:hAnsi="Times New Roman" w:cs="Times New Roman"/>
              <w:shd w:val="solid" w:color="FFFFFF" w:fill="FFFFFF"/>
            </w:rPr>
          </w:rPrChange>
        </w:rPr>
        <w:t xml:space="preserve"> </w:t>
      </w:r>
      <w:r w:rsidRPr="00BE0B27">
        <w:rPr>
          <w:i/>
          <w:shd w:val="solid" w:color="FFFFFF" w:fill="FFFFFF"/>
          <w:rPrChange w:id="376" w:author="Tone Southerland" w:date="2014-10-16T22:06:00Z">
            <w:rPr>
              <w:i/>
              <w:shd w:val="solid" w:color="FFFFFF" w:fill="FFFFFF"/>
            </w:rPr>
          </w:rPrChange>
        </w:rPr>
        <w:t>(incorporation of the C-CDA project results topic moved this to a lower priority)</w:t>
      </w:r>
    </w:p>
    <w:p w14:paraId="233973F7" w14:textId="77777777" w:rsidR="00BE0B27" w:rsidRPr="00BE0B27" w:rsidRDefault="00BE0B27" w:rsidP="00BE0B27">
      <w:pPr>
        <w:pStyle w:val="ListParagraph"/>
        <w:numPr>
          <w:ilvl w:val="0"/>
          <w:numId w:val="24"/>
        </w:numPr>
        <w:spacing w:after="0" w:line="240" w:lineRule="auto"/>
        <w:rPr>
          <w:ins w:id="377" w:author="Tone Southerland" w:date="2014-10-16T22:06:00Z"/>
          <w:shd w:val="solid" w:color="FFFFFF" w:fill="FFFFFF"/>
          <w:rPrChange w:id="378" w:author="Tone Southerland" w:date="2014-10-16T22:06:00Z">
            <w:rPr>
              <w:ins w:id="379" w:author="Tone Southerland" w:date="2014-10-16T22:06:00Z"/>
              <w:shd w:val="solid" w:color="FFFFFF" w:fill="FFFFFF"/>
            </w:rPr>
          </w:rPrChange>
        </w:rPr>
        <w:pPrChange w:id="380" w:author="Tone Southerland" w:date="2014-10-16T22:06:00Z">
          <w:pPr>
            <w:numPr>
              <w:numId w:val="11"/>
            </w:numPr>
            <w:tabs>
              <w:tab w:val="num" w:pos="720"/>
            </w:tabs>
            <w:spacing w:after="0" w:line="240" w:lineRule="auto"/>
            <w:ind w:left="720" w:hanging="360"/>
          </w:pPr>
        </w:pPrChange>
      </w:pPr>
    </w:p>
    <w:p w14:paraId="76894BC9" w14:textId="44829CE5" w:rsidR="000E73D3" w:rsidRPr="00BE0B27" w:rsidDel="00BE0B27" w:rsidRDefault="000E73D3" w:rsidP="00BE0B27">
      <w:pPr>
        <w:pStyle w:val="ListParagraph"/>
        <w:numPr>
          <w:ilvl w:val="0"/>
          <w:numId w:val="24"/>
        </w:numPr>
        <w:spacing w:after="0" w:line="240" w:lineRule="auto"/>
        <w:rPr>
          <w:del w:id="381" w:author="Tone Southerland" w:date="2014-10-16T22:07:00Z"/>
          <w:rFonts w:ascii="Times New Roman" w:eastAsia="Times New Roman" w:hAnsi="Times New Roman" w:cs="Times New Roman"/>
          <w:shd w:val="solid" w:color="FFFFFF" w:fill="FFFFFF"/>
          <w:rPrChange w:id="382" w:author="Tone Southerland" w:date="2014-10-16T22:07:00Z">
            <w:rPr>
              <w:del w:id="383" w:author="Tone Southerland" w:date="2014-10-16T22:07:00Z"/>
              <w:shd w:val="solid" w:color="FFFFFF" w:fill="FFFFFF"/>
            </w:rPr>
          </w:rPrChange>
        </w:rPr>
        <w:pPrChange w:id="384" w:author="Tone Southerland" w:date="2014-10-16T22:07:00Z">
          <w:pPr>
            <w:numPr>
              <w:numId w:val="11"/>
            </w:numPr>
            <w:tabs>
              <w:tab w:val="num" w:pos="720"/>
            </w:tabs>
            <w:spacing w:after="0" w:line="240" w:lineRule="auto"/>
            <w:ind w:left="720" w:hanging="360"/>
          </w:pPr>
        </w:pPrChange>
      </w:pPr>
      <w:r w:rsidRPr="00BE0B27">
        <w:rPr>
          <w:shd w:val="solid" w:color="FFFFFF" w:fill="FFFFFF"/>
          <w:rPrChange w:id="385" w:author="Tone Southerland" w:date="2014-10-16T22:06:00Z">
            <w:rPr>
              <w:shd w:val="solid" w:color="FFFFFF" w:fill="FFFFFF"/>
            </w:rPr>
          </w:rPrChange>
        </w:rPr>
        <w:t xml:space="preserve">Investigate </w:t>
      </w:r>
      <w:ins w:id="386" w:author="Tone Southerland" w:date="2014-10-16T22:13:00Z">
        <w:r w:rsidR="00DE1D0B">
          <w:rPr>
            <w:shd w:val="solid" w:color="FFFFFF" w:fill="FFFFFF"/>
          </w:rPr>
          <w:t xml:space="preserve">incorporating a FHIR option in the </w:t>
        </w:r>
      </w:ins>
      <w:del w:id="387" w:author="Tone Southerland" w:date="2014-10-16T22:13:00Z">
        <w:r w:rsidRPr="00BE0B27" w:rsidDel="00DE1D0B">
          <w:rPr>
            <w:shd w:val="solid" w:color="FFFFFF" w:fill="FFFFFF"/>
            <w:rPrChange w:id="388" w:author="Tone Southerland" w:date="2014-10-16T22:06:00Z">
              <w:rPr>
                <w:shd w:val="solid" w:color="FFFFFF" w:fill="FFFFFF"/>
              </w:rPr>
            </w:rPrChange>
          </w:rPr>
          <w:delText xml:space="preserve">issues and concerns impacting the uptake of the </w:delText>
        </w:r>
      </w:del>
      <w:r w:rsidRPr="00BE0B27">
        <w:rPr>
          <w:shd w:val="solid" w:color="FFFFFF" w:fill="FFFFFF"/>
          <w:rPrChange w:id="389" w:author="Tone Southerland" w:date="2014-10-16T22:06:00Z">
            <w:rPr>
              <w:shd w:val="solid" w:color="FFFFFF" w:fill="FFFFFF"/>
            </w:rPr>
          </w:rPrChange>
        </w:rPr>
        <w:t>QED profile</w:t>
      </w:r>
      <w:ins w:id="390" w:author="Tone Southerland" w:date="2014-10-16T22:13:00Z">
        <w:r w:rsidR="00DE1D0B">
          <w:rPr>
            <w:shd w:val="solid" w:color="FFFFFF" w:fill="FFFFFF"/>
          </w:rPr>
          <w:t xml:space="preserve"> as this</w:t>
        </w:r>
      </w:ins>
      <w:del w:id="391" w:author="Tone Southerland" w:date="2014-10-16T22:13:00Z">
        <w:r w:rsidRPr="00BE0B27" w:rsidDel="00DE1D0B">
          <w:rPr>
            <w:shd w:val="solid" w:color="FFFFFF" w:fill="FFFFFF"/>
            <w:rPrChange w:id="392" w:author="Tone Southerland" w:date="2014-10-16T22:06:00Z">
              <w:rPr>
                <w:shd w:val="solid" w:color="FFFFFF" w:fill="FFFFFF"/>
              </w:rPr>
            </w:rPrChange>
          </w:rPr>
          <w:delText xml:space="preserve"> </w:delText>
        </w:r>
      </w:del>
      <w:ins w:id="393" w:author="Tone Southerland" w:date="2014-10-16T22:13:00Z">
        <w:r w:rsidR="00DE1D0B">
          <w:rPr>
            <w:shd w:val="solid" w:color="FFFFFF" w:fill="FFFFFF"/>
          </w:rPr>
          <w:t xml:space="preserve"> </w:t>
        </w:r>
      </w:ins>
      <w:del w:id="394" w:author="Tone Southerland" w:date="2014-10-16T22:13:00Z">
        <w:r w:rsidRPr="00BE0B27" w:rsidDel="00DE1D0B">
          <w:rPr>
            <w:shd w:val="solid" w:color="FFFFFF" w:fill="FFFFFF"/>
            <w:rPrChange w:id="395" w:author="Tone Southerland" w:date="2014-10-16T22:06:00Z">
              <w:rPr>
                <w:shd w:val="solid" w:color="FFFFFF" w:fill="FFFFFF"/>
              </w:rPr>
            </w:rPrChange>
          </w:rPr>
          <w:delText xml:space="preserve">in that this </w:delText>
        </w:r>
      </w:del>
      <w:r w:rsidRPr="00BE0B27">
        <w:rPr>
          <w:shd w:val="solid" w:color="FFFFFF" w:fill="FFFFFF"/>
          <w:rPrChange w:id="396" w:author="Tone Southerland" w:date="2014-10-16T22:06:00Z">
            <w:rPr>
              <w:shd w:val="solid" w:color="FFFFFF" w:fill="FFFFFF"/>
            </w:rPr>
          </w:rPrChange>
        </w:rPr>
        <w:t>profile is a long-standing PCC profile (published in Aug 2008) with minimal support from the vendor community</w:t>
      </w:r>
      <w:del w:id="397" w:author="Tone Southerland" w:date="2014-10-16T22:13:00Z">
        <w:r w:rsidRPr="00BE0B27" w:rsidDel="00DE1D0B">
          <w:rPr>
            <w:shd w:val="solid" w:color="FFFFFF" w:fill="FFFFFF"/>
            <w:rPrChange w:id="398" w:author="Tone Southerland" w:date="2014-10-16T22:06:00Z">
              <w:rPr>
                <w:shd w:val="solid" w:color="FFFFFF" w:fill="FFFFFF"/>
              </w:rPr>
            </w:rPrChange>
          </w:rPr>
          <w:delText xml:space="preserve"> </w:delText>
        </w:r>
        <w:r w:rsidRPr="00BE0B27" w:rsidDel="00DE1D0B">
          <w:rPr>
            <w:i/>
            <w:shd w:val="solid" w:color="FFFFFF" w:fill="FFFFFF"/>
            <w:rPrChange w:id="399" w:author="Tone Southerland" w:date="2014-10-16T22:06:00Z">
              <w:rPr>
                <w:i/>
                <w:shd w:val="solid" w:color="FFFFFF" w:fill="FFFFFF"/>
              </w:rPr>
            </w:rPrChange>
          </w:rPr>
          <w:delText>(incorporation of the C-CDA project results topic moved this task to a lower priority)</w:delText>
        </w:r>
        <w:r w:rsidRPr="00BE0B27" w:rsidDel="00DE1D0B">
          <w:rPr>
            <w:shd w:val="solid" w:color="FFFFFF" w:fill="FFFFFF"/>
            <w:rPrChange w:id="400" w:author="Tone Southerland" w:date="2014-10-16T22:06:00Z">
              <w:rPr>
                <w:shd w:val="solid" w:color="FFFFFF" w:fill="FFFFFF"/>
              </w:rPr>
            </w:rPrChange>
          </w:rPr>
          <w:delText xml:space="preserve"> </w:delText>
        </w:r>
      </w:del>
      <w:ins w:id="401" w:author="Tone Southerland" w:date="2014-10-16T22:13:00Z">
        <w:r w:rsidR="00DE1D0B">
          <w:rPr>
            <w:i/>
            <w:shd w:val="solid" w:color="FFFFFF" w:fill="FFFFFF"/>
          </w:rPr>
          <w:t>.</w:t>
        </w:r>
      </w:ins>
    </w:p>
    <w:p w14:paraId="08CC6B75" w14:textId="77777777" w:rsidR="00BE0B27" w:rsidRPr="00BE0B27" w:rsidRDefault="00BE0B27" w:rsidP="00BE0B27">
      <w:pPr>
        <w:pStyle w:val="ListParagraph"/>
        <w:numPr>
          <w:ilvl w:val="0"/>
          <w:numId w:val="24"/>
        </w:numPr>
        <w:spacing w:after="0" w:line="240" w:lineRule="auto"/>
        <w:rPr>
          <w:ins w:id="402" w:author="Tone Southerland" w:date="2014-10-16T22:07:00Z"/>
          <w:rFonts w:ascii="Times New Roman" w:eastAsia="Times New Roman" w:hAnsi="Times New Roman" w:cs="Times New Roman"/>
          <w:shd w:val="solid" w:color="FFFFFF" w:fill="FFFFFF"/>
          <w:rPrChange w:id="403" w:author="Tone Southerland" w:date="2014-10-16T22:06:00Z">
            <w:rPr>
              <w:ins w:id="404" w:author="Tone Southerland" w:date="2014-10-16T22:07:00Z"/>
              <w:rFonts w:ascii="Times New Roman" w:eastAsia="Times New Roman" w:hAnsi="Times New Roman" w:cs="Times New Roman"/>
              <w:shd w:val="solid" w:color="FFFFFF" w:fill="FFFFFF"/>
            </w:rPr>
          </w:rPrChange>
        </w:rPr>
        <w:pPrChange w:id="405" w:author="Tone Southerland" w:date="2014-10-16T22:06:00Z">
          <w:pPr>
            <w:numPr>
              <w:numId w:val="11"/>
            </w:numPr>
            <w:tabs>
              <w:tab w:val="num" w:pos="720"/>
            </w:tabs>
            <w:spacing w:after="0" w:line="240" w:lineRule="auto"/>
            <w:ind w:left="720" w:hanging="360"/>
          </w:pPr>
        </w:pPrChange>
      </w:pPr>
    </w:p>
    <w:p w14:paraId="0C2D681E" w14:textId="77777777" w:rsidR="000E73D3" w:rsidDel="00BE0B27" w:rsidRDefault="000E73D3" w:rsidP="00BE0B27">
      <w:pPr>
        <w:pStyle w:val="ListParagraph"/>
        <w:numPr>
          <w:ilvl w:val="0"/>
          <w:numId w:val="24"/>
        </w:numPr>
        <w:spacing w:after="0" w:line="240" w:lineRule="auto"/>
        <w:rPr>
          <w:del w:id="406" w:author="Tone Southerland" w:date="2014-10-16T22:07:00Z"/>
          <w:shd w:val="solid" w:color="FFFFFF" w:fill="FFFFFF"/>
        </w:rPr>
        <w:pPrChange w:id="407" w:author="Tone Southerland" w:date="2014-10-16T22:07:00Z">
          <w:pPr>
            <w:numPr>
              <w:numId w:val="11"/>
            </w:numPr>
            <w:tabs>
              <w:tab w:val="num" w:pos="720"/>
            </w:tabs>
            <w:spacing w:after="0" w:line="240" w:lineRule="auto"/>
            <w:ind w:left="720" w:hanging="360"/>
          </w:pPr>
        </w:pPrChange>
      </w:pPr>
      <w:commentRangeStart w:id="408"/>
      <w:r w:rsidRPr="00BE0B27">
        <w:rPr>
          <w:shd w:val="solid" w:color="FFFFFF" w:fill="FFFFFF"/>
          <w:rPrChange w:id="409" w:author="Tone Southerland" w:date="2014-10-16T22:07:00Z">
            <w:rPr>
              <w:shd w:val="solid" w:color="FFFFFF" w:fill="FFFFFF"/>
            </w:rPr>
          </w:rPrChange>
        </w:rPr>
        <w:t>Coordination with Quality, Research and Public Health [QRPH] domain regarding QED instances in support of QRPH outcomes and requirements and the structuring of PCC profiles to provide maximum “re-purposing” of its content for QRPH profiles</w:t>
      </w:r>
      <w:commentRangeEnd w:id="408"/>
      <w:r w:rsidR="007D6A93">
        <w:rPr>
          <w:rStyle w:val="CommentReference"/>
        </w:rPr>
        <w:commentReference w:id="408"/>
      </w:r>
    </w:p>
    <w:p w14:paraId="6907B766" w14:textId="77777777" w:rsidR="00BE0B27" w:rsidRPr="00BE0B27" w:rsidRDefault="00BE0B27" w:rsidP="00BE0B27">
      <w:pPr>
        <w:pStyle w:val="ListParagraph"/>
        <w:numPr>
          <w:ilvl w:val="0"/>
          <w:numId w:val="24"/>
        </w:numPr>
        <w:spacing w:after="0" w:line="240" w:lineRule="auto"/>
        <w:rPr>
          <w:ins w:id="410" w:author="Tone Southerland" w:date="2014-10-16T22:07:00Z"/>
          <w:shd w:val="solid" w:color="FFFFFF" w:fill="FFFFFF"/>
          <w:rPrChange w:id="411" w:author="Tone Southerland" w:date="2014-10-16T22:07:00Z">
            <w:rPr>
              <w:ins w:id="412" w:author="Tone Southerland" w:date="2014-10-16T22:07:00Z"/>
              <w:shd w:val="solid" w:color="FFFFFF" w:fill="FFFFFF"/>
            </w:rPr>
          </w:rPrChange>
        </w:rPr>
        <w:pPrChange w:id="413" w:author="Tone Southerland" w:date="2014-10-16T22:07:00Z">
          <w:pPr>
            <w:numPr>
              <w:numId w:val="11"/>
            </w:numPr>
            <w:tabs>
              <w:tab w:val="num" w:pos="720"/>
            </w:tabs>
            <w:spacing w:after="0" w:line="240" w:lineRule="auto"/>
            <w:ind w:left="720" w:hanging="360"/>
          </w:pPr>
        </w:pPrChange>
      </w:pPr>
    </w:p>
    <w:p w14:paraId="44FFF162" w14:textId="593E71E5" w:rsidR="000E73D3" w:rsidDel="00BE0B27" w:rsidRDefault="000E73D3" w:rsidP="00BE0B27">
      <w:pPr>
        <w:pStyle w:val="ListParagraph"/>
        <w:numPr>
          <w:ilvl w:val="0"/>
          <w:numId w:val="24"/>
        </w:numPr>
        <w:spacing w:after="0" w:line="240" w:lineRule="auto"/>
        <w:rPr>
          <w:del w:id="414" w:author="Tone Southerland" w:date="2014-10-16T22:07:00Z"/>
          <w:shd w:val="solid" w:color="FFFFFF" w:fill="FFFFFF"/>
        </w:rPr>
        <w:pPrChange w:id="415" w:author="Tone Southerland" w:date="2014-10-16T22:07:00Z">
          <w:pPr>
            <w:numPr>
              <w:numId w:val="12"/>
            </w:numPr>
            <w:tabs>
              <w:tab w:val="num" w:pos="0"/>
              <w:tab w:val="num" w:pos="720"/>
            </w:tabs>
            <w:spacing w:after="0"/>
            <w:ind w:left="720" w:hanging="360"/>
          </w:pPr>
        </w:pPrChange>
      </w:pPr>
      <w:commentRangeStart w:id="416"/>
      <w:del w:id="417" w:author="Tone Southerland" w:date="2014-10-16T22:15:00Z">
        <w:r w:rsidRPr="00BE0B27" w:rsidDel="00DE1D0B">
          <w:rPr>
            <w:shd w:val="solid" w:color="FFFFFF" w:fill="FFFFFF"/>
            <w:rPrChange w:id="418" w:author="Tone Southerland" w:date="2014-10-16T22:07:00Z">
              <w:rPr>
                <w:shd w:val="solid" w:color="FFFFFF" w:fill="FFFFFF"/>
              </w:rPr>
            </w:rPrChange>
          </w:rPr>
          <w:delText>Validate the purpose and charge for the Nursing Subcommittee and review the overall set of nursing-related profiles and TF supplements to promote vendor uptake and reflect the accurate integration of nursing workflow and documentation exchanges</w:delText>
        </w:r>
        <w:commentRangeEnd w:id="416"/>
        <w:r w:rsidR="00DE1D0B" w:rsidDel="00DE1D0B">
          <w:rPr>
            <w:rStyle w:val="CommentReference"/>
          </w:rPr>
          <w:commentReference w:id="416"/>
        </w:r>
      </w:del>
    </w:p>
    <w:p w14:paraId="29DC1611" w14:textId="77777777" w:rsidR="000E73D3" w:rsidRPr="00BE0B27" w:rsidRDefault="000E73D3" w:rsidP="00BE0B27">
      <w:pPr>
        <w:pStyle w:val="ListParagraph"/>
        <w:numPr>
          <w:ilvl w:val="0"/>
          <w:numId w:val="24"/>
        </w:numPr>
        <w:spacing w:after="0" w:line="240" w:lineRule="auto"/>
        <w:rPr>
          <w:sz w:val="24"/>
          <w:szCs w:val="24"/>
          <w:rPrChange w:id="419" w:author="Tone Southerland" w:date="2014-10-16T22:07:00Z">
            <w:rPr>
              <w:sz w:val="24"/>
              <w:szCs w:val="24"/>
            </w:rPr>
          </w:rPrChange>
        </w:rPr>
        <w:pPrChange w:id="420" w:author="Tone Southerland" w:date="2014-10-16T22:07:00Z">
          <w:pPr>
            <w:numPr>
              <w:numId w:val="12"/>
            </w:numPr>
            <w:tabs>
              <w:tab w:val="num" w:pos="0"/>
              <w:tab w:val="num" w:pos="720"/>
            </w:tabs>
            <w:spacing w:after="0"/>
            <w:ind w:left="720" w:hanging="360"/>
          </w:pPr>
        </w:pPrChange>
      </w:pPr>
      <w:r w:rsidRPr="00A64D5F">
        <w:t>In general, the near-term focus of the PCC domain, besides the effective incorporation of the C-CDA results on the TF of the Domain, is the organization of existing profiles into harmonized sets of information exchanges and their respective workflows and to promote the uptake of these sets into products.  Deployment of the PCC profiles beyond the initial MS and XPHR profiles in harmonization with national/regional projects and priorities will also be emphasized.</w:t>
      </w:r>
    </w:p>
    <w:p w14:paraId="7B475F5E" w14:textId="77777777" w:rsidR="0067631C" w:rsidRDefault="0067631C"/>
    <w:sectPr w:rsidR="0067631C">
      <w:pgSz w:w="12240" w:h="15840"/>
      <w:pgMar w:top="1008" w:right="1080" w:bottom="1008" w:left="108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Tone Southerland" w:date="2014-10-16T21:59:00Z" w:initials="TS">
    <w:p w14:paraId="0FDEB41A" w14:textId="3E100F09" w:rsidR="00EC2584" w:rsidRDefault="00EC2584">
      <w:pPr>
        <w:pStyle w:val="CommentText"/>
      </w:pPr>
      <w:r>
        <w:rPr>
          <w:rStyle w:val="CommentReference"/>
        </w:rPr>
        <w:annotationRef/>
      </w:r>
      <w:r>
        <w:t>Added “disclaimer statement”, including a link to the hl7-ihe collaboration effort – does this belong below this table underneath deployment activity?</w:t>
      </w:r>
    </w:p>
  </w:comment>
  <w:comment w:id="362" w:author="Tone Southerland" w:date="2014-10-16T22:17:00Z" w:initials="TS">
    <w:p w14:paraId="7CAD66BB" w14:textId="4B0900C5" w:rsidR="00EC2584" w:rsidRDefault="00EC2584">
      <w:pPr>
        <w:pStyle w:val="CommentText"/>
      </w:pPr>
      <w:r>
        <w:rPr>
          <w:rStyle w:val="CommentReference"/>
        </w:rPr>
        <w:annotationRef/>
      </w:r>
      <w:r>
        <w:t>Todo: find out if we have addressed this year yet. Question out to Denise Downing..</w:t>
      </w:r>
    </w:p>
  </w:comment>
  <w:comment w:id="408" w:author="Tone Southerland" w:date="2014-10-16T22:16:00Z" w:initials="TS">
    <w:p w14:paraId="22AE1409" w14:textId="68BB13F3" w:rsidR="00EC2584" w:rsidRDefault="00EC2584">
      <w:pPr>
        <w:pStyle w:val="CommentText"/>
      </w:pPr>
      <w:r>
        <w:rPr>
          <w:rStyle w:val="CommentReference"/>
        </w:rPr>
        <w:annotationRef/>
      </w:r>
      <w:r>
        <w:t>Are we still pursuing this?</w:t>
      </w:r>
    </w:p>
  </w:comment>
  <w:comment w:id="416" w:author="Tone Southerland" w:date="2014-10-16T22:15:00Z" w:initials="TS">
    <w:p w14:paraId="76A2F2D5" w14:textId="78F154A9" w:rsidR="00EC2584" w:rsidRDefault="00EC2584">
      <w:pPr>
        <w:pStyle w:val="CommentText"/>
      </w:pPr>
      <w:r>
        <w:rPr>
          <w:rStyle w:val="CommentReference"/>
        </w:rPr>
        <w:annotationRef/>
      </w:r>
      <w:r>
        <w:t>Deleted paragraph on nursing as this is covered in the strategic goals above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242D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0000004"/>
    <w:multiLevelType w:val="hybridMultilevel"/>
    <w:tmpl w:val="00000004"/>
    <w:lvl w:ilvl="0" w:tplc="FFFFFFFF">
      <w:start w:val="1"/>
      <w:numFmt w:val="bullet"/>
      <w:lvlText w:val="●"/>
      <w:lvlJc w:val="left"/>
      <w:pPr>
        <w:tabs>
          <w:tab w:val="num" w:pos="0"/>
        </w:tabs>
        <w:ind w:left="720" w:hanging="360"/>
      </w:pPr>
      <w:rPr>
        <w:rFonts w:ascii="Calibri" w:eastAsia="Calibri" w:hAnsi="Calibri" w:cs="Calibri"/>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6">
    <w:nsid w:val="00000006"/>
    <w:multiLevelType w:val="hybridMultilevel"/>
    <w:tmpl w:val="00000006"/>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7">
    <w:nsid w:val="00000007"/>
    <w:multiLevelType w:val="hybridMultilevel"/>
    <w:tmpl w:val="00000007"/>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8">
    <w:nsid w:val="00000008"/>
    <w:multiLevelType w:val="hybridMultilevel"/>
    <w:tmpl w:val="00000008"/>
    <w:lvl w:ilvl="0" w:tplc="FFFFFFFF">
      <w:start w:val="1"/>
      <w:numFmt w:val="bullet"/>
      <w:lvlText w:val="○"/>
      <w:lvlJc w:val="left"/>
      <w:pPr>
        <w:tabs>
          <w:tab w:val="num" w:pos="72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9">
    <w:nsid w:val="00000009"/>
    <w:multiLevelType w:val="hybridMultilevel"/>
    <w:tmpl w:val="00000009"/>
    <w:lvl w:ilvl="0" w:tplc="FFFFFFFF">
      <w:start w:val="1"/>
      <w:numFmt w:val="bullet"/>
      <w:lvlText w:val="○"/>
      <w:lvlJc w:val="left"/>
      <w:pPr>
        <w:tabs>
          <w:tab w:val="num" w:pos="720"/>
        </w:tabs>
        <w:ind w:left="720" w:hanging="360"/>
      </w:pPr>
      <w:rPr>
        <w:rFonts w:ascii="Courier New" w:eastAsia="Courier New" w:hAnsi="Courier New" w:cs="Courier New"/>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0">
    <w:nsid w:val="0000000A"/>
    <w:multiLevelType w:val="hybridMultilevel"/>
    <w:tmpl w:val="0000000A"/>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000000B"/>
    <w:multiLevelType w:val="hybridMultilevel"/>
    <w:tmpl w:val="20EC882E"/>
    <w:lvl w:ilvl="0" w:tplc="E26E3E7A">
      <w:start w:val="1"/>
      <w:numFmt w:val="bullet"/>
      <w:lvlText w:val="●"/>
      <w:lvlJc w:val="left"/>
      <w:pPr>
        <w:tabs>
          <w:tab w:val="num" w:pos="720"/>
        </w:tabs>
        <w:ind w:left="720" w:hanging="360"/>
      </w:pPr>
      <w:rPr>
        <w:rFonts w:ascii="Symbol" w:eastAsia="Verdana" w:hAnsi="Symbol" w:cs="Verdana" w:hint="default"/>
        <w:b w:val="0"/>
        <w:bCs w:val="0"/>
        <w:i w:val="0"/>
        <w:iCs w:val="0"/>
        <w:strike w:val="0"/>
        <w:color w:val="000000"/>
        <w:sz w:val="22"/>
        <w:szCs w:val="22"/>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2">
    <w:nsid w:val="0000000C"/>
    <w:multiLevelType w:val="hybridMultilevel"/>
    <w:tmpl w:val="0000000C"/>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3">
    <w:nsid w:val="0BAC036D"/>
    <w:multiLevelType w:val="hybridMultilevel"/>
    <w:tmpl w:val="5752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13661F"/>
    <w:multiLevelType w:val="hybridMultilevel"/>
    <w:tmpl w:val="BB0A2568"/>
    <w:lvl w:ilvl="0" w:tplc="FFFFFFFF">
      <w:start w:val="1"/>
      <w:numFmt w:val="bullet"/>
      <w:lvlText w:val="○"/>
      <w:lvlJc w:val="left"/>
      <w:pPr>
        <w:ind w:left="1440" w:hanging="360"/>
      </w:pPr>
      <w:rPr>
        <w:rFonts w:ascii="Courier New" w:eastAsia="Courier New" w:hAnsi="Courier New" w:cs="Courier New" w:hint="default"/>
        <w:b w:val="0"/>
        <w:bCs w:val="0"/>
        <w:i w:val="0"/>
        <w:iCs w:val="0"/>
        <w:strike w:val="0"/>
        <w:color w:val="000000"/>
        <w:sz w:val="20"/>
        <w:szCs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A284EF5"/>
    <w:multiLevelType w:val="hybridMultilevel"/>
    <w:tmpl w:val="AE60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00ED7"/>
    <w:multiLevelType w:val="hybridMultilevel"/>
    <w:tmpl w:val="233C0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2DF29B0"/>
    <w:multiLevelType w:val="hybridMultilevel"/>
    <w:tmpl w:val="C5C0FF76"/>
    <w:lvl w:ilvl="0" w:tplc="FFFFFFFF">
      <w:start w:val="1"/>
      <w:numFmt w:val="bullet"/>
      <w:lvlText w:val="○"/>
      <w:lvlJc w:val="left"/>
      <w:pPr>
        <w:ind w:left="1440" w:hanging="360"/>
      </w:pPr>
      <w:rPr>
        <w:rFonts w:ascii="Courier New" w:eastAsia="Courier New" w:hAnsi="Courier New" w:cs="Courier New"/>
        <w:b w:val="0"/>
        <w:bCs w:val="0"/>
        <w:i w:val="0"/>
        <w:iCs w:val="0"/>
        <w:strike w:val="0"/>
        <w:color w:val="000000"/>
        <w:sz w:val="20"/>
        <w:szCs w:val="2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89E1B0E"/>
    <w:multiLevelType w:val="hybridMultilevel"/>
    <w:tmpl w:val="2488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BF6E8C"/>
    <w:multiLevelType w:val="hybridMultilevel"/>
    <w:tmpl w:val="8B0A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8D1730"/>
    <w:multiLevelType w:val="hybridMultilevel"/>
    <w:tmpl w:val="E12858D4"/>
    <w:lvl w:ilvl="0" w:tplc="B21437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07082"/>
    <w:multiLevelType w:val="hybridMultilevel"/>
    <w:tmpl w:val="051C4A4E"/>
    <w:lvl w:ilvl="0" w:tplc="B21437F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455AC3"/>
    <w:multiLevelType w:val="hybridMultilevel"/>
    <w:tmpl w:val="F09C2F0A"/>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Courier New" w:eastAsia="Courier New" w:hAnsi="Courier New" w:cs="Courier New" w:hint="default"/>
        <w:b w:val="0"/>
        <w:bCs w:val="0"/>
        <w:i w:val="0"/>
        <w:iCs w:val="0"/>
        <w:strike w:val="0"/>
        <w:color w:val="000000"/>
        <w:sz w:val="20"/>
        <w:szCs w:val="20"/>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 w:numId="14">
    <w:abstractNumId w:val="16"/>
  </w:num>
  <w:num w:numId="15">
    <w:abstractNumId w:val="16"/>
  </w:num>
  <w:num w:numId="16">
    <w:abstractNumId w:val="17"/>
  </w:num>
  <w:num w:numId="17">
    <w:abstractNumId w:val="22"/>
  </w:num>
  <w:num w:numId="18">
    <w:abstractNumId w:val="14"/>
  </w:num>
  <w:num w:numId="19">
    <w:abstractNumId w:val="13"/>
  </w:num>
  <w:num w:numId="20">
    <w:abstractNumId w:val="15"/>
  </w:num>
  <w:num w:numId="21">
    <w:abstractNumId w:val="20"/>
  </w:num>
  <w:num w:numId="22">
    <w:abstractNumId w:val="21"/>
  </w:num>
  <w:num w:numId="23">
    <w:abstractNumId w:val="1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revisionView w:formatting="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3D3"/>
    <w:rsid w:val="0000649D"/>
    <w:rsid w:val="00061482"/>
    <w:rsid w:val="0006798C"/>
    <w:rsid w:val="00074B3B"/>
    <w:rsid w:val="000A39C7"/>
    <w:rsid w:val="000B4E57"/>
    <w:rsid w:val="000C0556"/>
    <w:rsid w:val="000E73D3"/>
    <w:rsid w:val="001C011D"/>
    <w:rsid w:val="001E366F"/>
    <w:rsid w:val="00201168"/>
    <w:rsid w:val="0028781A"/>
    <w:rsid w:val="002E4A6B"/>
    <w:rsid w:val="00317FA6"/>
    <w:rsid w:val="00336CB7"/>
    <w:rsid w:val="00344683"/>
    <w:rsid w:val="003472B1"/>
    <w:rsid w:val="003E2E6C"/>
    <w:rsid w:val="00413103"/>
    <w:rsid w:val="00421500"/>
    <w:rsid w:val="004A4278"/>
    <w:rsid w:val="004B6016"/>
    <w:rsid w:val="00505EB1"/>
    <w:rsid w:val="00532B6C"/>
    <w:rsid w:val="00561FA7"/>
    <w:rsid w:val="0057329D"/>
    <w:rsid w:val="005A750C"/>
    <w:rsid w:val="005D3ED6"/>
    <w:rsid w:val="0067631C"/>
    <w:rsid w:val="00696F92"/>
    <w:rsid w:val="00697338"/>
    <w:rsid w:val="006E404C"/>
    <w:rsid w:val="006F2700"/>
    <w:rsid w:val="00725EB4"/>
    <w:rsid w:val="007647C1"/>
    <w:rsid w:val="00787E12"/>
    <w:rsid w:val="0079652D"/>
    <w:rsid w:val="007D6A93"/>
    <w:rsid w:val="008406A2"/>
    <w:rsid w:val="00887275"/>
    <w:rsid w:val="00892988"/>
    <w:rsid w:val="008B02CD"/>
    <w:rsid w:val="008D46C4"/>
    <w:rsid w:val="008E28D4"/>
    <w:rsid w:val="008E4F21"/>
    <w:rsid w:val="00916A49"/>
    <w:rsid w:val="00946340"/>
    <w:rsid w:val="00957C6A"/>
    <w:rsid w:val="00962871"/>
    <w:rsid w:val="00984BF0"/>
    <w:rsid w:val="009B6992"/>
    <w:rsid w:val="00A20059"/>
    <w:rsid w:val="00A33183"/>
    <w:rsid w:val="00A86AC8"/>
    <w:rsid w:val="00A86D64"/>
    <w:rsid w:val="00AC23EE"/>
    <w:rsid w:val="00B02DB9"/>
    <w:rsid w:val="00B2528E"/>
    <w:rsid w:val="00B47219"/>
    <w:rsid w:val="00B7348B"/>
    <w:rsid w:val="00B96C15"/>
    <w:rsid w:val="00BC28C5"/>
    <w:rsid w:val="00BC4941"/>
    <w:rsid w:val="00BC694A"/>
    <w:rsid w:val="00BD45FC"/>
    <w:rsid w:val="00BE0B27"/>
    <w:rsid w:val="00BE4D02"/>
    <w:rsid w:val="00C06390"/>
    <w:rsid w:val="00CF263D"/>
    <w:rsid w:val="00CF2843"/>
    <w:rsid w:val="00D86DB6"/>
    <w:rsid w:val="00DB362C"/>
    <w:rsid w:val="00DD76D1"/>
    <w:rsid w:val="00DE1D0B"/>
    <w:rsid w:val="00E76BF6"/>
    <w:rsid w:val="00E811A4"/>
    <w:rsid w:val="00E82C12"/>
    <w:rsid w:val="00E94BB9"/>
    <w:rsid w:val="00EB370A"/>
    <w:rsid w:val="00EC2584"/>
    <w:rsid w:val="00F45BEA"/>
    <w:rsid w:val="00F579B4"/>
    <w:rsid w:val="00F8762A"/>
    <w:rsid w:val="00FC7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762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D3"/>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qFormat/>
    <w:rsid w:val="000E73D3"/>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qFormat/>
    <w:rsid w:val="000E73D3"/>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link w:val="Heading3Char"/>
    <w:qFormat/>
    <w:rsid w:val="000E73D3"/>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link w:val="Heading4Char"/>
    <w:qFormat/>
    <w:rsid w:val="000E73D3"/>
    <w:pPr>
      <w:spacing w:before="240" w:after="60" w:line="240" w:lineRule="auto"/>
      <w:outlineLvl w:val="3"/>
    </w:pPr>
    <w:rPr>
      <w:b/>
      <w:bCs/>
      <w:sz w:val="28"/>
      <w:szCs w:val="28"/>
    </w:rPr>
  </w:style>
  <w:style w:type="paragraph" w:styleId="Heading5">
    <w:name w:val="heading 5"/>
    <w:basedOn w:val="Normal"/>
    <w:next w:val="Normal"/>
    <w:link w:val="Heading5Char"/>
    <w:qFormat/>
    <w:rsid w:val="000E73D3"/>
    <w:pPr>
      <w:spacing w:before="240" w:after="60" w:line="240" w:lineRule="auto"/>
      <w:outlineLvl w:val="4"/>
    </w:pPr>
    <w:rPr>
      <w:b/>
      <w:bCs/>
      <w:i/>
      <w:iCs/>
      <w:sz w:val="26"/>
      <w:szCs w:val="26"/>
    </w:rPr>
  </w:style>
  <w:style w:type="paragraph" w:styleId="Heading6">
    <w:name w:val="heading 6"/>
    <w:basedOn w:val="Normal"/>
    <w:next w:val="Normal"/>
    <w:link w:val="Heading6Char"/>
    <w:qFormat/>
    <w:rsid w:val="000E73D3"/>
    <w:pPr>
      <w:spacing w:before="240" w:after="60" w:line="240" w:lineRule="auto"/>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3D3"/>
    <w:rPr>
      <w:rFonts w:ascii="Cambria" w:eastAsia="Cambria" w:hAnsi="Cambria" w:cs="Cambria"/>
      <w:b/>
      <w:bCs/>
      <w:color w:val="365F91"/>
      <w:sz w:val="28"/>
      <w:szCs w:val="28"/>
    </w:rPr>
  </w:style>
  <w:style w:type="character" w:customStyle="1" w:styleId="Heading2Char">
    <w:name w:val="Heading 2 Char"/>
    <w:basedOn w:val="DefaultParagraphFont"/>
    <w:link w:val="Heading2"/>
    <w:rsid w:val="000E73D3"/>
    <w:rPr>
      <w:rFonts w:ascii="Arial" w:eastAsia="Arial" w:hAnsi="Arial" w:cs="Arial"/>
      <w:b/>
      <w:bCs/>
      <w:i/>
      <w:iCs/>
      <w:color w:val="000000"/>
      <w:sz w:val="28"/>
      <w:szCs w:val="28"/>
    </w:rPr>
  </w:style>
  <w:style w:type="character" w:customStyle="1" w:styleId="Heading3Char">
    <w:name w:val="Heading 3 Char"/>
    <w:basedOn w:val="DefaultParagraphFont"/>
    <w:link w:val="Heading3"/>
    <w:rsid w:val="000E73D3"/>
    <w:rPr>
      <w:rFonts w:ascii="Arial" w:eastAsia="Arial" w:hAnsi="Arial" w:cs="Arial"/>
      <w:b/>
      <w:bCs/>
      <w:color w:val="000000"/>
      <w:sz w:val="26"/>
      <w:szCs w:val="26"/>
    </w:rPr>
  </w:style>
  <w:style w:type="character" w:customStyle="1" w:styleId="Heading4Char">
    <w:name w:val="Heading 4 Char"/>
    <w:basedOn w:val="DefaultParagraphFont"/>
    <w:link w:val="Heading4"/>
    <w:rsid w:val="000E73D3"/>
    <w:rPr>
      <w:rFonts w:ascii="Calibri" w:eastAsia="Calibri" w:hAnsi="Calibri" w:cs="Calibri"/>
      <w:b/>
      <w:bCs/>
      <w:color w:val="000000"/>
      <w:sz w:val="28"/>
      <w:szCs w:val="28"/>
    </w:rPr>
  </w:style>
  <w:style w:type="character" w:customStyle="1" w:styleId="Heading5Char">
    <w:name w:val="Heading 5 Char"/>
    <w:basedOn w:val="DefaultParagraphFont"/>
    <w:link w:val="Heading5"/>
    <w:rsid w:val="000E73D3"/>
    <w:rPr>
      <w:rFonts w:ascii="Calibri" w:eastAsia="Calibri" w:hAnsi="Calibri" w:cs="Calibri"/>
      <w:b/>
      <w:bCs/>
      <w:i/>
      <w:iCs/>
      <w:color w:val="000000"/>
      <w:sz w:val="26"/>
      <w:szCs w:val="26"/>
    </w:rPr>
  </w:style>
  <w:style w:type="character" w:customStyle="1" w:styleId="Heading6Char">
    <w:name w:val="Heading 6 Char"/>
    <w:basedOn w:val="DefaultParagraphFont"/>
    <w:link w:val="Heading6"/>
    <w:rsid w:val="000E73D3"/>
    <w:rPr>
      <w:rFonts w:ascii="Calibri" w:eastAsia="Calibri" w:hAnsi="Calibri" w:cs="Calibri"/>
      <w:b/>
      <w:bCs/>
      <w:color w:val="000000"/>
      <w:sz w:val="22"/>
      <w:szCs w:val="22"/>
    </w:rPr>
  </w:style>
  <w:style w:type="paragraph" w:styleId="BalloonText">
    <w:name w:val="Balloon Text"/>
    <w:basedOn w:val="Normal"/>
    <w:link w:val="BalloonTextChar"/>
    <w:rsid w:val="000E73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E73D3"/>
    <w:rPr>
      <w:rFonts w:ascii="Lucida Grande" w:eastAsia="Calibri" w:hAnsi="Lucida Grande" w:cs="Calibri"/>
      <w:color w:val="000000"/>
      <w:sz w:val="18"/>
      <w:szCs w:val="18"/>
    </w:rPr>
  </w:style>
  <w:style w:type="character" w:styleId="CommentReference">
    <w:name w:val="annotation reference"/>
    <w:rsid w:val="000E73D3"/>
    <w:rPr>
      <w:sz w:val="18"/>
      <w:szCs w:val="18"/>
    </w:rPr>
  </w:style>
  <w:style w:type="paragraph" w:styleId="CommentText">
    <w:name w:val="annotation text"/>
    <w:basedOn w:val="Normal"/>
    <w:link w:val="CommentTextChar"/>
    <w:rsid w:val="000E73D3"/>
    <w:rPr>
      <w:sz w:val="24"/>
      <w:szCs w:val="24"/>
    </w:rPr>
  </w:style>
  <w:style w:type="character" w:customStyle="1" w:styleId="CommentTextChar">
    <w:name w:val="Comment Text Char"/>
    <w:basedOn w:val="DefaultParagraphFont"/>
    <w:link w:val="CommentText"/>
    <w:rsid w:val="000E73D3"/>
    <w:rPr>
      <w:rFonts w:ascii="Calibri" w:eastAsia="Calibri" w:hAnsi="Calibri" w:cs="Calibri"/>
      <w:color w:val="000000"/>
    </w:rPr>
  </w:style>
  <w:style w:type="paragraph" w:styleId="CommentSubject">
    <w:name w:val="annotation subject"/>
    <w:basedOn w:val="CommentText"/>
    <w:next w:val="CommentText"/>
    <w:link w:val="CommentSubjectChar"/>
    <w:rsid w:val="000E73D3"/>
    <w:rPr>
      <w:b/>
      <w:bCs/>
      <w:sz w:val="20"/>
      <w:szCs w:val="20"/>
    </w:rPr>
  </w:style>
  <w:style w:type="character" w:customStyle="1" w:styleId="CommentSubjectChar">
    <w:name w:val="Comment Subject Char"/>
    <w:basedOn w:val="CommentTextChar"/>
    <w:link w:val="CommentSubject"/>
    <w:rsid w:val="000E73D3"/>
    <w:rPr>
      <w:rFonts w:ascii="Calibri" w:eastAsia="Calibri" w:hAnsi="Calibri" w:cs="Calibri"/>
      <w:b/>
      <w:bCs/>
      <w:color w:val="000000"/>
      <w:sz w:val="20"/>
      <w:szCs w:val="20"/>
    </w:rPr>
  </w:style>
  <w:style w:type="character" w:customStyle="1" w:styleId="SectionHeadingChar">
    <w:name w:val="Section Heading Char"/>
    <w:link w:val="SectionHeading"/>
    <w:locked/>
    <w:rsid w:val="000E73D3"/>
    <w:rPr>
      <w:b/>
      <w:sz w:val="22"/>
      <w:szCs w:val="22"/>
      <w:u w:val="single"/>
    </w:rPr>
  </w:style>
  <w:style w:type="paragraph" w:customStyle="1" w:styleId="SectionHeading">
    <w:name w:val="Section Heading"/>
    <w:basedOn w:val="Normal"/>
    <w:link w:val="SectionHeadingChar"/>
    <w:qFormat/>
    <w:rsid w:val="000E73D3"/>
    <w:pPr>
      <w:spacing w:after="80"/>
    </w:pPr>
    <w:rPr>
      <w:rFonts w:asciiTheme="minorHAnsi" w:eastAsiaTheme="minorEastAsia" w:hAnsiTheme="minorHAnsi" w:cstheme="minorBidi"/>
      <w:b/>
      <w:color w:val="auto"/>
      <w:u w:val="single"/>
    </w:rPr>
  </w:style>
  <w:style w:type="character" w:styleId="Hyperlink">
    <w:name w:val="Hyperlink"/>
    <w:rsid w:val="000E73D3"/>
    <w:rPr>
      <w:color w:val="0000FF"/>
      <w:u w:val="single"/>
    </w:rPr>
  </w:style>
  <w:style w:type="paragraph" w:styleId="ListParagraph">
    <w:name w:val="List Paragraph"/>
    <w:basedOn w:val="Normal"/>
    <w:uiPriority w:val="34"/>
    <w:qFormat/>
    <w:rsid w:val="00AC23EE"/>
    <w:pPr>
      <w:ind w:left="720"/>
      <w:contextualSpacing/>
    </w:pPr>
  </w:style>
  <w:style w:type="paragraph" w:customStyle="1" w:styleId="AuthorInstructions">
    <w:name w:val="Author Instructions"/>
    <w:basedOn w:val="BodyText"/>
    <w:link w:val="AuthorInstructionsChar"/>
    <w:qFormat/>
    <w:rsid w:val="001E366F"/>
    <w:pPr>
      <w:spacing w:before="120" w:after="0" w:line="240" w:lineRule="auto"/>
    </w:pPr>
    <w:rPr>
      <w:rFonts w:ascii="Times New Roman" w:eastAsia="Times New Roman" w:hAnsi="Times New Roman" w:cs="Times New Roman"/>
      <w:i/>
      <w:color w:val="auto"/>
      <w:sz w:val="24"/>
      <w:szCs w:val="20"/>
    </w:rPr>
  </w:style>
  <w:style w:type="character" w:customStyle="1" w:styleId="AuthorInstructionsChar">
    <w:name w:val="Author Instructions Char"/>
    <w:link w:val="AuthorInstructions"/>
    <w:rsid w:val="001E366F"/>
    <w:rPr>
      <w:rFonts w:ascii="Times New Roman" w:eastAsia="Times New Roman" w:hAnsi="Times New Roman" w:cs="Times New Roman"/>
      <w:i/>
      <w:szCs w:val="20"/>
    </w:rPr>
  </w:style>
  <w:style w:type="paragraph" w:styleId="BodyText">
    <w:name w:val="Body Text"/>
    <w:basedOn w:val="Normal"/>
    <w:link w:val="BodyTextChar"/>
    <w:uiPriority w:val="99"/>
    <w:unhideWhenUsed/>
    <w:rsid w:val="001E366F"/>
    <w:pPr>
      <w:spacing w:after="120"/>
    </w:pPr>
  </w:style>
  <w:style w:type="character" w:customStyle="1" w:styleId="BodyTextChar">
    <w:name w:val="Body Text Char"/>
    <w:basedOn w:val="DefaultParagraphFont"/>
    <w:link w:val="BodyText"/>
    <w:rsid w:val="001E366F"/>
    <w:rPr>
      <w:rFonts w:ascii="Calibri" w:eastAsia="Calibri" w:hAnsi="Calibri" w:cs="Calibri"/>
      <w:color w:val="000000"/>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3D3"/>
    <w:pPr>
      <w:spacing w:after="200" w:line="276" w:lineRule="auto"/>
    </w:pPr>
    <w:rPr>
      <w:rFonts w:ascii="Calibri" w:eastAsia="Calibri" w:hAnsi="Calibri" w:cs="Calibri"/>
      <w:color w:val="000000"/>
      <w:sz w:val="22"/>
      <w:szCs w:val="22"/>
    </w:rPr>
  </w:style>
  <w:style w:type="paragraph" w:styleId="Heading1">
    <w:name w:val="heading 1"/>
    <w:basedOn w:val="Normal"/>
    <w:next w:val="Normal"/>
    <w:link w:val="Heading1Char"/>
    <w:qFormat/>
    <w:rsid w:val="000E73D3"/>
    <w:pPr>
      <w:spacing w:before="480" w:after="0" w:line="240" w:lineRule="auto"/>
      <w:outlineLvl w:val="0"/>
    </w:pPr>
    <w:rPr>
      <w:rFonts w:ascii="Cambria" w:eastAsia="Cambria" w:hAnsi="Cambria" w:cs="Cambria"/>
      <w:b/>
      <w:bCs/>
      <w:color w:val="365F91"/>
      <w:sz w:val="28"/>
      <w:szCs w:val="28"/>
    </w:rPr>
  </w:style>
  <w:style w:type="paragraph" w:styleId="Heading2">
    <w:name w:val="heading 2"/>
    <w:basedOn w:val="Normal"/>
    <w:next w:val="Normal"/>
    <w:link w:val="Heading2Char"/>
    <w:qFormat/>
    <w:rsid w:val="000E73D3"/>
    <w:pPr>
      <w:spacing w:before="240" w:after="60" w:line="240" w:lineRule="auto"/>
      <w:outlineLvl w:val="1"/>
    </w:pPr>
    <w:rPr>
      <w:rFonts w:ascii="Arial" w:eastAsia="Arial" w:hAnsi="Arial" w:cs="Arial"/>
      <w:b/>
      <w:bCs/>
      <w:i/>
      <w:iCs/>
      <w:sz w:val="28"/>
      <w:szCs w:val="28"/>
    </w:rPr>
  </w:style>
  <w:style w:type="paragraph" w:styleId="Heading3">
    <w:name w:val="heading 3"/>
    <w:basedOn w:val="Normal"/>
    <w:next w:val="Normal"/>
    <w:link w:val="Heading3Char"/>
    <w:qFormat/>
    <w:rsid w:val="000E73D3"/>
    <w:pPr>
      <w:spacing w:before="240" w:after="60" w:line="240" w:lineRule="auto"/>
      <w:outlineLvl w:val="2"/>
    </w:pPr>
    <w:rPr>
      <w:rFonts w:ascii="Arial" w:eastAsia="Arial" w:hAnsi="Arial" w:cs="Arial"/>
      <w:b/>
      <w:bCs/>
      <w:sz w:val="26"/>
      <w:szCs w:val="26"/>
    </w:rPr>
  </w:style>
  <w:style w:type="paragraph" w:styleId="Heading4">
    <w:name w:val="heading 4"/>
    <w:basedOn w:val="Normal"/>
    <w:next w:val="Normal"/>
    <w:link w:val="Heading4Char"/>
    <w:qFormat/>
    <w:rsid w:val="000E73D3"/>
    <w:pPr>
      <w:spacing w:before="240" w:after="60" w:line="240" w:lineRule="auto"/>
      <w:outlineLvl w:val="3"/>
    </w:pPr>
    <w:rPr>
      <w:b/>
      <w:bCs/>
      <w:sz w:val="28"/>
      <w:szCs w:val="28"/>
    </w:rPr>
  </w:style>
  <w:style w:type="paragraph" w:styleId="Heading5">
    <w:name w:val="heading 5"/>
    <w:basedOn w:val="Normal"/>
    <w:next w:val="Normal"/>
    <w:link w:val="Heading5Char"/>
    <w:qFormat/>
    <w:rsid w:val="000E73D3"/>
    <w:pPr>
      <w:spacing w:before="240" w:after="60" w:line="240" w:lineRule="auto"/>
      <w:outlineLvl w:val="4"/>
    </w:pPr>
    <w:rPr>
      <w:b/>
      <w:bCs/>
      <w:i/>
      <w:iCs/>
      <w:sz w:val="26"/>
      <w:szCs w:val="26"/>
    </w:rPr>
  </w:style>
  <w:style w:type="paragraph" w:styleId="Heading6">
    <w:name w:val="heading 6"/>
    <w:basedOn w:val="Normal"/>
    <w:next w:val="Normal"/>
    <w:link w:val="Heading6Char"/>
    <w:qFormat/>
    <w:rsid w:val="000E73D3"/>
    <w:pPr>
      <w:spacing w:before="240" w:after="60" w:line="240" w:lineRule="auto"/>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73D3"/>
    <w:rPr>
      <w:rFonts w:ascii="Cambria" w:eastAsia="Cambria" w:hAnsi="Cambria" w:cs="Cambria"/>
      <w:b/>
      <w:bCs/>
      <w:color w:val="365F91"/>
      <w:sz w:val="28"/>
      <w:szCs w:val="28"/>
    </w:rPr>
  </w:style>
  <w:style w:type="character" w:customStyle="1" w:styleId="Heading2Char">
    <w:name w:val="Heading 2 Char"/>
    <w:basedOn w:val="DefaultParagraphFont"/>
    <w:link w:val="Heading2"/>
    <w:rsid w:val="000E73D3"/>
    <w:rPr>
      <w:rFonts w:ascii="Arial" w:eastAsia="Arial" w:hAnsi="Arial" w:cs="Arial"/>
      <w:b/>
      <w:bCs/>
      <w:i/>
      <w:iCs/>
      <w:color w:val="000000"/>
      <w:sz w:val="28"/>
      <w:szCs w:val="28"/>
    </w:rPr>
  </w:style>
  <w:style w:type="character" w:customStyle="1" w:styleId="Heading3Char">
    <w:name w:val="Heading 3 Char"/>
    <w:basedOn w:val="DefaultParagraphFont"/>
    <w:link w:val="Heading3"/>
    <w:rsid w:val="000E73D3"/>
    <w:rPr>
      <w:rFonts w:ascii="Arial" w:eastAsia="Arial" w:hAnsi="Arial" w:cs="Arial"/>
      <w:b/>
      <w:bCs/>
      <w:color w:val="000000"/>
      <w:sz w:val="26"/>
      <w:szCs w:val="26"/>
    </w:rPr>
  </w:style>
  <w:style w:type="character" w:customStyle="1" w:styleId="Heading4Char">
    <w:name w:val="Heading 4 Char"/>
    <w:basedOn w:val="DefaultParagraphFont"/>
    <w:link w:val="Heading4"/>
    <w:rsid w:val="000E73D3"/>
    <w:rPr>
      <w:rFonts w:ascii="Calibri" w:eastAsia="Calibri" w:hAnsi="Calibri" w:cs="Calibri"/>
      <w:b/>
      <w:bCs/>
      <w:color w:val="000000"/>
      <w:sz w:val="28"/>
      <w:szCs w:val="28"/>
    </w:rPr>
  </w:style>
  <w:style w:type="character" w:customStyle="1" w:styleId="Heading5Char">
    <w:name w:val="Heading 5 Char"/>
    <w:basedOn w:val="DefaultParagraphFont"/>
    <w:link w:val="Heading5"/>
    <w:rsid w:val="000E73D3"/>
    <w:rPr>
      <w:rFonts w:ascii="Calibri" w:eastAsia="Calibri" w:hAnsi="Calibri" w:cs="Calibri"/>
      <w:b/>
      <w:bCs/>
      <w:i/>
      <w:iCs/>
      <w:color w:val="000000"/>
      <w:sz w:val="26"/>
      <w:szCs w:val="26"/>
    </w:rPr>
  </w:style>
  <w:style w:type="character" w:customStyle="1" w:styleId="Heading6Char">
    <w:name w:val="Heading 6 Char"/>
    <w:basedOn w:val="DefaultParagraphFont"/>
    <w:link w:val="Heading6"/>
    <w:rsid w:val="000E73D3"/>
    <w:rPr>
      <w:rFonts w:ascii="Calibri" w:eastAsia="Calibri" w:hAnsi="Calibri" w:cs="Calibri"/>
      <w:b/>
      <w:bCs/>
      <w:color w:val="000000"/>
      <w:sz w:val="22"/>
      <w:szCs w:val="22"/>
    </w:rPr>
  </w:style>
  <w:style w:type="paragraph" w:styleId="BalloonText">
    <w:name w:val="Balloon Text"/>
    <w:basedOn w:val="Normal"/>
    <w:link w:val="BalloonTextChar"/>
    <w:rsid w:val="000E73D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0E73D3"/>
    <w:rPr>
      <w:rFonts w:ascii="Lucida Grande" w:eastAsia="Calibri" w:hAnsi="Lucida Grande" w:cs="Calibri"/>
      <w:color w:val="000000"/>
      <w:sz w:val="18"/>
      <w:szCs w:val="18"/>
    </w:rPr>
  </w:style>
  <w:style w:type="character" w:styleId="CommentReference">
    <w:name w:val="annotation reference"/>
    <w:rsid w:val="000E73D3"/>
    <w:rPr>
      <w:sz w:val="18"/>
      <w:szCs w:val="18"/>
    </w:rPr>
  </w:style>
  <w:style w:type="paragraph" w:styleId="CommentText">
    <w:name w:val="annotation text"/>
    <w:basedOn w:val="Normal"/>
    <w:link w:val="CommentTextChar"/>
    <w:rsid w:val="000E73D3"/>
    <w:rPr>
      <w:sz w:val="24"/>
      <w:szCs w:val="24"/>
    </w:rPr>
  </w:style>
  <w:style w:type="character" w:customStyle="1" w:styleId="CommentTextChar">
    <w:name w:val="Comment Text Char"/>
    <w:basedOn w:val="DefaultParagraphFont"/>
    <w:link w:val="CommentText"/>
    <w:rsid w:val="000E73D3"/>
    <w:rPr>
      <w:rFonts w:ascii="Calibri" w:eastAsia="Calibri" w:hAnsi="Calibri" w:cs="Calibri"/>
      <w:color w:val="000000"/>
    </w:rPr>
  </w:style>
  <w:style w:type="paragraph" w:styleId="CommentSubject">
    <w:name w:val="annotation subject"/>
    <w:basedOn w:val="CommentText"/>
    <w:next w:val="CommentText"/>
    <w:link w:val="CommentSubjectChar"/>
    <w:rsid w:val="000E73D3"/>
    <w:rPr>
      <w:b/>
      <w:bCs/>
      <w:sz w:val="20"/>
      <w:szCs w:val="20"/>
    </w:rPr>
  </w:style>
  <w:style w:type="character" w:customStyle="1" w:styleId="CommentSubjectChar">
    <w:name w:val="Comment Subject Char"/>
    <w:basedOn w:val="CommentTextChar"/>
    <w:link w:val="CommentSubject"/>
    <w:rsid w:val="000E73D3"/>
    <w:rPr>
      <w:rFonts w:ascii="Calibri" w:eastAsia="Calibri" w:hAnsi="Calibri" w:cs="Calibri"/>
      <w:b/>
      <w:bCs/>
      <w:color w:val="000000"/>
      <w:sz w:val="20"/>
      <w:szCs w:val="20"/>
    </w:rPr>
  </w:style>
  <w:style w:type="character" w:customStyle="1" w:styleId="SectionHeadingChar">
    <w:name w:val="Section Heading Char"/>
    <w:link w:val="SectionHeading"/>
    <w:locked/>
    <w:rsid w:val="000E73D3"/>
    <w:rPr>
      <w:b/>
      <w:sz w:val="22"/>
      <w:szCs w:val="22"/>
      <w:u w:val="single"/>
    </w:rPr>
  </w:style>
  <w:style w:type="paragraph" w:customStyle="1" w:styleId="SectionHeading">
    <w:name w:val="Section Heading"/>
    <w:basedOn w:val="Normal"/>
    <w:link w:val="SectionHeadingChar"/>
    <w:qFormat/>
    <w:rsid w:val="000E73D3"/>
    <w:pPr>
      <w:spacing w:after="80"/>
    </w:pPr>
    <w:rPr>
      <w:rFonts w:asciiTheme="minorHAnsi" w:eastAsiaTheme="minorEastAsia" w:hAnsiTheme="minorHAnsi" w:cstheme="minorBidi"/>
      <w:b/>
      <w:color w:val="auto"/>
      <w:u w:val="single"/>
    </w:rPr>
  </w:style>
  <w:style w:type="character" w:styleId="Hyperlink">
    <w:name w:val="Hyperlink"/>
    <w:rsid w:val="000E73D3"/>
    <w:rPr>
      <w:color w:val="0000FF"/>
      <w:u w:val="single"/>
    </w:rPr>
  </w:style>
  <w:style w:type="paragraph" w:styleId="ListParagraph">
    <w:name w:val="List Paragraph"/>
    <w:basedOn w:val="Normal"/>
    <w:uiPriority w:val="34"/>
    <w:qFormat/>
    <w:rsid w:val="00AC23EE"/>
    <w:pPr>
      <w:ind w:left="720"/>
      <w:contextualSpacing/>
    </w:pPr>
  </w:style>
  <w:style w:type="paragraph" w:customStyle="1" w:styleId="AuthorInstructions">
    <w:name w:val="Author Instructions"/>
    <w:basedOn w:val="BodyText"/>
    <w:link w:val="AuthorInstructionsChar"/>
    <w:qFormat/>
    <w:rsid w:val="001E366F"/>
    <w:pPr>
      <w:spacing w:before="120" w:after="0" w:line="240" w:lineRule="auto"/>
    </w:pPr>
    <w:rPr>
      <w:rFonts w:ascii="Times New Roman" w:eastAsia="Times New Roman" w:hAnsi="Times New Roman" w:cs="Times New Roman"/>
      <w:i/>
      <w:color w:val="auto"/>
      <w:sz w:val="24"/>
      <w:szCs w:val="20"/>
    </w:rPr>
  </w:style>
  <w:style w:type="character" w:customStyle="1" w:styleId="AuthorInstructionsChar">
    <w:name w:val="Author Instructions Char"/>
    <w:link w:val="AuthorInstructions"/>
    <w:rsid w:val="001E366F"/>
    <w:rPr>
      <w:rFonts w:ascii="Times New Roman" w:eastAsia="Times New Roman" w:hAnsi="Times New Roman" w:cs="Times New Roman"/>
      <w:i/>
      <w:szCs w:val="20"/>
    </w:rPr>
  </w:style>
  <w:style w:type="paragraph" w:styleId="BodyText">
    <w:name w:val="Body Text"/>
    <w:basedOn w:val="Normal"/>
    <w:link w:val="BodyTextChar"/>
    <w:uiPriority w:val="99"/>
    <w:unhideWhenUsed/>
    <w:rsid w:val="001E366F"/>
    <w:pPr>
      <w:spacing w:after="120"/>
    </w:pPr>
  </w:style>
  <w:style w:type="character" w:customStyle="1" w:styleId="BodyTextChar">
    <w:name w:val="Body Text Char"/>
    <w:basedOn w:val="DefaultParagraphFont"/>
    <w:link w:val="BodyText"/>
    <w:rsid w:val="001E366F"/>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2465">
      <w:bodyDiv w:val="1"/>
      <w:marLeft w:val="0"/>
      <w:marRight w:val="0"/>
      <w:marTop w:val="0"/>
      <w:marBottom w:val="0"/>
      <w:divBdr>
        <w:top w:val="none" w:sz="0" w:space="0" w:color="auto"/>
        <w:left w:val="none" w:sz="0" w:space="0" w:color="auto"/>
        <w:bottom w:val="none" w:sz="0" w:space="0" w:color="auto"/>
        <w:right w:val="none" w:sz="0" w:space="0" w:color="auto"/>
      </w:divBdr>
    </w:div>
    <w:div w:id="529494153">
      <w:bodyDiv w:val="1"/>
      <w:marLeft w:val="0"/>
      <w:marRight w:val="0"/>
      <w:marTop w:val="0"/>
      <w:marBottom w:val="0"/>
      <w:divBdr>
        <w:top w:val="none" w:sz="0" w:space="0" w:color="auto"/>
        <w:left w:val="none" w:sz="0" w:space="0" w:color="auto"/>
        <w:bottom w:val="none" w:sz="0" w:space="0" w:color="auto"/>
        <w:right w:val="none" w:sz="0" w:space="0" w:color="auto"/>
      </w:divBdr>
    </w:div>
    <w:div w:id="18681761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tp://ftp.ihe.net/Patient_Care_Coordination/ROSTER_PCC/" TargetMode="External"/><Relationship Id="rId14" Type="http://schemas.openxmlformats.org/officeDocument/2006/relationships/hyperlink" Target="ftp://ftp.ihe.net/Patient_Care_Coordination/ROSTER_PCC/" TargetMode="External"/><Relationship Id="rId15" Type="http://schemas.openxmlformats.org/officeDocument/2006/relationships/hyperlink" Target="ftp://ftp.ihe.net/Patient_Care_Coordination/ROSTER_PCC/" TargetMode="External"/><Relationship Id="rId16" Type="http://schemas.openxmlformats.org/officeDocument/2006/relationships/hyperlink" Target="ftp://ftp.ihe.net/Patient_Care_Coordination/ROSTER_PCC/" TargetMode="External"/><Relationship Id="rId17" Type="http://schemas.openxmlformats.org/officeDocument/2006/relationships/hyperlink" Target="ftp://ftp.ihe.net/Patient_Care_Coordination/ROSTER_PCC/" TargetMode="External"/><Relationship Id="rId18" Type="http://schemas.openxmlformats.org/officeDocument/2006/relationships/hyperlink" Target="ftp://ftp.ihe.net/Patient_Care_Coordination/ROSTER_PCC/" TargetMode="External"/><Relationship Id="rId19" Type="http://schemas.openxmlformats.org/officeDocument/2006/relationships/hyperlink" Target="ftp://ftp.ihe.net/Patient_Care_Coordination/ROSTER_PCC/" TargetMode="External"/><Relationship Id="rId63" Type="http://schemas.openxmlformats.org/officeDocument/2006/relationships/hyperlink" Target="http://wiki.ihe.net/index.php?title=PCC_Development_Timeline" TargetMode="External"/><Relationship Id="rId64" Type="http://schemas.openxmlformats.org/officeDocument/2006/relationships/hyperlink" Target="http://wiki.ihe.net/index.php?title=PCC_Development_Timeline" TargetMode="External"/><Relationship Id="rId65" Type="http://schemas.openxmlformats.org/officeDocument/2006/relationships/hyperlink" Target="http://wiki.ihe.net/index.php?title=PCC_Development_Timeline" TargetMode="External"/><Relationship Id="rId66" Type="http://schemas.openxmlformats.org/officeDocument/2006/relationships/hyperlink" Target="http://wiki.ihe.net/index.php?title=PCC_Development_Timeline" TargetMode="External"/><Relationship Id="rId67" Type="http://schemas.openxmlformats.org/officeDocument/2006/relationships/hyperlink" Target="http://wiki.ihe.net/index.php?title=PCC_Development_Timeline" TargetMode="External"/><Relationship Id="rId68" Type="http://schemas.openxmlformats.org/officeDocument/2006/relationships/hyperlink" Target="http://wiki.ihe.net/index.php?title=PCC_Development_Timeline" TargetMode="External"/><Relationship Id="rId69" Type="http://schemas.openxmlformats.org/officeDocument/2006/relationships/hyperlink" Target="http://wiki.ihe.net/index.php?title=PCC_Development_Timeline" TargetMode="External"/><Relationship Id="rId50" Type="http://schemas.openxmlformats.org/officeDocument/2006/relationships/hyperlink" Target="ftp://ftp.ihe.net/Patient_Care_Coordination/ROSTER_PCC/" TargetMode="External"/><Relationship Id="rId51" Type="http://schemas.openxmlformats.org/officeDocument/2006/relationships/hyperlink" Target="ftp://ftp.ihe.net/Patient_Care_Coordination/ROSTER_PCC/" TargetMode="External"/><Relationship Id="rId52" Type="http://schemas.openxmlformats.org/officeDocument/2006/relationships/hyperlink" Target="ftp://ftp.ihe.net/Patient_Care_Coordination/ROSTER_PCC/" TargetMode="External"/><Relationship Id="rId53" Type="http://schemas.openxmlformats.org/officeDocument/2006/relationships/hyperlink" Target="ftp://ftp.ihe.net/Patient_Care_Coordination/ROSTER_PCC/" TargetMode="External"/><Relationship Id="rId54" Type="http://schemas.openxmlformats.org/officeDocument/2006/relationships/hyperlink" Target="ftp://ftp.ihe.net/Patient_Care_Coordination/ROSTER_PCC/" TargetMode="External"/><Relationship Id="rId55" Type="http://schemas.openxmlformats.org/officeDocument/2006/relationships/hyperlink" Target="ftp://ftp.ihe.net/Patient_Care_Coordination/ROSTER_PCC/" TargetMode="External"/><Relationship Id="rId56" Type="http://schemas.openxmlformats.org/officeDocument/2006/relationships/hyperlink" Target="ftp://ftp.ihe.net/Patient_Care_Coordination/ROSTER_PCC/" TargetMode="External"/><Relationship Id="rId57" Type="http://schemas.openxmlformats.org/officeDocument/2006/relationships/hyperlink" Target="ftp://ftp.ihe.net/Patient_Care_Coordination/ROSTER_PCC/" TargetMode="External"/><Relationship Id="rId58" Type="http://schemas.openxmlformats.org/officeDocument/2006/relationships/hyperlink" Target="ftp://ftp.ihe.net/Patient_Care_Coordination/ROSTER_PCC/" TargetMode="External"/><Relationship Id="rId59" Type="http://schemas.openxmlformats.org/officeDocument/2006/relationships/hyperlink" Target="ftp://ftp.ihe.net/Patient_Care_Coordination/ROSTER_PCC/" TargetMode="External"/><Relationship Id="rId40" Type="http://schemas.openxmlformats.org/officeDocument/2006/relationships/hyperlink" Target="ftp://ftp.ihe.net/Patient_Care_Coordination/ROSTER_PCC/" TargetMode="External"/><Relationship Id="rId41" Type="http://schemas.openxmlformats.org/officeDocument/2006/relationships/hyperlink" Target="ftp://ftp.ihe.net/Patient_Care_Coordination/ROSTER_PCC/" TargetMode="External"/><Relationship Id="rId42" Type="http://schemas.openxmlformats.org/officeDocument/2006/relationships/hyperlink" Target="ftp://ftp.ihe.net/Patient_Care_Coordination/ROSTER_PCC/" TargetMode="External"/><Relationship Id="rId43" Type="http://schemas.openxmlformats.org/officeDocument/2006/relationships/hyperlink" Target="ftp://ftp.ihe.net/Patient_Care_Coordination/ROSTER_PCC/" TargetMode="External"/><Relationship Id="rId44" Type="http://schemas.openxmlformats.org/officeDocument/2006/relationships/hyperlink" Target="ftp://ftp.ihe.net/Patient_Care_Coordination/ROSTER_PCC/" TargetMode="External"/><Relationship Id="rId45" Type="http://schemas.openxmlformats.org/officeDocument/2006/relationships/hyperlink" Target="ftp://ftp.ihe.net/Patient_Care_Coordination/ROSTER_PCC/" TargetMode="External"/><Relationship Id="rId46" Type="http://schemas.openxmlformats.org/officeDocument/2006/relationships/hyperlink" Target="ftp://ftp.ihe.net/Patient_Care_Coordination/ROSTER_PCC/" TargetMode="External"/><Relationship Id="rId47" Type="http://schemas.openxmlformats.org/officeDocument/2006/relationships/hyperlink" Target="ftp://ftp.ihe.net/Patient_Care_Coordination/ROSTER_PCC/" TargetMode="External"/><Relationship Id="rId48" Type="http://schemas.openxmlformats.org/officeDocument/2006/relationships/hyperlink" Target="ftp://ftp.ihe.net/Patient_Care_Coordination/ROSTER_PCC/" TargetMode="External"/><Relationship Id="rId49" Type="http://schemas.openxmlformats.org/officeDocument/2006/relationships/hyperlink" Target="ftp://ftp.ihe.net/Patient_Care_Coordination/ROSTER_PCC/"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ftp.ihe.net/Patient_Care_Coordination/ROSTER_PCC/" TargetMode="External"/><Relationship Id="rId7" Type="http://schemas.openxmlformats.org/officeDocument/2006/relationships/hyperlink" Target="ftp://ftp.ihe.net/Patient_Care_Coordination/ROSTER_PCC/" TargetMode="External"/><Relationship Id="rId8" Type="http://schemas.openxmlformats.org/officeDocument/2006/relationships/hyperlink" Target="ftp://ftp.ihe.net/Patient_Care_Coordination/ROSTER_PCC/" TargetMode="External"/><Relationship Id="rId9" Type="http://schemas.openxmlformats.org/officeDocument/2006/relationships/hyperlink" Target="ftp://ftp.ihe.net/Patient_Care_Coordination/ROSTER_PCC/" TargetMode="External"/><Relationship Id="rId30" Type="http://schemas.openxmlformats.org/officeDocument/2006/relationships/hyperlink" Target="ftp://ftp.ihe.net/Patient_Care_Coordination/ROSTER_PCC/" TargetMode="External"/><Relationship Id="rId31" Type="http://schemas.openxmlformats.org/officeDocument/2006/relationships/hyperlink" Target="ftp://ftp.ihe.net/Patient_Care_Coordination/ROSTER_PCC/" TargetMode="External"/><Relationship Id="rId32" Type="http://schemas.openxmlformats.org/officeDocument/2006/relationships/hyperlink" Target="ftp://ftp.ihe.net/Patient_Care_Coordination/ROSTER_PCC/" TargetMode="External"/><Relationship Id="rId33" Type="http://schemas.openxmlformats.org/officeDocument/2006/relationships/hyperlink" Target="ftp://ftp.ihe.net/Patient_Care_Coordination/ROSTER_PCC/" TargetMode="External"/><Relationship Id="rId34" Type="http://schemas.openxmlformats.org/officeDocument/2006/relationships/hyperlink" Target="ftp://ftp.ihe.net/Patient_Care_Coordination/ROSTER_PCC/" TargetMode="External"/><Relationship Id="rId35" Type="http://schemas.openxmlformats.org/officeDocument/2006/relationships/hyperlink" Target="ftp://ftp.ihe.net/Patient_Care_Coordination/ROSTER_PCC/" TargetMode="External"/><Relationship Id="rId36" Type="http://schemas.openxmlformats.org/officeDocument/2006/relationships/hyperlink" Target="ftp://ftp.ihe.net/Patient_Care_Coordination/ROSTER_PCC/" TargetMode="External"/><Relationship Id="rId37" Type="http://schemas.openxmlformats.org/officeDocument/2006/relationships/hyperlink" Target="ftp://ftp.ihe.net/Patient_Care_Coordination/ROSTER_PCC/" TargetMode="External"/><Relationship Id="rId38" Type="http://schemas.openxmlformats.org/officeDocument/2006/relationships/hyperlink" Target="ftp://ftp.ihe.net/Patient_Care_Coordination/ROSTER_PCC/" TargetMode="External"/><Relationship Id="rId39" Type="http://schemas.openxmlformats.org/officeDocument/2006/relationships/hyperlink" Target="ftp://ftp.ihe.net/Patient_Care_Coordination/ROSTER_PCC/" TargetMode="External"/><Relationship Id="rId80" Type="http://schemas.openxmlformats.org/officeDocument/2006/relationships/fontTable" Target="fontTable.xml"/><Relationship Id="rId81" Type="http://schemas.openxmlformats.org/officeDocument/2006/relationships/theme" Target="theme/theme1.xml"/><Relationship Id="rId70" Type="http://schemas.openxmlformats.org/officeDocument/2006/relationships/hyperlink" Target="http://wiki.ihe.net/index.php?title=PCC_Development_Timeline" TargetMode="External"/><Relationship Id="rId71" Type="http://schemas.openxmlformats.org/officeDocument/2006/relationships/hyperlink" Target="http://wiki.ihe.net/index.php?title=PCC_Development_Timeline" TargetMode="External"/><Relationship Id="rId72" Type="http://schemas.openxmlformats.org/officeDocument/2006/relationships/hyperlink" Target="http://wiki.ihe.net/index.php?title=PCC_Development_Timeline" TargetMode="External"/><Relationship Id="rId20" Type="http://schemas.openxmlformats.org/officeDocument/2006/relationships/hyperlink" Target="ftp://ftp.ihe.net/Patient_Care_Coordination/ROSTER_PCC/" TargetMode="External"/><Relationship Id="rId21" Type="http://schemas.openxmlformats.org/officeDocument/2006/relationships/hyperlink" Target="ftp://ftp.ihe.net/Patient_Care_Coordination/ROSTER_PCC/" TargetMode="External"/><Relationship Id="rId22" Type="http://schemas.openxmlformats.org/officeDocument/2006/relationships/hyperlink" Target="ftp://ftp.ihe.net/Patient_Care_Coordination/ROSTER_PCC/" TargetMode="External"/><Relationship Id="rId23" Type="http://schemas.openxmlformats.org/officeDocument/2006/relationships/hyperlink" Target="ftp://ftp.ihe.net/Patient_Care_Coordination/ROSTER_PCC/" TargetMode="External"/><Relationship Id="rId24" Type="http://schemas.openxmlformats.org/officeDocument/2006/relationships/hyperlink" Target="ftp://ftp.ihe.net/Patient_Care_Coordination/ROSTER_PCC/" TargetMode="External"/><Relationship Id="rId25" Type="http://schemas.openxmlformats.org/officeDocument/2006/relationships/hyperlink" Target="ftp://ftp.ihe.net/Patient_Care_Coordination/ROSTER_PCC/" TargetMode="External"/><Relationship Id="rId26" Type="http://schemas.openxmlformats.org/officeDocument/2006/relationships/hyperlink" Target="ftp://ftp.ihe.net/Patient_Care_Coordination/ROSTER_PCC/" TargetMode="External"/><Relationship Id="rId27" Type="http://schemas.openxmlformats.org/officeDocument/2006/relationships/hyperlink" Target="ftp://ftp.ihe.net/Patient_Care_Coordination/ROSTER_PCC/" TargetMode="External"/><Relationship Id="rId28" Type="http://schemas.openxmlformats.org/officeDocument/2006/relationships/hyperlink" Target="ftp://ftp.ihe.net/Patient_Care_Coordination/ROSTER_PCC/" TargetMode="External"/><Relationship Id="rId29" Type="http://schemas.openxmlformats.org/officeDocument/2006/relationships/hyperlink" Target="ftp://ftp.ihe.net/Patient_Care_Coordination/ROSTER_PCC/" TargetMode="External"/><Relationship Id="rId73" Type="http://schemas.openxmlformats.org/officeDocument/2006/relationships/hyperlink" Target="http://wiki.ihe.net/index.php?title=PCC_Development_Timeline" TargetMode="External"/><Relationship Id="rId74" Type="http://schemas.openxmlformats.org/officeDocument/2006/relationships/hyperlink" Target="http://wiki.ihe.net/index.php?title=PCC_Development_Timeline" TargetMode="External"/><Relationship Id="rId75" Type="http://schemas.openxmlformats.org/officeDocument/2006/relationships/hyperlink" Target="http://wiki.ihe.net/index.php?title=PCC_Development_Timeline" TargetMode="External"/><Relationship Id="rId76" Type="http://schemas.openxmlformats.org/officeDocument/2006/relationships/hyperlink" Target="http://wiki.ihe.net/index.php?title=PCC_Development_Timeline" TargetMode="External"/><Relationship Id="rId77" Type="http://schemas.openxmlformats.org/officeDocument/2006/relationships/hyperlink" Target="http://wiki.ihe.net/index.php?title=PCC_Development_Timeline" TargetMode="External"/><Relationship Id="rId78" Type="http://schemas.openxmlformats.org/officeDocument/2006/relationships/hyperlink" Target="http://wiki.ihe.net/index.php?title=PCC_Development_Timeline" TargetMode="External"/><Relationship Id="rId79" Type="http://schemas.openxmlformats.org/officeDocument/2006/relationships/comments" Target="comments.xml"/><Relationship Id="rId60" Type="http://schemas.openxmlformats.org/officeDocument/2006/relationships/hyperlink" Target="http://wiki.ihe.net/index.php?title=PCC_Development_Timeline" TargetMode="External"/><Relationship Id="rId61" Type="http://schemas.openxmlformats.org/officeDocument/2006/relationships/hyperlink" Target="http://wiki.ihe.net/index.php?title=PCC_Development_Timeline" TargetMode="External"/><Relationship Id="rId62" Type="http://schemas.openxmlformats.org/officeDocument/2006/relationships/hyperlink" Target="http://wiki.ihe.net/index.php?title=PCC_Development_Timeline" TargetMode="External"/><Relationship Id="rId10" Type="http://schemas.openxmlformats.org/officeDocument/2006/relationships/hyperlink" Target="ftp://ftp.ihe.net/Patient_Care_Coordination/ROSTER_PCC/" TargetMode="External"/><Relationship Id="rId11" Type="http://schemas.openxmlformats.org/officeDocument/2006/relationships/hyperlink" Target="ftp://ftp.ihe.net/Patient_Care_Coordination/ROSTER_PCC/" TargetMode="External"/><Relationship Id="rId12" Type="http://schemas.openxmlformats.org/officeDocument/2006/relationships/hyperlink" Target="ftp://ftp.ihe.net/Patient_Care_Coordination/ROSTER_P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6</Pages>
  <Words>7662</Words>
  <Characters>43679</Characters>
  <Application>Microsoft Macintosh Word</Application>
  <DocSecurity>0</DocSecurity>
  <Lines>363</Lines>
  <Paragraphs>102</Paragraphs>
  <ScaleCrop>false</ScaleCrop>
  <Company>Greenway Medical Technologies</Company>
  <LinksUpToDate>false</LinksUpToDate>
  <CharactersWithSpaces>51239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Southerland</dc:creator>
  <cp:keywords/>
  <dc:description/>
  <cp:lastModifiedBy>Tone Southerland</cp:lastModifiedBy>
  <cp:revision>53</cp:revision>
  <dcterms:created xsi:type="dcterms:W3CDTF">2013-08-15T21:40:00Z</dcterms:created>
  <dcterms:modified xsi:type="dcterms:W3CDTF">2014-10-17T03:34:00Z</dcterms:modified>
</cp:coreProperties>
</file>