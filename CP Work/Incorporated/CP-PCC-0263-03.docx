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Pr="00F859CC" w:rsidRDefault="00B450C0">
            <w:pPr>
              <w:pStyle w:val="TableEntry"/>
            </w:pPr>
            <w:r>
              <w:t>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75591B" w:rsidP="00BB7321">
            <w:pPr>
              <w:pStyle w:val="TableEntry"/>
            </w:pPr>
            <w:r>
              <w:t>CP-PCC-</w:t>
            </w:r>
            <w:r w:rsidR="001222B6">
              <w:t>263-0</w:t>
            </w:r>
            <w:r w:rsidR="00DC4FF0">
              <w:t>2</w:t>
            </w:r>
          </w:p>
        </w:tc>
      </w:tr>
      <w:tr w:rsidR="00D732B7">
        <w:tc>
          <w:tcPr>
            <w:tcW w:w="4788" w:type="dxa"/>
          </w:tcPr>
          <w:p w:rsidR="00D732B7" w:rsidRDefault="00D732B7">
            <w:pPr>
              <w:pStyle w:val="TableEntry"/>
            </w:pPr>
            <w:r>
              <w:t>Change Proposal Status:</w:t>
            </w:r>
          </w:p>
        </w:tc>
        <w:tc>
          <w:tcPr>
            <w:tcW w:w="4788" w:type="dxa"/>
          </w:tcPr>
          <w:p w:rsidR="00D732B7" w:rsidRDefault="00DC4FF0">
            <w:pPr>
              <w:pStyle w:val="TableEntry"/>
            </w:pPr>
            <w:del w:id="0" w:author="Michael Clifton" w:date="2018-11-14T12:27:00Z">
              <w:r w:rsidDel="0090118C">
                <w:delText>Completed</w:delText>
              </w:r>
            </w:del>
            <w:ins w:id="1" w:author="Michael Clifton" w:date="2018-11-14T12:27:00Z">
              <w:r w:rsidR="0090118C">
                <w:t>Incorporated</w:t>
              </w:r>
            </w:ins>
          </w:p>
        </w:tc>
      </w:tr>
      <w:tr w:rsidR="00D732B7">
        <w:tc>
          <w:tcPr>
            <w:tcW w:w="4788" w:type="dxa"/>
          </w:tcPr>
          <w:p w:rsidR="00D732B7" w:rsidRDefault="00D732B7">
            <w:pPr>
              <w:pStyle w:val="TableEntry"/>
            </w:pPr>
            <w:r>
              <w:t>Date of last update:</w:t>
            </w:r>
          </w:p>
        </w:tc>
        <w:tc>
          <w:tcPr>
            <w:tcW w:w="4788" w:type="dxa"/>
          </w:tcPr>
          <w:p w:rsidR="00D732B7" w:rsidRDefault="00B450C0">
            <w:pPr>
              <w:pStyle w:val="TableEntry"/>
            </w:pPr>
            <w:r>
              <w:fldChar w:fldCharType="begin"/>
            </w:r>
            <w:r>
              <w:instrText xml:space="preserve"> DATE \@ "MMMM d, yyyy" </w:instrText>
            </w:r>
            <w:r>
              <w:fldChar w:fldCharType="separate"/>
            </w:r>
            <w:r w:rsidR="0090118C">
              <w:t>November 14, 2018</w:t>
            </w:r>
            <w:r>
              <w:fldChar w:fldCharType="end"/>
            </w:r>
          </w:p>
        </w:tc>
      </w:tr>
      <w:tr w:rsidR="00D732B7">
        <w:tc>
          <w:tcPr>
            <w:tcW w:w="4788" w:type="dxa"/>
          </w:tcPr>
          <w:p w:rsidR="00D732B7" w:rsidRDefault="00D732B7">
            <w:pPr>
              <w:pStyle w:val="TableEntry"/>
            </w:pPr>
            <w:r>
              <w:t>Person assigned:</w:t>
            </w:r>
          </w:p>
        </w:tc>
        <w:tc>
          <w:tcPr>
            <w:tcW w:w="4788" w:type="dxa"/>
          </w:tcPr>
          <w:p w:rsidR="00D732B7" w:rsidRDefault="00891A62">
            <w:pPr>
              <w:pStyle w:val="TableEntry"/>
            </w:pPr>
            <w:del w:id="2" w:author="Michael Clifton" w:date="2018-11-14T12:27:00Z">
              <w:r w:rsidDel="0090118C">
                <w:delText>Emma Jones</w:delText>
              </w:r>
            </w:del>
            <w:ins w:id="3" w:author="Michael Clifton" w:date="2018-11-14T12:27:00Z">
              <w:r w:rsidR="0090118C">
                <w:t>Michael Clifton</w:t>
              </w:r>
            </w:ins>
            <w:bookmarkStart w:id="4" w:name="_GoBack"/>
            <w:bookmarkEnd w:id="4"/>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F859CC" w:rsidRDefault="004519B5" w:rsidP="00BB7321">
            <w:pPr>
              <w:pStyle w:val="TableEntryHeader"/>
            </w:pPr>
            <w:r>
              <w:t>Addition of HL7 C-CDA</w:t>
            </w:r>
            <w:r w:rsidR="0083172D">
              <w:t xml:space="preserve"> 2.1</w:t>
            </w:r>
            <w:r>
              <w:t xml:space="preserve"> Format Codes</w:t>
            </w:r>
          </w:p>
        </w:tc>
      </w:tr>
      <w:tr w:rsidR="00D732B7">
        <w:tc>
          <w:tcPr>
            <w:tcW w:w="4788" w:type="dxa"/>
          </w:tcPr>
          <w:p w:rsidR="00D732B7" w:rsidRDefault="00D732B7">
            <w:pPr>
              <w:pStyle w:val="TableEntry"/>
            </w:pPr>
            <w:r>
              <w:t>Submitter’s Name(s) and e-mail address(es):</w:t>
            </w:r>
          </w:p>
        </w:tc>
        <w:tc>
          <w:tcPr>
            <w:tcW w:w="4788" w:type="dxa"/>
          </w:tcPr>
          <w:p w:rsidR="00D732B7" w:rsidRPr="00F859CC" w:rsidRDefault="00891A62" w:rsidP="00B56F5E">
            <w:pPr>
              <w:pStyle w:val="TableEntry"/>
            </w:pPr>
            <w:r>
              <w:t>Emma.jones@allscripts.com</w:t>
            </w:r>
          </w:p>
        </w:tc>
      </w:tr>
      <w:tr w:rsidR="00D732B7">
        <w:tc>
          <w:tcPr>
            <w:tcW w:w="4788" w:type="dxa"/>
          </w:tcPr>
          <w:p w:rsidR="00D732B7" w:rsidRDefault="00D732B7">
            <w:pPr>
              <w:pStyle w:val="TableEntry"/>
            </w:pPr>
            <w:r>
              <w:t>Submission Date:</w:t>
            </w:r>
          </w:p>
        </w:tc>
        <w:tc>
          <w:tcPr>
            <w:tcW w:w="4788" w:type="dxa"/>
          </w:tcPr>
          <w:p w:rsidR="00D732B7" w:rsidRPr="00F859CC" w:rsidRDefault="00B450C0">
            <w:pPr>
              <w:pStyle w:val="TableEntry"/>
            </w:pPr>
            <w:r>
              <w:fldChar w:fldCharType="begin"/>
            </w:r>
            <w:r>
              <w:instrText xml:space="preserve"> DATE \@ "MMMM d, yyyy" </w:instrText>
            </w:r>
            <w:r>
              <w:fldChar w:fldCharType="separate"/>
            </w:r>
            <w:r w:rsidR="0090118C">
              <w:t>November 14, 2018</w:t>
            </w:r>
            <w:r>
              <w:fldChar w:fldCharType="end"/>
            </w: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F859CC" w:rsidRDefault="004519B5">
            <w:pPr>
              <w:pStyle w:val="TableEntry"/>
            </w:pPr>
            <w:r>
              <w:t>PCC TF</w:t>
            </w:r>
          </w:p>
        </w:tc>
      </w:tr>
      <w:tr w:rsidR="00766FFD">
        <w:tc>
          <w:tcPr>
            <w:tcW w:w="4788" w:type="dxa"/>
          </w:tcPr>
          <w:p w:rsidR="00766FFD" w:rsidRDefault="00766FFD">
            <w:pPr>
              <w:pStyle w:val="TableEntry"/>
            </w:pPr>
            <w:r>
              <w:t>Actor(s) affected:</w:t>
            </w:r>
          </w:p>
        </w:tc>
        <w:tc>
          <w:tcPr>
            <w:tcW w:w="4788" w:type="dxa"/>
          </w:tcPr>
          <w:p w:rsidR="00766FFD" w:rsidRPr="00B56F5E" w:rsidRDefault="004519B5" w:rsidP="004519B5">
            <w:pPr>
              <w:pStyle w:val="TableEntry"/>
            </w:pPr>
            <w:r>
              <w:t>Content Creator</w:t>
            </w:r>
            <w:r w:rsidR="00B450C0">
              <w:t xml:space="preserve">, </w:t>
            </w:r>
            <w:r>
              <w:t xml:space="preserve">Content </w:t>
            </w:r>
            <w:r w:rsidR="00B450C0">
              <w:t>Consumer</w:t>
            </w:r>
          </w:p>
        </w:tc>
      </w:tr>
      <w:tr w:rsidR="00D732B7" w:rsidTr="007D6E1F">
        <w:trPr>
          <w:cantSplit/>
          <w:trHeight w:val="66"/>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F859CC" w:rsidRDefault="00B450C0" w:rsidP="00B56F5E">
            <w:pPr>
              <w:pStyle w:val="TableEntry"/>
            </w:pPr>
            <w:r>
              <w:t xml:space="preserve">PCC </w:t>
            </w:r>
            <w:r w:rsidR="00B56F5E">
              <w:t>TF</w:t>
            </w:r>
          </w:p>
        </w:tc>
      </w:tr>
      <w:tr w:rsidR="00D732B7">
        <w:tc>
          <w:tcPr>
            <w:tcW w:w="4788" w:type="dxa"/>
          </w:tcPr>
          <w:p w:rsidR="00D732B7" w:rsidRDefault="00D732B7">
            <w:pPr>
              <w:pStyle w:val="TableEntry"/>
            </w:pPr>
            <w:r>
              <w:t>Volume(s) and Section(s) affected:</w:t>
            </w:r>
          </w:p>
        </w:tc>
        <w:tc>
          <w:tcPr>
            <w:tcW w:w="4788" w:type="dxa"/>
          </w:tcPr>
          <w:p w:rsidR="00D732B7" w:rsidRPr="00F859CC" w:rsidRDefault="00B450C0" w:rsidP="00B450C0">
            <w:pPr>
              <w:pStyle w:val="TableEntry"/>
            </w:pPr>
            <w:r>
              <w:t>2</w:t>
            </w:r>
          </w:p>
        </w:tc>
      </w:tr>
      <w:tr w:rsidR="00D732B7">
        <w:trPr>
          <w:cantSplit/>
        </w:trPr>
        <w:tc>
          <w:tcPr>
            <w:tcW w:w="9576" w:type="dxa"/>
            <w:gridSpan w:val="2"/>
          </w:tcPr>
          <w:p w:rsidR="001222B6" w:rsidRDefault="001222B6" w:rsidP="008B0D50">
            <w:pPr>
              <w:pStyle w:val="TableEntry"/>
            </w:pPr>
            <w:r>
              <w:t xml:space="preserve">Need to update the TF with C-CDA 2.1 format codes due to the following: </w:t>
            </w:r>
          </w:p>
          <w:p w:rsidR="00D732B7" w:rsidRDefault="004519B5" w:rsidP="008B0D50">
            <w:pPr>
              <w:pStyle w:val="TableEntry"/>
            </w:pPr>
            <w:r>
              <w:t xml:space="preserve">A number of US National progams have had questions about what the right format codes are for publishing </w:t>
            </w:r>
            <w:r w:rsidR="008B0D50">
              <w:t xml:space="preserve">HL7 </w:t>
            </w:r>
            <w:r>
              <w:t>C-CDA</w:t>
            </w:r>
            <w:r w:rsidR="001222B6">
              <w:t xml:space="preserve"> </w:t>
            </w:r>
            <w:r>
              <w:t>documents to an XDS Affinity Domain.</w:t>
            </w:r>
            <w:r w:rsidR="008B0D50">
              <w:t xml:space="preserve"> </w:t>
            </w:r>
            <w:r>
              <w:t>PCC agreed to ask HL7 for guidance on what format codes to use and to publish them in the PCC Technical Framework.  PCC members met with HL7 at the May Working Group meeting and they agreed to the following format codes to be used for the HL7 C-CDA implementation guide.</w:t>
            </w:r>
          </w:p>
        </w:tc>
      </w:tr>
    </w:tbl>
    <w:p w:rsidR="00B07726" w:rsidRDefault="00E3592E" w:rsidP="00E3592E">
      <w:pPr>
        <w:pStyle w:val="EditorInstructions"/>
      </w:pPr>
      <w:r>
        <w:t xml:space="preserve">Add the following rows to the table in section </w:t>
      </w:r>
      <w:r w:rsidR="004519B5" w:rsidRPr="004519B5">
        <w:t>5.1.1 IHE Format Codes</w:t>
      </w:r>
      <w:r w:rsidR="004519B5">
        <w:t xml:space="preserve"> in </w:t>
      </w:r>
      <w:r w:rsidR="00DB43BB">
        <w:t>Volume 2</w:t>
      </w:r>
    </w:p>
    <w:p w:rsidR="00E3592E" w:rsidRDefault="00E3592E" w:rsidP="00E3592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2011"/>
        <w:gridCol w:w="1016"/>
        <w:gridCol w:w="7570"/>
      </w:tblGrid>
      <w:tr w:rsidR="004519B5" w:rsidRPr="00465667" w:rsidTr="00465667">
        <w:tc>
          <w:tcPr>
            <w:tcW w:w="2112"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Profile</w:t>
            </w:r>
          </w:p>
        </w:tc>
        <w:tc>
          <w:tcPr>
            <w:tcW w:w="2387"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Format Code</w:t>
            </w:r>
          </w:p>
        </w:tc>
        <w:tc>
          <w:tcPr>
            <w:tcW w:w="1549"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Media Type</w:t>
            </w:r>
          </w:p>
        </w:tc>
        <w:tc>
          <w:tcPr>
            <w:tcW w:w="3618"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Template ID</w:t>
            </w:r>
          </w:p>
        </w:tc>
      </w:tr>
      <w:tr w:rsidR="004519B5" w:rsidRPr="00465667" w:rsidTr="00465667">
        <w:tc>
          <w:tcPr>
            <w:tcW w:w="9666" w:type="dxa"/>
            <w:gridSpan w:val="4"/>
            <w:shd w:val="clear" w:color="auto" w:fill="auto"/>
          </w:tcPr>
          <w:p w:rsidR="004519B5" w:rsidRPr="00465667" w:rsidRDefault="004519B5" w:rsidP="00465667">
            <w:pPr>
              <w:pStyle w:val="BodyText"/>
              <w:jc w:val="center"/>
              <w:rPr>
                <w:rFonts w:ascii="Arial" w:hAnsi="Arial" w:cs="Arial"/>
              </w:rPr>
            </w:pPr>
            <w:r w:rsidRPr="00465667">
              <w:rPr>
                <w:rFonts w:ascii="Arial" w:hAnsi="Arial" w:cs="Arial"/>
              </w:rPr>
              <w:t>HL7 Implementation Guides</w:t>
            </w:r>
          </w:p>
        </w:tc>
      </w:tr>
      <w:tr w:rsidR="004519B5" w:rsidRPr="00465667" w:rsidTr="00465667">
        <w:tc>
          <w:tcPr>
            <w:tcW w:w="2112" w:type="dxa"/>
            <w:vMerge w:val="restart"/>
            <w:shd w:val="clear" w:color="auto" w:fill="auto"/>
          </w:tcPr>
          <w:p w:rsidR="004519B5" w:rsidRPr="004519B5" w:rsidRDefault="004519B5" w:rsidP="004519B5">
            <w:pPr>
              <w:pStyle w:val="BodyText"/>
            </w:pPr>
            <w:r w:rsidRPr="004519B5">
              <w:lastRenderedPageBreak/>
              <w:t>HL7 Implementation Guides for CDA Release 2: IHE Health Story Consolidation, DSTU Re</w:t>
            </w:r>
            <w:r w:rsidR="001222B6">
              <w:t>lease 2</w:t>
            </w:r>
            <w:r w:rsidRPr="004519B5">
              <w:t>.1 - US Realm</w:t>
            </w:r>
            <w:r>
              <w:t xml:space="preserve"> (C-CDA)</w:t>
            </w: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r>
              <w:rPr>
                <w:rFonts w:ascii="Arial" w:hAnsi="Arial" w:cs="Arial"/>
                <w:b/>
                <w:bCs/>
                <w:color w:val="000000"/>
                <w:sz w:val="19"/>
                <w:szCs w:val="19"/>
              </w:rPr>
              <w:t>urn:hl7-org:sdwg:ccda-structuredBody:2.1 </w:t>
            </w:r>
          </w:p>
          <w:p w:rsidR="004519B5" w:rsidRPr="004519B5" w:rsidRDefault="004519B5" w:rsidP="008B0D50">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val="restart"/>
            <w:shd w:val="clear" w:color="auto" w:fill="auto"/>
          </w:tcPr>
          <w:p w:rsidR="004519B5" w:rsidRDefault="004519B5" w:rsidP="00DB43BB">
            <w:pPr>
              <w:pStyle w:val="BodyText"/>
            </w:pPr>
            <w:r w:rsidRPr="004519B5">
              <w:t>See the HL7 Guide</w:t>
            </w:r>
            <w:r>
              <w:t xml:space="preserve"> at </w:t>
            </w:r>
            <w:hyperlink r:id="rId8" w:history="1">
              <w:r w:rsidR="0083172D" w:rsidRPr="00A465D1">
                <w:rPr>
                  <w:rStyle w:val="Hyperlink"/>
                </w:rPr>
                <w:t>http://www.hl7.org/implement/standards/product_brief.cfm?product_id=408</w:t>
              </w:r>
            </w:hyperlink>
            <w:r w:rsidR="0083172D">
              <w:t xml:space="preserve"> </w:t>
            </w:r>
            <w:r>
              <w:t>for template identifiers</w:t>
            </w:r>
            <w:r>
              <w:rPr>
                <w:rStyle w:val="FootnoteReference"/>
              </w:rPr>
              <w:footnoteReference w:id="1"/>
            </w:r>
            <w:r>
              <w:t>.</w:t>
            </w:r>
          </w:p>
          <w:p w:rsidR="004519B5" w:rsidRDefault="004519B5" w:rsidP="00DB43BB">
            <w:pPr>
              <w:pStyle w:val="BodyText"/>
            </w:pPr>
          </w:p>
          <w:p w:rsidR="001222B6" w:rsidRPr="004519B5" w:rsidRDefault="001222B6" w:rsidP="00DB43BB">
            <w:pPr>
              <w:pStyle w:val="BodyText"/>
            </w:pPr>
          </w:p>
        </w:tc>
      </w:tr>
      <w:tr w:rsidR="004519B5" w:rsidRPr="00465667" w:rsidTr="00465667">
        <w:tc>
          <w:tcPr>
            <w:tcW w:w="2112" w:type="dxa"/>
            <w:vMerge/>
            <w:shd w:val="clear" w:color="auto" w:fill="auto"/>
          </w:tcPr>
          <w:p w:rsidR="004519B5" w:rsidRPr="004519B5" w:rsidRDefault="004519B5" w:rsidP="00DB43BB">
            <w:pPr>
              <w:pStyle w:val="BodyText"/>
            </w:pP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r>
              <w:rPr>
                <w:rFonts w:ascii="Arial" w:hAnsi="Arial" w:cs="Arial"/>
                <w:b/>
                <w:bCs/>
                <w:color w:val="000000"/>
                <w:sz w:val="19"/>
                <w:szCs w:val="19"/>
              </w:rPr>
              <w:t>urn:hl7-org:sdwg:ccda-nonXMLBody:2.1 </w:t>
            </w:r>
          </w:p>
          <w:p w:rsidR="004519B5" w:rsidRPr="004519B5" w:rsidRDefault="004519B5" w:rsidP="00DB43BB">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shd w:val="clear" w:color="auto" w:fill="auto"/>
          </w:tcPr>
          <w:p w:rsidR="004519B5" w:rsidRPr="004519B5" w:rsidRDefault="004519B5" w:rsidP="00DB43BB">
            <w:pPr>
              <w:pStyle w:val="BodyText"/>
            </w:pPr>
          </w:p>
        </w:tc>
      </w:tr>
    </w:tbl>
    <w:p w:rsidR="00F811D2" w:rsidRPr="00F811D2" w:rsidRDefault="00F811D2" w:rsidP="00DB43BB">
      <w:pPr>
        <w:pStyle w:val="BodyText"/>
        <w:rPr>
          <w:u w:val="single"/>
        </w:rPr>
      </w:pPr>
    </w:p>
    <w:sectPr w:rsidR="00F811D2" w:rsidRPr="00F811D2" w:rsidSect="0083172D">
      <w:headerReference w:type="default" r:id="rId9"/>
      <w:pgSz w:w="15840" w:h="12240" w:orient="landscape"/>
      <w:pgMar w:top="180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E57" w:rsidRDefault="000C2E57">
      <w:r>
        <w:separator/>
      </w:r>
    </w:p>
  </w:endnote>
  <w:endnote w:type="continuationSeparator" w:id="0">
    <w:p w:rsidR="000C2E57" w:rsidRDefault="000C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E57" w:rsidRDefault="000C2E57">
      <w:r>
        <w:separator/>
      </w:r>
    </w:p>
  </w:footnote>
  <w:footnote w:type="continuationSeparator" w:id="0">
    <w:p w:rsidR="000C2E57" w:rsidRDefault="000C2E57">
      <w:r>
        <w:continuationSeparator/>
      </w:r>
    </w:p>
  </w:footnote>
  <w:footnote w:id="1">
    <w:p w:rsidR="004519B5" w:rsidRDefault="004519B5">
      <w:pPr>
        <w:pStyle w:val="FootnoteText"/>
      </w:pPr>
      <w:r>
        <w:rPr>
          <w:rStyle w:val="FootnoteReference"/>
        </w:rPr>
        <w:footnoteRef/>
      </w:r>
      <w:r>
        <w:t xml:space="preserve"> See </w:t>
      </w:r>
      <w:hyperlink r:id="rId1" w:history="1">
        <w:r w:rsidRPr="00D67580">
          <w:rPr>
            <w:rStyle w:val="Hyperlink"/>
          </w:rPr>
          <w:t>http://wiki.hl7.org/index.php?title=CDA_Format_Codes_for_IHE_XDS</w:t>
        </w:r>
      </w:hyperlink>
      <w:r>
        <w:t xml:space="preserve">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6588F36"/>
    <w:lvl w:ilvl="0">
      <w:start w:val="1"/>
      <w:numFmt w:val="bullet"/>
      <w:pStyle w:val="ListBullet4"/>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CAA5EC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5"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A03366"/>
    <w:multiLevelType w:val="multilevel"/>
    <w:tmpl w:val="374CEFE0"/>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5"/>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5"/>
  </w:num>
  <w:num w:numId="3">
    <w:abstractNumId w:val="5"/>
  </w:num>
  <w:num w:numId="4">
    <w:abstractNumId w:val="3"/>
  </w:num>
  <w:num w:numId="5">
    <w:abstractNumId w:val="2"/>
  </w:num>
  <w:num w:numId="6">
    <w:abstractNumId w:val="8"/>
  </w:num>
  <w:num w:numId="7">
    <w:abstractNumId w:val="13"/>
  </w:num>
  <w:num w:numId="8">
    <w:abstractNumId w:val="7"/>
  </w:num>
  <w:num w:numId="9">
    <w:abstractNumId w:val="10"/>
  </w:num>
  <w:num w:numId="10">
    <w:abstractNumId w:val="17"/>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6"/>
  </w:num>
  <w:num w:numId="15">
    <w:abstractNumId w:val="9"/>
  </w:num>
  <w:num w:numId="16">
    <w:abstractNumId w:val="14"/>
  </w:num>
  <w:num w:numId="17">
    <w:abstractNumId w:val="12"/>
  </w:num>
  <w:num w:numId="18">
    <w:abstractNumId w:val="11"/>
  </w:num>
  <w:num w:numId="19">
    <w:abstractNumId w:val="1"/>
  </w:num>
  <w:num w:numId="20">
    <w:abstractNumId w:val="0"/>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lifton">
    <w15:presenceInfo w15:providerId="AD" w15:userId="S-1-5-21-4072276145-1143109680-1606970572-78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13207"/>
    <w:rsid w:val="00042635"/>
    <w:rsid w:val="000C2E57"/>
    <w:rsid w:val="000D1827"/>
    <w:rsid w:val="001222B6"/>
    <w:rsid w:val="00173ECA"/>
    <w:rsid w:val="001F39F6"/>
    <w:rsid w:val="00293018"/>
    <w:rsid w:val="002A5837"/>
    <w:rsid w:val="002D46B1"/>
    <w:rsid w:val="00352155"/>
    <w:rsid w:val="00362ED4"/>
    <w:rsid w:val="00371D83"/>
    <w:rsid w:val="003B3883"/>
    <w:rsid w:val="003E0D82"/>
    <w:rsid w:val="003F7879"/>
    <w:rsid w:val="0041108F"/>
    <w:rsid w:val="00415035"/>
    <w:rsid w:val="004519B5"/>
    <w:rsid w:val="00465667"/>
    <w:rsid w:val="00490A87"/>
    <w:rsid w:val="00496B9D"/>
    <w:rsid w:val="004A3986"/>
    <w:rsid w:val="004A7CDC"/>
    <w:rsid w:val="004D55F9"/>
    <w:rsid w:val="004D7E35"/>
    <w:rsid w:val="0050014E"/>
    <w:rsid w:val="00565DA2"/>
    <w:rsid w:val="00592911"/>
    <w:rsid w:val="005D19AA"/>
    <w:rsid w:val="005F2B25"/>
    <w:rsid w:val="00624AB0"/>
    <w:rsid w:val="00653ACA"/>
    <w:rsid w:val="00705699"/>
    <w:rsid w:val="00707427"/>
    <w:rsid w:val="0075591B"/>
    <w:rsid w:val="00766FFD"/>
    <w:rsid w:val="007828A6"/>
    <w:rsid w:val="007A724B"/>
    <w:rsid w:val="007C4457"/>
    <w:rsid w:val="007C4ABF"/>
    <w:rsid w:val="007D6E1F"/>
    <w:rsid w:val="007F4DDC"/>
    <w:rsid w:val="00801FCA"/>
    <w:rsid w:val="008140AF"/>
    <w:rsid w:val="0083172D"/>
    <w:rsid w:val="00891A62"/>
    <w:rsid w:val="008B0D50"/>
    <w:rsid w:val="008C6235"/>
    <w:rsid w:val="008F1355"/>
    <w:rsid w:val="0090118C"/>
    <w:rsid w:val="00942B7D"/>
    <w:rsid w:val="0096532F"/>
    <w:rsid w:val="0097476E"/>
    <w:rsid w:val="009A2588"/>
    <w:rsid w:val="00A43CFF"/>
    <w:rsid w:val="00AD3D5D"/>
    <w:rsid w:val="00B07726"/>
    <w:rsid w:val="00B14786"/>
    <w:rsid w:val="00B1735A"/>
    <w:rsid w:val="00B2241B"/>
    <w:rsid w:val="00B42DC6"/>
    <w:rsid w:val="00B450C0"/>
    <w:rsid w:val="00B56F5E"/>
    <w:rsid w:val="00B62520"/>
    <w:rsid w:val="00B730E7"/>
    <w:rsid w:val="00BB7321"/>
    <w:rsid w:val="00C15EC3"/>
    <w:rsid w:val="00C638AB"/>
    <w:rsid w:val="00CD1912"/>
    <w:rsid w:val="00D006D4"/>
    <w:rsid w:val="00D23AA5"/>
    <w:rsid w:val="00D43B47"/>
    <w:rsid w:val="00D727A3"/>
    <w:rsid w:val="00D732B7"/>
    <w:rsid w:val="00D83EF3"/>
    <w:rsid w:val="00D97F9B"/>
    <w:rsid w:val="00DA2FA0"/>
    <w:rsid w:val="00DA4A9D"/>
    <w:rsid w:val="00DB43BB"/>
    <w:rsid w:val="00DC4FF0"/>
    <w:rsid w:val="00E3592E"/>
    <w:rsid w:val="00E5445D"/>
    <w:rsid w:val="00EE3EC0"/>
    <w:rsid w:val="00F25F75"/>
    <w:rsid w:val="00F63656"/>
    <w:rsid w:val="00F811D2"/>
    <w:rsid w:val="00F859CC"/>
    <w:rsid w:val="00FA0A2D"/>
    <w:rsid w:val="00FA65D8"/>
    <w:rsid w:val="00FF4C50"/>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BD5AF"/>
  <w15:chartTrackingRefBased/>
  <w15:docId w15:val="{3D6E83CC-8140-4C27-BB70-1D5EAA28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aliases w:val="Body Text Char Char Char"/>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CommentReference">
    <w:name w:val="annotation reference"/>
    <w:rsid w:val="00F859CC"/>
    <w:rPr>
      <w:sz w:val="16"/>
      <w:szCs w:val="16"/>
    </w:rPr>
  </w:style>
  <w:style w:type="paragraph" w:styleId="CommentText">
    <w:name w:val="annotation text"/>
    <w:basedOn w:val="Normal"/>
    <w:link w:val="CommentTextChar"/>
    <w:rsid w:val="00F859CC"/>
    <w:rPr>
      <w:sz w:val="20"/>
    </w:rPr>
  </w:style>
  <w:style w:type="character" w:customStyle="1" w:styleId="CommentTextChar">
    <w:name w:val="Comment Text Char"/>
    <w:link w:val="CommentText"/>
    <w:rsid w:val="00F859CC"/>
    <w:rPr>
      <w:lang w:val="en-US" w:eastAsia="en-US"/>
    </w:rPr>
  </w:style>
  <w:style w:type="paragraph" w:customStyle="1" w:styleId="Default">
    <w:name w:val="Default"/>
    <w:rsid w:val="00B730E7"/>
    <w:pPr>
      <w:autoSpaceDE w:val="0"/>
      <w:autoSpaceDN w:val="0"/>
      <w:adjustRightInd w:val="0"/>
    </w:pPr>
    <w:rPr>
      <w:color w:val="000000"/>
      <w:sz w:val="24"/>
      <w:szCs w:val="24"/>
    </w:rPr>
  </w:style>
  <w:style w:type="character" w:styleId="Hyperlink">
    <w:name w:val="Hyperlink"/>
    <w:rsid w:val="00E3592E"/>
    <w:rPr>
      <w:color w:val="0000FF"/>
      <w:u w:val="single"/>
    </w:rPr>
  </w:style>
  <w:style w:type="paragraph" w:styleId="ListBullet4">
    <w:name w:val="List Bullet 4"/>
    <w:basedOn w:val="Normal"/>
    <w:autoRedefine/>
    <w:rsid w:val="00F811D2"/>
    <w:pPr>
      <w:numPr>
        <w:numId w:val="20"/>
      </w:numPr>
      <w:tabs>
        <w:tab w:val="clear" w:pos="1800"/>
        <w:tab w:val="num" w:pos="1440"/>
      </w:tabs>
      <w:ind w:left="1440"/>
    </w:pPr>
  </w:style>
  <w:style w:type="table" w:styleId="TableGrid">
    <w:name w:val="Table Grid"/>
    <w:basedOn w:val="TableNormal"/>
    <w:rsid w:val="0045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519B5"/>
    <w:rPr>
      <w:vertAlign w:val="superscript"/>
    </w:rPr>
  </w:style>
  <w:style w:type="character" w:styleId="FollowedHyperlink">
    <w:name w:val="FollowedHyperlink"/>
    <w:rsid w:val="001222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715">
      <w:bodyDiv w:val="1"/>
      <w:marLeft w:val="0"/>
      <w:marRight w:val="0"/>
      <w:marTop w:val="0"/>
      <w:marBottom w:val="0"/>
      <w:divBdr>
        <w:top w:val="none" w:sz="0" w:space="0" w:color="auto"/>
        <w:left w:val="none" w:sz="0" w:space="0" w:color="auto"/>
        <w:bottom w:val="none" w:sz="0" w:space="0" w:color="auto"/>
        <w:right w:val="none" w:sz="0" w:space="0" w:color="auto"/>
      </w:divBdr>
    </w:div>
    <w:div w:id="1218398005">
      <w:bodyDiv w:val="1"/>
      <w:marLeft w:val="0"/>
      <w:marRight w:val="0"/>
      <w:marTop w:val="0"/>
      <w:marBottom w:val="0"/>
      <w:divBdr>
        <w:top w:val="none" w:sz="0" w:space="0" w:color="auto"/>
        <w:left w:val="none" w:sz="0" w:space="0" w:color="auto"/>
        <w:bottom w:val="none" w:sz="0" w:space="0" w:color="auto"/>
        <w:right w:val="none" w:sz="0" w:space="0" w:color="auto"/>
      </w:divBdr>
    </w:div>
    <w:div w:id="1367175804">
      <w:bodyDiv w:val="1"/>
      <w:marLeft w:val="0"/>
      <w:marRight w:val="0"/>
      <w:marTop w:val="0"/>
      <w:marBottom w:val="0"/>
      <w:divBdr>
        <w:top w:val="none" w:sz="0" w:space="0" w:color="auto"/>
        <w:left w:val="none" w:sz="0" w:space="0" w:color="auto"/>
        <w:bottom w:val="none" w:sz="0" w:space="0" w:color="auto"/>
        <w:right w:val="none" w:sz="0" w:space="0" w:color="auto"/>
      </w:divBdr>
    </w:div>
    <w:div w:id="20251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implement/standards/product_brief.cfm?product_id=4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iki.hl7.org/index.php?title=CDA_Format_Codes_for_IHE_X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D7283-0818-4E88-AA51-FAA35DAB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Template>
  <TotalTime>1</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1730</CharactersWithSpaces>
  <SharedDoc>false</SharedDoc>
  <HLinks>
    <vt:vector size="12" baseType="variant">
      <vt:variant>
        <vt:i4>6357090</vt:i4>
      </vt:variant>
      <vt:variant>
        <vt:i4>6</vt:i4>
      </vt:variant>
      <vt:variant>
        <vt:i4>0</vt:i4>
      </vt:variant>
      <vt:variant>
        <vt:i4>5</vt:i4>
      </vt:variant>
      <vt:variant>
        <vt:lpwstr>http://www.hl7.org/implement/standards/product_brief.cfm?product_id=408</vt:lpwstr>
      </vt:variant>
      <vt:variant>
        <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Michael Clifton</cp:lastModifiedBy>
  <cp:revision>2</cp:revision>
  <cp:lastPrinted>1900-01-01T06:00:00Z</cp:lastPrinted>
  <dcterms:created xsi:type="dcterms:W3CDTF">2018-11-14T18:28:00Z</dcterms:created>
  <dcterms:modified xsi:type="dcterms:W3CDTF">2018-11-14T18:28:00Z</dcterms:modified>
</cp:coreProperties>
</file>