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218F" w:rsidRDefault="002F18B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IHE Change Proposal</w:t>
      </w:r>
    </w:p>
    <w:p w:rsidR="0087218F" w:rsidRDefault="002F18B5">
      <w:pPr>
        <w:tabs>
          <w:tab w:val="left" w:pos="9180"/>
        </w:tabs>
      </w:pPr>
      <w:r>
        <w:rPr>
          <w:strike/>
        </w:rPr>
        <w:tab/>
      </w:r>
    </w:p>
    <w:p w:rsidR="0087218F" w:rsidRDefault="0087218F"/>
    <w:p w:rsidR="0087218F" w:rsidRDefault="002F18B5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Patient Care Coordination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87218F" w:rsidRDefault="002F18B5" w:rsidP="00C54E9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CP-PCC-</w:t>
            </w:r>
            <w:r w:rsidR="00C54E95">
              <w:rPr>
                <w:sz w:val="18"/>
                <w:szCs w:val="18"/>
              </w:rPr>
              <w:t>0248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del w:id="0" w:author="Michael Clifton" w:date="2018-11-14T12:18:00Z">
              <w:r w:rsidDel="008C624C">
                <w:rPr>
                  <w:sz w:val="18"/>
                  <w:szCs w:val="18"/>
                </w:rPr>
                <w:delText>Submitted</w:delText>
              </w:r>
            </w:del>
            <w:ins w:id="1" w:author="Michael Clifton" w:date="2018-11-14T12:18:00Z">
              <w:r w:rsidR="008C624C">
                <w:rPr>
                  <w:sz w:val="18"/>
                  <w:szCs w:val="18"/>
                </w:rPr>
                <w:t>Incorporated</w:t>
              </w:r>
            </w:ins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87218F" w:rsidRDefault="006352AB" w:rsidP="00C54E95">
            <w:pPr>
              <w:spacing w:before="40" w:after="40"/>
              <w:ind w:left="72" w:right="72"/>
              <w:rPr>
                <w:sz w:val="18"/>
                <w:szCs w:val="18"/>
              </w:rPr>
            </w:pPr>
            <w:del w:id="2" w:author="Michael Clifton" w:date="2018-11-14T12:18:00Z">
              <w:r w:rsidDel="008C624C">
                <w:rPr>
                  <w:sz w:val="18"/>
                  <w:szCs w:val="18"/>
                </w:rPr>
                <w:delText>2018.06.14</w:delText>
              </w:r>
            </w:del>
            <w:ins w:id="3" w:author="Michael Clifton" w:date="2018-11-14T12:18:00Z">
              <w:r w:rsidR="008C624C">
                <w:rPr>
                  <w:sz w:val="18"/>
                  <w:szCs w:val="18"/>
                </w:rPr>
                <w:t>11/14/2018</w:t>
              </w:r>
            </w:ins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87218F" w:rsidRDefault="006352AB">
            <w:pPr>
              <w:spacing w:before="40" w:after="40"/>
              <w:ind w:left="72" w:right="72"/>
              <w:rPr>
                <w:sz w:val="18"/>
                <w:szCs w:val="18"/>
              </w:rPr>
            </w:pPr>
            <w:del w:id="4" w:author="Michael Clifton" w:date="2018-11-14T12:18:00Z">
              <w:r w:rsidRPr="006352AB" w:rsidDel="008C624C">
                <w:rPr>
                  <w:color w:val="auto"/>
                  <w:sz w:val="18"/>
                  <w:szCs w:val="18"/>
                </w:rPr>
                <w:delText>Steve Moore</w:delText>
              </w:r>
            </w:del>
            <w:ins w:id="5" w:author="Michael Clifton" w:date="2018-11-14T12:18:00Z">
              <w:r w:rsidR="008C624C">
                <w:rPr>
                  <w:color w:val="auto"/>
                  <w:sz w:val="18"/>
                  <w:szCs w:val="18"/>
                </w:rPr>
                <w:t>Michael Clifton</w:t>
              </w:r>
            </w:ins>
            <w:bookmarkStart w:id="6" w:name="_GoBack"/>
            <w:bookmarkEnd w:id="6"/>
          </w:p>
        </w:tc>
      </w:tr>
    </w:tbl>
    <w:p w:rsidR="0087218F" w:rsidRDefault="0087218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87218F" w:rsidRDefault="002F18B5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87218F">
        <w:tc>
          <w:tcPr>
            <w:tcW w:w="9576" w:type="dxa"/>
            <w:gridSpan w:val="2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Medical Devices Section</w:t>
            </w:r>
          </w:p>
        </w:tc>
      </w:tr>
      <w:tr w:rsidR="0087218F" w:rsidRPr="008C624C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87218F" w:rsidRPr="008C624C" w:rsidRDefault="002F18B5">
            <w:pPr>
              <w:spacing w:before="40" w:after="40"/>
              <w:ind w:left="72" w:right="72"/>
              <w:rPr>
                <w:sz w:val="18"/>
                <w:szCs w:val="18"/>
                <w:lang w:val="nl-NL"/>
                <w:rPrChange w:id="7" w:author="Michael Clifton" w:date="2018-11-14T12:18:00Z">
                  <w:rPr>
                    <w:sz w:val="18"/>
                    <w:szCs w:val="18"/>
                  </w:rPr>
                </w:rPrChange>
              </w:rPr>
            </w:pPr>
            <w:r w:rsidRPr="008C624C">
              <w:rPr>
                <w:sz w:val="18"/>
                <w:szCs w:val="18"/>
                <w:lang w:val="nl-NL"/>
                <w:rPrChange w:id="8" w:author="Michael Clifton" w:date="2018-11-14T12:18:00Z">
                  <w:rPr>
                    <w:sz w:val="18"/>
                    <w:szCs w:val="18"/>
                  </w:rPr>
                </w:rPrChange>
              </w:rPr>
              <w:t>Abderrazek Boufahja (abderrazek.boufahja@ihe-europe.net)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19/04/2017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IHE_PCC_TF_Vol2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6.3.3.2.19</w:t>
            </w:r>
          </w:p>
        </w:tc>
      </w:tr>
      <w:tr w:rsidR="0087218F">
        <w:tc>
          <w:tcPr>
            <w:tcW w:w="9576" w:type="dxa"/>
            <w:gridSpan w:val="2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are two errors found in this template definition : the parent template identifier is wrong, containing a typo error : it is “2.16.840.1.113</w:t>
            </w:r>
            <w:r>
              <w:rPr>
                <w:b/>
                <w:color w:val="FF0000"/>
                <w:sz w:val="18"/>
                <w:szCs w:val="18"/>
                <w:u w:val="single"/>
              </w:rPr>
              <w:t>8</w:t>
            </w:r>
            <w:r>
              <w:rPr>
                <w:sz w:val="18"/>
                <w:szCs w:val="18"/>
              </w:rPr>
              <w:t>83.10.20.1.7” and not “2.16.840.1.11383.10.20.1.7”</w:t>
            </w:r>
          </w:p>
          <w:p w:rsidR="0087218F" w:rsidRDefault="0087218F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87218F" w:rsidRDefault="0087218F">
      <w:pPr>
        <w:rPr>
          <w:color w:val="FF0000"/>
        </w:rPr>
      </w:pPr>
    </w:p>
    <w:p w:rsidR="0087218F" w:rsidRDefault="006352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 Section 6.3.3.2.19</w:t>
      </w:r>
      <w:r w:rsidR="002F18B5">
        <w:rPr>
          <w:i/>
        </w:rPr>
        <w:t>:</w:t>
      </w:r>
    </w:p>
    <w:p w:rsidR="0087218F" w:rsidRDefault="0087218F">
      <w:pPr>
        <w:rPr>
          <w:color w:val="FF0000"/>
        </w:rPr>
      </w:pPr>
    </w:p>
    <w:tbl>
      <w:tblPr>
        <w:tblStyle w:val="a1"/>
        <w:tblW w:w="939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17"/>
        <w:gridCol w:w="939"/>
        <w:gridCol w:w="5634"/>
      </w:tblGrid>
      <w:tr w:rsidR="0087218F"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6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1.3.6.1.4.1.19376.1.5.3.1.1.5.3.5 </w:t>
            </w:r>
          </w:p>
        </w:tc>
      </w:tr>
      <w:tr w:rsidR="0087218F"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Parent Template </w:t>
            </w:r>
          </w:p>
        </w:tc>
        <w:tc>
          <w:tcPr>
            <w:tcW w:w="6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Pr="006352AB" w:rsidRDefault="00E620E2">
            <w:pPr>
              <w:spacing w:before="40" w:after="40"/>
              <w:ind w:left="72" w:right="72"/>
              <w:rPr>
                <w:strike/>
                <w:sz w:val="18"/>
                <w:szCs w:val="18"/>
              </w:rPr>
            </w:pPr>
            <w:hyperlink r:id="rId6">
              <w:r w:rsidR="002F18B5" w:rsidRPr="006352AB">
                <w:rPr>
                  <w:strike/>
                  <w:color w:val="0000FF"/>
                  <w:sz w:val="18"/>
                  <w:szCs w:val="18"/>
                  <w:u w:val="single"/>
                </w:rPr>
                <w:t>2.16.840.1.113</w:t>
              </w:r>
            </w:hyperlink>
            <w:hyperlink r:id="rId7">
              <w:r w:rsidR="002F18B5" w:rsidRPr="006352AB">
                <w:rPr>
                  <w:strike/>
                  <w:color w:val="0000FF"/>
                  <w:sz w:val="18"/>
                  <w:szCs w:val="18"/>
                  <w:u w:val="single"/>
                </w:rPr>
                <w:t>83.10.20.1.7</w:t>
              </w:r>
            </w:hyperlink>
            <w:r w:rsidR="002F18B5" w:rsidRPr="006352AB">
              <w:rPr>
                <w:strike/>
                <w:sz w:val="18"/>
                <w:szCs w:val="18"/>
              </w:rPr>
              <w:t xml:space="preserve"> (2.16.840.1.11383.10.20.1.7) </w:t>
            </w:r>
          </w:p>
          <w:p w:rsidR="006352AB" w:rsidRPr="006352AB" w:rsidRDefault="00E620E2" w:rsidP="006352AB">
            <w:pPr>
              <w:spacing w:before="40" w:after="40"/>
              <w:ind w:left="72" w:right="72"/>
              <w:rPr>
                <w:b/>
                <w:sz w:val="18"/>
                <w:szCs w:val="18"/>
                <w:u w:val="single"/>
              </w:rPr>
            </w:pPr>
            <w:hyperlink r:id="rId8">
              <w:r w:rsidR="006352AB" w:rsidRPr="006352AB">
                <w:rPr>
                  <w:b/>
                  <w:color w:val="0000FF"/>
                  <w:sz w:val="18"/>
                  <w:szCs w:val="18"/>
                  <w:u w:val="single"/>
                </w:rPr>
                <w:t>2.16.840.1.113</w:t>
              </w:r>
            </w:hyperlink>
            <w:hyperlink r:id="rId9">
              <w:r w:rsidR="006352AB" w:rsidRPr="006352AB">
                <w:rPr>
                  <w:b/>
                  <w:color w:val="auto"/>
                  <w:sz w:val="18"/>
                  <w:szCs w:val="18"/>
                  <w:u w:val="single"/>
                </w:rPr>
                <w:t>8</w:t>
              </w:r>
            </w:hyperlink>
            <w:hyperlink r:id="rId10">
              <w:r w:rsidR="006352AB" w:rsidRPr="006352AB">
                <w:rPr>
                  <w:b/>
                  <w:color w:val="0000FF"/>
                  <w:sz w:val="18"/>
                  <w:szCs w:val="18"/>
                  <w:u w:val="single"/>
                </w:rPr>
                <w:t>83.10.20.1.7</w:t>
              </w:r>
            </w:hyperlink>
            <w:r w:rsidR="006352AB" w:rsidRPr="006352AB">
              <w:rPr>
                <w:b/>
                <w:sz w:val="18"/>
                <w:szCs w:val="18"/>
                <w:u w:val="single"/>
              </w:rPr>
              <w:t xml:space="preserve"> (2.16.840.1.113</w:t>
            </w:r>
            <w:r w:rsidR="006352AB" w:rsidRPr="006352AB">
              <w:rPr>
                <w:b/>
                <w:color w:val="auto"/>
                <w:sz w:val="18"/>
                <w:szCs w:val="18"/>
                <w:u w:val="single"/>
              </w:rPr>
              <w:t>8</w:t>
            </w:r>
            <w:r w:rsidR="006352AB" w:rsidRPr="006352AB">
              <w:rPr>
                <w:b/>
                <w:sz w:val="18"/>
                <w:szCs w:val="18"/>
                <w:u w:val="single"/>
              </w:rPr>
              <w:t xml:space="preserve">83.10.20.1.7) </w:t>
            </w:r>
          </w:p>
          <w:p w:rsidR="006352AB" w:rsidRDefault="006352AB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87218F"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6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medical devices section contains narrative text describing the patient history of medical device use. </w:t>
            </w:r>
          </w:p>
        </w:tc>
      </w:tr>
      <w:tr w:rsidR="0087218F"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87218F"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46264-8 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HISTORY OF MEDICAL DEVICE USE </w:t>
            </w:r>
          </w:p>
        </w:tc>
      </w:tr>
    </w:tbl>
    <w:p w:rsidR="0087218F" w:rsidRDefault="0087218F">
      <w:pPr>
        <w:rPr>
          <w:color w:val="FF0000"/>
        </w:rPr>
      </w:pPr>
    </w:p>
    <w:p w:rsidR="0087218F" w:rsidRDefault="006352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</w:t>
      </w:r>
      <w:r w:rsidR="002F18B5">
        <w:rPr>
          <w:i/>
        </w:rPr>
        <w:t xml:space="preserve"> Secti</w:t>
      </w:r>
      <w:r>
        <w:rPr>
          <w:i/>
        </w:rPr>
        <w:t>on 6.3.3.2.19.1 (text and XML)</w:t>
      </w:r>
    </w:p>
    <w:p w:rsidR="0087218F" w:rsidRDefault="002F18B5">
      <w:r w:rsidRPr="006352AB">
        <w:rPr>
          <w:strike/>
        </w:rPr>
        <w:t xml:space="preserve">The parent of this template is </w:t>
      </w:r>
      <w:hyperlink r:id="rId11">
        <w:r w:rsidRPr="006352AB">
          <w:rPr>
            <w:strike/>
            <w:color w:val="0000FF"/>
            <w:u w:val="single"/>
          </w:rPr>
          <w:t>2.16.840.1.113</w:t>
        </w:r>
      </w:hyperlink>
      <w:hyperlink r:id="rId12">
        <w:r w:rsidRPr="006352AB">
          <w:rPr>
            <w:strike/>
            <w:color w:val="0000FF"/>
            <w:u w:val="single"/>
          </w:rPr>
          <w:t>83.10.20.1.7</w:t>
        </w:r>
      </w:hyperlink>
      <w:r>
        <w:t xml:space="preserve">. </w:t>
      </w:r>
    </w:p>
    <w:p w:rsidR="006352AB" w:rsidRPr="006352AB" w:rsidRDefault="006352AB" w:rsidP="006352AB">
      <w:pPr>
        <w:rPr>
          <w:b/>
          <w:u w:val="single"/>
        </w:rPr>
      </w:pPr>
      <w:r w:rsidRPr="006352AB">
        <w:rPr>
          <w:b/>
          <w:u w:val="single"/>
        </w:rPr>
        <w:t xml:space="preserve">The parent of this template is </w:t>
      </w:r>
      <w:hyperlink r:id="rId13">
        <w:r w:rsidRPr="006352AB">
          <w:rPr>
            <w:b/>
            <w:color w:val="0000FF"/>
            <w:u w:val="single"/>
          </w:rPr>
          <w:t>2.16.840.1.113</w:t>
        </w:r>
      </w:hyperlink>
      <w:hyperlink r:id="rId14">
        <w:r w:rsidRPr="006352AB">
          <w:rPr>
            <w:b/>
            <w:color w:val="auto"/>
            <w:u w:val="single"/>
          </w:rPr>
          <w:t>8</w:t>
        </w:r>
      </w:hyperlink>
      <w:hyperlink r:id="rId15">
        <w:r w:rsidRPr="006352AB">
          <w:rPr>
            <w:b/>
            <w:color w:val="0000FF"/>
            <w:u w:val="single"/>
          </w:rPr>
          <w:t>83.10.20.1.7</w:t>
        </w:r>
      </w:hyperlink>
      <w:r w:rsidRPr="006352AB">
        <w:rPr>
          <w:b/>
          <w:u w:val="single"/>
        </w:rPr>
        <w:t xml:space="preserve">. </w:t>
      </w:r>
    </w:p>
    <w:p w:rsidR="006352AB" w:rsidRDefault="006352AB"/>
    <w:p w:rsidR="0087218F" w:rsidRPr="008C624C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  <w:lang w:val="nl-NL"/>
          <w:rPrChange w:id="9" w:author="Michael Clifton" w:date="2018-11-14T12:18:00Z">
            <w:rPr>
              <w:rFonts w:ascii="Courier New" w:eastAsia="Courier New" w:hAnsi="Courier New" w:cs="Courier New"/>
              <w:sz w:val="16"/>
              <w:szCs w:val="16"/>
            </w:rPr>
          </w:rPrChange>
        </w:rPr>
      </w:pPr>
      <w:r w:rsidRPr="008C624C">
        <w:rPr>
          <w:rFonts w:ascii="Courier New" w:eastAsia="Courier New" w:hAnsi="Courier New" w:cs="Courier New"/>
          <w:sz w:val="16"/>
          <w:szCs w:val="16"/>
          <w:lang w:val="nl-NL"/>
          <w:rPrChange w:id="10" w:author="Michael Clifton" w:date="2018-11-14T12:18:00Z">
            <w:rPr>
              <w:rFonts w:ascii="Courier New" w:eastAsia="Courier New" w:hAnsi="Courier New" w:cs="Courier New"/>
              <w:sz w:val="16"/>
              <w:szCs w:val="16"/>
            </w:rPr>
          </w:rPrChange>
        </w:rPr>
        <w:t>&lt;component&gt;</w:t>
      </w:r>
    </w:p>
    <w:p w:rsidR="0087218F" w:rsidRPr="008C624C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trike/>
          <w:sz w:val="16"/>
          <w:szCs w:val="16"/>
          <w:lang w:val="nl-NL"/>
          <w:rPrChange w:id="11" w:author="Michael Clifton" w:date="2018-11-14T12:18:00Z">
            <w:rPr>
              <w:rFonts w:ascii="Courier New" w:eastAsia="Courier New" w:hAnsi="Courier New" w:cs="Courier New"/>
              <w:strike/>
              <w:sz w:val="16"/>
              <w:szCs w:val="16"/>
            </w:rPr>
          </w:rPrChange>
        </w:rPr>
      </w:pPr>
      <w:r w:rsidRPr="008C624C">
        <w:rPr>
          <w:rFonts w:ascii="Courier New" w:eastAsia="Courier New" w:hAnsi="Courier New" w:cs="Courier New"/>
          <w:sz w:val="16"/>
          <w:szCs w:val="16"/>
          <w:lang w:val="nl-NL"/>
          <w:rPrChange w:id="12" w:author="Michael Clifton" w:date="2018-11-14T12:18:00Z">
            <w:rPr>
              <w:rFonts w:ascii="Courier New" w:eastAsia="Courier New" w:hAnsi="Courier New" w:cs="Courier New"/>
              <w:sz w:val="16"/>
              <w:szCs w:val="16"/>
            </w:rPr>
          </w:rPrChange>
        </w:rPr>
        <w:t>&lt;section&gt;</w:t>
      </w:r>
      <w:r w:rsidRPr="008C624C">
        <w:rPr>
          <w:rFonts w:ascii="Courier New" w:eastAsia="Courier New" w:hAnsi="Courier New" w:cs="Courier New"/>
          <w:sz w:val="16"/>
          <w:szCs w:val="16"/>
          <w:lang w:val="nl-NL"/>
          <w:rPrChange w:id="13" w:author="Michael Clifton" w:date="2018-11-14T12:18:00Z">
            <w:rPr>
              <w:rFonts w:ascii="Courier New" w:eastAsia="Courier New" w:hAnsi="Courier New" w:cs="Courier New"/>
              <w:sz w:val="16"/>
              <w:szCs w:val="16"/>
            </w:rPr>
          </w:rPrChange>
        </w:rPr>
        <w:br/>
      </w:r>
      <w:r w:rsidRPr="008C624C">
        <w:rPr>
          <w:rFonts w:ascii="Courier New" w:eastAsia="Courier New" w:hAnsi="Courier New" w:cs="Courier New"/>
          <w:strike/>
          <w:sz w:val="16"/>
          <w:szCs w:val="16"/>
          <w:lang w:val="nl-NL"/>
          <w:rPrChange w:id="14" w:author="Michael Clifton" w:date="2018-11-14T12:18:00Z">
            <w:rPr>
              <w:rFonts w:ascii="Courier New" w:eastAsia="Courier New" w:hAnsi="Courier New" w:cs="Courier New"/>
              <w:strike/>
              <w:sz w:val="16"/>
              <w:szCs w:val="16"/>
            </w:rPr>
          </w:rPrChange>
        </w:rPr>
        <w:t>&lt;templateId root='2.16.840.1.11383.10.20.1.7'/&gt;</w:t>
      </w:r>
    </w:p>
    <w:p w:rsidR="006352AB" w:rsidRPr="008C624C" w:rsidRDefault="006352A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sz w:val="16"/>
          <w:szCs w:val="16"/>
          <w:u w:val="single"/>
          <w:lang w:val="nl-NL"/>
          <w:rPrChange w:id="15" w:author="Michael Clifton" w:date="2018-11-14T12:18:00Z">
            <w:rPr>
              <w:rFonts w:ascii="Courier New" w:eastAsia="Courier New" w:hAnsi="Courier New" w:cs="Courier New"/>
              <w:b/>
              <w:sz w:val="16"/>
              <w:szCs w:val="16"/>
              <w:u w:val="single"/>
            </w:rPr>
          </w:rPrChange>
        </w:rPr>
      </w:pPr>
      <w:r w:rsidRPr="008C624C">
        <w:rPr>
          <w:rFonts w:ascii="Courier New" w:eastAsia="Courier New" w:hAnsi="Courier New" w:cs="Courier New"/>
          <w:b/>
          <w:sz w:val="16"/>
          <w:szCs w:val="16"/>
          <w:u w:val="single"/>
          <w:lang w:val="nl-NL"/>
          <w:rPrChange w:id="16" w:author="Michael Clifton" w:date="2018-11-14T12:18:00Z">
            <w:rPr>
              <w:rFonts w:ascii="Courier New" w:eastAsia="Courier New" w:hAnsi="Courier New" w:cs="Courier New"/>
              <w:b/>
              <w:sz w:val="16"/>
              <w:szCs w:val="16"/>
              <w:u w:val="single"/>
            </w:rPr>
          </w:rPrChange>
        </w:rPr>
        <w:t>&lt;templateId root='2.16.840.1.113</w:t>
      </w:r>
      <w:r w:rsidRPr="008C624C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  <w:lang w:val="nl-NL"/>
          <w:rPrChange w:id="17" w:author="Michael Clifton" w:date="2018-11-14T12:18:00Z">
            <w:rPr>
              <w:rFonts w:ascii="Courier New" w:eastAsia="Courier New" w:hAnsi="Courier New" w:cs="Courier New"/>
              <w:b/>
              <w:color w:val="auto"/>
              <w:sz w:val="16"/>
              <w:szCs w:val="16"/>
              <w:u w:val="single"/>
            </w:rPr>
          </w:rPrChange>
        </w:rPr>
        <w:t>8</w:t>
      </w:r>
      <w:r w:rsidRPr="008C624C">
        <w:rPr>
          <w:rFonts w:ascii="Courier New" w:eastAsia="Courier New" w:hAnsi="Courier New" w:cs="Courier New"/>
          <w:b/>
          <w:sz w:val="16"/>
          <w:szCs w:val="16"/>
          <w:u w:val="single"/>
          <w:lang w:val="nl-NL"/>
          <w:rPrChange w:id="18" w:author="Michael Clifton" w:date="2018-11-14T12:18:00Z">
            <w:rPr>
              <w:rFonts w:ascii="Courier New" w:eastAsia="Courier New" w:hAnsi="Courier New" w:cs="Courier New"/>
              <w:b/>
              <w:sz w:val="16"/>
              <w:szCs w:val="16"/>
              <w:u w:val="single"/>
            </w:rPr>
          </w:rPrChange>
        </w:rPr>
        <w:t>83.10.20.1.7'/&gt;</w:t>
      </w:r>
    </w:p>
    <w:p w:rsidR="0087218F" w:rsidRPr="008C624C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  <w:lang w:val="nl-NL"/>
          <w:rPrChange w:id="19" w:author="Michael Clifton" w:date="2018-11-14T12:18:00Z">
            <w:rPr>
              <w:rFonts w:ascii="Courier New" w:eastAsia="Courier New" w:hAnsi="Courier New" w:cs="Courier New"/>
              <w:sz w:val="16"/>
              <w:szCs w:val="16"/>
            </w:rPr>
          </w:rPrChange>
        </w:rPr>
      </w:pPr>
      <w:r w:rsidRPr="008C624C">
        <w:rPr>
          <w:rFonts w:ascii="Courier New" w:eastAsia="Courier New" w:hAnsi="Courier New" w:cs="Courier New"/>
          <w:sz w:val="16"/>
          <w:szCs w:val="16"/>
          <w:lang w:val="nl-NL"/>
          <w:rPrChange w:id="20" w:author="Michael Clifton" w:date="2018-11-14T12:18:00Z">
            <w:rPr>
              <w:rFonts w:ascii="Courier New" w:eastAsia="Courier New" w:hAnsi="Courier New" w:cs="Courier New"/>
              <w:sz w:val="16"/>
              <w:szCs w:val="16"/>
            </w:rPr>
          </w:rPrChange>
        </w:rPr>
        <w:t>&lt;templateId root='1.3.6.1.4.1.19376.1.5.3.1.1.5.3.5'/&gt;</w:t>
      </w:r>
    </w:p>
    <w:p w:rsidR="0087218F" w:rsidRPr="008C624C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  <w:lang w:val="nl-NL"/>
          <w:rPrChange w:id="21" w:author="Michael Clifton" w:date="2018-11-14T12:18:00Z">
            <w:rPr>
              <w:rFonts w:ascii="Courier New" w:eastAsia="Courier New" w:hAnsi="Courier New" w:cs="Courier New"/>
              <w:sz w:val="16"/>
              <w:szCs w:val="16"/>
            </w:rPr>
          </w:rPrChange>
        </w:rPr>
      </w:pPr>
      <w:r w:rsidRPr="008C624C">
        <w:rPr>
          <w:rFonts w:ascii="Courier New" w:eastAsia="Courier New" w:hAnsi="Courier New" w:cs="Courier New"/>
          <w:sz w:val="16"/>
          <w:szCs w:val="16"/>
          <w:lang w:val="nl-NL"/>
          <w:rPrChange w:id="22" w:author="Michael Clifton" w:date="2018-11-14T12:18:00Z">
            <w:rPr>
              <w:rFonts w:ascii="Courier New" w:eastAsia="Courier New" w:hAnsi="Courier New" w:cs="Courier New"/>
              <w:sz w:val="16"/>
              <w:szCs w:val="16"/>
            </w:rPr>
          </w:rPrChange>
        </w:rPr>
        <w:t>&lt;id root=' ' extension=' '/&gt;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&lt;code code='46264-8' displayName='HISTORY OF MEDICAL DEVICE USE'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&lt;text&gt;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i/>
          <w:sz w:val="16"/>
          <w:szCs w:val="16"/>
        </w:rPr>
        <w:t>Text as described above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&lt;/text&gt;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    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&lt;/section&gt;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87218F" w:rsidRDefault="0087218F">
      <w:pPr>
        <w:rPr>
          <w:color w:val="FF0000"/>
        </w:rPr>
      </w:pPr>
    </w:p>
    <w:p w:rsidR="0087218F" w:rsidRDefault="0087218F">
      <w:pPr>
        <w:rPr>
          <w:color w:val="FF0000"/>
        </w:rPr>
      </w:pPr>
    </w:p>
    <w:sectPr w:rsidR="0087218F">
      <w:headerReference w:type="default" r:id="rId1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0E2" w:rsidRDefault="00E620E2">
      <w:pPr>
        <w:spacing w:before="0"/>
      </w:pPr>
      <w:r>
        <w:separator/>
      </w:r>
    </w:p>
  </w:endnote>
  <w:endnote w:type="continuationSeparator" w:id="0">
    <w:p w:rsidR="00E620E2" w:rsidRDefault="00E620E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0E2" w:rsidRDefault="00E620E2">
      <w:pPr>
        <w:spacing w:before="0"/>
      </w:pPr>
      <w:r>
        <w:separator/>
      </w:r>
    </w:p>
  </w:footnote>
  <w:footnote w:type="continuationSeparator" w:id="0">
    <w:p w:rsidR="00E620E2" w:rsidRDefault="00E620E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18F" w:rsidRDefault="002F18B5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87218F" w:rsidRDefault="002F18B5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Clifton">
    <w15:presenceInfo w15:providerId="AD" w15:userId="S-1-5-21-4072276145-1143109680-1606970572-786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8F"/>
    <w:rsid w:val="002F18B5"/>
    <w:rsid w:val="006352AB"/>
    <w:rsid w:val="007D044C"/>
    <w:rsid w:val="0087218F"/>
    <w:rsid w:val="008C624C"/>
    <w:rsid w:val="009268A3"/>
    <w:rsid w:val="00C54E95"/>
    <w:rsid w:val="00E6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B049"/>
  <w15:docId w15:val="{B84274CC-E570-425F-8742-875E7C7D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624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2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3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2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1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5" Type="http://schemas.openxmlformats.org/officeDocument/2006/relationships/endnotes" Target="endnotes.xml"/><Relationship Id="rId15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0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4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Michael Clifton</cp:lastModifiedBy>
  <cp:revision>2</cp:revision>
  <dcterms:created xsi:type="dcterms:W3CDTF">2018-11-14T18:18:00Z</dcterms:created>
  <dcterms:modified xsi:type="dcterms:W3CDTF">2018-11-14T18:18:00Z</dcterms:modified>
</cp:coreProperties>
</file>