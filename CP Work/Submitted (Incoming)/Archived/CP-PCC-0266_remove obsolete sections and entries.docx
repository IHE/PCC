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39B33" w14:textId="77777777" w:rsidR="00FE336C" w:rsidRDefault="00FE336C">
      <w:pPr>
        <w:pStyle w:val="Title"/>
      </w:pPr>
      <w:bookmarkStart w:id="0" w:name="T1_3_6_1_4_1_19376_1_5_3_1_4_15"/>
      <w:bookmarkStart w:id="1" w:name="_Toc235267832"/>
      <w:r>
        <w:t>IHE Change Proposal</w:t>
      </w:r>
    </w:p>
    <w:p w14:paraId="6E45B503" w14:textId="77777777" w:rsidR="00FE336C" w:rsidRDefault="00FE336C">
      <w:pPr>
        <w:pStyle w:val="BodyText"/>
        <w:tabs>
          <w:tab w:val="left" w:pos="9180"/>
        </w:tabs>
        <w:rPr>
          <w:strike/>
        </w:rPr>
      </w:pPr>
      <w:r>
        <w:rPr>
          <w:strike/>
        </w:rPr>
        <w:tab/>
      </w:r>
    </w:p>
    <w:p w14:paraId="033E2ADB" w14:textId="77777777" w:rsidR="00FE336C" w:rsidRDefault="00FE336C">
      <w:pPr>
        <w:pStyle w:val="BodyText"/>
      </w:pPr>
    </w:p>
    <w:p w14:paraId="02FEC34B" w14:textId="77777777" w:rsidR="00FE336C" w:rsidRDefault="00FE336C">
      <w:pPr>
        <w:pStyle w:val="TableTitle"/>
      </w:pPr>
      <w:r>
        <w:t>Tracking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3"/>
        <w:gridCol w:w="4433"/>
      </w:tblGrid>
      <w:tr w:rsidR="00FE336C" w14:paraId="479BC6F2" w14:textId="77777777">
        <w:tc>
          <w:tcPr>
            <w:tcW w:w="4788" w:type="dxa"/>
          </w:tcPr>
          <w:p w14:paraId="0296BC6A" w14:textId="77777777" w:rsidR="00FE336C" w:rsidRDefault="00FE336C">
            <w:pPr>
              <w:pStyle w:val="TableEntry"/>
            </w:pPr>
            <w:r>
              <w:t>IHE Domain</w:t>
            </w:r>
          </w:p>
        </w:tc>
        <w:tc>
          <w:tcPr>
            <w:tcW w:w="4788" w:type="dxa"/>
          </w:tcPr>
          <w:p w14:paraId="6BC6E067" w14:textId="67511DE0" w:rsidR="00FE336C" w:rsidRDefault="00D70EC8">
            <w:pPr>
              <w:pStyle w:val="TableEntry"/>
            </w:pPr>
            <w:r>
              <w:t>PCC-</w:t>
            </w:r>
            <w:r w:rsidR="00FE336C">
              <w:t>QRPH</w:t>
            </w:r>
          </w:p>
        </w:tc>
      </w:tr>
      <w:tr w:rsidR="006A23B5" w14:paraId="40FC1138" w14:textId="77777777">
        <w:tc>
          <w:tcPr>
            <w:tcW w:w="4788" w:type="dxa"/>
          </w:tcPr>
          <w:p w14:paraId="3E2C0875" w14:textId="77777777" w:rsidR="00FE336C" w:rsidRDefault="00FE336C">
            <w:pPr>
              <w:pStyle w:val="TableEntry"/>
            </w:pPr>
            <w:r>
              <w:t>Change Proposal ID:</w:t>
            </w:r>
          </w:p>
        </w:tc>
        <w:tc>
          <w:tcPr>
            <w:tcW w:w="4788" w:type="dxa"/>
          </w:tcPr>
          <w:p w14:paraId="3A4D427A" w14:textId="477C5511" w:rsidR="00FE336C" w:rsidRDefault="00FE336C" w:rsidP="005A6354">
            <w:pPr>
              <w:pStyle w:val="TableEntry"/>
            </w:pPr>
            <w:r>
              <w:t>CP-</w:t>
            </w:r>
            <w:r w:rsidR="00D70EC8">
              <w:t>PCC-</w:t>
            </w:r>
            <w:r>
              <w:t>QRPH-</w:t>
            </w:r>
            <w:ins w:id="2" w:author="Denise Downing" w:date="2017-10-02T11:49:00Z">
              <w:r w:rsidR="005A6354">
                <w:t>0266</w:t>
              </w:r>
            </w:ins>
            <w:del w:id="3" w:author="Denise Downing" w:date="2017-10-02T11:49:00Z">
              <w:r w:rsidR="00D70EC8" w:rsidDel="005A6354">
                <w:delText>xx</w:delText>
              </w:r>
            </w:del>
            <w:ins w:id="4" w:author="Denise Downing" w:date="2017-10-02T11:53:00Z">
              <w:r w:rsidR="00852171">
                <w:t xml:space="preserve"> (DMD)</w:t>
              </w:r>
            </w:ins>
          </w:p>
        </w:tc>
      </w:tr>
      <w:tr w:rsidR="006A23B5" w14:paraId="515F12CC" w14:textId="77777777">
        <w:tc>
          <w:tcPr>
            <w:tcW w:w="4788" w:type="dxa"/>
          </w:tcPr>
          <w:p w14:paraId="212D7573" w14:textId="77777777" w:rsidR="006A23B5" w:rsidRDefault="006A23B5">
            <w:pPr>
              <w:pStyle w:val="TableEntry"/>
            </w:pPr>
            <w:r>
              <w:t>Change Proposal Status:</w:t>
            </w:r>
          </w:p>
        </w:tc>
        <w:tc>
          <w:tcPr>
            <w:tcW w:w="4788" w:type="dxa"/>
          </w:tcPr>
          <w:p w14:paraId="67FF8A07" w14:textId="78D89E9C" w:rsidR="006A23B5" w:rsidRDefault="006A23B5">
            <w:pPr>
              <w:pStyle w:val="TableEntry"/>
            </w:pPr>
            <w:r>
              <w:t>Draft</w:t>
            </w:r>
          </w:p>
        </w:tc>
        <w:bookmarkStart w:id="5" w:name="_GoBack"/>
        <w:bookmarkEnd w:id="5"/>
      </w:tr>
      <w:tr w:rsidR="006A23B5" w14:paraId="76CA81B2" w14:textId="77777777">
        <w:tc>
          <w:tcPr>
            <w:tcW w:w="4788" w:type="dxa"/>
          </w:tcPr>
          <w:p w14:paraId="4760F74C" w14:textId="77777777" w:rsidR="006A23B5" w:rsidRDefault="006A23B5">
            <w:pPr>
              <w:pStyle w:val="TableEntry"/>
            </w:pPr>
            <w:r>
              <w:t>Date of last update:</w:t>
            </w:r>
          </w:p>
        </w:tc>
        <w:tc>
          <w:tcPr>
            <w:tcW w:w="4788" w:type="dxa"/>
          </w:tcPr>
          <w:p w14:paraId="6DFBFA9E" w14:textId="72DC5DC7" w:rsidR="006A23B5" w:rsidRDefault="00D70EC8" w:rsidP="00E27DFC">
            <w:pPr>
              <w:pStyle w:val="TableEntry"/>
            </w:pPr>
            <w:r>
              <w:t>September 19, 2017</w:t>
            </w:r>
          </w:p>
        </w:tc>
      </w:tr>
      <w:tr w:rsidR="006A23B5" w14:paraId="0A62190D" w14:textId="77777777">
        <w:tc>
          <w:tcPr>
            <w:tcW w:w="4788" w:type="dxa"/>
          </w:tcPr>
          <w:p w14:paraId="51DE8512" w14:textId="77777777" w:rsidR="006A23B5" w:rsidRDefault="006A23B5">
            <w:pPr>
              <w:pStyle w:val="TableEntry"/>
            </w:pPr>
            <w:r>
              <w:t>Person assigned:</w:t>
            </w:r>
          </w:p>
        </w:tc>
        <w:tc>
          <w:tcPr>
            <w:tcW w:w="4788" w:type="dxa"/>
          </w:tcPr>
          <w:p w14:paraId="60A3E3AC" w14:textId="77777777" w:rsidR="006A23B5" w:rsidRDefault="00AF528A">
            <w:pPr>
              <w:pStyle w:val="TableEntry"/>
            </w:pPr>
            <w:r>
              <w:t>Lori Reed-Fourquet</w:t>
            </w:r>
          </w:p>
        </w:tc>
      </w:tr>
    </w:tbl>
    <w:p w14:paraId="7067B9D9" w14:textId="77777777" w:rsidR="006A23B5" w:rsidRDefault="006A23B5">
      <w:pPr>
        <w:pStyle w:val="TableTitle"/>
      </w:pPr>
    </w:p>
    <w:p w14:paraId="5651A787" w14:textId="77777777" w:rsidR="006A23B5" w:rsidRDefault="006A23B5">
      <w:pPr>
        <w:pStyle w:val="TableTitle"/>
      </w:pPr>
      <w:r>
        <w:t>Change Proposal Summary information: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47"/>
        <w:gridCol w:w="4509"/>
      </w:tblGrid>
      <w:tr w:rsidR="006A23B5" w14:paraId="061F17F3" w14:textId="77777777">
        <w:trPr>
          <w:cantSplit/>
        </w:trPr>
        <w:tc>
          <w:tcPr>
            <w:tcW w:w="9576" w:type="dxa"/>
            <w:gridSpan w:val="2"/>
          </w:tcPr>
          <w:p w14:paraId="1594BCE3" w14:textId="0B068B17" w:rsidR="006A23B5" w:rsidRDefault="0032346D" w:rsidP="00D70EC8">
            <w:pPr>
              <w:pStyle w:val="TableEntryHeader"/>
            </w:pPr>
            <w:r>
              <w:t>Healthy Weight</w:t>
            </w:r>
            <w:r w:rsidR="00E32285">
              <w:t xml:space="preserve">: </w:t>
            </w:r>
            <w:r w:rsidR="00D70EC8">
              <w:t>Remove obsolete sections and entries for Occ Health</w:t>
            </w:r>
          </w:p>
        </w:tc>
      </w:tr>
      <w:tr w:rsidR="006A23B5" w14:paraId="129D1CFA" w14:textId="77777777">
        <w:tc>
          <w:tcPr>
            <w:tcW w:w="4788" w:type="dxa"/>
          </w:tcPr>
          <w:p w14:paraId="71E683B1" w14:textId="77777777" w:rsidR="006A23B5" w:rsidRDefault="006A23B5">
            <w:pPr>
              <w:pStyle w:val="TableEntry"/>
            </w:pPr>
            <w:r>
              <w:t>Submitter’s Name(s) and e-mail address(es):</w:t>
            </w:r>
          </w:p>
        </w:tc>
        <w:tc>
          <w:tcPr>
            <w:tcW w:w="4788" w:type="dxa"/>
          </w:tcPr>
          <w:p w14:paraId="335702E8" w14:textId="77777777" w:rsidR="0037311C" w:rsidRDefault="00B72D15" w:rsidP="0032346D">
            <w:pPr>
              <w:pStyle w:val="TableEntry"/>
            </w:pPr>
            <w:r>
              <w:t>Lori Reed-Fourquet (</w:t>
            </w:r>
            <w:hyperlink r:id="rId7" w:history="1">
              <w:r w:rsidRPr="00F75100">
                <w:rPr>
                  <w:rStyle w:val="Hyperlink"/>
                </w:rPr>
                <w:t>lfourquet@ehealthsign.com</w:t>
              </w:r>
            </w:hyperlink>
            <w:r>
              <w:t xml:space="preserve">), </w:t>
            </w:r>
            <w:r w:rsidR="001A4687">
              <w:t>Alyson Goodman</w:t>
            </w:r>
            <w:r>
              <w:t xml:space="preserve"> (</w:t>
            </w:r>
            <w:r w:rsidR="001A4687">
              <w:t>iym3@cdc.gov</w:t>
            </w:r>
            <w:r>
              <w:t>)</w:t>
            </w:r>
          </w:p>
          <w:p w14:paraId="2C173D73" w14:textId="77777777" w:rsidR="0032346D" w:rsidRDefault="001A4687" w:rsidP="001A4687">
            <w:pPr>
              <w:pStyle w:val="TableEntry"/>
            </w:pPr>
            <w:r>
              <w:t>Genny Luensman</w:t>
            </w:r>
            <w:r w:rsidR="0032346D">
              <w:t xml:space="preserve">  (</w:t>
            </w:r>
            <w:r>
              <w:t>bve2@cdc.gov</w:t>
            </w:r>
          </w:p>
        </w:tc>
      </w:tr>
      <w:tr w:rsidR="006A23B5" w14:paraId="478C39A5" w14:textId="77777777">
        <w:tc>
          <w:tcPr>
            <w:tcW w:w="4788" w:type="dxa"/>
          </w:tcPr>
          <w:p w14:paraId="306D5F24" w14:textId="77777777" w:rsidR="006A23B5" w:rsidRDefault="006A23B5">
            <w:pPr>
              <w:pStyle w:val="TableEntry"/>
            </w:pPr>
            <w:r>
              <w:t>Submission Date:</w:t>
            </w:r>
          </w:p>
        </w:tc>
        <w:tc>
          <w:tcPr>
            <w:tcW w:w="4788" w:type="dxa"/>
          </w:tcPr>
          <w:p w14:paraId="6EE7A405" w14:textId="71C3902A" w:rsidR="006A23B5" w:rsidRDefault="001A4687" w:rsidP="00E27DFC">
            <w:pPr>
              <w:pStyle w:val="TableEntry"/>
            </w:pPr>
            <w:r>
              <w:t xml:space="preserve">December </w:t>
            </w:r>
            <w:r w:rsidR="00E27DFC">
              <w:t>16</w:t>
            </w:r>
            <w:r w:rsidR="0037311C">
              <w:t>, 201</w:t>
            </w:r>
            <w:r>
              <w:t>6</w:t>
            </w:r>
          </w:p>
        </w:tc>
      </w:tr>
      <w:tr w:rsidR="006A23B5" w14:paraId="3F05EA37" w14:textId="77777777">
        <w:tc>
          <w:tcPr>
            <w:tcW w:w="4788" w:type="dxa"/>
          </w:tcPr>
          <w:p w14:paraId="698C4315" w14:textId="77777777" w:rsidR="006A23B5" w:rsidRDefault="006A23B5">
            <w:pPr>
              <w:pStyle w:val="TableEntry"/>
            </w:pPr>
            <w:r>
              <w:t>Integration Profile(s) affected:</w:t>
            </w:r>
          </w:p>
        </w:tc>
        <w:tc>
          <w:tcPr>
            <w:tcW w:w="4788" w:type="dxa"/>
          </w:tcPr>
          <w:p w14:paraId="44F67C28" w14:textId="1512A522" w:rsidR="006A23B5" w:rsidRDefault="00D70EC8">
            <w:pPr>
              <w:pStyle w:val="TableEntry"/>
            </w:pPr>
            <w:r>
              <w:t>CDA Content Modules</w:t>
            </w:r>
          </w:p>
        </w:tc>
      </w:tr>
      <w:tr w:rsidR="006A23B5" w14:paraId="5B425945" w14:textId="77777777">
        <w:tc>
          <w:tcPr>
            <w:tcW w:w="4788" w:type="dxa"/>
          </w:tcPr>
          <w:p w14:paraId="60F71818" w14:textId="77777777" w:rsidR="006A23B5" w:rsidRDefault="006A23B5">
            <w:pPr>
              <w:pStyle w:val="TableEntry"/>
            </w:pPr>
            <w:r>
              <w:t>Actor(s) affected:</w:t>
            </w:r>
          </w:p>
        </w:tc>
        <w:tc>
          <w:tcPr>
            <w:tcW w:w="4788" w:type="dxa"/>
          </w:tcPr>
          <w:p w14:paraId="026441F1" w14:textId="77777777" w:rsidR="006A23B5" w:rsidRDefault="001A4687">
            <w:pPr>
              <w:pStyle w:val="TableEntry"/>
            </w:pPr>
            <w:r>
              <w:t>Content Creator, Content Consumer</w:t>
            </w:r>
          </w:p>
        </w:tc>
      </w:tr>
      <w:tr w:rsidR="006A23B5" w14:paraId="7A1389DD" w14:textId="77777777">
        <w:trPr>
          <w:cantSplit/>
        </w:trPr>
        <w:tc>
          <w:tcPr>
            <w:tcW w:w="4788" w:type="dxa"/>
          </w:tcPr>
          <w:p w14:paraId="1B67980B" w14:textId="77777777" w:rsidR="006A23B5" w:rsidRDefault="006A23B5">
            <w:pPr>
              <w:pStyle w:val="TableEntry"/>
            </w:pPr>
            <w:r>
              <w:t>IHE Technical Framework or Supplement modified:</w:t>
            </w:r>
          </w:p>
        </w:tc>
        <w:tc>
          <w:tcPr>
            <w:tcW w:w="4788" w:type="dxa"/>
          </w:tcPr>
          <w:p w14:paraId="70409EA8" w14:textId="35111C93" w:rsidR="006A23B5" w:rsidRDefault="00D70EC8" w:rsidP="008970C9">
            <w:pPr>
              <w:pStyle w:val="TableEntry"/>
            </w:pPr>
            <w:r>
              <w:t>Volume 3 Trila Implementation</w:t>
            </w:r>
          </w:p>
        </w:tc>
      </w:tr>
      <w:tr w:rsidR="006A23B5" w14:paraId="6E568613" w14:textId="77777777">
        <w:tc>
          <w:tcPr>
            <w:tcW w:w="4788" w:type="dxa"/>
          </w:tcPr>
          <w:p w14:paraId="5A9CE6C8" w14:textId="77777777" w:rsidR="006A23B5" w:rsidRDefault="006A23B5">
            <w:pPr>
              <w:pStyle w:val="TableEntry"/>
            </w:pPr>
            <w:r>
              <w:t>Volume(s) and Section(s) affected:</w:t>
            </w:r>
          </w:p>
        </w:tc>
        <w:tc>
          <w:tcPr>
            <w:tcW w:w="4788" w:type="dxa"/>
          </w:tcPr>
          <w:p w14:paraId="7B701181" w14:textId="77777777" w:rsidR="00D70EC8" w:rsidRDefault="00D70EC8" w:rsidP="00D70EC8">
            <w:pPr>
              <w:pStyle w:val="TableEntry"/>
            </w:pPr>
            <w:r>
              <w:t>6.3.4.60 Occupational Data for Health Organizer</w:t>
            </w:r>
          </w:p>
          <w:p w14:paraId="155C800C" w14:textId="77777777" w:rsidR="00D70EC8" w:rsidRDefault="00D70EC8" w:rsidP="00D70EC8">
            <w:pPr>
              <w:pStyle w:val="TableEntry"/>
            </w:pPr>
            <w:r>
              <w:t>6.3.4.61 Employment Status Organizer</w:t>
            </w:r>
          </w:p>
          <w:p w14:paraId="18A8FB58" w14:textId="77777777" w:rsidR="00D70EC8" w:rsidRDefault="00D70EC8" w:rsidP="00D70EC8">
            <w:pPr>
              <w:pStyle w:val="TableEntry"/>
            </w:pPr>
            <w:r>
              <w:t>6.3.4.62 Usual Occupation and Industry Organizer</w:t>
            </w:r>
          </w:p>
          <w:p w14:paraId="25BF0E2D" w14:textId="77777777" w:rsidR="00D70EC8" w:rsidRDefault="00D70EC8" w:rsidP="00D70EC8">
            <w:pPr>
              <w:pStyle w:val="TableEntry"/>
            </w:pPr>
            <w:r>
              <w:t>6.3.4.63 History of Occupation Organizer</w:t>
            </w:r>
          </w:p>
          <w:p w14:paraId="504E7E77" w14:textId="4B478CDF" w:rsidR="006A23B5" w:rsidRDefault="00D70EC8" w:rsidP="00D70EC8">
            <w:pPr>
              <w:pStyle w:val="TableEntry"/>
            </w:pPr>
            <w:r>
              <w:t>6.3.4.65 Usual Occupation and Industry Observation Entry</w:t>
            </w:r>
          </w:p>
        </w:tc>
      </w:tr>
      <w:tr w:rsidR="006A23B5" w14:paraId="4BD792DA" w14:textId="77777777">
        <w:trPr>
          <w:cantSplit/>
        </w:trPr>
        <w:tc>
          <w:tcPr>
            <w:tcW w:w="9576" w:type="dxa"/>
            <w:gridSpan w:val="2"/>
          </w:tcPr>
          <w:p w14:paraId="086287DC" w14:textId="77777777" w:rsidR="006A23B5" w:rsidRDefault="006A23B5">
            <w:pPr>
              <w:pStyle w:val="TableEntry"/>
            </w:pPr>
            <w:r>
              <w:t>Rationale for Change:</w:t>
            </w:r>
          </w:p>
          <w:p w14:paraId="4702A743" w14:textId="51B216F8" w:rsidR="006A23B5" w:rsidRDefault="001A4687" w:rsidP="00D70EC8">
            <w:pPr>
              <w:pStyle w:val="TableEntry"/>
            </w:pPr>
            <w:r>
              <w:t xml:space="preserve">The Occupational Data for Health section and subsections </w:t>
            </w:r>
            <w:r w:rsidR="00D70EC8">
              <w:t xml:space="preserve">were </w:t>
            </w:r>
            <w:r>
              <w:t xml:space="preserve">identified by implementers as too complex. The original content has </w:t>
            </w:r>
            <w:r w:rsidR="00D70EC8">
              <w:t xml:space="preserve">been modified to flatten the structure, removing the Organizers. Also, the Usual Occupation and Industry Entry concept has been subsumed in the modified structures. This CP removes the obsolete sections and entries. </w:t>
            </w:r>
          </w:p>
        </w:tc>
      </w:tr>
    </w:tbl>
    <w:p w14:paraId="2829830C" w14:textId="77777777" w:rsidR="006A23B5" w:rsidRDefault="006A23B5"/>
    <w:p w14:paraId="20E1BF11" w14:textId="6B1FFEA5" w:rsidR="0034311A" w:rsidRDefault="00D70EC8" w:rsidP="0034311A">
      <w:pPr>
        <w:pStyle w:val="EditorInstructions"/>
      </w:pPr>
      <w:r>
        <w:t xml:space="preserve">Remove </w:t>
      </w:r>
      <w:r w:rsidR="0034311A">
        <w:t xml:space="preserve">Section </w:t>
      </w:r>
      <w:r w:rsidRPr="00D70EC8">
        <w:t>6.3.4.60 Occupational Data for Health Organizer</w:t>
      </w:r>
    </w:p>
    <w:p w14:paraId="292FA4AF" w14:textId="00B972EF" w:rsidR="005937D0" w:rsidRPr="001B54C3" w:rsidDel="00923A1E" w:rsidRDefault="005937D0" w:rsidP="005937D0">
      <w:pPr>
        <w:pStyle w:val="Heading4"/>
        <w:rPr>
          <w:del w:id="6" w:author="lfourquet" w:date="2017-09-19T14:04:00Z"/>
          <w:bCs/>
          <w:noProof w:val="0"/>
        </w:rPr>
      </w:pPr>
      <w:bookmarkStart w:id="7" w:name="_Toc184813871"/>
      <w:bookmarkStart w:id="8" w:name="_Toc322675194"/>
      <w:bookmarkStart w:id="9" w:name="_Toc342475471"/>
      <w:bookmarkStart w:id="10" w:name="_Toc336006581"/>
      <w:bookmarkStart w:id="11" w:name="_Toc466555615"/>
      <w:bookmarkStart w:id="12" w:name="E_Problem_Observation_Cardiac_PF"/>
      <w:bookmarkStart w:id="13" w:name="E_Result_Observation_Cardiac_PF"/>
      <w:del w:id="14" w:author="lfourquet" w:date="2017-09-19T14:04:00Z">
        <w:r w:rsidRPr="001B54C3" w:rsidDel="00923A1E">
          <w:rPr>
            <w:bCs/>
            <w:noProof w:val="0"/>
          </w:rPr>
          <w:delText xml:space="preserve">6.3.4.60 </w:delText>
        </w:r>
        <w:bookmarkEnd w:id="7"/>
        <w:bookmarkEnd w:id="8"/>
        <w:bookmarkEnd w:id="9"/>
        <w:bookmarkEnd w:id="10"/>
        <w:r w:rsidRPr="001B54C3" w:rsidDel="00923A1E">
          <w:rPr>
            <w:bCs/>
            <w:noProof w:val="0"/>
          </w:rPr>
          <w:delText>Occupational Data For Health Organizer</w:delText>
        </w:r>
        <w:bookmarkEnd w:id="11"/>
      </w:del>
    </w:p>
    <w:bookmarkEnd w:id="12"/>
    <w:bookmarkEnd w:id="13"/>
    <w:p w14:paraId="23CD96A2" w14:textId="402A32CA" w:rsidR="005937D0" w:rsidRPr="001B54C3" w:rsidDel="00923A1E" w:rsidRDefault="005937D0" w:rsidP="005937D0">
      <w:pPr>
        <w:pStyle w:val="TableTitle"/>
        <w:rPr>
          <w:del w:id="15" w:author="lfourquet" w:date="2017-09-19T14:04:00Z"/>
        </w:rPr>
      </w:pPr>
      <w:del w:id="16" w:author="lfourquet" w:date="2017-09-19T14:04:00Z">
        <w:r w:rsidRPr="001B54C3" w:rsidDel="00923A1E">
          <w:delText>Table 6.3.4.60-1: Occupational Data For Health Organizer Entry 1.3.6.1.4.1.19376.1.5.3.1.4.20</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8"/>
        <w:gridCol w:w="1170"/>
        <w:gridCol w:w="1822"/>
        <w:gridCol w:w="914"/>
        <w:gridCol w:w="3506"/>
      </w:tblGrid>
      <w:tr w:rsidR="005937D0" w:rsidRPr="001B54C3" w:rsidDel="00923A1E" w14:paraId="45942340" w14:textId="53E52B81" w:rsidTr="009315B8">
        <w:trPr>
          <w:del w:id="17" w:author="lfourquet" w:date="2017-09-19T14:04:00Z"/>
        </w:trPr>
        <w:tc>
          <w:tcPr>
            <w:tcW w:w="1400" w:type="pct"/>
            <w:gridSpan w:val="2"/>
            <w:shd w:val="clear" w:color="auto" w:fill="E6E6E6"/>
            <w:vAlign w:val="center"/>
          </w:tcPr>
          <w:p w14:paraId="21187C27" w14:textId="36D23378" w:rsidR="005937D0" w:rsidRPr="001B54C3" w:rsidDel="00923A1E" w:rsidRDefault="005937D0" w:rsidP="009315B8">
            <w:pPr>
              <w:keepNext/>
              <w:spacing w:before="60" w:after="60"/>
              <w:jc w:val="center"/>
              <w:rPr>
                <w:del w:id="18" w:author="lfourquet" w:date="2017-09-19T14:04:00Z"/>
                <w:rFonts w:ascii="Arial" w:hAnsi="Arial"/>
                <w:b/>
                <w:sz w:val="22"/>
              </w:rPr>
            </w:pPr>
            <w:del w:id="19" w:author="lfourquet" w:date="2017-09-19T14:04:00Z">
              <w:r w:rsidRPr="001B54C3" w:rsidDel="00923A1E">
                <w:rPr>
                  <w:rFonts w:ascii="Arial" w:hAnsi="Arial"/>
                  <w:b/>
                  <w:sz w:val="22"/>
                </w:rPr>
                <w:delText>Template Name</w:delText>
              </w:r>
            </w:del>
          </w:p>
        </w:tc>
        <w:tc>
          <w:tcPr>
            <w:tcW w:w="3600" w:type="pct"/>
            <w:gridSpan w:val="3"/>
            <w:vAlign w:val="center"/>
          </w:tcPr>
          <w:p w14:paraId="435F9998" w14:textId="4EBA15DA" w:rsidR="005937D0" w:rsidRPr="001B54C3" w:rsidDel="00923A1E" w:rsidRDefault="005937D0" w:rsidP="009315B8">
            <w:pPr>
              <w:spacing w:before="40" w:after="40"/>
              <w:ind w:left="72" w:right="72"/>
              <w:rPr>
                <w:del w:id="20" w:author="lfourquet" w:date="2017-09-19T14:04:00Z"/>
                <w:sz w:val="18"/>
              </w:rPr>
            </w:pPr>
            <w:del w:id="21" w:author="lfourquet" w:date="2017-09-19T14:04:00Z">
              <w:r w:rsidRPr="001B54C3" w:rsidDel="00923A1E">
                <w:rPr>
                  <w:sz w:val="18"/>
                </w:rPr>
                <w:delText>Occupational Data For Health Organizer</w:delText>
              </w:r>
            </w:del>
          </w:p>
        </w:tc>
      </w:tr>
      <w:tr w:rsidR="005937D0" w:rsidRPr="001B54C3" w:rsidDel="00923A1E" w14:paraId="02D85F01" w14:textId="18B5DB82" w:rsidTr="009315B8">
        <w:trPr>
          <w:del w:id="22" w:author="lfourquet" w:date="2017-09-19T14:04:00Z"/>
        </w:trPr>
        <w:tc>
          <w:tcPr>
            <w:tcW w:w="1400" w:type="pct"/>
            <w:gridSpan w:val="2"/>
            <w:shd w:val="clear" w:color="auto" w:fill="E6E6E6"/>
            <w:vAlign w:val="center"/>
          </w:tcPr>
          <w:p w14:paraId="5F192F95" w14:textId="619F40F5" w:rsidR="005937D0" w:rsidRPr="001B54C3" w:rsidDel="00923A1E" w:rsidRDefault="005937D0" w:rsidP="009315B8">
            <w:pPr>
              <w:spacing w:before="40" w:after="40"/>
              <w:ind w:left="72" w:right="72"/>
              <w:jc w:val="center"/>
              <w:rPr>
                <w:del w:id="23" w:author="lfourquet" w:date="2017-09-19T14:04:00Z"/>
                <w:rFonts w:ascii="Arial" w:hAnsi="Arial"/>
                <w:b/>
                <w:sz w:val="20"/>
              </w:rPr>
            </w:pPr>
            <w:del w:id="24" w:author="lfourquet" w:date="2017-09-19T14:04:00Z">
              <w:r w:rsidRPr="001B54C3" w:rsidDel="00923A1E">
                <w:rPr>
                  <w:rFonts w:ascii="Arial" w:hAnsi="Arial"/>
                  <w:b/>
                  <w:sz w:val="20"/>
                </w:rPr>
                <w:delText xml:space="preserve">Template ID </w:delText>
              </w:r>
            </w:del>
          </w:p>
        </w:tc>
        <w:tc>
          <w:tcPr>
            <w:tcW w:w="3600" w:type="pct"/>
            <w:gridSpan w:val="3"/>
            <w:vAlign w:val="center"/>
          </w:tcPr>
          <w:p w14:paraId="64433F18" w14:textId="523364FB" w:rsidR="005937D0" w:rsidRPr="001B54C3" w:rsidDel="00923A1E" w:rsidRDefault="005937D0" w:rsidP="009315B8">
            <w:pPr>
              <w:spacing w:before="40" w:after="40"/>
              <w:ind w:left="72" w:right="72"/>
              <w:rPr>
                <w:del w:id="25" w:author="lfourquet" w:date="2017-09-19T14:04:00Z"/>
                <w:rFonts w:ascii="Tahoma" w:hAnsi="Tahoma" w:cs="Tahoma"/>
                <w:sz w:val="16"/>
                <w:szCs w:val="16"/>
              </w:rPr>
            </w:pPr>
            <w:del w:id="26" w:author="lfourquet" w:date="2017-09-19T14:04:00Z">
              <w:r w:rsidRPr="001B54C3" w:rsidDel="00923A1E">
                <w:rPr>
                  <w:sz w:val="18"/>
                </w:rPr>
                <w:delText>1.3.6.1.4.1.19376.1.5.3.1.4.20</w:delText>
              </w:r>
            </w:del>
          </w:p>
        </w:tc>
      </w:tr>
      <w:tr w:rsidR="005937D0" w:rsidRPr="001B54C3" w:rsidDel="00923A1E" w14:paraId="255B2A3C" w14:textId="7AB6D0F9" w:rsidTr="009315B8">
        <w:trPr>
          <w:del w:id="27" w:author="lfourquet" w:date="2017-09-19T14:04:00Z"/>
        </w:trPr>
        <w:tc>
          <w:tcPr>
            <w:tcW w:w="1400" w:type="pct"/>
            <w:gridSpan w:val="2"/>
            <w:shd w:val="clear" w:color="auto" w:fill="E6E6E6"/>
            <w:vAlign w:val="center"/>
          </w:tcPr>
          <w:p w14:paraId="41C15054" w14:textId="4F716288" w:rsidR="005937D0" w:rsidRPr="001B54C3" w:rsidDel="00923A1E" w:rsidRDefault="005937D0" w:rsidP="009315B8">
            <w:pPr>
              <w:spacing w:before="40" w:after="40"/>
              <w:ind w:left="72" w:right="72"/>
              <w:jc w:val="center"/>
              <w:rPr>
                <w:del w:id="28" w:author="lfourquet" w:date="2017-09-19T14:04:00Z"/>
                <w:rFonts w:ascii="Arial" w:hAnsi="Arial"/>
                <w:b/>
                <w:sz w:val="20"/>
              </w:rPr>
            </w:pPr>
            <w:del w:id="29"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30336B61" w14:textId="4BDDCF53" w:rsidR="005937D0" w:rsidRPr="001B54C3" w:rsidDel="00923A1E" w:rsidRDefault="005937D0" w:rsidP="009315B8">
            <w:pPr>
              <w:spacing w:before="40" w:after="40"/>
              <w:ind w:left="72" w:right="72"/>
              <w:rPr>
                <w:del w:id="30" w:author="lfourquet" w:date="2017-09-19T14:04:00Z"/>
                <w:rFonts w:ascii="Tahoma" w:hAnsi="Tahoma" w:cs="Tahoma"/>
                <w:sz w:val="16"/>
                <w:szCs w:val="16"/>
              </w:rPr>
            </w:pPr>
          </w:p>
          <w:p w14:paraId="3FAB2FF2" w14:textId="17678DC7" w:rsidR="005937D0" w:rsidRPr="001B54C3" w:rsidDel="00923A1E" w:rsidRDefault="005937D0" w:rsidP="009315B8">
            <w:pPr>
              <w:spacing w:before="40" w:after="40"/>
              <w:ind w:right="72"/>
              <w:rPr>
                <w:del w:id="31" w:author="lfourquet" w:date="2017-09-19T14:04:00Z"/>
                <w:sz w:val="18"/>
              </w:rPr>
            </w:pPr>
          </w:p>
        </w:tc>
      </w:tr>
      <w:tr w:rsidR="005937D0" w:rsidRPr="001B54C3" w:rsidDel="00923A1E" w14:paraId="6B2FB5BA" w14:textId="14AED759" w:rsidTr="009315B8">
        <w:trPr>
          <w:del w:id="32" w:author="lfourquet" w:date="2017-09-19T14:04:00Z"/>
        </w:trPr>
        <w:tc>
          <w:tcPr>
            <w:tcW w:w="1400" w:type="pct"/>
            <w:gridSpan w:val="2"/>
            <w:shd w:val="clear" w:color="auto" w:fill="E6E6E6"/>
            <w:vAlign w:val="center"/>
          </w:tcPr>
          <w:p w14:paraId="3570190A" w14:textId="74F94A0E" w:rsidR="005937D0" w:rsidRPr="001B54C3" w:rsidDel="00923A1E" w:rsidRDefault="005937D0" w:rsidP="009315B8">
            <w:pPr>
              <w:spacing w:before="40" w:after="40"/>
              <w:ind w:left="72" w:right="72"/>
              <w:jc w:val="center"/>
              <w:rPr>
                <w:del w:id="33" w:author="lfourquet" w:date="2017-09-19T14:04:00Z"/>
                <w:rFonts w:ascii="Arial" w:hAnsi="Arial"/>
                <w:b/>
                <w:sz w:val="20"/>
              </w:rPr>
            </w:pPr>
            <w:del w:id="34"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287D54EC" w14:textId="479405C9" w:rsidR="005937D0" w:rsidRPr="001B54C3" w:rsidDel="00923A1E" w:rsidRDefault="005937D0" w:rsidP="009315B8">
            <w:pPr>
              <w:spacing w:before="40" w:after="40"/>
              <w:ind w:left="72" w:right="72"/>
              <w:rPr>
                <w:del w:id="35" w:author="lfourquet" w:date="2017-09-19T14:04:00Z"/>
                <w:rFonts w:ascii="Tahoma" w:hAnsi="Tahoma" w:cs="Tahoma"/>
                <w:sz w:val="16"/>
                <w:szCs w:val="16"/>
              </w:rPr>
            </w:pPr>
            <w:del w:id="36" w:author="lfourquet" w:date="2017-09-19T14:04:00Z">
              <w:r w:rsidRPr="001B54C3" w:rsidDel="00923A1E">
                <w:rPr>
                  <w:sz w:val="18"/>
                </w:rPr>
                <w:delText>This organizer holds information about a person’s occupation</w:delText>
              </w:r>
              <w:r w:rsidDel="00923A1E">
                <w:rPr>
                  <w:sz w:val="18"/>
                </w:rPr>
                <w:delText xml:space="preserve">. </w:delText>
              </w:r>
              <w:r w:rsidRPr="001B54C3" w:rsidDel="00923A1E">
                <w:rPr>
                  <w:sz w:val="18"/>
                </w:rPr>
                <w:delText xml:space="preserve">It organizes the employment status, usual occupation and usual industry along with durations, and history of occupation information (which includes occupation and employer with </w:delText>
              </w:r>
              <w:r w:rsidRPr="001B54C3" w:rsidDel="00923A1E">
                <w:rPr>
                  <w:sz w:val="18"/>
                </w:rPr>
                <w:lastRenderedPageBreak/>
                <w:delText>industry, and work hours and work schedule) into a standard structure.</w:delText>
              </w:r>
            </w:del>
          </w:p>
        </w:tc>
      </w:tr>
      <w:tr w:rsidR="005937D0" w:rsidRPr="001B54C3" w:rsidDel="00923A1E" w14:paraId="6813ED22" w14:textId="53514ABF" w:rsidTr="009315B8">
        <w:trPr>
          <w:del w:id="37" w:author="lfourquet" w:date="2017-09-19T14:04:00Z"/>
        </w:trPr>
        <w:tc>
          <w:tcPr>
            <w:tcW w:w="725" w:type="pct"/>
            <w:shd w:val="clear" w:color="auto" w:fill="E6E6E6"/>
            <w:vAlign w:val="center"/>
          </w:tcPr>
          <w:p w14:paraId="205B922A" w14:textId="0EBEEAEE" w:rsidR="005937D0" w:rsidRPr="001B54C3" w:rsidDel="00923A1E" w:rsidRDefault="005937D0" w:rsidP="009315B8">
            <w:pPr>
              <w:spacing w:before="40" w:after="40"/>
              <w:ind w:left="72" w:right="72"/>
              <w:jc w:val="center"/>
              <w:rPr>
                <w:del w:id="38" w:author="lfourquet" w:date="2017-09-19T14:04:00Z"/>
                <w:rFonts w:ascii="Arial" w:hAnsi="Arial"/>
                <w:b/>
                <w:sz w:val="20"/>
              </w:rPr>
            </w:pPr>
            <w:del w:id="39" w:author="lfourquet" w:date="2017-09-19T14:04:00Z">
              <w:r w:rsidRPr="001B54C3" w:rsidDel="00923A1E">
                <w:rPr>
                  <w:rFonts w:ascii="Arial" w:hAnsi="Arial"/>
                  <w:b/>
                  <w:sz w:val="20"/>
                </w:rPr>
                <w:lastRenderedPageBreak/>
                <w:delText>Class/Mood</w:delText>
              </w:r>
            </w:del>
          </w:p>
        </w:tc>
        <w:tc>
          <w:tcPr>
            <w:tcW w:w="1726" w:type="pct"/>
            <w:gridSpan w:val="2"/>
            <w:shd w:val="clear" w:color="auto" w:fill="E6E6E6"/>
            <w:vAlign w:val="center"/>
          </w:tcPr>
          <w:p w14:paraId="740316D1" w14:textId="48D60DBA" w:rsidR="005937D0" w:rsidRPr="001B54C3" w:rsidDel="00923A1E" w:rsidRDefault="005937D0" w:rsidP="009315B8">
            <w:pPr>
              <w:spacing w:before="40" w:after="40"/>
              <w:ind w:left="72" w:right="72"/>
              <w:jc w:val="center"/>
              <w:rPr>
                <w:del w:id="40" w:author="lfourquet" w:date="2017-09-19T14:04:00Z"/>
                <w:rFonts w:ascii="Arial" w:hAnsi="Arial"/>
                <w:b/>
                <w:sz w:val="20"/>
              </w:rPr>
            </w:pPr>
            <w:del w:id="41"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358F4DA8" w14:textId="6ECA9A88" w:rsidR="005937D0" w:rsidRPr="001B54C3" w:rsidDel="00923A1E" w:rsidRDefault="005937D0" w:rsidP="009315B8">
            <w:pPr>
              <w:spacing w:before="40" w:after="40"/>
              <w:ind w:left="72" w:right="72"/>
              <w:jc w:val="center"/>
              <w:rPr>
                <w:del w:id="42" w:author="lfourquet" w:date="2017-09-19T14:04:00Z"/>
                <w:rFonts w:ascii="Arial" w:hAnsi="Arial"/>
                <w:b/>
                <w:sz w:val="20"/>
              </w:rPr>
            </w:pPr>
            <w:del w:id="43"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55A2F814" w14:textId="5D16EB64" w:rsidR="005937D0" w:rsidRPr="001B54C3" w:rsidDel="00923A1E" w:rsidRDefault="005937D0" w:rsidP="009315B8">
            <w:pPr>
              <w:spacing w:before="40" w:after="40"/>
              <w:ind w:left="72" w:right="72"/>
              <w:jc w:val="center"/>
              <w:rPr>
                <w:del w:id="44" w:author="lfourquet" w:date="2017-09-19T14:04:00Z"/>
                <w:rFonts w:ascii="Arial" w:hAnsi="Arial"/>
                <w:b/>
                <w:sz w:val="20"/>
              </w:rPr>
            </w:pPr>
            <w:del w:id="45" w:author="lfourquet" w:date="2017-09-19T14:04:00Z">
              <w:r w:rsidRPr="001B54C3" w:rsidDel="00923A1E">
                <w:rPr>
                  <w:rFonts w:ascii="Arial" w:hAnsi="Arial"/>
                  <w:b/>
                  <w:sz w:val="20"/>
                </w:rPr>
                <w:delText xml:space="preserve">Value </w:delText>
              </w:r>
            </w:del>
          </w:p>
        </w:tc>
      </w:tr>
      <w:tr w:rsidR="005937D0" w:rsidRPr="001B54C3" w:rsidDel="00923A1E" w14:paraId="4BCE509A" w14:textId="48ACA4D0" w:rsidTr="009315B8">
        <w:trPr>
          <w:del w:id="46" w:author="lfourquet" w:date="2017-09-19T14:04:00Z"/>
        </w:trPr>
        <w:tc>
          <w:tcPr>
            <w:tcW w:w="725" w:type="pct"/>
            <w:vAlign w:val="center"/>
          </w:tcPr>
          <w:p w14:paraId="5F7D1155" w14:textId="46242B26" w:rsidR="005937D0" w:rsidRPr="001B54C3" w:rsidDel="00923A1E" w:rsidRDefault="005937D0" w:rsidP="009315B8">
            <w:pPr>
              <w:spacing w:before="40" w:after="40"/>
              <w:ind w:left="72" w:right="72"/>
              <w:rPr>
                <w:del w:id="47" w:author="lfourquet" w:date="2017-09-19T14:04:00Z"/>
                <w:sz w:val="18"/>
              </w:rPr>
            </w:pPr>
            <w:del w:id="48" w:author="lfourquet" w:date="2017-09-19T14:04:00Z">
              <w:r w:rsidRPr="001B54C3" w:rsidDel="00923A1E">
                <w:rPr>
                  <w:sz w:val="18"/>
                </w:rPr>
                <w:delText>ClassCode=</w:delText>
              </w:r>
            </w:del>
          </w:p>
          <w:p w14:paraId="5C0EDDDE" w14:textId="09DA2DF3" w:rsidR="005937D0" w:rsidRPr="001B54C3" w:rsidDel="00923A1E" w:rsidRDefault="005937D0" w:rsidP="009315B8">
            <w:pPr>
              <w:spacing w:before="40" w:after="40"/>
              <w:ind w:left="72" w:right="72"/>
              <w:rPr>
                <w:del w:id="49" w:author="lfourquet" w:date="2017-09-19T14:04:00Z"/>
                <w:sz w:val="18"/>
              </w:rPr>
            </w:pPr>
            <w:del w:id="50" w:author="lfourquet" w:date="2017-09-19T14:04:00Z">
              <w:r w:rsidRPr="001B54C3" w:rsidDel="00923A1E">
                <w:rPr>
                  <w:sz w:val="18"/>
                </w:rPr>
                <w:delText>“CLUSTER”</w:delText>
              </w:r>
            </w:del>
          </w:p>
          <w:p w14:paraId="41626E62" w14:textId="27EFA622" w:rsidR="005937D0" w:rsidRPr="001B54C3" w:rsidDel="00923A1E" w:rsidRDefault="005937D0" w:rsidP="009315B8">
            <w:pPr>
              <w:spacing w:before="40" w:after="40"/>
              <w:ind w:left="72" w:right="72"/>
              <w:rPr>
                <w:del w:id="51" w:author="lfourquet" w:date="2017-09-19T14:04:00Z"/>
                <w:sz w:val="18"/>
              </w:rPr>
            </w:pPr>
            <w:del w:id="52" w:author="lfourquet" w:date="2017-09-19T14:04:00Z">
              <w:r w:rsidRPr="001B54C3" w:rsidDel="00923A1E">
                <w:rPr>
                  <w:sz w:val="18"/>
                </w:rPr>
                <w:delText>MoodCode=</w:delText>
              </w:r>
            </w:del>
          </w:p>
          <w:p w14:paraId="78316C2E" w14:textId="3AD54526" w:rsidR="005937D0" w:rsidRPr="001B54C3" w:rsidDel="00923A1E" w:rsidRDefault="005937D0" w:rsidP="009315B8">
            <w:pPr>
              <w:spacing w:before="40" w:after="40"/>
              <w:ind w:left="72" w:right="72"/>
              <w:rPr>
                <w:del w:id="53" w:author="lfourquet" w:date="2017-09-19T14:04:00Z"/>
                <w:sz w:val="18"/>
              </w:rPr>
            </w:pPr>
            <w:del w:id="54" w:author="lfourquet" w:date="2017-09-19T14:04:00Z">
              <w:r w:rsidRPr="001B54C3" w:rsidDel="00923A1E">
                <w:rPr>
                  <w:sz w:val="18"/>
                </w:rPr>
                <w:delText>“EVN”</w:delText>
              </w:r>
            </w:del>
          </w:p>
        </w:tc>
        <w:tc>
          <w:tcPr>
            <w:tcW w:w="1726" w:type="pct"/>
            <w:gridSpan w:val="2"/>
            <w:vAlign w:val="center"/>
          </w:tcPr>
          <w:p w14:paraId="1B1024F6" w14:textId="51C5B92A" w:rsidR="005937D0" w:rsidRPr="001B54C3" w:rsidDel="00923A1E" w:rsidRDefault="005937D0" w:rsidP="009315B8">
            <w:pPr>
              <w:spacing w:before="40" w:after="40"/>
              <w:ind w:left="72" w:right="72"/>
              <w:rPr>
                <w:del w:id="55" w:author="lfourquet" w:date="2017-09-19T14:04:00Z"/>
                <w:sz w:val="18"/>
              </w:rPr>
            </w:pPr>
            <w:del w:id="56" w:author="lfourquet" w:date="2017-09-19T14:04:00Z">
              <w:r w:rsidRPr="001B54C3" w:rsidDel="00923A1E">
                <w:rPr>
                  <w:sz w:val="18"/>
                </w:rPr>
                <w:delText>Code = 74166-0</w:delText>
              </w:r>
            </w:del>
          </w:p>
          <w:p w14:paraId="5566BBC5" w14:textId="1C5A7BFB" w:rsidR="005937D0" w:rsidRPr="001B54C3" w:rsidDel="00923A1E" w:rsidRDefault="005937D0" w:rsidP="009315B8">
            <w:pPr>
              <w:spacing w:before="40" w:after="40"/>
              <w:ind w:left="72" w:right="72"/>
              <w:rPr>
                <w:del w:id="57" w:author="lfourquet" w:date="2017-09-19T14:04:00Z"/>
                <w:sz w:val="18"/>
              </w:rPr>
            </w:pPr>
            <w:del w:id="58" w:author="lfourquet" w:date="2017-09-19T14:04:00Z">
              <w:r w:rsidRPr="001B54C3" w:rsidDel="00923A1E">
                <w:rPr>
                  <w:sz w:val="18"/>
                </w:rPr>
                <w:delText>Display Name = Occupational Data for Health</w:delText>
              </w:r>
            </w:del>
          </w:p>
          <w:p w14:paraId="613E5C91" w14:textId="49A54260" w:rsidR="005937D0" w:rsidRPr="001B54C3" w:rsidDel="00923A1E" w:rsidRDefault="005937D0" w:rsidP="009315B8">
            <w:pPr>
              <w:spacing w:before="40" w:after="40"/>
              <w:ind w:left="72" w:right="72"/>
              <w:rPr>
                <w:del w:id="59" w:author="lfourquet" w:date="2017-09-19T14:04:00Z"/>
                <w:sz w:val="18"/>
              </w:rPr>
            </w:pPr>
            <w:del w:id="60" w:author="lfourquet" w:date="2017-09-19T14:04:00Z">
              <w:r w:rsidRPr="001B54C3" w:rsidDel="00923A1E">
                <w:rPr>
                  <w:sz w:val="18"/>
                </w:rPr>
                <w:delText>CodeSystem = 2.16.840.1.113883.6.1</w:delText>
              </w:r>
            </w:del>
          </w:p>
          <w:p w14:paraId="30720503" w14:textId="12F10AD3" w:rsidR="005937D0" w:rsidRPr="001B54C3" w:rsidDel="00923A1E" w:rsidRDefault="005937D0" w:rsidP="009315B8">
            <w:pPr>
              <w:spacing w:before="40" w:after="40"/>
              <w:ind w:left="72" w:right="72"/>
              <w:rPr>
                <w:del w:id="61" w:author="lfourquet" w:date="2017-09-19T14:04:00Z"/>
                <w:sz w:val="18"/>
              </w:rPr>
            </w:pPr>
            <w:del w:id="62" w:author="lfourquet" w:date="2017-09-19T14:04:00Z">
              <w:r w:rsidRPr="001B54C3" w:rsidDel="00923A1E">
                <w:rPr>
                  <w:sz w:val="18"/>
                </w:rPr>
                <w:delText>CodeSystemName=LOINC</w:delText>
              </w:r>
            </w:del>
          </w:p>
          <w:p w14:paraId="213711DE" w14:textId="44390AE8" w:rsidR="005937D0" w:rsidRPr="001B54C3" w:rsidDel="00923A1E" w:rsidRDefault="005937D0" w:rsidP="009315B8">
            <w:pPr>
              <w:spacing w:before="40" w:after="40"/>
              <w:ind w:left="72" w:right="72"/>
              <w:rPr>
                <w:del w:id="63" w:author="lfourquet" w:date="2017-09-19T14:04:00Z"/>
                <w:sz w:val="18"/>
              </w:rPr>
            </w:pPr>
          </w:p>
        </w:tc>
        <w:tc>
          <w:tcPr>
            <w:tcW w:w="527" w:type="pct"/>
            <w:vAlign w:val="center"/>
          </w:tcPr>
          <w:p w14:paraId="58B539F4" w14:textId="3005568C" w:rsidR="005937D0" w:rsidRPr="001B54C3" w:rsidDel="00923A1E" w:rsidRDefault="005937D0" w:rsidP="009315B8">
            <w:pPr>
              <w:spacing w:before="40" w:after="40"/>
              <w:ind w:left="72" w:right="72"/>
              <w:rPr>
                <w:del w:id="64" w:author="lfourquet" w:date="2017-09-19T14:04:00Z"/>
                <w:sz w:val="18"/>
              </w:rPr>
            </w:pPr>
            <w:del w:id="65" w:author="lfourquet" w:date="2017-09-19T14:04:00Z">
              <w:r w:rsidRPr="001B54C3" w:rsidDel="00923A1E">
                <w:rPr>
                  <w:sz w:val="18"/>
                </w:rPr>
                <w:delText>Organizer</w:delText>
              </w:r>
            </w:del>
          </w:p>
        </w:tc>
        <w:tc>
          <w:tcPr>
            <w:tcW w:w="2022" w:type="pct"/>
            <w:vAlign w:val="center"/>
          </w:tcPr>
          <w:p w14:paraId="3B7D2A58" w14:textId="57D605E2" w:rsidR="005937D0" w:rsidRPr="001B54C3" w:rsidDel="00923A1E" w:rsidRDefault="005937D0" w:rsidP="009315B8">
            <w:pPr>
              <w:spacing w:before="40" w:after="40"/>
              <w:ind w:left="72" w:right="72"/>
              <w:rPr>
                <w:del w:id="66" w:author="lfourquet" w:date="2017-09-19T14:04:00Z"/>
                <w:sz w:val="18"/>
              </w:rPr>
            </w:pPr>
          </w:p>
        </w:tc>
      </w:tr>
    </w:tbl>
    <w:p w14:paraId="44F70D98" w14:textId="223BA71E" w:rsidR="005937D0" w:rsidRPr="001B54C3" w:rsidDel="00923A1E" w:rsidRDefault="005937D0" w:rsidP="005937D0">
      <w:pPr>
        <w:keepNext/>
        <w:spacing w:before="40" w:after="120"/>
        <w:rPr>
          <w:del w:id="67" w:author="lfourquet" w:date="2017-09-19T14:04:00Z"/>
          <w:rFonts w:ascii="Courier New" w:eastAsia="SimSun" w:hAnsi="Courier New" w:cs="Courier New"/>
          <w:sz w:val="20"/>
          <w:lang w:eastAsia="zh-CN"/>
        </w:rPr>
      </w:pPr>
    </w:p>
    <w:p w14:paraId="54D15E67" w14:textId="7F4C883D" w:rsidR="005937D0" w:rsidRPr="001B54C3" w:rsidDel="00923A1E" w:rsidRDefault="005937D0" w:rsidP="005937D0">
      <w:pPr>
        <w:keepNext/>
        <w:spacing w:before="40" w:after="120"/>
        <w:ind w:left="720"/>
        <w:rPr>
          <w:del w:id="68" w:author="lfourquet" w:date="2017-09-19T14:04:00Z"/>
          <w:rFonts w:ascii="Courier New" w:eastAsia="SimSun" w:hAnsi="Courier New" w:cs="Courier New"/>
          <w:sz w:val="20"/>
          <w:lang w:eastAsia="zh-CN"/>
        </w:rPr>
      </w:pPr>
      <w:del w:id="69"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sz w:val="18"/>
          </w:rPr>
          <w:delText>1.3.6.1.4.1.19376.1.5.3.1.4.20</w:delText>
        </w:r>
        <w:r w:rsidRPr="001B54C3" w:rsidDel="00923A1E">
          <w:rPr>
            <w:rFonts w:ascii="Courier New" w:eastAsia="SimSun" w:hAnsi="Courier New" w:cs="Courier New"/>
            <w:sz w:val="20"/>
            <w:lang w:eastAsia="zh-CN"/>
          </w:rPr>
          <w:delText xml:space="preserve"> (open)]</w:delText>
        </w:r>
      </w:del>
    </w:p>
    <w:p w14:paraId="7F1F7B9E" w14:textId="5F423F24" w:rsidR="005937D0" w:rsidRPr="001B54C3" w:rsidDel="00923A1E" w:rsidRDefault="005937D0" w:rsidP="005937D0">
      <w:pPr>
        <w:ind w:left="720"/>
        <w:rPr>
          <w:del w:id="70" w:author="lfourquet" w:date="2017-09-19T14:04:00Z"/>
        </w:rPr>
      </w:pPr>
      <w:del w:id="71" w:author="lfourquet" w:date="2017-09-19T14:04:00Z">
        <w:r w:rsidRPr="001B54C3" w:rsidDel="00923A1E">
          <w:delText>An Occupational Data for Health Organizer is a clinical statement about the subject’s employment status, usual occupation and history of occupations</w:delText>
        </w:r>
        <w:r w:rsidDel="00923A1E">
          <w:delText xml:space="preserve">. </w:delText>
        </w:r>
      </w:del>
    </w:p>
    <w:p w14:paraId="75D6534F" w14:textId="0B7D27C4" w:rsidR="005937D0" w:rsidRPr="001B54C3" w:rsidDel="00923A1E" w:rsidRDefault="005937D0" w:rsidP="005937D0">
      <w:pPr>
        <w:rPr>
          <w:del w:id="72" w:author="lfourquet" w:date="2017-09-19T14:04:00Z"/>
        </w:rPr>
      </w:pPr>
    </w:p>
    <w:p w14:paraId="3A46E1BB" w14:textId="5FF22AAF" w:rsidR="005937D0" w:rsidRPr="001B54C3" w:rsidDel="00923A1E" w:rsidRDefault="005937D0" w:rsidP="005937D0">
      <w:pPr>
        <w:numPr>
          <w:ilvl w:val="0"/>
          <w:numId w:val="29"/>
        </w:numPr>
        <w:spacing w:after="40" w:line="260" w:lineRule="exact"/>
        <w:rPr>
          <w:del w:id="73" w:author="lfourquet" w:date="2017-09-19T14:04:00Z"/>
        </w:rPr>
      </w:pPr>
      <w:del w:id="7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4C4E894A" w14:textId="6AF1B38F" w:rsidR="005937D0" w:rsidRPr="001B54C3" w:rsidDel="00923A1E" w:rsidRDefault="005937D0" w:rsidP="005937D0">
      <w:pPr>
        <w:numPr>
          <w:ilvl w:val="0"/>
          <w:numId w:val="29"/>
        </w:numPr>
        <w:spacing w:after="40" w:line="260" w:lineRule="exact"/>
        <w:rPr>
          <w:del w:id="75" w:author="lfourquet" w:date="2017-09-19T14:04:00Z"/>
        </w:rPr>
      </w:pPr>
      <w:del w:id="7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7BF5CB39" w14:textId="017591BA" w:rsidR="005937D0" w:rsidRPr="001B54C3" w:rsidDel="00923A1E" w:rsidRDefault="005937D0" w:rsidP="005937D0">
      <w:pPr>
        <w:numPr>
          <w:ilvl w:val="0"/>
          <w:numId w:val="29"/>
        </w:numPr>
        <w:spacing w:after="40" w:line="260" w:lineRule="exact"/>
        <w:rPr>
          <w:del w:id="77" w:author="lfourquet" w:date="2017-09-19T14:04:00Z"/>
        </w:rPr>
      </w:pPr>
      <w:del w:id="7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F8246C4" w14:textId="25F330BB" w:rsidR="005937D0" w:rsidRPr="001B54C3" w:rsidDel="00923A1E" w:rsidRDefault="005937D0" w:rsidP="005937D0">
      <w:pPr>
        <w:numPr>
          <w:ilvl w:val="1"/>
          <w:numId w:val="29"/>
        </w:numPr>
        <w:spacing w:after="40" w:line="260" w:lineRule="exact"/>
        <w:rPr>
          <w:del w:id="79" w:author="lfourquet" w:date="2017-09-19T14:04:00Z"/>
        </w:rPr>
      </w:pPr>
      <w:del w:id="80"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sz w:val="18"/>
          </w:rPr>
          <w:delText>1.3.6.1.4.1.19376.1.5.3.1.4.20</w:delText>
        </w:r>
        <w:r w:rsidRPr="001B54C3" w:rsidDel="00923A1E">
          <w:rPr>
            <w:rFonts w:ascii="Courier New" w:hAnsi="Courier New" w:cs="TimesNewRomanPSMT"/>
            <w:sz w:val="20"/>
          </w:rPr>
          <w:delText>"</w:delText>
        </w:r>
        <w:r w:rsidRPr="001B54C3" w:rsidDel="00923A1E">
          <w:delText>.</w:delText>
        </w:r>
      </w:del>
    </w:p>
    <w:p w14:paraId="63E186D2" w14:textId="5EE7B2E7" w:rsidR="005937D0" w:rsidRPr="001B54C3" w:rsidDel="00923A1E" w:rsidRDefault="005937D0" w:rsidP="005937D0">
      <w:pPr>
        <w:numPr>
          <w:ilvl w:val="0"/>
          <w:numId w:val="29"/>
        </w:numPr>
        <w:spacing w:after="40" w:line="260" w:lineRule="exact"/>
        <w:rPr>
          <w:del w:id="81" w:author="lfourquet" w:date="2017-09-19T14:04:00Z"/>
        </w:rPr>
      </w:pPr>
      <w:del w:id="82"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5DFE1A47" w14:textId="1D70917D" w:rsidR="005937D0" w:rsidRPr="001B54C3" w:rsidDel="00923A1E" w:rsidRDefault="005937D0" w:rsidP="005937D0">
      <w:pPr>
        <w:numPr>
          <w:ilvl w:val="1"/>
          <w:numId w:val="29"/>
        </w:numPr>
        <w:shd w:val="clear" w:color="auto" w:fill="FFFFFF"/>
        <w:spacing w:after="40" w:line="260" w:lineRule="exact"/>
        <w:rPr>
          <w:del w:id="83" w:author="lfourquet" w:date="2017-09-19T14:04:00Z"/>
        </w:rPr>
      </w:pPr>
      <w:del w:id="84" w:author="lfourquet" w:date="2017-09-19T14:04:00Z">
        <w:r w:rsidRPr="001B54C3" w:rsidDel="00923A1E">
          <w:delText>The first id represents this specific globally unique occupational data for health organizer.</w:delText>
        </w:r>
      </w:del>
    </w:p>
    <w:p w14:paraId="7842F686" w14:textId="6E00FB45" w:rsidR="005937D0" w:rsidRPr="001B54C3" w:rsidDel="00923A1E" w:rsidRDefault="005937D0" w:rsidP="005937D0">
      <w:pPr>
        <w:numPr>
          <w:ilvl w:val="0"/>
          <w:numId w:val="29"/>
        </w:numPr>
        <w:spacing w:after="40" w:line="260" w:lineRule="exact"/>
        <w:rPr>
          <w:del w:id="85" w:author="lfourquet" w:date="2017-09-19T14:04:00Z"/>
        </w:rPr>
      </w:pPr>
      <w:del w:id="8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3BF85FA0" w14:textId="32EC28A6" w:rsidR="005937D0" w:rsidRPr="001B54C3" w:rsidDel="00923A1E" w:rsidRDefault="005937D0" w:rsidP="005937D0">
      <w:pPr>
        <w:numPr>
          <w:ilvl w:val="1"/>
          <w:numId w:val="29"/>
        </w:numPr>
        <w:spacing w:after="40" w:line="260" w:lineRule="exact"/>
        <w:rPr>
          <w:del w:id="87" w:author="lfourquet" w:date="2017-09-19T14:04:00Z"/>
        </w:rPr>
      </w:pPr>
      <w:del w:id="88" w:author="lfourquet" w:date="2017-09-19T14:04:00Z">
        <w:r w:rsidRPr="001B54C3" w:rsidDel="00923A1E">
          <w:rPr>
            <w:rFonts w:ascii="Bookman Old Style" w:hAnsi="Bookman Old Style"/>
            <w:b/>
            <w:caps/>
            <w:sz w:val="16"/>
          </w:rPr>
          <w:delText>SHall</w:delText>
        </w:r>
        <w:r w:rsidRPr="001B54C3" w:rsidDel="00923A1E">
          <w:delText xml:space="preserve"> be 74166-0 (Occupational Data for Health) from LOINC (codeSystem 2.16.840.1.113883.6.1).</w:delText>
        </w:r>
      </w:del>
    </w:p>
    <w:p w14:paraId="42795B29" w14:textId="2E3559C7" w:rsidR="005937D0" w:rsidRPr="001B54C3" w:rsidDel="00923A1E" w:rsidRDefault="005937D0" w:rsidP="005937D0">
      <w:pPr>
        <w:numPr>
          <w:ilvl w:val="0"/>
          <w:numId w:val="29"/>
        </w:numPr>
        <w:spacing w:after="40" w:line="260" w:lineRule="exact"/>
        <w:rPr>
          <w:del w:id="89" w:author="lfourquet" w:date="2017-09-19T14:04:00Z"/>
        </w:rPr>
      </w:pPr>
      <w:del w:id="90"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44AB0C29" w14:textId="212476C0" w:rsidR="005937D0" w:rsidRPr="001B54C3" w:rsidDel="00923A1E" w:rsidRDefault="005937D0" w:rsidP="005937D0">
      <w:pPr>
        <w:numPr>
          <w:ilvl w:val="0"/>
          <w:numId w:val="29"/>
        </w:numPr>
        <w:spacing w:after="40" w:line="260" w:lineRule="exact"/>
        <w:rPr>
          <w:del w:id="91" w:author="lfourquet" w:date="2017-09-19T14:04:00Z"/>
        </w:rPr>
      </w:pPr>
      <w:del w:id="9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70FE59AF" w14:textId="211C6138" w:rsidR="005937D0" w:rsidRPr="001B54C3" w:rsidDel="00923A1E" w:rsidRDefault="005937D0" w:rsidP="005937D0">
      <w:pPr>
        <w:numPr>
          <w:ilvl w:val="1"/>
          <w:numId w:val="29"/>
        </w:numPr>
        <w:spacing w:after="40" w:line="260" w:lineRule="exact"/>
        <w:rPr>
          <w:del w:id="93" w:author="lfourquet" w:date="2017-09-19T14:04:00Z"/>
        </w:rPr>
      </w:pPr>
      <w:del w:id="94" w:author="lfourquet" w:date="2017-09-19T14:04:00Z">
        <w:r w:rsidRPr="001B54C3" w:rsidDel="00923A1E">
          <w:delText>Where EffectiveTime/low SHALL represent the earliest point in time for any occupation data in the organizer.</w:delText>
        </w:r>
      </w:del>
    </w:p>
    <w:p w14:paraId="68C371C7" w14:textId="78A993BC" w:rsidR="005937D0" w:rsidRPr="001B54C3" w:rsidDel="00923A1E" w:rsidRDefault="005937D0" w:rsidP="005937D0">
      <w:pPr>
        <w:numPr>
          <w:ilvl w:val="1"/>
          <w:numId w:val="29"/>
        </w:numPr>
        <w:spacing w:after="40" w:line="260" w:lineRule="exact"/>
        <w:rPr>
          <w:del w:id="95" w:author="lfourquet" w:date="2017-09-19T14:04:00Z"/>
        </w:rPr>
      </w:pPr>
      <w:del w:id="96" w:author="lfourquet" w:date="2017-09-19T14:04:00Z">
        <w:r w:rsidRPr="001B54C3" w:rsidDel="00923A1E">
          <w:delText>Where effectiveTime/high SHALL represent the latest point in time for any occupation data in the organizer, consequently the last point in time when information in the organizer was updated.</w:delText>
        </w:r>
      </w:del>
    </w:p>
    <w:p w14:paraId="2CF0CC04" w14:textId="74B7CAE4" w:rsidR="005937D0" w:rsidRPr="001B54C3" w:rsidDel="00923A1E" w:rsidRDefault="005937D0" w:rsidP="005937D0">
      <w:pPr>
        <w:numPr>
          <w:ilvl w:val="0"/>
          <w:numId w:val="29"/>
        </w:numPr>
        <w:spacing w:after="40" w:line="260" w:lineRule="exact"/>
        <w:rPr>
          <w:del w:id="97" w:author="lfourquet" w:date="2017-09-19T14:04:00Z"/>
        </w:rPr>
      </w:pPr>
      <w:del w:id="98" w:author="lfourquet" w:date="2017-09-19T14:04:00Z">
        <w:r w:rsidRPr="001B54C3" w:rsidDel="00923A1E">
          <w:rPr>
            <w:rFonts w:ascii="Bookman Old Style" w:hAnsi="Bookman Old Style"/>
            <w:b/>
            <w:caps/>
            <w:sz w:val="16"/>
          </w:rPr>
          <w:delText>SHOULD</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2CCF7E6F" w14:textId="22E71190" w:rsidR="005937D0" w:rsidRPr="001B54C3" w:rsidDel="00923A1E" w:rsidRDefault="005937D0" w:rsidP="005937D0">
      <w:pPr>
        <w:numPr>
          <w:ilvl w:val="1"/>
          <w:numId w:val="29"/>
        </w:numPr>
        <w:spacing w:after="40" w:line="260" w:lineRule="exact"/>
        <w:rPr>
          <w:del w:id="99" w:author="lfourquet" w:date="2017-09-19T14:04:00Z"/>
        </w:rPr>
      </w:pPr>
      <w:del w:id="100"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2F323F05" w14:textId="1FD2B737" w:rsidR="005937D0" w:rsidRPr="001B54C3" w:rsidDel="00923A1E" w:rsidRDefault="005937D0" w:rsidP="005937D0">
      <w:pPr>
        <w:numPr>
          <w:ilvl w:val="1"/>
          <w:numId w:val="29"/>
        </w:numPr>
        <w:spacing w:after="40" w:line="260" w:lineRule="exact"/>
        <w:rPr>
          <w:del w:id="101" w:author="lfourquet" w:date="2017-09-19T14:04:00Z"/>
        </w:rPr>
      </w:pPr>
      <w:del w:id="102"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1.</w:delText>
        </w:r>
      </w:del>
    </w:p>
    <w:p w14:paraId="35A85C5D" w14:textId="19E16A8C" w:rsidR="005937D0" w:rsidRPr="001B54C3" w:rsidDel="00923A1E" w:rsidRDefault="005937D0" w:rsidP="005937D0">
      <w:pPr>
        <w:numPr>
          <w:ilvl w:val="1"/>
          <w:numId w:val="29"/>
        </w:numPr>
        <w:spacing w:after="40" w:line="260" w:lineRule="exact"/>
        <w:rPr>
          <w:del w:id="103" w:author="lfourquet" w:date="2017-09-19T14:04:00Z"/>
        </w:rPr>
      </w:pPr>
      <w:del w:id="104"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Employment Status Organizer</w:delText>
        </w:r>
        <w:r w:rsidRPr="001B54C3" w:rsidDel="00923A1E">
          <w:rPr>
            <w:rStyle w:val="XMLname"/>
          </w:rPr>
          <w:delText xml:space="preserve"> (</w:delText>
        </w:r>
        <w:r w:rsidRPr="001B54C3" w:rsidDel="00923A1E">
          <w:rPr>
            <w:color w:val="000000"/>
            <w:sz w:val="18"/>
            <w:szCs w:val="18"/>
          </w:rPr>
          <w:delText>1.3.6.1.4.1.19376.1.5.3.1.4.20.1</w:delText>
        </w:r>
        <w:r w:rsidRPr="001B54C3" w:rsidDel="00923A1E">
          <w:rPr>
            <w:rStyle w:val="XMLname"/>
          </w:rPr>
          <w:delText>)</w:delText>
        </w:r>
        <w:r w:rsidRPr="001B54C3" w:rsidDel="00923A1E">
          <w:delText>.</w:delText>
        </w:r>
      </w:del>
    </w:p>
    <w:p w14:paraId="16EC2272" w14:textId="21E1740B" w:rsidR="005937D0" w:rsidRPr="001B54C3" w:rsidDel="00923A1E" w:rsidRDefault="005937D0" w:rsidP="005937D0">
      <w:pPr>
        <w:numPr>
          <w:ilvl w:val="0"/>
          <w:numId w:val="29"/>
        </w:numPr>
        <w:spacing w:after="40" w:line="260" w:lineRule="exact"/>
        <w:rPr>
          <w:del w:id="105" w:author="lfourquet" w:date="2017-09-19T14:04:00Z"/>
        </w:rPr>
      </w:pPr>
      <w:del w:id="106" w:author="lfourquet" w:date="2017-09-19T14:04:00Z">
        <w:r w:rsidRPr="001B54C3" w:rsidDel="00923A1E">
          <w:rPr>
            <w:rFonts w:ascii="Bookman Old Style" w:hAnsi="Bookman Old Style"/>
            <w:b/>
            <w:caps/>
            <w:sz w:val="16"/>
          </w:rPr>
          <w:delText>SHOULD</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7BF22DE7" w14:textId="6FA56EF1" w:rsidR="005937D0" w:rsidRPr="001B54C3" w:rsidDel="00923A1E" w:rsidRDefault="005937D0" w:rsidP="005937D0">
      <w:pPr>
        <w:numPr>
          <w:ilvl w:val="1"/>
          <w:numId w:val="29"/>
        </w:numPr>
        <w:spacing w:after="40" w:line="260" w:lineRule="exact"/>
        <w:rPr>
          <w:del w:id="107" w:author="lfourquet" w:date="2017-09-19T14:04:00Z"/>
        </w:rPr>
      </w:pPr>
      <w:del w:id="108"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14D7E37E" w14:textId="6D2D6ED0" w:rsidR="005937D0" w:rsidRPr="001B54C3" w:rsidDel="00923A1E" w:rsidRDefault="005937D0" w:rsidP="005937D0">
      <w:pPr>
        <w:numPr>
          <w:ilvl w:val="1"/>
          <w:numId w:val="29"/>
        </w:numPr>
        <w:spacing w:after="40" w:line="260" w:lineRule="exact"/>
        <w:rPr>
          <w:del w:id="109" w:author="lfourquet" w:date="2017-09-19T14:04:00Z"/>
        </w:rPr>
      </w:pPr>
      <w:del w:id="110"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2.</w:delText>
        </w:r>
      </w:del>
    </w:p>
    <w:p w14:paraId="393F13E5" w14:textId="43F7B7A7" w:rsidR="005937D0" w:rsidRPr="001B54C3" w:rsidDel="00923A1E" w:rsidRDefault="005937D0" w:rsidP="005937D0">
      <w:pPr>
        <w:numPr>
          <w:ilvl w:val="1"/>
          <w:numId w:val="29"/>
        </w:numPr>
        <w:spacing w:after="40" w:line="260" w:lineRule="exact"/>
        <w:rPr>
          <w:del w:id="111" w:author="lfourquet" w:date="2017-09-19T14:04:00Z"/>
        </w:rPr>
      </w:pPr>
      <w:del w:id="112"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Usual Occupation and Industry Organizer</w:delText>
        </w:r>
        <w:r w:rsidRPr="001B54C3" w:rsidDel="00923A1E">
          <w:rPr>
            <w:rStyle w:val="XMLname"/>
          </w:rPr>
          <w:delText xml:space="preserve"> (</w:delText>
        </w:r>
        <w:r w:rsidRPr="001B54C3" w:rsidDel="00923A1E">
          <w:rPr>
            <w:color w:val="000000"/>
            <w:sz w:val="18"/>
            <w:szCs w:val="18"/>
          </w:rPr>
          <w:delText>1.3.6.1.4.1.19376.1.5.3.1.4.20.2</w:delText>
        </w:r>
        <w:r w:rsidRPr="001B54C3" w:rsidDel="00923A1E">
          <w:rPr>
            <w:rStyle w:val="XMLname"/>
          </w:rPr>
          <w:delText>)</w:delText>
        </w:r>
        <w:r w:rsidRPr="001B54C3" w:rsidDel="00923A1E">
          <w:delText>.</w:delText>
        </w:r>
      </w:del>
    </w:p>
    <w:p w14:paraId="43EAF7BB" w14:textId="298AC3D2" w:rsidR="005937D0" w:rsidRPr="001B54C3" w:rsidDel="00923A1E" w:rsidRDefault="005937D0" w:rsidP="005937D0">
      <w:pPr>
        <w:numPr>
          <w:ilvl w:val="0"/>
          <w:numId w:val="29"/>
        </w:numPr>
        <w:spacing w:after="40" w:line="260" w:lineRule="exact"/>
        <w:rPr>
          <w:del w:id="113" w:author="lfourquet" w:date="2017-09-19T14:04:00Z"/>
        </w:rPr>
      </w:pPr>
      <w:del w:id="114" w:author="lfourquet" w:date="2017-09-19T14:04:00Z">
        <w:r w:rsidRPr="001B54C3" w:rsidDel="00923A1E">
          <w:rPr>
            <w:rFonts w:ascii="Bookman Old Style" w:hAnsi="Bookman Old Style"/>
            <w:b/>
            <w:caps/>
            <w:sz w:val="16"/>
          </w:rPr>
          <w:delText>MAY</w:delText>
        </w:r>
        <w:r w:rsidRPr="001B54C3" w:rsidDel="00923A1E">
          <w:delText xml:space="preserve"> contain zero or one [0..1] </w:delText>
        </w:r>
        <w:r w:rsidRPr="001B54C3" w:rsidDel="00923A1E">
          <w:rPr>
            <w:rFonts w:ascii="Courier New" w:hAnsi="Courier New" w:cs="TimesNewRomanPSMT"/>
            <w:b/>
            <w:bCs/>
            <w:sz w:val="20"/>
          </w:rPr>
          <w:delText>component</w:delText>
        </w:r>
        <w:r w:rsidRPr="001B54C3" w:rsidDel="00923A1E">
          <w:delText>.</w:delText>
        </w:r>
      </w:del>
    </w:p>
    <w:p w14:paraId="282E9BF9" w14:textId="7E6D4379" w:rsidR="005937D0" w:rsidRPr="001B54C3" w:rsidDel="00923A1E" w:rsidRDefault="005937D0" w:rsidP="005937D0">
      <w:pPr>
        <w:numPr>
          <w:ilvl w:val="1"/>
          <w:numId w:val="29"/>
        </w:numPr>
        <w:spacing w:after="40" w:line="260" w:lineRule="exact"/>
        <w:rPr>
          <w:del w:id="115" w:author="lfourquet" w:date="2017-09-19T14:04:00Z"/>
        </w:rPr>
      </w:pPr>
      <w:del w:id="116" w:author="lfourquet" w:date="2017-09-19T14:04:00Z">
        <w:r w:rsidRPr="001B54C3" w:rsidDel="00923A1E">
          <w:lastRenderedPageBreak/>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1F226D89" w14:textId="4676E483" w:rsidR="005937D0" w:rsidRPr="001B54C3" w:rsidDel="00923A1E" w:rsidRDefault="005937D0" w:rsidP="005937D0">
      <w:pPr>
        <w:numPr>
          <w:ilvl w:val="1"/>
          <w:numId w:val="29"/>
        </w:numPr>
        <w:spacing w:after="40" w:line="260" w:lineRule="exact"/>
        <w:rPr>
          <w:del w:id="117" w:author="lfourquet" w:date="2017-09-19T14:04:00Z"/>
        </w:rPr>
      </w:pPr>
      <w:del w:id="118" w:author="lfourquet" w:date="2017-09-19T14:04:00Z">
        <w:r w:rsidRPr="001B54C3" w:rsidDel="00923A1E">
          <w:delText xml:space="preserve">The sequenceNumber </w:delText>
        </w:r>
        <w:r w:rsidRPr="001B54C3" w:rsidDel="00923A1E">
          <w:rPr>
            <w:rFonts w:ascii="Bookman Old Style" w:hAnsi="Bookman Old Style"/>
            <w:b/>
            <w:caps/>
            <w:sz w:val="16"/>
          </w:rPr>
          <w:delText>SHALL</w:delText>
        </w:r>
        <w:r w:rsidRPr="001B54C3" w:rsidDel="00923A1E">
          <w:delText xml:space="preserve"> be 3.</w:delText>
        </w:r>
      </w:del>
    </w:p>
    <w:p w14:paraId="06D0DE97" w14:textId="6946D8D5" w:rsidR="005937D0" w:rsidRPr="001B54C3" w:rsidDel="00923A1E" w:rsidRDefault="005937D0" w:rsidP="005937D0">
      <w:pPr>
        <w:numPr>
          <w:ilvl w:val="1"/>
          <w:numId w:val="29"/>
        </w:numPr>
        <w:spacing w:after="40" w:line="260" w:lineRule="exact"/>
        <w:rPr>
          <w:del w:id="119" w:author="lfourquet" w:date="2017-09-19T14:04:00Z"/>
        </w:rPr>
      </w:pPr>
      <w:del w:id="120"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History of Occupation and Industry Organizer</w:delText>
        </w:r>
        <w:r w:rsidRPr="001B54C3" w:rsidDel="00923A1E">
          <w:rPr>
            <w:rStyle w:val="XMLname"/>
          </w:rPr>
          <w:delText xml:space="preserve"> (</w:delText>
        </w:r>
        <w:r w:rsidRPr="001B54C3" w:rsidDel="00923A1E">
          <w:rPr>
            <w:color w:val="000000"/>
            <w:sz w:val="18"/>
            <w:szCs w:val="18"/>
          </w:rPr>
          <w:delText>1.3.6.1.4.1.19376.1.5.3.1.4.20.3</w:delText>
        </w:r>
        <w:r w:rsidRPr="001B54C3" w:rsidDel="00923A1E">
          <w:rPr>
            <w:rStyle w:val="XMLname"/>
          </w:rPr>
          <w:delText>)</w:delText>
        </w:r>
        <w:r w:rsidRPr="001B54C3" w:rsidDel="00923A1E">
          <w:delText>.</w:delText>
        </w:r>
      </w:del>
    </w:p>
    <w:p w14:paraId="15F7F4B7" w14:textId="77777777" w:rsidR="005937D0" w:rsidRPr="00143B5C" w:rsidRDefault="005937D0" w:rsidP="005937D0">
      <w:pPr>
        <w:pStyle w:val="BodyText"/>
      </w:pPr>
    </w:p>
    <w:p w14:paraId="7BFCD6A5" w14:textId="77777777" w:rsidR="00D70EC8" w:rsidRDefault="00D70EC8" w:rsidP="00D70EC8"/>
    <w:p w14:paraId="5ED157BC" w14:textId="5D060CE3" w:rsidR="00D70EC8" w:rsidRDefault="00D70EC8" w:rsidP="00D70EC8">
      <w:pPr>
        <w:pStyle w:val="EditorInstructions"/>
      </w:pPr>
      <w:r>
        <w:t xml:space="preserve">Remove Section </w:t>
      </w:r>
      <w:r w:rsidRPr="00D70EC8">
        <w:t xml:space="preserve">6.3.4.61 Employment Status Organizer </w:t>
      </w:r>
    </w:p>
    <w:p w14:paraId="613DB9D3" w14:textId="77777777" w:rsidR="005937D0" w:rsidRPr="001B54C3" w:rsidRDefault="005937D0" w:rsidP="005937D0">
      <w:pPr>
        <w:pStyle w:val="BodyText"/>
      </w:pPr>
    </w:p>
    <w:p w14:paraId="180ECB77" w14:textId="77777777" w:rsidR="005937D0" w:rsidRPr="00143B5C" w:rsidRDefault="005937D0" w:rsidP="005937D0">
      <w:pPr>
        <w:pStyle w:val="BodyText"/>
      </w:pPr>
    </w:p>
    <w:p w14:paraId="0AA058B8" w14:textId="5A7C4ABC" w:rsidR="005937D0" w:rsidRPr="001B54C3" w:rsidDel="00923A1E" w:rsidRDefault="005937D0" w:rsidP="005937D0">
      <w:pPr>
        <w:pStyle w:val="Heading4"/>
        <w:rPr>
          <w:del w:id="121" w:author="lfourquet" w:date="2017-09-19T14:04:00Z"/>
          <w:bCs/>
          <w:noProof w:val="0"/>
        </w:rPr>
      </w:pPr>
      <w:bookmarkStart w:id="122" w:name="_Toc466555616"/>
      <w:del w:id="123" w:author="lfourquet" w:date="2017-09-19T14:04:00Z">
        <w:r w:rsidRPr="001B54C3" w:rsidDel="00923A1E">
          <w:rPr>
            <w:bCs/>
            <w:noProof w:val="0"/>
          </w:rPr>
          <w:delText>6.3.4.61 Employment Status Organizer</w:delText>
        </w:r>
        <w:bookmarkEnd w:id="122"/>
      </w:del>
    </w:p>
    <w:p w14:paraId="44783F12" w14:textId="4D255A6F" w:rsidR="005937D0" w:rsidDel="00923A1E" w:rsidRDefault="005937D0" w:rsidP="005937D0">
      <w:pPr>
        <w:pStyle w:val="BodyText"/>
        <w:rPr>
          <w:del w:id="124" w:author="lfourquet" w:date="2017-09-19T14:04:00Z"/>
        </w:rPr>
      </w:pPr>
    </w:p>
    <w:p w14:paraId="5418602B" w14:textId="20F9C9CE" w:rsidR="005937D0" w:rsidRPr="001B54C3" w:rsidDel="00923A1E" w:rsidRDefault="005937D0" w:rsidP="005937D0">
      <w:pPr>
        <w:pStyle w:val="TableTitle"/>
        <w:rPr>
          <w:del w:id="125" w:author="lfourquet" w:date="2017-09-19T14:04:00Z"/>
        </w:rPr>
      </w:pPr>
      <w:del w:id="126" w:author="lfourquet" w:date="2017-09-19T14:04:00Z">
        <w:r w:rsidRPr="001B54C3" w:rsidDel="00923A1E">
          <w:delText>Table 6.3.4.61-1: Employment Status Organizer Entry 1.3.6.1.4.1.19376.1.5.3.1.4.20.1</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8"/>
        <w:gridCol w:w="1170"/>
        <w:gridCol w:w="1822"/>
        <w:gridCol w:w="914"/>
        <w:gridCol w:w="3506"/>
      </w:tblGrid>
      <w:tr w:rsidR="005937D0" w:rsidRPr="001B54C3" w:rsidDel="00923A1E" w14:paraId="4D1A9755" w14:textId="330C0932" w:rsidTr="009315B8">
        <w:trPr>
          <w:del w:id="127" w:author="lfourquet" w:date="2017-09-19T14:04:00Z"/>
        </w:trPr>
        <w:tc>
          <w:tcPr>
            <w:tcW w:w="1400" w:type="pct"/>
            <w:gridSpan w:val="2"/>
            <w:shd w:val="clear" w:color="auto" w:fill="E6E6E6"/>
            <w:vAlign w:val="center"/>
          </w:tcPr>
          <w:p w14:paraId="462E282A" w14:textId="39D13F0F" w:rsidR="005937D0" w:rsidRPr="001B54C3" w:rsidDel="00923A1E" w:rsidRDefault="005937D0" w:rsidP="009315B8">
            <w:pPr>
              <w:keepNext/>
              <w:spacing w:before="60" w:after="60"/>
              <w:jc w:val="center"/>
              <w:rPr>
                <w:del w:id="128" w:author="lfourquet" w:date="2017-09-19T14:04:00Z"/>
                <w:rFonts w:ascii="Arial" w:hAnsi="Arial"/>
                <w:b/>
                <w:sz w:val="22"/>
              </w:rPr>
            </w:pPr>
            <w:del w:id="129" w:author="lfourquet" w:date="2017-09-19T14:04:00Z">
              <w:r w:rsidRPr="001B54C3" w:rsidDel="00923A1E">
                <w:rPr>
                  <w:rFonts w:ascii="Arial" w:hAnsi="Arial"/>
                  <w:b/>
                  <w:sz w:val="22"/>
                </w:rPr>
                <w:delText>Template Name</w:delText>
              </w:r>
            </w:del>
          </w:p>
        </w:tc>
        <w:tc>
          <w:tcPr>
            <w:tcW w:w="3600" w:type="pct"/>
            <w:gridSpan w:val="3"/>
            <w:vAlign w:val="center"/>
          </w:tcPr>
          <w:p w14:paraId="73C7A53A" w14:textId="68F5A6C7" w:rsidR="005937D0" w:rsidRPr="001B54C3" w:rsidDel="00923A1E" w:rsidRDefault="005937D0" w:rsidP="009315B8">
            <w:pPr>
              <w:spacing w:before="40" w:after="40"/>
              <w:ind w:left="72" w:right="72"/>
              <w:rPr>
                <w:del w:id="130" w:author="lfourquet" w:date="2017-09-19T14:04:00Z"/>
                <w:sz w:val="18"/>
              </w:rPr>
            </w:pPr>
            <w:del w:id="131" w:author="lfourquet" w:date="2017-09-19T14:04:00Z">
              <w:r w:rsidRPr="001B54C3" w:rsidDel="00923A1E">
                <w:rPr>
                  <w:sz w:val="18"/>
                </w:rPr>
                <w:delText>Employment Status Organizer</w:delText>
              </w:r>
            </w:del>
          </w:p>
        </w:tc>
      </w:tr>
      <w:tr w:rsidR="005937D0" w:rsidRPr="001B54C3" w:rsidDel="00923A1E" w14:paraId="3AEBC341" w14:textId="4516DA75" w:rsidTr="009315B8">
        <w:trPr>
          <w:del w:id="132" w:author="lfourquet" w:date="2017-09-19T14:04:00Z"/>
        </w:trPr>
        <w:tc>
          <w:tcPr>
            <w:tcW w:w="1400" w:type="pct"/>
            <w:gridSpan w:val="2"/>
            <w:shd w:val="clear" w:color="auto" w:fill="E6E6E6"/>
            <w:vAlign w:val="center"/>
          </w:tcPr>
          <w:p w14:paraId="102C7C10" w14:textId="208E2F98" w:rsidR="005937D0" w:rsidRPr="001B54C3" w:rsidDel="00923A1E" w:rsidRDefault="005937D0" w:rsidP="009315B8">
            <w:pPr>
              <w:spacing w:before="40" w:after="40"/>
              <w:ind w:left="72" w:right="72"/>
              <w:jc w:val="center"/>
              <w:rPr>
                <w:del w:id="133" w:author="lfourquet" w:date="2017-09-19T14:04:00Z"/>
                <w:rFonts w:ascii="Arial" w:hAnsi="Arial"/>
                <w:b/>
                <w:sz w:val="20"/>
              </w:rPr>
            </w:pPr>
            <w:del w:id="134" w:author="lfourquet" w:date="2017-09-19T14:04:00Z">
              <w:r w:rsidRPr="001B54C3" w:rsidDel="00923A1E">
                <w:rPr>
                  <w:rFonts w:ascii="Arial" w:hAnsi="Arial"/>
                  <w:b/>
                  <w:sz w:val="20"/>
                </w:rPr>
                <w:delText xml:space="preserve">Template ID </w:delText>
              </w:r>
            </w:del>
          </w:p>
        </w:tc>
        <w:tc>
          <w:tcPr>
            <w:tcW w:w="3600" w:type="pct"/>
            <w:gridSpan w:val="3"/>
            <w:vAlign w:val="center"/>
          </w:tcPr>
          <w:p w14:paraId="15A01FAC" w14:textId="584E0B5D" w:rsidR="005937D0" w:rsidRPr="001B54C3" w:rsidDel="00923A1E" w:rsidRDefault="005937D0" w:rsidP="009315B8">
            <w:pPr>
              <w:spacing w:before="40" w:after="40"/>
              <w:ind w:left="72" w:right="72"/>
              <w:rPr>
                <w:del w:id="135" w:author="lfourquet" w:date="2017-09-19T14:04:00Z"/>
                <w:rFonts w:ascii="Tahoma" w:hAnsi="Tahoma" w:cs="Tahoma"/>
                <w:sz w:val="16"/>
                <w:szCs w:val="16"/>
              </w:rPr>
            </w:pPr>
            <w:del w:id="136" w:author="lfourquet" w:date="2017-09-19T14:04:00Z">
              <w:r w:rsidRPr="001B54C3" w:rsidDel="00923A1E">
                <w:rPr>
                  <w:color w:val="000000"/>
                  <w:sz w:val="18"/>
                  <w:szCs w:val="18"/>
                </w:rPr>
                <w:delText>1.3.6.1.4.1.19376.1.5.3.1.4.20.1</w:delText>
              </w:r>
            </w:del>
          </w:p>
        </w:tc>
      </w:tr>
      <w:tr w:rsidR="005937D0" w:rsidRPr="001B54C3" w:rsidDel="00923A1E" w14:paraId="6A574F88" w14:textId="5A9B64DC" w:rsidTr="009315B8">
        <w:trPr>
          <w:del w:id="137" w:author="lfourquet" w:date="2017-09-19T14:04:00Z"/>
        </w:trPr>
        <w:tc>
          <w:tcPr>
            <w:tcW w:w="1400" w:type="pct"/>
            <w:gridSpan w:val="2"/>
            <w:shd w:val="clear" w:color="auto" w:fill="E6E6E6"/>
            <w:vAlign w:val="center"/>
          </w:tcPr>
          <w:p w14:paraId="01AE702E" w14:textId="3BACA47A" w:rsidR="005937D0" w:rsidRPr="001B54C3" w:rsidDel="00923A1E" w:rsidRDefault="005937D0" w:rsidP="009315B8">
            <w:pPr>
              <w:spacing w:before="40" w:after="40"/>
              <w:ind w:left="72" w:right="72"/>
              <w:jc w:val="center"/>
              <w:rPr>
                <w:del w:id="138" w:author="lfourquet" w:date="2017-09-19T14:04:00Z"/>
                <w:rFonts w:ascii="Arial" w:hAnsi="Arial"/>
                <w:b/>
                <w:sz w:val="20"/>
              </w:rPr>
            </w:pPr>
            <w:del w:id="139"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1C1246D7" w14:textId="692EB6FB" w:rsidR="005937D0" w:rsidRPr="001B54C3" w:rsidDel="00923A1E" w:rsidRDefault="005937D0" w:rsidP="009315B8">
            <w:pPr>
              <w:spacing w:before="40" w:after="40"/>
              <w:ind w:left="72" w:right="72"/>
              <w:rPr>
                <w:del w:id="140" w:author="lfourquet" w:date="2017-09-19T14:04:00Z"/>
                <w:rFonts w:ascii="Tahoma" w:hAnsi="Tahoma" w:cs="Tahoma"/>
                <w:sz w:val="16"/>
                <w:szCs w:val="16"/>
              </w:rPr>
            </w:pPr>
          </w:p>
          <w:p w14:paraId="04346D72" w14:textId="402EB325" w:rsidR="005937D0" w:rsidRPr="001B54C3" w:rsidDel="00923A1E" w:rsidRDefault="005937D0" w:rsidP="009315B8">
            <w:pPr>
              <w:spacing w:before="40" w:after="40"/>
              <w:ind w:right="72"/>
              <w:rPr>
                <w:del w:id="141" w:author="lfourquet" w:date="2017-09-19T14:04:00Z"/>
                <w:sz w:val="18"/>
              </w:rPr>
            </w:pPr>
          </w:p>
        </w:tc>
      </w:tr>
      <w:tr w:rsidR="005937D0" w:rsidRPr="001B54C3" w:rsidDel="00923A1E" w14:paraId="653F8360" w14:textId="442833EC" w:rsidTr="009315B8">
        <w:trPr>
          <w:del w:id="142" w:author="lfourquet" w:date="2017-09-19T14:04:00Z"/>
        </w:trPr>
        <w:tc>
          <w:tcPr>
            <w:tcW w:w="1400" w:type="pct"/>
            <w:gridSpan w:val="2"/>
            <w:shd w:val="clear" w:color="auto" w:fill="E6E6E6"/>
            <w:vAlign w:val="center"/>
          </w:tcPr>
          <w:p w14:paraId="3292F930" w14:textId="454AC63B" w:rsidR="005937D0" w:rsidRPr="001B54C3" w:rsidDel="00923A1E" w:rsidRDefault="005937D0" w:rsidP="009315B8">
            <w:pPr>
              <w:spacing w:before="40" w:after="40"/>
              <w:ind w:left="72" w:right="72"/>
              <w:jc w:val="center"/>
              <w:rPr>
                <w:del w:id="143" w:author="lfourquet" w:date="2017-09-19T14:04:00Z"/>
                <w:rFonts w:ascii="Arial" w:hAnsi="Arial"/>
                <w:b/>
                <w:sz w:val="20"/>
              </w:rPr>
            </w:pPr>
            <w:del w:id="144"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4B6E65AD" w14:textId="7E9563F2" w:rsidR="005937D0" w:rsidRPr="001B54C3" w:rsidDel="00923A1E" w:rsidRDefault="005937D0" w:rsidP="009315B8">
            <w:pPr>
              <w:spacing w:before="40" w:after="40"/>
              <w:ind w:left="72" w:right="72"/>
              <w:rPr>
                <w:del w:id="145" w:author="lfourquet" w:date="2017-09-19T14:04:00Z"/>
                <w:rFonts w:ascii="Tahoma" w:hAnsi="Tahoma" w:cs="Tahoma"/>
                <w:sz w:val="16"/>
                <w:szCs w:val="16"/>
              </w:rPr>
            </w:pPr>
            <w:del w:id="146" w:author="lfourquet" w:date="2017-09-19T14:04:00Z">
              <w:r w:rsidRPr="001B54C3" w:rsidDel="00923A1E">
                <w:rPr>
                  <w:sz w:val="18"/>
                </w:rPr>
                <w:delText>This organizer holds information about a person’s employment status over time. It may hold current as well as prior employment status entries.</w:delText>
              </w:r>
            </w:del>
          </w:p>
        </w:tc>
      </w:tr>
      <w:tr w:rsidR="005937D0" w:rsidRPr="001B54C3" w:rsidDel="00923A1E" w14:paraId="5CF3C858" w14:textId="0D973A7C" w:rsidTr="009315B8">
        <w:trPr>
          <w:del w:id="147" w:author="lfourquet" w:date="2017-09-19T14:04:00Z"/>
        </w:trPr>
        <w:tc>
          <w:tcPr>
            <w:tcW w:w="725" w:type="pct"/>
            <w:shd w:val="clear" w:color="auto" w:fill="E6E6E6"/>
            <w:vAlign w:val="center"/>
          </w:tcPr>
          <w:p w14:paraId="509FD86F" w14:textId="640D47CB" w:rsidR="005937D0" w:rsidRPr="001B54C3" w:rsidDel="00923A1E" w:rsidRDefault="005937D0" w:rsidP="009315B8">
            <w:pPr>
              <w:spacing w:before="40" w:after="40"/>
              <w:ind w:left="72" w:right="72"/>
              <w:jc w:val="center"/>
              <w:rPr>
                <w:del w:id="148" w:author="lfourquet" w:date="2017-09-19T14:04:00Z"/>
                <w:rFonts w:ascii="Arial" w:hAnsi="Arial"/>
                <w:b/>
                <w:sz w:val="20"/>
              </w:rPr>
            </w:pPr>
            <w:del w:id="149"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1F3EFD02" w14:textId="3EB130F8" w:rsidR="005937D0" w:rsidRPr="001B54C3" w:rsidDel="00923A1E" w:rsidRDefault="005937D0" w:rsidP="009315B8">
            <w:pPr>
              <w:spacing w:before="40" w:after="40"/>
              <w:ind w:left="72" w:right="72"/>
              <w:jc w:val="center"/>
              <w:rPr>
                <w:del w:id="150" w:author="lfourquet" w:date="2017-09-19T14:04:00Z"/>
                <w:rFonts w:ascii="Arial" w:hAnsi="Arial"/>
                <w:b/>
                <w:sz w:val="20"/>
              </w:rPr>
            </w:pPr>
            <w:del w:id="151"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4E7CF1AB" w14:textId="42FD6241" w:rsidR="005937D0" w:rsidRPr="001B54C3" w:rsidDel="00923A1E" w:rsidRDefault="005937D0" w:rsidP="009315B8">
            <w:pPr>
              <w:spacing w:before="40" w:after="40"/>
              <w:ind w:left="72" w:right="72"/>
              <w:jc w:val="center"/>
              <w:rPr>
                <w:del w:id="152" w:author="lfourquet" w:date="2017-09-19T14:04:00Z"/>
                <w:rFonts w:ascii="Arial" w:hAnsi="Arial"/>
                <w:b/>
                <w:sz w:val="20"/>
              </w:rPr>
            </w:pPr>
            <w:del w:id="153"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2A5012F3" w14:textId="14E0C2A0" w:rsidR="005937D0" w:rsidRPr="001B54C3" w:rsidDel="00923A1E" w:rsidRDefault="005937D0" w:rsidP="009315B8">
            <w:pPr>
              <w:spacing w:before="40" w:after="40"/>
              <w:ind w:left="72" w:right="72"/>
              <w:jc w:val="center"/>
              <w:rPr>
                <w:del w:id="154" w:author="lfourquet" w:date="2017-09-19T14:04:00Z"/>
                <w:rFonts w:ascii="Arial" w:hAnsi="Arial"/>
                <w:b/>
                <w:sz w:val="20"/>
              </w:rPr>
            </w:pPr>
            <w:del w:id="155" w:author="lfourquet" w:date="2017-09-19T14:04:00Z">
              <w:r w:rsidRPr="001B54C3" w:rsidDel="00923A1E">
                <w:rPr>
                  <w:rFonts w:ascii="Arial" w:hAnsi="Arial"/>
                  <w:b/>
                  <w:sz w:val="20"/>
                </w:rPr>
                <w:delText xml:space="preserve">Value </w:delText>
              </w:r>
            </w:del>
          </w:p>
        </w:tc>
      </w:tr>
      <w:tr w:rsidR="005937D0" w:rsidRPr="001B54C3" w:rsidDel="00923A1E" w14:paraId="316F0932" w14:textId="732BA37C" w:rsidTr="009315B8">
        <w:trPr>
          <w:del w:id="156" w:author="lfourquet" w:date="2017-09-19T14:04:00Z"/>
        </w:trPr>
        <w:tc>
          <w:tcPr>
            <w:tcW w:w="725" w:type="pct"/>
            <w:vAlign w:val="center"/>
          </w:tcPr>
          <w:p w14:paraId="0F59D088" w14:textId="34F5933C" w:rsidR="005937D0" w:rsidRPr="001B54C3" w:rsidDel="00923A1E" w:rsidRDefault="005937D0" w:rsidP="009315B8">
            <w:pPr>
              <w:spacing w:before="40" w:after="40"/>
              <w:ind w:left="72" w:right="72"/>
              <w:rPr>
                <w:del w:id="157" w:author="lfourquet" w:date="2017-09-19T14:04:00Z"/>
                <w:sz w:val="18"/>
              </w:rPr>
            </w:pPr>
            <w:del w:id="158" w:author="lfourquet" w:date="2017-09-19T14:04:00Z">
              <w:r w:rsidRPr="001B54C3" w:rsidDel="00923A1E">
                <w:rPr>
                  <w:sz w:val="18"/>
                </w:rPr>
                <w:delText>ClassCode=</w:delText>
              </w:r>
            </w:del>
          </w:p>
          <w:p w14:paraId="03A1AEDA" w14:textId="40417A48" w:rsidR="005937D0" w:rsidRPr="001B54C3" w:rsidDel="00923A1E" w:rsidRDefault="005937D0" w:rsidP="009315B8">
            <w:pPr>
              <w:spacing w:before="40" w:after="40"/>
              <w:ind w:left="72" w:right="72"/>
              <w:rPr>
                <w:del w:id="159" w:author="lfourquet" w:date="2017-09-19T14:04:00Z"/>
                <w:sz w:val="18"/>
              </w:rPr>
            </w:pPr>
            <w:del w:id="160" w:author="lfourquet" w:date="2017-09-19T14:04:00Z">
              <w:r w:rsidRPr="001B54C3" w:rsidDel="00923A1E">
                <w:rPr>
                  <w:sz w:val="18"/>
                </w:rPr>
                <w:delText>“CLUSTER”</w:delText>
              </w:r>
            </w:del>
          </w:p>
          <w:p w14:paraId="6CBD9292" w14:textId="467E7D69" w:rsidR="005937D0" w:rsidRPr="001B54C3" w:rsidDel="00923A1E" w:rsidRDefault="005937D0" w:rsidP="009315B8">
            <w:pPr>
              <w:spacing w:before="40" w:after="40"/>
              <w:ind w:left="72" w:right="72"/>
              <w:rPr>
                <w:del w:id="161" w:author="lfourquet" w:date="2017-09-19T14:04:00Z"/>
                <w:sz w:val="18"/>
              </w:rPr>
            </w:pPr>
            <w:del w:id="162" w:author="lfourquet" w:date="2017-09-19T14:04:00Z">
              <w:r w:rsidRPr="001B54C3" w:rsidDel="00923A1E">
                <w:rPr>
                  <w:sz w:val="18"/>
                </w:rPr>
                <w:delText>MoodCode=</w:delText>
              </w:r>
            </w:del>
          </w:p>
          <w:p w14:paraId="3FACDFC7" w14:textId="31E7143C" w:rsidR="005937D0" w:rsidRPr="001B54C3" w:rsidDel="00923A1E" w:rsidRDefault="005937D0" w:rsidP="009315B8">
            <w:pPr>
              <w:spacing w:before="40" w:after="40"/>
              <w:ind w:left="72" w:right="72"/>
              <w:rPr>
                <w:del w:id="163" w:author="lfourquet" w:date="2017-09-19T14:04:00Z"/>
                <w:sz w:val="18"/>
              </w:rPr>
            </w:pPr>
            <w:del w:id="164" w:author="lfourquet" w:date="2017-09-19T14:04:00Z">
              <w:r w:rsidRPr="001B54C3" w:rsidDel="00923A1E">
                <w:rPr>
                  <w:sz w:val="18"/>
                </w:rPr>
                <w:delText>“EVN”</w:delText>
              </w:r>
            </w:del>
          </w:p>
        </w:tc>
        <w:tc>
          <w:tcPr>
            <w:tcW w:w="1726" w:type="pct"/>
            <w:gridSpan w:val="2"/>
            <w:vAlign w:val="center"/>
          </w:tcPr>
          <w:p w14:paraId="6611AF21" w14:textId="65450178" w:rsidR="005937D0" w:rsidRPr="001B54C3" w:rsidDel="00923A1E" w:rsidRDefault="005937D0" w:rsidP="009315B8">
            <w:pPr>
              <w:spacing w:before="40" w:after="40"/>
              <w:ind w:left="72" w:right="72"/>
              <w:rPr>
                <w:del w:id="165" w:author="lfourquet" w:date="2017-09-19T14:04:00Z"/>
                <w:sz w:val="18"/>
              </w:rPr>
            </w:pPr>
            <w:del w:id="166" w:author="lfourquet" w:date="2017-09-19T14:04:00Z">
              <w:r w:rsidRPr="001B54C3" w:rsidDel="00923A1E">
                <w:rPr>
                  <w:sz w:val="18"/>
                </w:rPr>
                <w:delText>Code = 74165-2</w:delText>
              </w:r>
            </w:del>
          </w:p>
          <w:p w14:paraId="4F787D06" w14:textId="40BC3140" w:rsidR="005937D0" w:rsidRPr="001B54C3" w:rsidDel="00923A1E" w:rsidRDefault="005937D0" w:rsidP="009315B8">
            <w:pPr>
              <w:spacing w:before="40" w:after="40"/>
              <w:ind w:left="72" w:right="72"/>
              <w:rPr>
                <w:del w:id="167" w:author="lfourquet" w:date="2017-09-19T14:04:00Z"/>
                <w:sz w:val="18"/>
              </w:rPr>
            </w:pPr>
            <w:del w:id="168" w:author="lfourquet" w:date="2017-09-19T14:04:00Z">
              <w:r w:rsidRPr="001B54C3" w:rsidDel="00923A1E">
                <w:rPr>
                  <w:sz w:val="18"/>
                </w:rPr>
                <w:delText>Display Name = History of Employment Status</w:delText>
              </w:r>
            </w:del>
          </w:p>
          <w:p w14:paraId="5C612891" w14:textId="18E455EE" w:rsidR="005937D0" w:rsidRPr="001B54C3" w:rsidDel="00923A1E" w:rsidRDefault="005937D0" w:rsidP="009315B8">
            <w:pPr>
              <w:spacing w:before="40" w:after="40"/>
              <w:ind w:left="72" w:right="72"/>
              <w:rPr>
                <w:del w:id="169" w:author="lfourquet" w:date="2017-09-19T14:04:00Z"/>
                <w:sz w:val="18"/>
              </w:rPr>
            </w:pPr>
            <w:del w:id="170" w:author="lfourquet" w:date="2017-09-19T14:04:00Z">
              <w:r w:rsidRPr="001B54C3" w:rsidDel="00923A1E">
                <w:rPr>
                  <w:sz w:val="18"/>
                </w:rPr>
                <w:delText>CodeSystem = 2.16.840.1.113883.6.1</w:delText>
              </w:r>
            </w:del>
          </w:p>
          <w:p w14:paraId="165E3744" w14:textId="31DA9765" w:rsidR="005937D0" w:rsidRPr="001B54C3" w:rsidDel="00923A1E" w:rsidRDefault="005937D0" w:rsidP="009315B8">
            <w:pPr>
              <w:spacing w:before="40" w:after="40"/>
              <w:ind w:left="72" w:right="72"/>
              <w:rPr>
                <w:del w:id="171" w:author="lfourquet" w:date="2017-09-19T14:04:00Z"/>
                <w:sz w:val="18"/>
              </w:rPr>
            </w:pPr>
            <w:del w:id="172" w:author="lfourquet" w:date="2017-09-19T14:04:00Z">
              <w:r w:rsidRPr="001B54C3" w:rsidDel="00923A1E">
                <w:rPr>
                  <w:sz w:val="18"/>
                </w:rPr>
                <w:delText>CodeSystemName=LOINC</w:delText>
              </w:r>
            </w:del>
          </w:p>
          <w:p w14:paraId="377AF775" w14:textId="29EEDA87" w:rsidR="005937D0" w:rsidRPr="001B54C3" w:rsidDel="00923A1E" w:rsidRDefault="005937D0" w:rsidP="009315B8">
            <w:pPr>
              <w:spacing w:before="40" w:after="40"/>
              <w:ind w:left="72" w:right="72"/>
              <w:rPr>
                <w:del w:id="173" w:author="lfourquet" w:date="2017-09-19T14:04:00Z"/>
                <w:sz w:val="18"/>
              </w:rPr>
            </w:pPr>
          </w:p>
        </w:tc>
        <w:tc>
          <w:tcPr>
            <w:tcW w:w="527" w:type="pct"/>
            <w:vAlign w:val="center"/>
          </w:tcPr>
          <w:p w14:paraId="03740F7C" w14:textId="48F3BA48" w:rsidR="005937D0" w:rsidRPr="001B54C3" w:rsidDel="00923A1E" w:rsidRDefault="005937D0" w:rsidP="009315B8">
            <w:pPr>
              <w:spacing w:before="40" w:after="40"/>
              <w:ind w:left="72" w:right="72"/>
              <w:rPr>
                <w:del w:id="174" w:author="lfourquet" w:date="2017-09-19T14:04:00Z"/>
                <w:sz w:val="18"/>
              </w:rPr>
            </w:pPr>
            <w:del w:id="175" w:author="lfourquet" w:date="2017-09-19T14:04:00Z">
              <w:r w:rsidRPr="001B54C3" w:rsidDel="00923A1E">
                <w:rPr>
                  <w:sz w:val="18"/>
                </w:rPr>
                <w:delText>Organizer</w:delText>
              </w:r>
            </w:del>
          </w:p>
        </w:tc>
        <w:tc>
          <w:tcPr>
            <w:tcW w:w="2022" w:type="pct"/>
            <w:vAlign w:val="center"/>
          </w:tcPr>
          <w:p w14:paraId="1682C292" w14:textId="493E395E" w:rsidR="005937D0" w:rsidRPr="001B54C3" w:rsidDel="00923A1E" w:rsidRDefault="005937D0" w:rsidP="009315B8">
            <w:pPr>
              <w:spacing w:before="40" w:after="40"/>
              <w:ind w:left="72" w:right="72"/>
              <w:rPr>
                <w:del w:id="176" w:author="lfourquet" w:date="2017-09-19T14:04:00Z"/>
                <w:sz w:val="18"/>
              </w:rPr>
            </w:pPr>
          </w:p>
        </w:tc>
      </w:tr>
    </w:tbl>
    <w:p w14:paraId="0BC098D0" w14:textId="6C2BD22B" w:rsidR="005937D0" w:rsidRPr="001B54C3" w:rsidDel="00923A1E" w:rsidRDefault="005937D0" w:rsidP="005937D0">
      <w:pPr>
        <w:pStyle w:val="BlockText"/>
        <w:ind w:left="0"/>
        <w:rPr>
          <w:del w:id="177" w:author="lfourquet" w:date="2017-09-19T14:04:00Z"/>
          <w:rFonts w:eastAsia="SimSun"/>
          <w:lang w:eastAsia="zh-CN"/>
        </w:rPr>
      </w:pPr>
    </w:p>
    <w:p w14:paraId="76B30846" w14:textId="2783B0CE" w:rsidR="005937D0" w:rsidRPr="001B54C3" w:rsidDel="00923A1E" w:rsidRDefault="005937D0" w:rsidP="005937D0">
      <w:pPr>
        <w:keepNext/>
        <w:spacing w:before="40" w:after="120"/>
        <w:ind w:left="720"/>
        <w:rPr>
          <w:del w:id="178" w:author="lfourquet" w:date="2017-09-19T14:04:00Z"/>
          <w:rFonts w:ascii="Courier New" w:eastAsia="SimSun" w:hAnsi="Courier New" w:cs="Courier New"/>
          <w:sz w:val="20"/>
          <w:lang w:eastAsia="zh-CN"/>
        </w:rPr>
      </w:pPr>
      <w:del w:id="179"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color w:val="000000"/>
            <w:sz w:val="18"/>
            <w:szCs w:val="18"/>
          </w:rPr>
          <w:delText>1.3.6.1.4.1.19376.1.5.3.1.4.20.1</w:delText>
        </w:r>
        <w:r w:rsidRPr="001B54C3" w:rsidDel="00923A1E">
          <w:rPr>
            <w:rFonts w:eastAsia="SimSun"/>
            <w:color w:val="000000"/>
            <w:sz w:val="18"/>
            <w:szCs w:val="18"/>
          </w:rPr>
          <w:delText xml:space="preserve"> </w:delText>
        </w:r>
        <w:r w:rsidRPr="001B54C3" w:rsidDel="00923A1E">
          <w:rPr>
            <w:rFonts w:ascii="Courier New" w:eastAsia="SimSun" w:hAnsi="Courier New" w:cs="Courier New"/>
            <w:sz w:val="20"/>
            <w:lang w:eastAsia="zh-CN"/>
          </w:rPr>
          <w:delText>(open)]</w:delText>
        </w:r>
      </w:del>
    </w:p>
    <w:p w14:paraId="4D5165C8" w14:textId="420B3CB5" w:rsidR="005937D0" w:rsidRPr="001B54C3" w:rsidDel="00923A1E" w:rsidRDefault="005937D0" w:rsidP="005937D0">
      <w:pPr>
        <w:ind w:left="720"/>
        <w:rPr>
          <w:del w:id="180" w:author="lfourquet" w:date="2017-09-19T14:04:00Z"/>
        </w:rPr>
      </w:pPr>
      <w:del w:id="181" w:author="lfourquet" w:date="2017-09-19T14:04:00Z">
        <w:r w:rsidRPr="001B54C3" w:rsidDel="00923A1E">
          <w:delText>An Employment Status Organizer holds clinical statements about the subject’s employment status over time</w:delText>
        </w:r>
        <w:r w:rsidDel="00923A1E">
          <w:delText xml:space="preserve">. </w:delText>
        </w:r>
      </w:del>
    </w:p>
    <w:p w14:paraId="46BA8957" w14:textId="4424B8FF" w:rsidR="005937D0" w:rsidRPr="001B54C3" w:rsidDel="00923A1E" w:rsidRDefault="005937D0" w:rsidP="005937D0">
      <w:pPr>
        <w:rPr>
          <w:del w:id="182" w:author="lfourquet" w:date="2017-09-19T14:04:00Z"/>
        </w:rPr>
      </w:pPr>
    </w:p>
    <w:p w14:paraId="7D33A6B8" w14:textId="441B121F" w:rsidR="005937D0" w:rsidRPr="001B54C3" w:rsidDel="00923A1E" w:rsidRDefault="005937D0" w:rsidP="005937D0">
      <w:pPr>
        <w:numPr>
          <w:ilvl w:val="0"/>
          <w:numId w:val="26"/>
        </w:numPr>
        <w:spacing w:after="40" w:line="260" w:lineRule="exact"/>
        <w:rPr>
          <w:del w:id="183" w:author="lfourquet" w:date="2017-09-19T14:04:00Z"/>
        </w:rPr>
      </w:pPr>
      <w:del w:id="18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418FD210" w14:textId="1DA67F98" w:rsidR="005937D0" w:rsidRPr="001B54C3" w:rsidDel="00923A1E" w:rsidRDefault="005937D0" w:rsidP="005937D0">
      <w:pPr>
        <w:numPr>
          <w:ilvl w:val="0"/>
          <w:numId w:val="26"/>
        </w:numPr>
        <w:spacing w:after="40" w:line="260" w:lineRule="exact"/>
        <w:rPr>
          <w:del w:id="185" w:author="lfourquet" w:date="2017-09-19T14:04:00Z"/>
        </w:rPr>
      </w:pPr>
      <w:del w:id="186"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457A74F9" w14:textId="038255C5" w:rsidR="005937D0" w:rsidRPr="001B54C3" w:rsidDel="00923A1E" w:rsidRDefault="005937D0" w:rsidP="005937D0">
      <w:pPr>
        <w:numPr>
          <w:ilvl w:val="0"/>
          <w:numId w:val="26"/>
        </w:numPr>
        <w:spacing w:after="40" w:line="260" w:lineRule="exact"/>
        <w:rPr>
          <w:del w:id="187" w:author="lfourquet" w:date="2017-09-19T14:04:00Z"/>
        </w:rPr>
      </w:pPr>
      <w:del w:id="18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05E6410A" w14:textId="2CFA6BED" w:rsidR="005937D0" w:rsidRPr="001B54C3" w:rsidDel="00923A1E" w:rsidRDefault="005937D0" w:rsidP="005937D0">
      <w:pPr>
        <w:numPr>
          <w:ilvl w:val="1"/>
          <w:numId w:val="26"/>
        </w:numPr>
        <w:spacing w:after="40" w:line="260" w:lineRule="exact"/>
        <w:rPr>
          <w:del w:id="189" w:author="lfourquet" w:date="2017-09-19T14:04:00Z"/>
        </w:rPr>
      </w:pPr>
      <w:del w:id="190"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color w:val="000000"/>
            <w:sz w:val="18"/>
            <w:szCs w:val="18"/>
          </w:rPr>
          <w:delText>1.3.6.1.4.1.19376.1.5.3.1.4.20.1</w:delText>
        </w:r>
        <w:r w:rsidRPr="001B54C3" w:rsidDel="00923A1E">
          <w:rPr>
            <w:rFonts w:ascii="Courier New" w:hAnsi="Courier New" w:cs="TimesNewRomanPSMT"/>
            <w:sz w:val="20"/>
          </w:rPr>
          <w:delText>"</w:delText>
        </w:r>
        <w:r w:rsidRPr="001B54C3" w:rsidDel="00923A1E">
          <w:delText>.</w:delText>
        </w:r>
      </w:del>
    </w:p>
    <w:p w14:paraId="6D59C22B" w14:textId="0048D9A8" w:rsidR="005937D0" w:rsidRPr="001B54C3" w:rsidDel="00923A1E" w:rsidRDefault="005937D0" w:rsidP="005937D0">
      <w:pPr>
        <w:numPr>
          <w:ilvl w:val="0"/>
          <w:numId w:val="26"/>
        </w:numPr>
        <w:spacing w:after="40" w:line="260" w:lineRule="exact"/>
        <w:rPr>
          <w:del w:id="191" w:author="lfourquet" w:date="2017-09-19T14:04:00Z"/>
        </w:rPr>
      </w:pPr>
      <w:del w:id="192"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277AEBE6" w14:textId="01DD1322" w:rsidR="005937D0" w:rsidRPr="001B54C3" w:rsidDel="00923A1E" w:rsidRDefault="005937D0" w:rsidP="005937D0">
      <w:pPr>
        <w:numPr>
          <w:ilvl w:val="1"/>
          <w:numId w:val="26"/>
        </w:numPr>
        <w:shd w:val="clear" w:color="auto" w:fill="FFFFFF"/>
        <w:spacing w:after="40" w:line="260" w:lineRule="exact"/>
        <w:rPr>
          <w:del w:id="193" w:author="lfourquet" w:date="2017-09-19T14:04:00Z"/>
        </w:rPr>
      </w:pPr>
      <w:del w:id="194" w:author="lfourquet" w:date="2017-09-19T14:04:00Z">
        <w:r w:rsidRPr="001B54C3" w:rsidDel="00923A1E">
          <w:delText>The first id represents this specific globally unique employment status organizer.</w:delText>
        </w:r>
      </w:del>
    </w:p>
    <w:p w14:paraId="31B8AF32" w14:textId="7A26BDF7" w:rsidR="005937D0" w:rsidRPr="001B54C3" w:rsidDel="00923A1E" w:rsidRDefault="005937D0" w:rsidP="005937D0">
      <w:pPr>
        <w:numPr>
          <w:ilvl w:val="0"/>
          <w:numId w:val="26"/>
        </w:numPr>
        <w:spacing w:after="40" w:line="260" w:lineRule="exact"/>
        <w:rPr>
          <w:del w:id="195" w:author="lfourquet" w:date="2017-09-19T14:04:00Z"/>
        </w:rPr>
      </w:pPr>
      <w:del w:id="196" w:author="lfourquet" w:date="2017-09-19T14:04:00Z">
        <w:r w:rsidRPr="001B54C3" w:rsidDel="00923A1E">
          <w:rPr>
            <w:rFonts w:ascii="Bookman Old Style" w:hAnsi="Bookman Old Style"/>
            <w:b/>
            <w:caps/>
            <w:sz w:val="16"/>
          </w:rPr>
          <w:lastRenderedPageBreak/>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1525E66F" w14:textId="5FFD6D3C" w:rsidR="005937D0" w:rsidRPr="001B54C3" w:rsidDel="00923A1E" w:rsidRDefault="005937D0" w:rsidP="005937D0">
      <w:pPr>
        <w:numPr>
          <w:ilvl w:val="1"/>
          <w:numId w:val="26"/>
        </w:numPr>
        <w:spacing w:after="40" w:line="260" w:lineRule="exact"/>
        <w:rPr>
          <w:del w:id="197" w:author="lfourquet" w:date="2017-09-19T14:04:00Z"/>
        </w:rPr>
      </w:pPr>
      <w:del w:id="198" w:author="lfourquet" w:date="2017-09-19T14:04:00Z">
        <w:r w:rsidRPr="001B54C3" w:rsidDel="00923A1E">
          <w:rPr>
            <w:rFonts w:ascii="Bookman Old Style" w:hAnsi="Bookman Old Style"/>
            <w:b/>
            <w:caps/>
            <w:sz w:val="16"/>
          </w:rPr>
          <w:delText>SHall</w:delText>
        </w:r>
        <w:r w:rsidRPr="001B54C3" w:rsidDel="00923A1E">
          <w:delText xml:space="preserve"> be 74165-2 (History of Employment Status) from LOINC (codeSystem 2.16.840.1.113883.6.1).</w:delText>
        </w:r>
      </w:del>
    </w:p>
    <w:p w14:paraId="6A05FEEC" w14:textId="46169978" w:rsidR="005937D0" w:rsidRPr="001B54C3" w:rsidDel="00923A1E" w:rsidRDefault="005937D0" w:rsidP="005937D0">
      <w:pPr>
        <w:numPr>
          <w:ilvl w:val="0"/>
          <w:numId w:val="26"/>
        </w:numPr>
        <w:spacing w:after="40" w:line="260" w:lineRule="exact"/>
        <w:rPr>
          <w:del w:id="199" w:author="lfourquet" w:date="2017-09-19T14:04:00Z"/>
        </w:rPr>
      </w:pPr>
      <w:del w:id="200"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03119255" w14:textId="71818FBD" w:rsidR="005937D0" w:rsidRPr="001B54C3" w:rsidDel="00923A1E" w:rsidRDefault="005937D0" w:rsidP="005937D0">
      <w:pPr>
        <w:numPr>
          <w:ilvl w:val="0"/>
          <w:numId w:val="26"/>
        </w:numPr>
        <w:spacing w:after="40" w:line="260" w:lineRule="exact"/>
        <w:rPr>
          <w:del w:id="201" w:author="lfourquet" w:date="2017-09-19T14:04:00Z"/>
        </w:rPr>
      </w:pPr>
      <w:del w:id="20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54277E40" w14:textId="0EA3C3E6" w:rsidR="005937D0" w:rsidRPr="001B54C3" w:rsidDel="00923A1E" w:rsidRDefault="005937D0" w:rsidP="005937D0">
      <w:pPr>
        <w:numPr>
          <w:ilvl w:val="1"/>
          <w:numId w:val="26"/>
        </w:numPr>
        <w:spacing w:after="40" w:line="260" w:lineRule="exact"/>
        <w:rPr>
          <w:del w:id="203" w:author="lfourquet" w:date="2017-09-19T14:04:00Z"/>
        </w:rPr>
      </w:pPr>
      <w:del w:id="204" w:author="lfourquet" w:date="2017-09-19T14:04:00Z">
        <w:r w:rsidRPr="001B54C3" w:rsidDel="00923A1E">
          <w:delText>Where EffectiveTime/low SHALL represent the earliest point in time for any data in the organizer.</w:delText>
        </w:r>
      </w:del>
    </w:p>
    <w:p w14:paraId="0A234003" w14:textId="6B139544" w:rsidR="005937D0" w:rsidRPr="001B54C3" w:rsidDel="00923A1E" w:rsidRDefault="005937D0" w:rsidP="005937D0">
      <w:pPr>
        <w:numPr>
          <w:ilvl w:val="1"/>
          <w:numId w:val="26"/>
        </w:numPr>
        <w:spacing w:after="40" w:line="260" w:lineRule="exact"/>
        <w:rPr>
          <w:del w:id="205" w:author="lfourquet" w:date="2017-09-19T14:04:00Z"/>
        </w:rPr>
      </w:pPr>
      <w:del w:id="206" w:author="lfourquet" w:date="2017-09-19T14:04:00Z">
        <w:r w:rsidRPr="001B54C3" w:rsidDel="00923A1E">
          <w:delText>Where effectiveTime/high SHALL represent the latest point in time for any data in the organizer, consequently the last point in time when information in the organizer was updated.</w:delText>
        </w:r>
      </w:del>
    </w:p>
    <w:p w14:paraId="055B66A5" w14:textId="5BAEE97F" w:rsidR="005937D0" w:rsidRPr="001B54C3" w:rsidDel="00923A1E" w:rsidRDefault="005937D0" w:rsidP="005937D0">
      <w:pPr>
        <w:numPr>
          <w:ilvl w:val="0"/>
          <w:numId w:val="26"/>
        </w:numPr>
        <w:spacing w:after="40" w:line="260" w:lineRule="exact"/>
        <w:rPr>
          <w:del w:id="207" w:author="lfourquet" w:date="2017-09-19T14:04:00Z"/>
        </w:rPr>
      </w:pPr>
      <w:del w:id="208"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1E7D7A38" w14:textId="7106FAB8" w:rsidR="005937D0" w:rsidRPr="001B54C3" w:rsidDel="00923A1E" w:rsidRDefault="005937D0" w:rsidP="005937D0">
      <w:pPr>
        <w:numPr>
          <w:ilvl w:val="1"/>
          <w:numId w:val="26"/>
        </w:numPr>
        <w:spacing w:after="40" w:line="260" w:lineRule="exact"/>
        <w:rPr>
          <w:del w:id="209" w:author="lfourquet" w:date="2017-09-19T14:04:00Z"/>
        </w:rPr>
      </w:pPr>
      <w:del w:id="210"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4EC68B9D" w14:textId="6177D6DE" w:rsidR="005937D0" w:rsidRPr="001B54C3" w:rsidDel="00923A1E" w:rsidRDefault="005937D0" w:rsidP="005937D0">
      <w:pPr>
        <w:numPr>
          <w:ilvl w:val="1"/>
          <w:numId w:val="26"/>
        </w:numPr>
        <w:spacing w:after="40" w:line="260" w:lineRule="exact"/>
        <w:rPr>
          <w:del w:id="211" w:author="lfourquet" w:date="2017-09-19T14:04:00Z"/>
        </w:rPr>
      </w:pPr>
      <w:del w:id="212"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Employment Status Observation</w:delText>
        </w:r>
        <w:r w:rsidRPr="001B54C3" w:rsidDel="00923A1E">
          <w:rPr>
            <w:rStyle w:val="XMLname"/>
          </w:rPr>
          <w:delText xml:space="preserve"> (1.3.6.1.4.1.19376.1.5.3.1.4.20.4)</w:delText>
        </w:r>
        <w:r w:rsidRPr="001B54C3" w:rsidDel="00923A1E">
          <w:delText>.</w:delText>
        </w:r>
      </w:del>
    </w:p>
    <w:p w14:paraId="329592C2" w14:textId="77777777" w:rsidR="00D70EC8" w:rsidRDefault="00D70EC8" w:rsidP="00D70EC8"/>
    <w:p w14:paraId="2F2BE921" w14:textId="08D6C348" w:rsidR="00D70EC8" w:rsidRDefault="00D70EC8" w:rsidP="00D70EC8">
      <w:pPr>
        <w:pStyle w:val="EditorInstructions"/>
      </w:pPr>
      <w:r>
        <w:t xml:space="preserve">Remove Section </w:t>
      </w:r>
      <w:r w:rsidRPr="00D70EC8">
        <w:t>6.3.4.62 Usual Occupation and Industry Organizer</w:t>
      </w:r>
    </w:p>
    <w:p w14:paraId="514FD28F" w14:textId="3F929B3A" w:rsidR="005937D0" w:rsidRPr="001B54C3" w:rsidDel="00923A1E" w:rsidRDefault="005937D0" w:rsidP="005937D0">
      <w:pPr>
        <w:pStyle w:val="Heading4"/>
        <w:rPr>
          <w:del w:id="213" w:author="lfourquet" w:date="2017-09-19T14:04:00Z"/>
          <w:bCs/>
          <w:noProof w:val="0"/>
        </w:rPr>
      </w:pPr>
      <w:bookmarkStart w:id="214" w:name="_Toc466555617"/>
      <w:del w:id="215" w:author="lfourquet" w:date="2017-09-19T14:04:00Z">
        <w:r w:rsidRPr="001B54C3" w:rsidDel="00923A1E">
          <w:rPr>
            <w:bCs/>
            <w:noProof w:val="0"/>
          </w:rPr>
          <w:delText>6.3.4.62 Usual Occupation and Industry Organizer</w:delText>
        </w:r>
        <w:bookmarkEnd w:id="214"/>
      </w:del>
    </w:p>
    <w:p w14:paraId="7E4D8965" w14:textId="35C290AF" w:rsidR="005937D0" w:rsidDel="00923A1E" w:rsidRDefault="005937D0" w:rsidP="005937D0">
      <w:pPr>
        <w:pStyle w:val="BodyText"/>
        <w:rPr>
          <w:del w:id="216" w:author="lfourquet" w:date="2017-09-19T14:04:00Z"/>
        </w:rPr>
      </w:pPr>
    </w:p>
    <w:p w14:paraId="7F9CD289" w14:textId="32885F6B" w:rsidR="005937D0" w:rsidRPr="001B54C3" w:rsidDel="00923A1E" w:rsidRDefault="005937D0" w:rsidP="005937D0">
      <w:pPr>
        <w:pStyle w:val="TableTitle"/>
        <w:rPr>
          <w:del w:id="217" w:author="lfourquet" w:date="2017-09-19T14:04:00Z"/>
        </w:rPr>
      </w:pPr>
      <w:del w:id="218" w:author="lfourquet" w:date="2017-09-19T14:04:00Z">
        <w:r w:rsidRPr="001B54C3" w:rsidDel="00923A1E">
          <w:delText>Table 6.3.4.62-1: Usual Occupation and Industry Organizer Entry 1.3.6.1.4.1.19376.1.5.3.1.4.20.2</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258"/>
        <w:gridCol w:w="1170"/>
        <w:gridCol w:w="1822"/>
        <w:gridCol w:w="914"/>
        <w:gridCol w:w="3506"/>
      </w:tblGrid>
      <w:tr w:rsidR="005937D0" w:rsidRPr="001B54C3" w:rsidDel="00923A1E" w14:paraId="77C214EF" w14:textId="1A33EAD9" w:rsidTr="009315B8">
        <w:trPr>
          <w:del w:id="219" w:author="lfourquet" w:date="2017-09-19T14:04:00Z"/>
        </w:trPr>
        <w:tc>
          <w:tcPr>
            <w:tcW w:w="1400" w:type="pct"/>
            <w:gridSpan w:val="2"/>
            <w:shd w:val="clear" w:color="auto" w:fill="E6E6E6"/>
            <w:vAlign w:val="center"/>
          </w:tcPr>
          <w:p w14:paraId="3E45D2DF" w14:textId="75D5DD6C" w:rsidR="005937D0" w:rsidRPr="001B54C3" w:rsidDel="00923A1E" w:rsidRDefault="005937D0" w:rsidP="009315B8">
            <w:pPr>
              <w:keepNext/>
              <w:spacing w:before="60" w:after="60"/>
              <w:jc w:val="center"/>
              <w:rPr>
                <w:del w:id="220" w:author="lfourquet" w:date="2017-09-19T14:04:00Z"/>
                <w:rFonts w:ascii="Arial" w:hAnsi="Arial"/>
                <w:b/>
                <w:sz w:val="22"/>
              </w:rPr>
            </w:pPr>
            <w:del w:id="221" w:author="lfourquet" w:date="2017-09-19T14:04:00Z">
              <w:r w:rsidRPr="001B54C3" w:rsidDel="00923A1E">
                <w:rPr>
                  <w:rFonts w:ascii="Arial" w:hAnsi="Arial"/>
                  <w:b/>
                  <w:sz w:val="22"/>
                </w:rPr>
                <w:delText>Template Name</w:delText>
              </w:r>
            </w:del>
          </w:p>
        </w:tc>
        <w:tc>
          <w:tcPr>
            <w:tcW w:w="3600" w:type="pct"/>
            <w:gridSpan w:val="3"/>
            <w:vAlign w:val="center"/>
          </w:tcPr>
          <w:p w14:paraId="17B78DA8" w14:textId="1418E5C8" w:rsidR="005937D0" w:rsidRPr="001B54C3" w:rsidDel="00923A1E" w:rsidRDefault="005937D0" w:rsidP="009315B8">
            <w:pPr>
              <w:spacing w:before="40" w:after="40"/>
              <w:ind w:left="72" w:right="72"/>
              <w:rPr>
                <w:del w:id="222" w:author="lfourquet" w:date="2017-09-19T14:04:00Z"/>
                <w:sz w:val="18"/>
              </w:rPr>
            </w:pPr>
            <w:del w:id="223" w:author="lfourquet" w:date="2017-09-19T14:04:00Z">
              <w:r w:rsidRPr="001B54C3" w:rsidDel="00923A1E">
                <w:rPr>
                  <w:sz w:val="18"/>
                </w:rPr>
                <w:delText>Usual Occupation and Industry Organizer</w:delText>
              </w:r>
            </w:del>
          </w:p>
        </w:tc>
      </w:tr>
      <w:tr w:rsidR="005937D0" w:rsidRPr="001B54C3" w:rsidDel="00923A1E" w14:paraId="25DF0EB8" w14:textId="65FA795C" w:rsidTr="009315B8">
        <w:trPr>
          <w:del w:id="224" w:author="lfourquet" w:date="2017-09-19T14:04:00Z"/>
        </w:trPr>
        <w:tc>
          <w:tcPr>
            <w:tcW w:w="1400" w:type="pct"/>
            <w:gridSpan w:val="2"/>
            <w:shd w:val="clear" w:color="auto" w:fill="E6E6E6"/>
            <w:vAlign w:val="center"/>
          </w:tcPr>
          <w:p w14:paraId="6BAA09C9" w14:textId="2D82F890" w:rsidR="005937D0" w:rsidRPr="001B54C3" w:rsidDel="00923A1E" w:rsidRDefault="005937D0" w:rsidP="009315B8">
            <w:pPr>
              <w:spacing w:before="40" w:after="40"/>
              <w:ind w:left="72" w:right="72"/>
              <w:jc w:val="center"/>
              <w:rPr>
                <w:del w:id="225" w:author="lfourquet" w:date="2017-09-19T14:04:00Z"/>
                <w:rFonts w:ascii="Arial" w:hAnsi="Arial"/>
                <w:b/>
                <w:sz w:val="20"/>
              </w:rPr>
            </w:pPr>
            <w:del w:id="226" w:author="lfourquet" w:date="2017-09-19T14:04:00Z">
              <w:r w:rsidRPr="001B54C3" w:rsidDel="00923A1E">
                <w:rPr>
                  <w:rFonts w:ascii="Arial" w:hAnsi="Arial"/>
                  <w:b/>
                  <w:sz w:val="20"/>
                </w:rPr>
                <w:delText xml:space="preserve">Template ID </w:delText>
              </w:r>
            </w:del>
          </w:p>
        </w:tc>
        <w:tc>
          <w:tcPr>
            <w:tcW w:w="3600" w:type="pct"/>
            <w:gridSpan w:val="3"/>
            <w:vAlign w:val="center"/>
          </w:tcPr>
          <w:p w14:paraId="754652B0" w14:textId="04DE79FC" w:rsidR="005937D0" w:rsidRPr="001B54C3" w:rsidDel="00923A1E" w:rsidRDefault="005937D0" w:rsidP="009315B8">
            <w:pPr>
              <w:spacing w:before="40" w:after="40"/>
              <w:ind w:left="72" w:right="72"/>
              <w:rPr>
                <w:del w:id="227" w:author="lfourquet" w:date="2017-09-19T14:04:00Z"/>
                <w:rFonts w:ascii="Tahoma" w:hAnsi="Tahoma" w:cs="Tahoma"/>
                <w:sz w:val="16"/>
                <w:szCs w:val="16"/>
              </w:rPr>
            </w:pPr>
            <w:del w:id="228" w:author="lfourquet" w:date="2017-09-19T14:04:00Z">
              <w:r w:rsidRPr="001B54C3" w:rsidDel="00923A1E">
                <w:rPr>
                  <w:sz w:val="18"/>
                </w:rPr>
                <w:delText>1.3.6.1.4.1.19376.1.5.3.1.4.20.2</w:delText>
              </w:r>
            </w:del>
          </w:p>
        </w:tc>
      </w:tr>
      <w:tr w:rsidR="005937D0" w:rsidRPr="001B54C3" w:rsidDel="00923A1E" w14:paraId="1552993E" w14:textId="76B4E3E7" w:rsidTr="009315B8">
        <w:trPr>
          <w:del w:id="229" w:author="lfourquet" w:date="2017-09-19T14:04:00Z"/>
        </w:trPr>
        <w:tc>
          <w:tcPr>
            <w:tcW w:w="1400" w:type="pct"/>
            <w:gridSpan w:val="2"/>
            <w:shd w:val="clear" w:color="auto" w:fill="E6E6E6"/>
            <w:vAlign w:val="center"/>
          </w:tcPr>
          <w:p w14:paraId="79446828" w14:textId="2CA36C20" w:rsidR="005937D0" w:rsidRPr="001B54C3" w:rsidDel="00923A1E" w:rsidRDefault="005937D0" w:rsidP="009315B8">
            <w:pPr>
              <w:spacing w:before="40" w:after="40"/>
              <w:ind w:left="72" w:right="72"/>
              <w:jc w:val="center"/>
              <w:rPr>
                <w:del w:id="230" w:author="lfourquet" w:date="2017-09-19T14:04:00Z"/>
                <w:rFonts w:ascii="Arial" w:hAnsi="Arial"/>
                <w:b/>
                <w:sz w:val="20"/>
              </w:rPr>
            </w:pPr>
            <w:del w:id="231" w:author="lfourquet" w:date="2017-09-19T14:04:00Z">
              <w:r w:rsidRPr="001B54C3" w:rsidDel="00923A1E">
                <w:rPr>
                  <w:rFonts w:ascii="Arial" w:hAnsi="Arial"/>
                  <w:b/>
                  <w:sz w:val="20"/>
                </w:rPr>
                <w:delText xml:space="preserve">Parent Template </w:delText>
              </w:r>
            </w:del>
          </w:p>
        </w:tc>
        <w:tc>
          <w:tcPr>
            <w:tcW w:w="3600" w:type="pct"/>
            <w:gridSpan w:val="3"/>
            <w:vAlign w:val="center"/>
          </w:tcPr>
          <w:p w14:paraId="505CB307" w14:textId="1477CBD0" w:rsidR="005937D0" w:rsidRPr="001B54C3" w:rsidDel="00923A1E" w:rsidRDefault="005937D0" w:rsidP="009315B8">
            <w:pPr>
              <w:spacing w:before="40" w:after="40"/>
              <w:ind w:left="72" w:right="72"/>
              <w:rPr>
                <w:del w:id="232" w:author="lfourquet" w:date="2017-09-19T14:04:00Z"/>
                <w:rFonts w:ascii="Tahoma" w:hAnsi="Tahoma" w:cs="Tahoma"/>
                <w:sz w:val="16"/>
                <w:szCs w:val="16"/>
              </w:rPr>
            </w:pPr>
          </w:p>
          <w:p w14:paraId="0F4CEDFC" w14:textId="52D2A947" w:rsidR="005937D0" w:rsidRPr="001B54C3" w:rsidDel="00923A1E" w:rsidRDefault="005937D0" w:rsidP="009315B8">
            <w:pPr>
              <w:spacing w:before="40" w:after="40"/>
              <w:ind w:right="72"/>
              <w:rPr>
                <w:del w:id="233" w:author="lfourquet" w:date="2017-09-19T14:04:00Z"/>
                <w:sz w:val="18"/>
              </w:rPr>
            </w:pPr>
          </w:p>
        </w:tc>
      </w:tr>
      <w:tr w:rsidR="005937D0" w:rsidRPr="001B54C3" w:rsidDel="00923A1E" w14:paraId="03B5C7FD" w14:textId="001F6EDD" w:rsidTr="009315B8">
        <w:trPr>
          <w:del w:id="234" w:author="lfourquet" w:date="2017-09-19T14:04:00Z"/>
        </w:trPr>
        <w:tc>
          <w:tcPr>
            <w:tcW w:w="1400" w:type="pct"/>
            <w:gridSpan w:val="2"/>
            <w:shd w:val="clear" w:color="auto" w:fill="E6E6E6"/>
            <w:vAlign w:val="center"/>
          </w:tcPr>
          <w:p w14:paraId="1CCD97F2" w14:textId="28B72049" w:rsidR="005937D0" w:rsidRPr="001B54C3" w:rsidDel="00923A1E" w:rsidRDefault="005937D0" w:rsidP="009315B8">
            <w:pPr>
              <w:spacing w:before="40" w:after="40"/>
              <w:ind w:left="72" w:right="72"/>
              <w:jc w:val="center"/>
              <w:rPr>
                <w:del w:id="235" w:author="lfourquet" w:date="2017-09-19T14:04:00Z"/>
                <w:rFonts w:ascii="Arial" w:hAnsi="Arial"/>
                <w:b/>
                <w:sz w:val="20"/>
              </w:rPr>
            </w:pPr>
            <w:del w:id="236" w:author="lfourquet" w:date="2017-09-19T14:04:00Z">
              <w:r w:rsidRPr="001B54C3" w:rsidDel="00923A1E">
                <w:rPr>
                  <w:rFonts w:ascii="Arial" w:hAnsi="Arial"/>
                  <w:b/>
                  <w:sz w:val="20"/>
                </w:rPr>
                <w:delText xml:space="preserve">General Description </w:delText>
              </w:r>
            </w:del>
          </w:p>
        </w:tc>
        <w:tc>
          <w:tcPr>
            <w:tcW w:w="3600" w:type="pct"/>
            <w:gridSpan w:val="3"/>
            <w:vAlign w:val="center"/>
          </w:tcPr>
          <w:p w14:paraId="164AF024" w14:textId="44CC6410" w:rsidR="005937D0" w:rsidRPr="001B54C3" w:rsidDel="00923A1E" w:rsidRDefault="005937D0" w:rsidP="009315B8">
            <w:pPr>
              <w:spacing w:before="40" w:after="40"/>
              <w:ind w:left="72" w:right="72"/>
              <w:rPr>
                <w:del w:id="237" w:author="lfourquet" w:date="2017-09-19T14:04:00Z"/>
                <w:sz w:val="18"/>
              </w:rPr>
            </w:pPr>
            <w:del w:id="238" w:author="lfourquet" w:date="2017-09-19T14:04:00Z">
              <w:r w:rsidRPr="001B54C3" w:rsidDel="00923A1E">
                <w:rPr>
                  <w:sz w:val="18"/>
                </w:rPr>
                <w:delText>This organizer holds information about a person’s usual occupation, usual industry and the durations associated with each. A person’s usual occupation is the occupation they have held for the longest combined duration of time over the person’s history of employment. The usual industry is the industry where they have been employed for the longest combined duration of time over the person’s history of employment.</w:delText>
              </w:r>
            </w:del>
          </w:p>
          <w:p w14:paraId="53EB44A8" w14:textId="3697FF07" w:rsidR="005937D0" w:rsidRPr="001B54C3" w:rsidDel="00923A1E" w:rsidRDefault="005937D0" w:rsidP="009315B8">
            <w:pPr>
              <w:spacing w:before="40" w:after="40"/>
              <w:ind w:left="72" w:right="72"/>
              <w:rPr>
                <w:del w:id="239" w:author="lfourquet" w:date="2017-09-19T14:04:00Z"/>
                <w:sz w:val="18"/>
              </w:rPr>
            </w:pPr>
            <w:del w:id="240" w:author="lfourquet" w:date="2017-09-19T14:04:00Z">
              <w:r w:rsidRPr="001B54C3" w:rsidDel="00923A1E">
                <w:rPr>
                  <w:sz w:val="18"/>
                </w:rPr>
                <w:delText xml:space="preserve">This organizer may hold current as well as prior observations about their usual occupation and usual industry. </w:delText>
              </w:r>
            </w:del>
          </w:p>
        </w:tc>
      </w:tr>
      <w:tr w:rsidR="005937D0" w:rsidRPr="001B54C3" w:rsidDel="00923A1E" w14:paraId="624F7614" w14:textId="1337974D" w:rsidTr="009315B8">
        <w:trPr>
          <w:del w:id="241" w:author="lfourquet" w:date="2017-09-19T14:04:00Z"/>
        </w:trPr>
        <w:tc>
          <w:tcPr>
            <w:tcW w:w="725" w:type="pct"/>
            <w:shd w:val="clear" w:color="auto" w:fill="E6E6E6"/>
            <w:vAlign w:val="center"/>
          </w:tcPr>
          <w:p w14:paraId="6FC5D80D" w14:textId="23C45787" w:rsidR="005937D0" w:rsidRPr="001B54C3" w:rsidDel="00923A1E" w:rsidRDefault="005937D0" w:rsidP="009315B8">
            <w:pPr>
              <w:spacing w:before="40" w:after="40"/>
              <w:ind w:left="72" w:right="72"/>
              <w:jc w:val="center"/>
              <w:rPr>
                <w:del w:id="242" w:author="lfourquet" w:date="2017-09-19T14:04:00Z"/>
                <w:rFonts w:ascii="Arial" w:hAnsi="Arial"/>
                <w:b/>
                <w:sz w:val="20"/>
              </w:rPr>
            </w:pPr>
            <w:del w:id="243" w:author="lfourquet" w:date="2017-09-19T14:04:00Z">
              <w:r w:rsidRPr="001B54C3" w:rsidDel="00923A1E">
                <w:rPr>
                  <w:rFonts w:ascii="Arial" w:hAnsi="Arial"/>
                  <w:b/>
                  <w:sz w:val="20"/>
                </w:rPr>
                <w:delText>Class/Mood</w:delText>
              </w:r>
            </w:del>
          </w:p>
        </w:tc>
        <w:tc>
          <w:tcPr>
            <w:tcW w:w="1726" w:type="pct"/>
            <w:gridSpan w:val="2"/>
            <w:shd w:val="clear" w:color="auto" w:fill="E6E6E6"/>
            <w:vAlign w:val="center"/>
          </w:tcPr>
          <w:p w14:paraId="13FE4BD5" w14:textId="4F57FC40" w:rsidR="005937D0" w:rsidRPr="001B54C3" w:rsidDel="00923A1E" w:rsidRDefault="005937D0" w:rsidP="009315B8">
            <w:pPr>
              <w:spacing w:before="40" w:after="40"/>
              <w:ind w:left="72" w:right="72"/>
              <w:jc w:val="center"/>
              <w:rPr>
                <w:del w:id="244" w:author="lfourquet" w:date="2017-09-19T14:04:00Z"/>
                <w:rFonts w:ascii="Arial" w:hAnsi="Arial"/>
                <w:b/>
                <w:sz w:val="20"/>
              </w:rPr>
            </w:pPr>
            <w:del w:id="245"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1DAFED71" w14:textId="27E01897" w:rsidR="005937D0" w:rsidRPr="001B54C3" w:rsidDel="00923A1E" w:rsidRDefault="005937D0" w:rsidP="009315B8">
            <w:pPr>
              <w:spacing w:before="40" w:after="40"/>
              <w:ind w:left="72" w:right="72"/>
              <w:jc w:val="center"/>
              <w:rPr>
                <w:del w:id="246" w:author="lfourquet" w:date="2017-09-19T14:04:00Z"/>
                <w:rFonts w:ascii="Arial" w:hAnsi="Arial"/>
                <w:b/>
                <w:sz w:val="20"/>
              </w:rPr>
            </w:pPr>
            <w:del w:id="247" w:author="lfourquet" w:date="2017-09-19T14:04:00Z">
              <w:r w:rsidRPr="001B54C3" w:rsidDel="00923A1E">
                <w:rPr>
                  <w:rFonts w:ascii="Arial" w:hAnsi="Arial"/>
                  <w:b/>
                  <w:sz w:val="20"/>
                </w:rPr>
                <w:delText>Data Type</w:delText>
              </w:r>
            </w:del>
          </w:p>
        </w:tc>
        <w:tc>
          <w:tcPr>
            <w:tcW w:w="2022" w:type="pct"/>
            <w:shd w:val="clear" w:color="auto" w:fill="E6E6E6"/>
            <w:vAlign w:val="center"/>
          </w:tcPr>
          <w:p w14:paraId="0134D156" w14:textId="61B260C7" w:rsidR="005937D0" w:rsidRPr="001B54C3" w:rsidDel="00923A1E" w:rsidRDefault="005937D0" w:rsidP="009315B8">
            <w:pPr>
              <w:spacing w:before="40" w:after="40"/>
              <w:ind w:left="72" w:right="72"/>
              <w:jc w:val="center"/>
              <w:rPr>
                <w:del w:id="248" w:author="lfourquet" w:date="2017-09-19T14:04:00Z"/>
                <w:rFonts w:ascii="Arial" w:hAnsi="Arial"/>
                <w:b/>
                <w:sz w:val="20"/>
              </w:rPr>
            </w:pPr>
            <w:del w:id="249" w:author="lfourquet" w:date="2017-09-19T14:04:00Z">
              <w:r w:rsidRPr="001B54C3" w:rsidDel="00923A1E">
                <w:rPr>
                  <w:rFonts w:ascii="Arial" w:hAnsi="Arial"/>
                  <w:b/>
                  <w:sz w:val="20"/>
                </w:rPr>
                <w:delText xml:space="preserve">Value </w:delText>
              </w:r>
            </w:del>
          </w:p>
        </w:tc>
      </w:tr>
      <w:tr w:rsidR="005937D0" w:rsidRPr="001B54C3" w:rsidDel="00923A1E" w14:paraId="655A8888" w14:textId="54AD9FE8" w:rsidTr="009315B8">
        <w:trPr>
          <w:del w:id="250" w:author="lfourquet" w:date="2017-09-19T14:04:00Z"/>
        </w:trPr>
        <w:tc>
          <w:tcPr>
            <w:tcW w:w="725" w:type="pct"/>
            <w:vAlign w:val="center"/>
          </w:tcPr>
          <w:p w14:paraId="1D71D30E" w14:textId="55404F47" w:rsidR="005937D0" w:rsidRPr="001B54C3" w:rsidDel="00923A1E" w:rsidRDefault="005937D0" w:rsidP="009315B8">
            <w:pPr>
              <w:spacing w:before="40" w:after="40"/>
              <w:ind w:left="72" w:right="72"/>
              <w:rPr>
                <w:del w:id="251" w:author="lfourquet" w:date="2017-09-19T14:04:00Z"/>
                <w:sz w:val="18"/>
              </w:rPr>
            </w:pPr>
            <w:del w:id="252" w:author="lfourquet" w:date="2017-09-19T14:04:00Z">
              <w:r w:rsidRPr="001B54C3" w:rsidDel="00923A1E">
                <w:rPr>
                  <w:sz w:val="18"/>
                </w:rPr>
                <w:delText>ClassCode=</w:delText>
              </w:r>
            </w:del>
          </w:p>
          <w:p w14:paraId="32BA93B5" w14:textId="4AECBE70" w:rsidR="005937D0" w:rsidRPr="001B54C3" w:rsidDel="00923A1E" w:rsidRDefault="005937D0" w:rsidP="009315B8">
            <w:pPr>
              <w:spacing w:before="40" w:after="40"/>
              <w:ind w:left="72" w:right="72"/>
              <w:rPr>
                <w:del w:id="253" w:author="lfourquet" w:date="2017-09-19T14:04:00Z"/>
                <w:sz w:val="18"/>
              </w:rPr>
            </w:pPr>
            <w:del w:id="254" w:author="lfourquet" w:date="2017-09-19T14:04:00Z">
              <w:r w:rsidRPr="001B54C3" w:rsidDel="00923A1E">
                <w:rPr>
                  <w:sz w:val="18"/>
                </w:rPr>
                <w:delText>“CLUSTER”</w:delText>
              </w:r>
            </w:del>
          </w:p>
          <w:p w14:paraId="3AC15581" w14:textId="36D92E95" w:rsidR="005937D0" w:rsidRPr="001B54C3" w:rsidDel="00923A1E" w:rsidRDefault="005937D0" w:rsidP="009315B8">
            <w:pPr>
              <w:spacing w:before="40" w:after="40"/>
              <w:ind w:left="72" w:right="72"/>
              <w:rPr>
                <w:del w:id="255" w:author="lfourquet" w:date="2017-09-19T14:04:00Z"/>
                <w:sz w:val="18"/>
              </w:rPr>
            </w:pPr>
            <w:del w:id="256" w:author="lfourquet" w:date="2017-09-19T14:04:00Z">
              <w:r w:rsidRPr="001B54C3" w:rsidDel="00923A1E">
                <w:rPr>
                  <w:sz w:val="18"/>
                </w:rPr>
                <w:delText>MoodCode=</w:delText>
              </w:r>
            </w:del>
          </w:p>
          <w:p w14:paraId="25FA0C08" w14:textId="6620156C" w:rsidR="005937D0" w:rsidRPr="001B54C3" w:rsidDel="00923A1E" w:rsidRDefault="005937D0" w:rsidP="009315B8">
            <w:pPr>
              <w:spacing w:before="40" w:after="40"/>
              <w:ind w:left="72" w:right="72"/>
              <w:rPr>
                <w:del w:id="257" w:author="lfourquet" w:date="2017-09-19T14:04:00Z"/>
                <w:sz w:val="18"/>
              </w:rPr>
            </w:pPr>
            <w:del w:id="258" w:author="lfourquet" w:date="2017-09-19T14:04:00Z">
              <w:r w:rsidRPr="001B54C3" w:rsidDel="00923A1E">
                <w:rPr>
                  <w:sz w:val="18"/>
                </w:rPr>
                <w:delText>“EVN”</w:delText>
              </w:r>
            </w:del>
          </w:p>
        </w:tc>
        <w:tc>
          <w:tcPr>
            <w:tcW w:w="1726" w:type="pct"/>
            <w:gridSpan w:val="2"/>
            <w:vAlign w:val="center"/>
          </w:tcPr>
          <w:p w14:paraId="04AC6467" w14:textId="521B791A" w:rsidR="005937D0" w:rsidRPr="001B54C3" w:rsidDel="00923A1E" w:rsidRDefault="005937D0" w:rsidP="009315B8">
            <w:pPr>
              <w:spacing w:before="40" w:after="40"/>
              <w:ind w:left="72" w:right="72"/>
              <w:rPr>
                <w:del w:id="259" w:author="lfourquet" w:date="2017-09-19T14:04:00Z"/>
                <w:sz w:val="18"/>
              </w:rPr>
            </w:pPr>
            <w:del w:id="260" w:author="lfourquet" w:date="2017-09-19T14:04:00Z">
              <w:r w:rsidRPr="001B54C3" w:rsidDel="00923A1E">
                <w:rPr>
                  <w:sz w:val="18"/>
                </w:rPr>
                <w:delText>Code = 74164-5</w:delText>
              </w:r>
            </w:del>
          </w:p>
          <w:p w14:paraId="6494808F" w14:textId="74C716AB" w:rsidR="005937D0" w:rsidRPr="001B54C3" w:rsidDel="00923A1E" w:rsidRDefault="005937D0" w:rsidP="009315B8">
            <w:pPr>
              <w:spacing w:before="40" w:after="40"/>
              <w:ind w:left="72" w:right="72"/>
              <w:rPr>
                <w:del w:id="261" w:author="lfourquet" w:date="2017-09-19T14:04:00Z"/>
                <w:sz w:val="18"/>
              </w:rPr>
            </w:pPr>
            <w:del w:id="262" w:author="lfourquet" w:date="2017-09-19T14:04:00Z">
              <w:r w:rsidRPr="001B54C3" w:rsidDel="00923A1E">
                <w:rPr>
                  <w:sz w:val="18"/>
                </w:rPr>
                <w:delText>Display Name = History of Usual Occupation and Usual Industry</w:delText>
              </w:r>
            </w:del>
          </w:p>
          <w:p w14:paraId="3014D02E" w14:textId="49FF785C" w:rsidR="005937D0" w:rsidRPr="001B54C3" w:rsidDel="00923A1E" w:rsidRDefault="005937D0" w:rsidP="009315B8">
            <w:pPr>
              <w:spacing w:before="40" w:after="40"/>
              <w:ind w:left="72" w:right="72"/>
              <w:rPr>
                <w:del w:id="263" w:author="lfourquet" w:date="2017-09-19T14:04:00Z"/>
                <w:sz w:val="18"/>
              </w:rPr>
            </w:pPr>
            <w:del w:id="264" w:author="lfourquet" w:date="2017-09-19T14:04:00Z">
              <w:r w:rsidRPr="001B54C3" w:rsidDel="00923A1E">
                <w:rPr>
                  <w:sz w:val="18"/>
                </w:rPr>
                <w:delText>CodeSystem = 2.16.840.1.113883.6.1</w:delText>
              </w:r>
            </w:del>
          </w:p>
          <w:p w14:paraId="29835392" w14:textId="2753D1CC" w:rsidR="005937D0" w:rsidRPr="001B54C3" w:rsidDel="00923A1E" w:rsidRDefault="005937D0" w:rsidP="009315B8">
            <w:pPr>
              <w:spacing w:before="40" w:after="40"/>
              <w:ind w:left="72" w:right="72"/>
              <w:rPr>
                <w:del w:id="265" w:author="lfourquet" w:date="2017-09-19T14:04:00Z"/>
                <w:sz w:val="18"/>
              </w:rPr>
            </w:pPr>
            <w:del w:id="266" w:author="lfourquet" w:date="2017-09-19T14:04:00Z">
              <w:r w:rsidRPr="001B54C3" w:rsidDel="00923A1E">
                <w:rPr>
                  <w:sz w:val="18"/>
                </w:rPr>
                <w:delText>CodeSystemName=LOINC</w:delText>
              </w:r>
            </w:del>
          </w:p>
          <w:p w14:paraId="2E29E03B" w14:textId="55A43428" w:rsidR="005937D0" w:rsidRPr="001B54C3" w:rsidDel="00923A1E" w:rsidRDefault="005937D0" w:rsidP="009315B8">
            <w:pPr>
              <w:spacing w:before="40" w:after="40"/>
              <w:ind w:left="72" w:right="72"/>
              <w:rPr>
                <w:del w:id="267" w:author="lfourquet" w:date="2017-09-19T14:04:00Z"/>
                <w:sz w:val="18"/>
              </w:rPr>
            </w:pPr>
          </w:p>
        </w:tc>
        <w:tc>
          <w:tcPr>
            <w:tcW w:w="527" w:type="pct"/>
            <w:vAlign w:val="center"/>
          </w:tcPr>
          <w:p w14:paraId="178C0942" w14:textId="04C9B25B" w:rsidR="005937D0" w:rsidRPr="001B54C3" w:rsidDel="00923A1E" w:rsidRDefault="005937D0" w:rsidP="009315B8">
            <w:pPr>
              <w:spacing w:before="40" w:after="40"/>
              <w:ind w:left="72" w:right="72"/>
              <w:rPr>
                <w:del w:id="268" w:author="lfourquet" w:date="2017-09-19T14:04:00Z"/>
                <w:sz w:val="18"/>
              </w:rPr>
            </w:pPr>
            <w:del w:id="269" w:author="lfourquet" w:date="2017-09-19T14:04:00Z">
              <w:r w:rsidRPr="001B54C3" w:rsidDel="00923A1E">
                <w:rPr>
                  <w:sz w:val="18"/>
                </w:rPr>
                <w:delText>Organizer</w:delText>
              </w:r>
            </w:del>
          </w:p>
        </w:tc>
        <w:tc>
          <w:tcPr>
            <w:tcW w:w="2022" w:type="pct"/>
            <w:vAlign w:val="center"/>
          </w:tcPr>
          <w:p w14:paraId="724BE9F0" w14:textId="48CBFCCA" w:rsidR="005937D0" w:rsidRPr="001B54C3" w:rsidDel="00923A1E" w:rsidRDefault="005937D0" w:rsidP="009315B8">
            <w:pPr>
              <w:spacing w:before="40" w:after="40"/>
              <w:ind w:left="72" w:right="72"/>
              <w:rPr>
                <w:del w:id="270" w:author="lfourquet" w:date="2017-09-19T14:04:00Z"/>
                <w:sz w:val="18"/>
              </w:rPr>
            </w:pPr>
          </w:p>
        </w:tc>
      </w:tr>
    </w:tbl>
    <w:p w14:paraId="5D34BC6B" w14:textId="714DDDE6" w:rsidR="005937D0" w:rsidRPr="001B54C3" w:rsidDel="00923A1E" w:rsidRDefault="005937D0" w:rsidP="005937D0">
      <w:pPr>
        <w:rPr>
          <w:del w:id="271" w:author="lfourquet" w:date="2017-09-19T14:04:00Z"/>
          <w:color w:val="000000"/>
          <w:sz w:val="18"/>
          <w:szCs w:val="18"/>
        </w:rPr>
      </w:pPr>
      <w:del w:id="272" w:author="lfourquet" w:date="2017-09-19T14:04:00Z">
        <w:r w:rsidRPr="001B54C3" w:rsidDel="00923A1E">
          <w:rPr>
            <w:rFonts w:ascii="Courier New" w:eastAsia="SimSun" w:hAnsi="Courier New" w:cs="Courier New"/>
            <w:sz w:val="20"/>
            <w:lang w:eastAsia="zh-CN"/>
          </w:rPr>
          <w:delText xml:space="preserve">[organizer: templateId </w:delText>
        </w:r>
        <w:r w:rsidRPr="001B54C3" w:rsidDel="00923A1E">
          <w:rPr>
            <w:color w:val="000000"/>
            <w:sz w:val="18"/>
            <w:szCs w:val="18"/>
          </w:rPr>
          <w:delText>1.3.6.1.4.1.19376.1.5.3.1.4.20.2</w:delText>
        </w:r>
        <w:r w:rsidRPr="001B54C3" w:rsidDel="00923A1E">
          <w:rPr>
            <w:rFonts w:ascii="Courier New" w:eastAsia="SimSun" w:hAnsi="Courier New" w:cs="Courier New"/>
            <w:sz w:val="20"/>
            <w:lang w:eastAsia="zh-CN"/>
          </w:rPr>
          <w:delText xml:space="preserve"> (open)]</w:delText>
        </w:r>
      </w:del>
    </w:p>
    <w:p w14:paraId="4B2D4E1B" w14:textId="46C6BF8B" w:rsidR="005937D0" w:rsidRPr="001B54C3" w:rsidDel="00923A1E" w:rsidRDefault="005937D0" w:rsidP="005937D0">
      <w:pPr>
        <w:ind w:left="720"/>
        <w:rPr>
          <w:del w:id="273" w:author="lfourquet" w:date="2017-09-19T14:04:00Z"/>
        </w:rPr>
      </w:pPr>
      <w:del w:id="274" w:author="lfourquet" w:date="2017-09-19T14:04:00Z">
        <w:r w:rsidRPr="001B54C3" w:rsidDel="00923A1E">
          <w:delText>A Usual Occupation Organizer holds clinical statements about the subject’s usual occupation and usual industry</w:delText>
        </w:r>
        <w:r w:rsidDel="00923A1E">
          <w:delText xml:space="preserve">. </w:delText>
        </w:r>
      </w:del>
    </w:p>
    <w:p w14:paraId="241A379B" w14:textId="51AEFF80" w:rsidR="005937D0" w:rsidRPr="001B54C3" w:rsidDel="00923A1E" w:rsidRDefault="005937D0" w:rsidP="005937D0">
      <w:pPr>
        <w:rPr>
          <w:del w:id="275" w:author="lfourquet" w:date="2017-09-19T14:04:00Z"/>
        </w:rPr>
      </w:pPr>
    </w:p>
    <w:p w14:paraId="1CD3E7F6" w14:textId="1BABF87B" w:rsidR="005937D0" w:rsidRPr="001B54C3" w:rsidDel="00923A1E" w:rsidRDefault="005937D0" w:rsidP="005937D0">
      <w:pPr>
        <w:numPr>
          <w:ilvl w:val="0"/>
          <w:numId w:val="27"/>
        </w:numPr>
        <w:spacing w:after="40" w:line="260" w:lineRule="exact"/>
        <w:rPr>
          <w:del w:id="276" w:author="lfourquet" w:date="2017-09-19T14:04:00Z"/>
        </w:rPr>
      </w:pPr>
      <w:del w:id="277" w:author="lfourquet" w:date="2017-09-19T14:04:00Z">
        <w:r w:rsidRPr="001B54C3" w:rsidDel="00923A1E">
          <w:rPr>
            <w:rFonts w:ascii="Bookman Old Style" w:hAnsi="Bookman Old Style"/>
            <w:b/>
            <w:caps/>
            <w:sz w:val="16"/>
          </w:rPr>
          <w:lastRenderedPageBreak/>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w:delText>
        </w:r>
        <w:r w:rsidRPr="001B54C3" w:rsidDel="00923A1E">
          <w:rPr>
            <w:rFonts w:ascii="Courier New" w:hAnsi="Courier New" w:cs="TimesNewRomanPSMT"/>
            <w:sz w:val="20"/>
          </w:rPr>
          <w:delText>(CodeSystem: 2.16.840.1.113883.5.6 HL7ActClass)</w:delText>
        </w:r>
        <w:r w:rsidRPr="001B54C3" w:rsidDel="00923A1E">
          <w:delText>.</w:delText>
        </w:r>
      </w:del>
    </w:p>
    <w:p w14:paraId="08769A1E" w14:textId="3F0CAC48" w:rsidR="005937D0" w:rsidRPr="001B54C3" w:rsidDel="00923A1E" w:rsidRDefault="005937D0" w:rsidP="005937D0">
      <w:pPr>
        <w:numPr>
          <w:ilvl w:val="0"/>
          <w:numId w:val="27"/>
        </w:numPr>
        <w:spacing w:after="40" w:line="260" w:lineRule="exact"/>
        <w:rPr>
          <w:del w:id="278" w:author="lfourquet" w:date="2017-09-19T14:04:00Z"/>
        </w:rPr>
      </w:pPr>
      <w:del w:id="27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w:delText>
        </w:r>
        <w:r w:rsidRPr="001B54C3" w:rsidDel="00923A1E">
          <w:rPr>
            <w:rFonts w:ascii="Courier New" w:hAnsi="Courier New" w:cs="TimesNewRomanPSMT"/>
            <w:sz w:val="20"/>
          </w:rPr>
          <w:delText>(CodeSystem: ActMood 2.16.840.1.113883.5.1001).</w:delText>
        </w:r>
      </w:del>
    </w:p>
    <w:p w14:paraId="49032AE5" w14:textId="4D59B9AF" w:rsidR="005937D0" w:rsidRPr="001B54C3" w:rsidDel="00923A1E" w:rsidRDefault="005937D0" w:rsidP="005937D0">
      <w:pPr>
        <w:numPr>
          <w:ilvl w:val="0"/>
          <w:numId w:val="27"/>
        </w:numPr>
        <w:spacing w:after="40" w:line="260" w:lineRule="exact"/>
        <w:rPr>
          <w:del w:id="280" w:author="lfourquet" w:date="2017-09-19T14:04:00Z"/>
        </w:rPr>
      </w:pPr>
      <w:del w:id="28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9915D4C" w14:textId="6C6E4E24" w:rsidR="005937D0" w:rsidRPr="001B54C3" w:rsidDel="00923A1E" w:rsidRDefault="005937D0" w:rsidP="005937D0">
      <w:pPr>
        <w:numPr>
          <w:ilvl w:val="1"/>
          <w:numId w:val="27"/>
        </w:numPr>
        <w:spacing w:after="40" w:line="260" w:lineRule="exact"/>
        <w:rPr>
          <w:del w:id="282" w:author="lfourquet" w:date="2017-09-19T14:04:00Z"/>
        </w:rPr>
      </w:pPr>
      <w:del w:id="28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delText xml:space="preserve"> </w:delText>
        </w:r>
        <w:r w:rsidRPr="001B54C3" w:rsidDel="00923A1E">
          <w:rPr>
            <w:rFonts w:ascii="Courier New" w:hAnsi="Courier New" w:cs="TimesNewRomanPSMT"/>
            <w:sz w:val="20"/>
          </w:rPr>
          <w:delText>1.3.6.1.4.1.19376.1.5.3.1.4.20.2"</w:delText>
        </w:r>
        <w:r w:rsidRPr="001B54C3" w:rsidDel="00923A1E">
          <w:delText>.</w:delText>
        </w:r>
      </w:del>
    </w:p>
    <w:p w14:paraId="78B4F8BC" w14:textId="1D9DB792" w:rsidR="005937D0" w:rsidRPr="001B54C3" w:rsidDel="00923A1E" w:rsidRDefault="005937D0" w:rsidP="005937D0">
      <w:pPr>
        <w:numPr>
          <w:ilvl w:val="0"/>
          <w:numId w:val="27"/>
        </w:numPr>
        <w:spacing w:after="40" w:line="260" w:lineRule="exact"/>
        <w:rPr>
          <w:del w:id="284" w:author="lfourquet" w:date="2017-09-19T14:04:00Z"/>
        </w:rPr>
      </w:pPr>
      <w:del w:id="285"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51B7331D" w14:textId="2770DA1F" w:rsidR="005937D0" w:rsidRPr="001B54C3" w:rsidDel="00923A1E" w:rsidRDefault="005937D0" w:rsidP="005937D0">
      <w:pPr>
        <w:numPr>
          <w:ilvl w:val="0"/>
          <w:numId w:val="27"/>
        </w:numPr>
        <w:spacing w:after="40" w:line="260" w:lineRule="exact"/>
        <w:rPr>
          <w:del w:id="286" w:author="lfourquet" w:date="2017-09-19T14:04:00Z"/>
        </w:rPr>
      </w:pPr>
      <w:del w:id="28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7C30D23F" w14:textId="795DCEA0" w:rsidR="005937D0" w:rsidRPr="001B54C3" w:rsidDel="00923A1E" w:rsidRDefault="005937D0" w:rsidP="005937D0">
      <w:pPr>
        <w:numPr>
          <w:ilvl w:val="1"/>
          <w:numId w:val="27"/>
        </w:numPr>
        <w:spacing w:after="40" w:line="260" w:lineRule="exact"/>
        <w:rPr>
          <w:del w:id="288" w:author="lfourquet" w:date="2017-09-19T14:04:00Z"/>
        </w:rPr>
      </w:pPr>
      <w:del w:id="289" w:author="lfourquet" w:date="2017-09-19T14:04:00Z">
        <w:r w:rsidRPr="001B54C3" w:rsidDel="00923A1E">
          <w:rPr>
            <w:rFonts w:ascii="Bookman Old Style" w:hAnsi="Bookman Old Style"/>
            <w:b/>
            <w:caps/>
            <w:sz w:val="16"/>
          </w:rPr>
          <w:delText>SHall</w:delText>
        </w:r>
        <w:r w:rsidRPr="001B54C3" w:rsidDel="00923A1E">
          <w:delText xml:space="preserve"> be 74164-5 (History of Usual Occupation) from LOINC.</w:delText>
        </w:r>
      </w:del>
    </w:p>
    <w:p w14:paraId="77FEBE9C" w14:textId="7997202B" w:rsidR="005937D0" w:rsidRPr="001B54C3" w:rsidDel="00923A1E" w:rsidRDefault="005937D0" w:rsidP="005937D0">
      <w:pPr>
        <w:numPr>
          <w:ilvl w:val="0"/>
          <w:numId w:val="27"/>
        </w:numPr>
        <w:spacing w:after="40" w:line="260" w:lineRule="exact"/>
        <w:rPr>
          <w:del w:id="290" w:author="lfourquet" w:date="2017-09-19T14:04:00Z"/>
        </w:rPr>
      </w:pPr>
      <w:del w:id="29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w:delText>
        </w:r>
        <w:r w:rsidRPr="001B54C3" w:rsidDel="00923A1E">
          <w:rPr>
            <w:rFonts w:ascii="Courier New" w:hAnsi="Courier New" w:cs="TimesNewRomanPSMT"/>
            <w:sz w:val="20"/>
          </w:rPr>
          <w:delText>(CodeSystem: ActStatus 2.16.840.1.113883.5.14</w:delText>
        </w:r>
        <w:r w:rsidRPr="001B54C3" w:rsidDel="00923A1E">
          <w:delText>).</w:delText>
        </w:r>
      </w:del>
    </w:p>
    <w:p w14:paraId="02E34D1A" w14:textId="7AF0C775" w:rsidR="005937D0" w:rsidRPr="001B54C3" w:rsidDel="00923A1E" w:rsidRDefault="005937D0" w:rsidP="005937D0">
      <w:pPr>
        <w:numPr>
          <w:ilvl w:val="0"/>
          <w:numId w:val="27"/>
        </w:numPr>
        <w:spacing w:after="40" w:line="260" w:lineRule="exact"/>
        <w:rPr>
          <w:del w:id="292" w:author="lfourquet" w:date="2017-09-19T14:04:00Z"/>
        </w:rPr>
      </w:pPr>
      <w:del w:id="29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65119D9C" w14:textId="3DDA15C8" w:rsidR="005937D0" w:rsidRPr="001B54C3" w:rsidDel="00923A1E" w:rsidRDefault="005937D0" w:rsidP="005937D0">
      <w:pPr>
        <w:numPr>
          <w:ilvl w:val="1"/>
          <w:numId w:val="27"/>
        </w:numPr>
        <w:spacing w:after="40" w:line="260" w:lineRule="exact"/>
        <w:rPr>
          <w:del w:id="294" w:author="lfourquet" w:date="2017-09-19T14:04:00Z"/>
        </w:rPr>
      </w:pPr>
      <w:del w:id="295" w:author="lfourquet" w:date="2017-09-19T14:04:00Z">
        <w:r w:rsidRPr="001B54C3" w:rsidDel="00923A1E">
          <w:delText>Where EffectiveTime/low SHALL represent the earliest point in time for any data in the organizer.</w:delText>
        </w:r>
      </w:del>
    </w:p>
    <w:p w14:paraId="6FD8483B" w14:textId="7E427800" w:rsidR="005937D0" w:rsidRPr="001B54C3" w:rsidDel="00923A1E" w:rsidRDefault="005937D0" w:rsidP="005937D0">
      <w:pPr>
        <w:numPr>
          <w:ilvl w:val="1"/>
          <w:numId w:val="27"/>
        </w:numPr>
        <w:spacing w:after="40" w:line="260" w:lineRule="exact"/>
        <w:rPr>
          <w:del w:id="296" w:author="lfourquet" w:date="2017-09-19T14:04:00Z"/>
        </w:rPr>
      </w:pPr>
      <w:del w:id="297" w:author="lfourquet" w:date="2017-09-19T14:04:00Z">
        <w:r w:rsidRPr="001B54C3" w:rsidDel="00923A1E">
          <w:delText>Where effectiveTime/high SHALL represent the latest point in time for any data in the organizer, consequently the last point in time when information in the organizer was updated.</w:delText>
        </w:r>
      </w:del>
    </w:p>
    <w:p w14:paraId="5757F91E" w14:textId="37F4EBF6" w:rsidR="005937D0" w:rsidRPr="001B54C3" w:rsidDel="00923A1E" w:rsidRDefault="005937D0" w:rsidP="005937D0">
      <w:pPr>
        <w:numPr>
          <w:ilvl w:val="0"/>
          <w:numId w:val="27"/>
        </w:numPr>
        <w:spacing w:after="40" w:line="260" w:lineRule="exact"/>
        <w:rPr>
          <w:del w:id="298" w:author="lfourquet" w:date="2017-09-19T14:04:00Z"/>
        </w:rPr>
      </w:pPr>
      <w:del w:id="299"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64FCCD23" w14:textId="5E00841C" w:rsidR="005937D0" w:rsidRPr="001B54C3" w:rsidDel="00923A1E" w:rsidRDefault="005937D0" w:rsidP="005937D0">
      <w:pPr>
        <w:numPr>
          <w:ilvl w:val="1"/>
          <w:numId w:val="27"/>
        </w:numPr>
        <w:spacing w:after="40" w:line="260" w:lineRule="exact"/>
        <w:rPr>
          <w:del w:id="300" w:author="lfourquet" w:date="2017-09-19T14:04:00Z"/>
        </w:rPr>
      </w:pPr>
      <w:del w:id="301"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51569E5E" w14:textId="69FBE27A" w:rsidR="005937D0" w:rsidRPr="001B54C3" w:rsidDel="00923A1E" w:rsidRDefault="005937D0" w:rsidP="005937D0">
      <w:pPr>
        <w:numPr>
          <w:ilvl w:val="1"/>
          <w:numId w:val="27"/>
        </w:numPr>
        <w:spacing w:after="40" w:line="260" w:lineRule="exact"/>
        <w:rPr>
          <w:del w:id="302" w:author="lfourquet" w:date="2017-09-19T14:04:00Z"/>
        </w:rPr>
      </w:pPr>
      <w:del w:id="303" w:author="lfourquet" w:date="2017-09-19T14:04:00Z">
        <w:r w:rsidRPr="001B54C3" w:rsidDel="00923A1E">
          <w:rPr>
            <w:rStyle w:val="keyword"/>
          </w:rPr>
          <w:delText>SHALL</w:delText>
        </w:r>
        <w:r w:rsidRPr="001B54C3" w:rsidDel="00923A1E">
          <w:delText xml:space="preserve"> contain exactly one or more [1..*] </w:delText>
        </w:r>
        <w:r w:rsidRPr="001B54C3" w:rsidDel="00923A1E">
          <w:rPr>
            <w:rStyle w:val="HyperlinkCourierBold"/>
          </w:rPr>
          <w:delText>Usual Occupation and Industry Observation</w:delText>
        </w:r>
        <w:r w:rsidRPr="001B54C3" w:rsidDel="00923A1E">
          <w:rPr>
            <w:rStyle w:val="XMLname"/>
          </w:rPr>
          <w:delText xml:space="preserve"> (1.3.6.1.4.1.19376.1.5.3.1.4.20.5)</w:delText>
        </w:r>
        <w:r w:rsidRPr="001B54C3" w:rsidDel="00923A1E">
          <w:delText>.</w:delText>
        </w:r>
      </w:del>
    </w:p>
    <w:p w14:paraId="2A0087D1" w14:textId="77777777" w:rsidR="00D70EC8" w:rsidRDefault="00D70EC8" w:rsidP="00D70EC8"/>
    <w:p w14:paraId="71672707" w14:textId="1790D521" w:rsidR="00D70EC8" w:rsidRDefault="00D70EC8" w:rsidP="00D70EC8">
      <w:pPr>
        <w:pStyle w:val="EditorInstructions"/>
      </w:pPr>
      <w:r>
        <w:t xml:space="preserve">Remove Section </w:t>
      </w:r>
      <w:r w:rsidRPr="00D70EC8">
        <w:t>6.3.4.63 History of Occupation Organizer</w:t>
      </w:r>
    </w:p>
    <w:p w14:paraId="2E8F5452" w14:textId="61774A1C" w:rsidR="005937D0" w:rsidRPr="001B54C3" w:rsidDel="00923A1E" w:rsidRDefault="005937D0" w:rsidP="005937D0">
      <w:pPr>
        <w:pStyle w:val="Heading4"/>
        <w:rPr>
          <w:del w:id="304" w:author="lfourquet" w:date="2017-09-19T14:04:00Z"/>
          <w:bCs/>
          <w:noProof w:val="0"/>
        </w:rPr>
      </w:pPr>
      <w:bookmarkStart w:id="305" w:name="_Toc466555618"/>
      <w:del w:id="306" w:author="lfourquet" w:date="2017-09-19T14:04:00Z">
        <w:r w:rsidRPr="001B54C3" w:rsidDel="00923A1E">
          <w:rPr>
            <w:bCs/>
            <w:noProof w:val="0"/>
          </w:rPr>
          <w:delText>6.3.4.63 History of Occupation Organizer</w:delText>
        </w:r>
        <w:bookmarkEnd w:id="305"/>
      </w:del>
    </w:p>
    <w:p w14:paraId="4BA2AAC6" w14:textId="4772729C" w:rsidR="005937D0" w:rsidRPr="001B54C3" w:rsidDel="00923A1E" w:rsidRDefault="005937D0" w:rsidP="005937D0">
      <w:pPr>
        <w:pStyle w:val="TableTitle"/>
        <w:rPr>
          <w:del w:id="307" w:author="lfourquet" w:date="2017-09-19T14:04:00Z"/>
        </w:rPr>
      </w:pPr>
      <w:del w:id="308" w:author="lfourquet" w:date="2017-09-19T14:04:00Z">
        <w:r w:rsidRPr="001B54C3" w:rsidDel="00923A1E">
          <w:delText>Table 6.3.4.63-1: History of Occupation Organizer Entry 1.3.6.1.4.1.19376.1.5.3.1.4.20.3</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59"/>
        <w:gridCol w:w="498"/>
        <w:gridCol w:w="751"/>
        <w:gridCol w:w="420"/>
        <w:gridCol w:w="1491"/>
        <w:gridCol w:w="331"/>
        <w:gridCol w:w="914"/>
        <w:gridCol w:w="917"/>
        <w:gridCol w:w="1162"/>
        <w:gridCol w:w="1411"/>
        <w:gridCol w:w="16"/>
      </w:tblGrid>
      <w:tr w:rsidR="005937D0" w:rsidRPr="001B54C3" w:rsidDel="00923A1E" w14:paraId="23887243" w14:textId="26752986" w:rsidTr="009315B8">
        <w:trPr>
          <w:del w:id="309" w:author="lfourquet" w:date="2017-09-19T14:04:00Z"/>
        </w:trPr>
        <w:tc>
          <w:tcPr>
            <w:tcW w:w="1400" w:type="pct"/>
            <w:gridSpan w:val="4"/>
            <w:shd w:val="clear" w:color="auto" w:fill="E6E6E6"/>
            <w:vAlign w:val="center"/>
          </w:tcPr>
          <w:p w14:paraId="3A7E57BB" w14:textId="7B83B76D" w:rsidR="005937D0" w:rsidRPr="001B54C3" w:rsidDel="00923A1E" w:rsidRDefault="005937D0" w:rsidP="009315B8">
            <w:pPr>
              <w:keepNext/>
              <w:spacing w:before="60" w:after="60"/>
              <w:jc w:val="center"/>
              <w:rPr>
                <w:del w:id="310" w:author="lfourquet" w:date="2017-09-19T14:04:00Z"/>
                <w:rFonts w:ascii="Arial" w:hAnsi="Arial"/>
                <w:b/>
                <w:sz w:val="22"/>
              </w:rPr>
            </w:pPr>
            <w:del w:id="311" w:author="lfourquet" w:date="2017-09-19T14:04:00Z">
              <w:r w:rsidRPr="001B54C3" w:rsidDel="00923A1E">
                <w:rPr>
                  <w:rFonts w:ascii="Arial" w:hAnsi="Arial"/>
                  <w:b/>
                  <w:sz w:val="22"/>
                </w:rPr>
                <w:delText>Template Name</w:delText>
              </w:r>
            </w:del>
          </w:p>
        </w:tc>
        <w:tc>
          <w:tcPr>
            <w:tcW w:w="3600" w:type="pct"/>
            <w:gridSpan w:val="7"/>
            <w:vAlign w:val="center"/>
          </w:tcPr>
          <w:p w14:paraId="1BF866B2" w14:textId="0D9BA0D1" w:rsidR="005937D0" w:rsidRPr="001B54C3" w:rsidDel="00923A1E" w:rsidRDefault="005937D0" w:rsidP="009315B8">
            <w:pPr>
              <w:spacing w:before="40" w:after="40"/>
              <w:ind w:left="72" w:right="72"/>
              <w:rPr>
                <w:del w:id="312" w:author="lfourquet" w:date="2017-09-19T14:04:00Z"/>
                <w:sz w:val="18"/>
              </w:rPr>
            </w:pPr>
            <w:del w:id="313" w:author="lfourquet" w:date="2017-09-19T14:04:00Z">
              <w:r w:rsidRPr="001B54C3" w:rsidDel="00923A1E">
                <w:rPr>
                  <w:sz w:val="18"/>
                </w:rPr>
                <w:delText>History of Occupation Organizer</w:delText>
              </w:r>
            </w:del>
          </w:p>
        </w:tc>
      </w:tr>
      <w:tr w:rsidR="005937D0" w:rsidRPr="001B54C3" w:rsidDel="00923A1E" w14:paraId="4AF4BD74" w14:textId="2041995E" w:rsidTr="009315B8">
        <w:trPr>
          <w:del w:id="314" w:author="lfourquet" w:date="2017-09-19T14:04:00Z"/>
        </w:trPr>
        <w:tc>
          <w:tcPr>
            <w:tcW w:w="1400" w:type="pct"/>
            <w:gridSpan w:val="4"/>
            <w:shd w:val="clear" w:color="auto" w:fill="E6E6E6"/>
            <w:vAlign w:val="center"/>
          </w:tcPr>
          <w:p w14:paraId="449445A3" w14:textId="2065B5BC" w:rsidR="005937D0" w:rsidRPr="001B54C3" w:rsidDel="00923A1E" w:rsidRDefault="005937D0" w:rsidP="009315B8">
            <w:pPr>
              <w:spacing w:before="40" w:after="40"/>
              <w:ind w:left="72" w:right="72"/>
              <w:jc w:val="center"/>
              <w:rPr>
                <w:del w:id="315" w:author="lfourquet" w:date="2017-09-19T14:04:00Z"/>
                <w:rFonts w:ascii="Arial" w:hAnsi="Arial"/>
                <w:b/>
                <w:sz w:val="20"/>
              </w:rPr>
            </w:pPr>
            <w:del w:id="316" w:author="lfourquet" w:date="2017-09-19T14:04:00Z">
              <w:r w:rsidRPr="001B54C3" w:rsidDel="00923A1E">
                <w:rPr>
                  <w:rFonts w:ascii="Arial" w:hAnsi="Arial"/>
                  <w:b/>
                  <w:sz w:val="20"/>
                </w:rPr>
                <w:delText xml:space="preserve">Template ID </w:delText>
              </w:r>
            </w:del>
          </w:p>
        </w:tc>
        <w:tc>
          <w:tcPr>
            <w:tcW w:w="3600" w:type="pct"/>
            <w:gridSpan w:val="7"/>
            <w:vAlign w:val="center"/>
          </w:tcPr>
          <w:p w14:paraId="07405B21" w14:textId="1CF28E16" w:rsidR="005937D0" w:rsidRPr="001B54C3" w:rsidDel="00923A1E" w:rsidRDefault="005937D0" w:rsidP="009315B8">
            <w:pPr>
              <w:spacing w:before="40" w:after="40"/>
              <w:ind w:left="72" w:right="72"/>
              <w:rPr>
                <w:del w:id="317" w:author="lfourquet" w:date="2017-09-19T14:04:00Z"/>
                <w:rFonts w:ascii="Tahoma" w:hAnsi="Tahoma" w:cs="Tahoma"/>
                <w:sz w:val="16"/>
                <w:szCs w:val="16"/>
              </w:rPr>
            </w:pPr>
            <w:del w:id="318" w:author="lfourquet" w:date="2017-09-19T14:04:00Z">
              <w:r w:rsidRPr="001B54C3" w:rsidDel="00923A1E">
                <w:rPr>
                  <w:sz w:val="18"/>
                </w:rPr>
                <w:delText>1.3.6.1.4.1.19376.1.5.3.1.4.20.3</w:delText>
              </w:r>
            </w:del>
          </w:p>
        </w:tc>
      </w:tr>
      <w:tr w:rsidR="005937D0" w:rsidRPr="001B54C3" w:rsidDel="00923A1E" w14:paraId="547C7922" w14:textId="282D0C3C" w:rsidTr="009315B8">
        <w:trPr>
          <w:del w:id="319" w:author="lfourquet" w:date="2017-09-19T14:04:00Z"/>
        </w:trPr>
        <w:tc>
          <w:tcPr>
            <w:tcW w:w="1400" w:type="pct"/>
            <w:gridSpan w:val="4"/>
            <w:shd w:val="clear" w:color="auto" w:fill="E6E6E6"/>
            <w:vAlign w:val="center"/>
          </w:tcPr>
          <w:p w14:paraId="2A14FB63" w14:textId="57820268" w:rsidR="005937D0" w:rsidRPr="001B54C3" w:rsidDel="00923A1E" w:rsidRDefault="005937D0" w:rsidP="009315B8">
            <w:pPr>
              <w:spacing w:before="40" w:after="40"/>
              <w:ind w:left="72" w:right="72"/>
              <w:jc w:val="center"/>
              <w:rPr>
                <w:del w:id="320" w:author="lfourquet" w:date="2017-09-19T14:04:00Z"/>
                <w:rFonts w:ascii="Arial" w:hAnsi="Arial"/>
                <w:b/>
                <w:sz w:val="20"/>
              </w:rPr>
            </w:pPr>
            <w:del w:id="321" w:author="lfourquet" w:date="2017-09-19T14:04:00Z">
              <w:r w:rsidRPr="001B54C3" w:rsidDel="00923A1E">
                <w:rPr>
                  <w:rFonts w:ascii="Arial" w:hAnsi="Arial"/>
                  <w:b/>
                  <w:sz w:val="20"/>
                </w:rPr>
                <w:delText xml:space="preserve">Parent Template </w:delText>
              </w:r>
            </w:del>
          </w:p>
        </w:tc>
        <w:tc>
          <w:tcPr>
            <w:tcW w:w="3600" w:type="pct"/>
            <w:gridSpan w:val="7"/>
            <w:vAlign w:val="center"/>
          </w:tcPr>
          <w:p w14:paraId="01FCBC31" w14:textId="31A3317D" w:rsidR="005937D0" w:rsidRPr="001B54C3" w:rsidDel="00923A1E" w:rsidRDefault="005937D0" w:rsidP="009315B8">
            <w:pPr>
              <w:spacing w:before="40" w:after="40"/>
              <w:ind w:left="72" w:right="72"/>
              <w:rPr>
                <w:del w:id="322" w:author="lfourquet" w:date="2017-09-19T14:04:00Z"/>
                <w:rFonts w:ascii="Tahoma" w:hAnsi="Tahoma" w:cs="Tahoma"/>
                <w:sz w:val="16"/>
                <w:szCs w:val="16"/>
              </w:rPr>
            </w:pPr>
          </w:p>
          <w:p w14:paraId="57CC5241" w14:textId="5CAE5CDA" w:rsidR="005937D0" w:rsidRPr="001B54C3" w:rsidDel="00923A1E" w:rsidRDefault="005937D0" w:rsidP="009315B8">
            <w:pPr>
              <w:spacing w:before="40" w:after="40"/>
              <w:ind w:right="72"/>
              <w:rPr>
                <w:del w:id="323" w:author="lfourquet" w:date="2017-09-19T14:04:00Z"/>
                <w:sz w:val="18"/>
              </w:rPr>
            </w:pPr>
          </w:p>
        </w:tc>
      </w:tr>
      <w:tr w:rsidR="005937D0" w:rsidRPr="001B54C3" w:rsidDel="00923A1E" w14:paraId="3BFDBF60" w14:textId="7670A3F3" w:rsidTr="009315B8">
        <w:trPr>
          <w:del w:id="324" w:author="lfourquet" w:date="2017-09-19T14:04:00Z"/>
        </w:trPr>
        <w:tc>
          <w:tcPr>
            <w:tcW w:w="1400" w:type="pct"/>
            <w:gridSpan w:val="4"/>
            <w:shd w:val="clear" w:color="auto" w:fill="E6E6E6"/>
            <w:vAlign w:val="center"/>
          </w:tcPr>
          <w:p w14:paraId="463FDEF3" w14:textId="6FA09840" w:rsidR="005937D0" w:rsidRPr="001B54C3" w:rsidDel="00923A1E" w:rsidRDefault="005937D0" w:rsidP="009315B8">
            <w:pPr>
              <w:spacing w:before="40" w:after="40"/>
              <w:ind w:left="72" w:right="72"/>
              <w:jc w:val="center"/>
              <w:rPr>
                <w:del w:id="325" w:author="lfourquet" w:date="2017-09-19T14:04:00Z"/>
                <w:rFonts w:ascii="Arial" w:hAnsi="Arial"/>
                <w:b/>
                <w:sz w:val="20"/>
              </w:rPr>
            </w:pPr>
            <w:del w:id="326" w:author="lfourquet" w:date="2017-09-19T14:04:00Z">
              <w:r w:rsidRPr="001B54C3" w:rsidDel="00923A1E">
                <w:rPr>
                  <w:rFonts w:ascii="Arial" w:hAnsi="Arial"/>
                  <w:b/>
                  <w:sz w:val="20"/>
                </w:rPr>
                <w:delText xml:space="preserve">General Description </w:delText>
              </w:r>
            </w:del>
          </w:p>
        </w:tc>
        <w:tc>
          <w:tcPr>
            <w:tcW w:w="3600" w:type="pct"/>
            <w:gridSpan w:val="7"/>
            <w:vAlign w:val="center"/>
          </w:tcPr>
          <w:p w14:paraId="1B58E2B3" w14:textId="561B7552" w:rsidR="005937D0" w:rsidRPr="001B54C3" w:rsidDel="00923A1E" w:rsidRDefault="005937D0" w:rsidP="009315B8">
            <w:pPr>
              <w:spacing w:before="40" w:after="40"/>
              <w:ind w:left="72" w:right="72"/>
              <w:rPr>
                <w:del w:id="327" w:author="lfourquet" w:date="2017-09-19T14:04:00Z"/>
                <w:rFonts w:ascii="Tahoma" w:hAnsi="Tahoma" w:cs="Tahoma"/>
                <w:sz w:val="16"/>
                <w:szCs w:val="16"/>
              </w:rPr>
            </w:pPr>
            <w:del w:id="328" w:author="lfourquet" w:date="2017-09-19T14:04:00Z">
              <w:r w:rsidRPr="001B54C3" w:rsidDel="00923A1E">
                <w:rPr>
                  <w:sz w:val="18"/>
                </w:rPr>
                <w:delText>This organizer holds information about a person’s various specific occupations over time. It may hold current as well as prior observations about occupations which may include details about the employer and places where work was performed. A person’s occupation also includes industry information which is used to more precisely specify the occupation.</w:delText>
              </w:r>
            </w:del>
          </w:p>
        </w:tc>
      </w:tr>
      <w:tr w:rsidR="005937D0" w:rsidRPr="001B54C3" w:rsidDel="00923A1E" w14:paraId="0649F5E3" w14:textId="402535D3" w:rsidTr="009315B8">
        <w:trPr>
          <w:del w:id="329" w:author="lfourquet" w:date="2017-09-19T14:04:00Z"/>
        </w:trPr>
        <w:tc>
          <w:tcPr>
            <w:tcW w:w="725" w:type="pct"/>
            <w:gridSpan w:val="2"/>
            <w:shd w:val="clear" w:color="auto" w:fill="E6E6E6"/>
            <w:vAlign w:val="center"/>
          </w:tcPr>
          <w:p w14:paraId="10A39142" w14:textId="1675F359" w:rsidR="005937D0" w:rsidRPr="001B54C3" w:rsidDel="00923A1E" w:rsidRDefault="005937D0" w:rsidP="009315B8">
            <w:pPr>
              <w:spacing w:before="40" w:after="40"/>
              <w:ind w:left="72" w:right="72"/>
              <w:jc w:val="center"/>
              <w:rPr>
                <w:del w:id="330" w:author="lfourquet" w:date="2017-09-19T14:04:00Z"/>
                <w:rFonts w:ascii="Arial" w:hAnsi="Arial"/>
                <w:b/>
                <w:sz w:val="20"/>
              </w:rPr>
            </w:pPr>
            <w:del w:id="331" w:author="lfourquet" w:date="2017-09-19T14:04:00Z">
              <w:r w:rsidRPr="001B54C3" w:rsidDel="00923A1E">
                <w:rPr>
                  <w:rFonts w:ascii="Arial" w:hAnsi="Arial"/>
                  <w:b/>
                  <w:sz w:val="20"/>
                </w:rPr>
                <w:delText>Class/Mood</w:delText>
              </w:r>
            </w:del>
          </w:p>
        </w:tc>
        <w:tc>
          <w:tcPr>
            <w:tcW w:w="1726" w:type="pct"/>
            <w:gridSpan w:val="4"/>
            <w:shd w:val="clear" w:color="auto" w:fill="E6E6E6"/>
            <w:vAlign w:val="center"/>
          </w:tcPr>
          <w:p w14:paraId="6E083A1C" w14:textId="53C654B5" w:rsidR="005937D0" w:rsidRPr="001B54C3" w:rsidDel="00923A1E" w:rsidRDefault="005937D0" w:rsidP="009315B8">
            <w:pPr>
              <w:spacing w:before="40" w:after="40"/>
              <w:ind w:left="72" w:right="72"/>
              <w:jc w:val="center"/>
              <w:rPr>
                <w:del w:id="332" w:author="lfourquet" w:date="2017-09-19T14:04:00Z"/>
                <w:rFonts w:ascii="Arial" w:hAnsi="Arial"/>
                <w:b/>
                <w:sz w:val="20"/>
              </w:rPr>
            </w:pPr>
            <w:del w:id="333" w:author="lfourquet" w:date="2017-09-19T14:04:00Z">
              <w:r w:rsidRPr="001B54C3" w:rsidDel="00923A1E">
                <w:rPr>
                  <w:rFonts w:ascii="Arial" w:hAnsi="Arial"/>
                  <w:b/>
                  <w:sz w:val="20"/>
                </w:rPr>
                <w:delText xml:space="preserve">Code </w:delText>
              </w:r>
            </w:del>
          </w:p>
        </w:tc>
        <w:tc>
          <w:tcPr>
            <w:tcW w:w="527" w:type="pct"/>
            <w:shd w:val="clear" w:color="auto" w:fill="E6E6E6"/>
            <w:vAlign w:val="center"/>
          </w:tcPr>
          <w:p w14:paraId="4CAA39A9" w14:textId="492101F2" w:rsidR="005937D0" w:rsidRPr="001B54C3" w:rsidDel="00923A1E" w:rsidRDefault="005937D0" w:rsidP="009315B8">
            <w:pPr>
              <w:spacing w:before="40" w:after="40"/>
              <w:ind w:left="72" w:right="72"/>
              <w:jc w:val="center"/>
              <w:rPr>
                <w:del w:id="334" w:author="lfourquet" w:date="2017-09-19T14:04:00Z"/>
                <w:rFonts w:ascii="Arial" w:hAnsi="Arial"/>
                <w:b/>
                <w:sz w:val="20"/>
              </w:rPr>
            </w:pPr>
            <w:del w:id="335" w:author="lfourquet" w:date="2017-09-19T14:04:00Z">
              <w:r w:rsidRPr="001B54C3" w:rsidDel="00923A1E">
                <w:rPr>
                  <w:rFonts w:ascii="Arial" w:hAnsi="Arial"/>
                  <w:b/>
                  <w:sz w:val="20"/>
                </w:rPr>
                <w:delText>Data Type</w:delText>
              </w:r>
            </w:del>
          </w:p>
        </w:tc>
        <w:tc>
          <w:tcPr>
            <w:tcW w:w="2022" w:type="pct"/>
            <w:gridSpan w:val="4"/>
            <w:shd w:val="clear" w:color="auto" w:fill="E6E6E6"/>
            <w:vAlign w:val="center"/>
          </w:tcPr>
          <w:p w14:paraId="3972DB0B" w14:textId="5096B186" w:rsidR="005937D0" w:rsidRPr="001B54C3" w:rsidDel="00923A1E" w:rsidRDefault="005937D0" w:rsidP="009315B8">
            <w:pPr>
              <w:spacing w:before="40" w:after="40"/>
              <w:ind w:left="72" w:right="72"/>
              <w:jc w:val="center"/>
              <w:rPr>
                <w:del w:id="336" w:author="lfourquet" w:date="2017-09-19T14:04:00Z"/>
                <w:rFonts w:ascii="Arial" w:hAnsi="Arial"/>
                <w:b/>
                <w:sz w:val="20"/>
              </w:rPr>
            </w:pPr>
            <w:del w:id="337" w:author="lfourquet" w:date="2017-09-19T14:04:00Z">
              <w:r w:rsidRPr="001B54C3" w:rsidDel="00923A1E">
                <w:rPr>
                  <w:rFonts w:ascii="Arial" w:hAnsi="Arial"/>
                  <w:b/>
                  <w:sz w:val="20"/>
                </w:rPr>
                <w:delText xml:space="preserve">Value </w:delText>
              </w:r>
            </w:del>
          </w:p>
        </w:tc>
      </w:tr>
      <w:tr w:rsidR="005937D0" w:rsidRPr="001B54C3" w:rsidDel="00923A1E" w14:paraId="5FEDCC0A" w14:textId="43D842FD" w:rsidTr="009315B8">
        <w:trPr>
          <w:del w:id="338" w:author="lfourquet" w:date="2017-09-19T14:04:00Z"/>
        </w:trPr>
        <w:tc>
          <w:tcPr>
            <w:tcW w:w="725" w:type="pct"/>
            <w:gridSpan w:val="2"/>
            <w:vAlign w:val="center"/>
          </w:tcPr>
          <w:p w14:paraId="5E6AC47A" w14:textId="7455099B" w:rsidR="005937D0" w:rsidRPr="001B54C3" w:rsidDel="00923A1E" w:rsidRDefault="005937D0" w:rsidP="009315B8">
            <w:pPr>
              <w:spacing w:before="40" w:after="40"/>
              <w:ind w:left="72" w:right="72"/>
              <w:rPr>
                <w:del w:id="339" w:author="lfourquet" w:date="2017-09-19T14:04:00Z"/>
                <w:sz w:val="18"/>
              </w:rPr>
            </w:pPr>
            <w:del w:id="340" w:author="lfourquet" w:date="2017-09-19T14:04:00Z">
              <w:r w:rsidRPr="001B54C3" w:rsidDel="00923A1E">
                <w:rPr>
                  <w:sz w:val="18"/>
                </w:rPr>
                <w:delText>ClassCode=</w:delText>
              </w:r>
            </w:del>
          </w:p>
          <w:p w14:paraId="4100734F" w14:textId="2D0F592F" w:rsidR="005937D0" w:rsidRPr="001B54C3" w:rsidDel="00923A1E" w:rsidRDefault="005937D0" w:rsidP="009315B8">
            <w:pPr>
              <w:spacing w:before="40" w:after="40"/>
              <w:ind w:left="72" w:right="72"/>
              <w:rPr>
                <w:del w:id="341" w:author="lfourquet" w:date="2017-09-19T14:04:00Z"/>
                <w:sz w:val="18"/>
              </w:rPr>
            </w:pPr>
            <w:del w:id="342" w:author="lfourquet" w:date="2017-09-19T14:04:00Z">
              <w:r w:rsidRPr="001B54C3" w:rsidDel="00923A1E">
                <w:rPr>
                  <w:sz w:val="18"/>
                </w:rPr>
                <w:delText>“CLUSTER”</w:delText>
              </w:r>
            </w:del>
          </w:p>
          <w:p w14:paraId="49546242" w14:textId="7F577675" w:rsidR="005937D0" w:rsidRPr="001B54C3" w:rsidDel="00923A1E" w:rsidRDefault="005937D0" w:rsidP="009315B8">
            <w:pPr>
              <w:spacing w:before="40" w:after="40"/>
              <w:ind w:left="72" w:right="72"/>
              <w:rPr>
                <w:del w:id="343" w:author="lfourquet" w:date="2017-09-19T14:04:00Z"/>
                <w:sz w:val="18"/>
              </w:rPr>
            </w:pPr>
            <w:del w:id="344" w:author="lfourquet" w:date="2017-09-19T14:04:00Z">
              <w:r w:rsidRPr="001B54C3" w:rsidDel="00923A1E">
                <w:rPr>
                  <w:sz w:val="18"/>
                </w:rPr>
                <w:delText>MoodCode=</w:delText>
              </w:r>
            </w:del>
          </w:p>
          <w:p w14:paraId="454A5F88" w14:textId="12A99CFD" w:rsidR="005937D0" w:rsidRPr="001B54C3" w:rsidDel="00923A1E" w:rsidRDefault="005937D0" w:rsidP="009315B8">
            <w:pPr>
              <w:spacing w:before="40" w:after="40"/>
              <w:ind w:left="72" w:right="72"/>
              <w:rPr>
                <w:del w:id="345" w:author="lfourquet" w:date="2017-09-19T14:04:00Z"/>
                <w:sz w:val="18"/>
              </w:rPr>
            </w:pPr>
            <w:del w:id="346" w:author="lfourquet" w:date="2017-09-19T14:04:00Z">
              <w:r w:rsidRPr="001B54C3" w:rsidDel="00923A1E">
                <w:rPr>
                  <w:sz w:val="18"/>
                </w:rPr>
                <w:delText>“EVN”</w:delText>
              </w:r>
            </w:del>
          </w:p>
        </w:tc>
        <w:tc>
          <w:tcPr>
            <w:tcW w:w="1726" w:type="pct"/>
            <w:gridSpan w:val="4"/>
            <w:vAlign w:val="center"/>
          </w:tcPr>
          <w:p w14:paraId="513FD147" w14:textId="650F7B8A" w:rsidR="005937D0" w:rsidRPr="001B54C3" w:rsidDel="00923A1E" w:rsidRDefault="005937D0" w:rsidP="009315B8">
            <w:pPr>
              <w:spacing w:before="40" w:after="40"/>
              <w:ind w:left="72" w:right="72"/>
              <w:rPr>
                <w:del w:id="347" w:author="lfourquet" w:date="2017-09-19T14:04:00Z"/>
                <w:sz w:val="18"/>
              </w:rPr>
            </w:pPr>
            <w:del w:id="348" w:author="lfourquet" w:date="2017-09-19T14:04:00Z">
              <w:r w:rsidRPr="001B54C3" w:rsidDel="00923A1E">
                <w:rPr>
                  <w:sz w:val="18"/>
                </w:rPr>
                <w:delText>Code = 11340-7</w:delText>
              </w:r>
            </w:del>
          </w:p>
          <w:p w14:paraId="184C67B6" w14:textId="7C6C3F9C" w:rsidR="005937D0" w:rsidRPr="001B54C3" w:rsidDel="00923A1E" w:rsidRDefault="005937D0" w:rsidP="009315B8">
            <w:pPr>
              <w:spacing w:before="40" w:after="40"/>
              <w:ind w:left="72" w:right="72"/>
              <w:rPr>
                <w:del w:id="349" w:author="lfourquet" w:date="2017-09-19T14:04:00Z"/>
                <w:sz w:val="18"/>
              </w:rPr>
            </w:pPr>
            <w:del w:id="350" w:author="lfourquet" w:date="2017-09-19T14:04:00Z">
              <w:r w:rsidRPr="001B54C3" w:rsidDel="00923A1E">
                <w:rPr>
                  <w:sz w:val="18"/>
                </w:rPr>
                <w:delText>Display Name = History of Usual Occupation</w:delText>
              </w:r>
            </w:del>
          </w:p>
          <w:p w14:paraId="46337F91" w14:textId="779C1759" w:rsidR="005937D0" w:rsidRPr="001B54C3" w:rsidDel="00923A1E" w:rsidRDefault="005937D0" w:rsidP="009315B8">
            <w:pPr>
              <w:spacing w:before="40" w:after="40"/>
              <w:ind w:left="72" w:right="72"/>
              <w:rPr>
                <w:del w:id="351" w:author="lfourquet" w:date="2017-09-19T14:04:00Z"/>
                <w:sz w:val="18"/>
              </w:rPr>
            </w:pPr>
            <w:del w:id="352" w:author="lfourquet" w:date="2017-09-19T14:04:00Z">
              <w:r w:rsidRPr="001B54C3" w:rsidDel="00923A1E">
                <w:rPr>
                  <w:sz w:val="18"/>
                </w:rPr>
                <w:delText>CodeSystem = 2.16.840.1.113883.6.1</w:delText>
              </w:r>
            </w:del>
          </w:p>
          <w:p w14:paraId="40B1BE55" w14:textId="28D22B0B" w:rsidR="005937D0" w:rsidRPr="001B54C3" w:rsidDel="00923A1E" w:rsidRDefault="005937D0" w:rsidP="009315B8">
            <w:pPr>
              <w:spacing w:before="40" w:after="40"/>
              <w:ind w:left="72" w:right="72"/>
              <w:rPr>
                <w:del w:id="353" w:author="lfourquet" w:date="2017-09-19T14:04:00Z"/>
                <w:sz w:val="18"/>
              </w:rPr>
            </w:pPr>
            <w:del w:id="354" w:author="lfourquet" w:date="2017-09-19T14:04:00Z">
              <w:r w:rsidRPr="001B54C3" w:rsidDel="00923A1E">
                <w:rPr>
                  <w:sz w:val="18"/>
                </w:rPr>
                <w:delText>CodeSystemName=LOINC</w:delText>
              </w:r>
            </w:del>
          </w:p>
          <w:p w14:paraId="7DDFA8DA" w14:textId="21CA0762" w:rsidR="005937D0" w:rsidRPr="001B54C3" w:rsidDel="00923A1E" w:rsidRDefault="005937D0" w:rsidP="009315B8">
            <w:pPr>
              <w:spacing w:before="40" w:after="40"/>
              <w:ind w:left="72" w:right="72"/>
              <w:rPr>
                <w:del w:id="355" w:author="lfourquet" w:date="2017-09-19T14:04:00Z"/>
                <w:sz w:val="18"/>
              </w:rPr>
            </w:pPr>
          </w:p>
        </w:tc>
        <w:tc>
          <w:tcPr>
            <w:tcW w:w="527" w:type="pct"/>
            <w:vAlign w:val="center"/>
          </w:tcPr>
          <w:p w14:paraId="085DBB92" w14:textId="71DD491E" w:rsidR="005937D0" w:rsidRPr="001B54C3" w:rsidDel="00923A1E" w:rsidRDefault="005937D0" w:rsidP="009315B8">
            <w:pPr>
              <w:spacing w:before="40" w:after="40"/>
              <w:ind w:left="72" w:right="72"/>
              <w:rPr>
                <w:del w:id="356" w:author="lfourquet" w:date="2017-09-19T14:04:00Z"/>
                <w:sz w:val="18"/>
              </w:rPr>
            </w:pPr>
            <w:del w:id="357" w:author="lfourquet" w:date="2017-09-19T14:04:00Z">
              <w:r w:rsidRPr="001B54C3" w:rsidDel="00923A1E">
                <w:rPr>
                  <w:sz w:val="18"/>
                </w:rPr>
                <w:delText>Organizer</w:delText>
              </w:r>
            </w:del>
          </w:p>
        </w:tc>
        <w:tc>
          <w:tcPr>
            <w:tcW w:w="2022" w:type="pct"/>
            <w:gridSpan w:val="4"/>
            <w:vAlign w:val="center"/>
          </w:tcPr>
          <w:p w14:paraId="0EF173A2" w14:textId="514AF650" w:rsidR="005937D0" w:rsidRPr="001B54C3" w:rsidDel="00923A1E" w:rsidRDefault="005937D0" w:rsidP="009315B8">
            <w:pPr>
              <w:spacing w:before="40" w:after="40"/>
              <w:ind w:left="72" w:right="72"/>
              <w:rPr>
                <w:del w:id="358" w:author="lfourquet" w:date="2017-09-19T14:04:00Z"/>
                <w:sz w:val="18"/>
              </w:rPr>
            </w:pPr>
          </w:p>
        </w:tc>
      </w:tr>
      <w:tr w:rsidR="005937D0" w:rsidRPr="001B54C3" w:rsidDel="00923A1E" w14:paraId="22DBA461" w14:textId="397EFAB7" w:rsidTr="009315B8">
        <w:trPr>
          <w:gridAfter w:val="1"/>
          <w:wAfter w:w="9" w:type="pct"/>
          <w:del w:id="359" w:author="lfourquet" w:date="2017-09-19T14:04:00Z"/>
        </w:trPr>
        <w:tc>
          <w:tcPr>
            <w:tcW w:w="438" w:type="pct"/>
            <w:shd w:val="clear" w:color="auto" w:fill="E6E6E6"/>
            <w:vAlign w:val="center"/>
          </w:tcPr>
          <w:p w14:paraId="40B992B2" w14:textId="30B364B1" w:rsidR="005937D0" w:rsidRPr="001B54C3" w:rsidDel="00923A1E" w:rsidRDefault="005937D0" w:rsidP="009315B8">
            <w:pPr>
              <w:spacing w:before="40" w:after="40"/>
              <w:ind w:left="72" w:right="72"/>
              <w:jc w:val="center"/>
              <w:rPr>
                <w:del w:id="360" w:author="lfourquet" w:date="2017-09-19T14:04:00Z"/>
                <w:rFonts w:ascii="Arial" w:hAnsi="Arial"/>
                <w:b/>
                <w:sz w:val="20"/>
              </w:rPr>
            </w:pPr>
            <w:del w:id="361" w:author="lfourquet" w:date="2017-09-19T14:04:00Z">
              <w:r w:rsidRPr="001B54C3" w:rsidDel="00923A1E">
                <w:rPr>
                  <w:rFonts w:ascii="Arial" w:hAnsi="Arial"/>
                  <w:b/>
                  <w:sz w:val="20"/>
                </w:rPr>
                <w:lastRenderedPageBreak/>
                <w:delText>Opt and Card</w:delText>
              </w:r>
            </w:del>
          </w:p>
        </w:tc>
        <w:tc>
          <w:tcPr>
            <w:tcW w:w="720" w:type="pct"/>
            <w:gridSpan w:val="2"/>
            <w:shd w:val="clear" w:color="auto" w:fill="E6E6E6"/>
            <w:vAlign w:val="center"/>
          </w:tcPr>
          <w:p w14:paraId="2A3D8232" w14:textId="179E99A9" w:rsidR="005937D0" w:rsidRPr="001B54C3" w:rsidDel="00923A1E" w:rsidRDefault="005937D0" w:rsidP="009315B8">
            <w:pPr>
              <w:spacing w:before="40" w:after="40"/>
              <w:ind w:left="72" w:right="72"/>
              <w:jc w:val="center"/>
              <w:rPr>
                <w:del w:id="362" w:author="lfourquet" w:date="2017-09-19T14:04:00Z"/>
                <w:rFonts w:ascii="Arial" w:hAnsi="Arial"/>
                <w:b/>
                <w:sz w:val="20"/>
              </w:rPr>
            </w:pPr>
            <w:del w:id="363" w:author="lfourquet" w:date="2017-09-19T14:04:00Z">
              <w:r w:rsidRPr="001B54C3" w:rsidDel="00923A1E">
                <w:rPr>
                  <w:rFonts w:ascii="Arial" w:hAnsi="Arial"/>
                  <w:b/>
                  <w:sz w:val="20"/>
                </w:rPr>
                <w:delText>entryRelationship</w:delText>
              </w:r>
            </w:del>
          </w:p>
        </w:tc>
        <w:tc>
          <w:tcPr>
            <w:tcW w:w="1102" w:type="pct"/>
            <w:gridSpan w:val="2"/>
            <w:shd w:val="clear" w:color="auto" w:fill="E6E6E6"/>
            <w:vAlign w:val="center"/>
          </w:tcPr>
          <w:p w14:paraId="14B86F3D" w14:textId="6A2EDFB6" w:rsidR="005937D0" w:rsidRPr="001B54C3" w:rsidDel="00923A1E" w:rsidRDefault="005937D0" w:rsidP="009315B8">
            <w:pPr>
              <w:spacing w:before="40" w:after="40"/>
              <w:ind w:left="72" w:right="72"/>
              <w:jc w:val="center"/>
              <w:rPr>
                <w:del w:id="364" w:author="lfourquet" w:date="2017-09-19T14:04:00Z"/>
                <w:rFonts w:ascii="Arial" w:hAnsi="Arial"/>
                <w:b/>
                <w:sz w:val="20"/>
              </w:rPr>
            </w:pPr>
            <w:del w:id="365" w:author="lfourquet" w:date="2017-09-19T14:04:00Z">
              <w:r w:rsidRPr="001B54C3" w:rsidDel="00923A1E">
                <w:rPr>
                  <w:rFonts w:ascii="Arial" w:hAnsi="Arial"/>
                  <w:b/>
                  <w:sz w:val="20"/>
                </w:rPr>
                <w:delText xml:space="preserve">Description </w:delText>
              </w:r>
            </w:del>
          </w:p>
        </w:tc>
        <w:tc>
          <w:tcPr>
            <w:tcW w:w="1247" w:type="pct"/>
            <w:gridSpan w:val="3"/>
            <w:shd w:val="clear" w:color="auto" w:fill="E6E6E6"/>
            <w:vAlign w:val="center"/>
          </w:tcPr>
          <w:p w14:paraId="02903E0C" w14:textId="4A7B03E5" w:rsidR="005937D0" w:rsidRPr="001B54C3" w:rsidDel="00923A1E" w:rsidRDefault="005937D0" w:rsidP="009315B8">
            <w:pPr>
              <w:spacing w:before="40" w:after="40"/>
              <w:ind w:left="72" w:right="72"/>
              <w:jc w:val="center"/>
              <w:rPr>
                <w:del w:id="366" w:author="lfourquet" w:date="2017-09-19T14:04:00Z"/>
                <w:rFonts w:ascii="Arial" w:hAnsi="Arial"/>
                <w:b/>
                <w:sz w:val="20"/>
              </w:rPr>
            </w:pPr>
            <w:del w:id="367" w:author="lfourquet" w:date="2017-09-19T14:04:00Z">
              <w:r w:rsidRPr="001B54C3" w:rsidDel="00923A1E">
                <w:rPr>
                  <w:rFonts w:ascii="Arial" w:hAnsi="Arial"/>
                  <w:b/>
                  <w:sz w:val="20"/>
                </w:rPr>
                <w:delText>Template ID</w:delText>
              </w:r>
            </w:del>
          </w:p>
        </w:tc>
        <w:tc>
          <w:tcPr>
            <w:tcW w:w="670" w:type="pct"/>
            <w:shd w:val="clear" w:color="auto" w:fill="E6E6E6"/>
            <w:vAlign w:val="center"/>
          </w:tcPr>
          <w:p w14:paraId="72A8FF63" w14:textId="06CBE2A6" w:rsidR="005937D0" w:rsidRPr="001B54C3" w:rsidDel="00923A1E" w:rsidRDefault="005937D0" w:rsidP="009315B8">
            <w:pPr>
              <w:spacing w:before="40" w:after="40"/>
              <w:ind w:left="72" w:right="72"/>
              <w:jc w:val="center"/>
              <w:rPr>
                <w:del w:id="368" w:author="lfourquet" w:date="2017-09-19T14:04:00Z"/>
                <w:rFonts w:ascii="Arial" w:hAnsi="Arial"/>
                <w:b/>
                <w:sz w:val="20"/>
              </w:rPr>
            </w:pPr>
            <w:del w:id="369" w:author="lfourquet" w:date="2017-09-19T14:04:00Z">
              <w:r w:rsidRPr="001B54C3" w:rsidDel="00923A1E">
                <w:rPr>
                  <w:rFonts w:ascii="Arial" w:hAnsi="Arial"/>
                  <w:b/>
                  <w:sz w:val="20"/>
                </w:rPr>
                <w:delText>Specification Document</w:delText>
              </w:r>
            </w:del>
          </w:p>
        </w:tc>
        <w:tc>
          <w:tcPr>
            <w:tcW w:w="814" w:type="pct"/>
            <w:shd w:val="clear" w:color="auto" w:fill="E4E4E4"/>
            <w:vAlign w:val="center"/>
          </w:tcPr>
          <w:p w14:paraId="585A7F8A" w14:textId="045B314D" w:rsidR="005937D0" w:rsidRPr="001B54C3" w:rsidDel="00923A1E" w:rsidRDefault="005937D0" w:rsidP="009315B8">
            <w:pPr>
              <w:spacing w:before="40" w:after="40"/>
              <w:ind w:left="72" w:right="72"/>
              <w:jc w:val="center"/>
              <w:rPr>
                <w:del w:id="370" w:author="lfourquet" w:date="2017-09-19T14:04:00Z"/>
                <w:rFonts w:ascii="Arial" w:hAnsi="Arial"/>
                <w:b/>
                <w:sz w:val="20"/>
              </w:rPr>
            </w:pPr>
            <w:del w:id="371" w:author="lfourquet" w:date="2017-09-19T14:04:00Z">
              <w:r w:rsidRPr="001B54C3" w:rsidDel="00923A1E">
                <w:rPr>
                  <w:rFonts w:ascii="Arial" w:hAnsi="Arial"/>
                  <w:b/>
                  <w:sz w:val="20"/>
                </w:rPr>
                <w:delText>Vocabulary Constraint</w:delText>
              </w:r>
            </w:del>
          </w:p>
        </w:tc>
      </w:tr>
      <w:tr w:rsidR="005937D0" w:rsidRPr="001B54C3" w:rsidDel="00923A1E" w14:paraId="0FD499AD" w14:textId="5AAC2449" w:rsidTr="009315B8">
        <w:trPr>
          <w:gridAfter w:val="1"/>
          <w:wAfter w:w="9" w:type="pct"/>
          <w:del w:id="372" w:author="lfourquet" w:date="2017-09-19T14:04:00Z"/>
        </w:trPr>
        <w:tc>
          <w:tcPr>
            <w:tcW w:w="438" w:type="pct"/>
            <w:shd w:val="clear" w:color="auto" w:fill="auto"/>
            <w:vAlign w:val="center"/>
          </w:tcPr>
          <w:p w14:paraId="5F3DEF82" w14:textId="57650A9B" w:rsidR="005937D0" w:rsidRPr="001B54C3" w:rsidDel="00923A1E" w:rsidRDefault="005937D0" w:rsidP="009315B8">
            <w:pPr>
              <w:spacing w:before="40" w:after="40"/>
              <w:ind w:left="72" w:right="72"/>
              <w:rPr>
                <w:del w:id="373" w:author="lfourquet" w:date="2017-09-19T14:04:00Z"/>
                <w:color w:val="0070C0"/>
                <w:sz w:val="18"/>
              </w:rPr>
            </w:pPr>
          </w:p>
        </w:tc>
        <w:tc>
          <w:tcPr>
            <w:tcW w:w="720" w:type="pct"/>
            <w:gridSpan w:val="2"/>
            <w:shd w:val="clear" w:color="auto" w:fill="auto"/>
            <w:vAlign w:val="center"/>
          </w:tcPr>
          <w:p w14:paraId="661A38FF" w14:textId="5A54CB20" w:rsidR="005937D0" w:rsidRPr="001B54C3" w:rsidDel="00923A1E" w:rsidRDefault="005937D0" w:rsidP="009315B8">
            <w:pPr>
              <w:spacing w:before="40" w:after="40"/>
              <w:ind w:left="72" w:right="72"/>
              <w:rPr>
                <w:del w:id="374" w:author="lfourquet" w:date="2017-09-19T14:04:00Z"/>
                <w:color w:val="0070C0"/>
                <w:sz w:val="18"/>
              </w:rPr>
            </w:pPr>
          </w:p>
        </w:tc>
        <w:tc>
          <w:tcPr>
            <w:tcW w:w="1102" w:type="pct"/>
            <w:gridSpan w:val="2"/>
            <w:vAlign w:val="center"/>
          </w:tcPr>
          <w:p w14:paraId="1709889F" w14:textId="02017D45" w:rsidR="005937D0" w:rsidRPr="001B54C3" w:rsidDel="00923A1E" w:rsidRDefault="005937D0" w:rsidP="009315B8">
            <w:pPr>
              <w:spacing w:before="40" w:after="40"/>
              <w:ind w:left="72" w:right="72"/>
              <w:rPr>
                <w:del w:id="375" w:author="lfourquet" w:date="2017-09-19T14:04:00Z"/>
                <w:color w:val="0070C0"/>
                <w:sz w:val="18"/>
              </w:rPr>
            </w:pPr>
          </w:p>
        </w:tc>
        <w:tc>
          <w:tcPr>
            <w:tcW w:w="1247" w:type="pct"/>
            <w:gridSpan w:val="3"/>
            <w:vAlign w:val="center"/>
          </w:tcPr>
          <w:p w14:paraId="63CB0A82" w14:textId="0E2F7019" w:rsidR="005937D0" w:rsidRPr="001B54C3" w:rsidDel="00923A1E" w:rsidRDefault="005937D0" w:rsidP="009315B8">
            <w:pPr>
              <w:spacing w:before="40" w:after="40"/>
              <w:ind w:left="72" w:right="72"/>
              <w:rPr>
                <w:del w:id="376" w:author="lfourquet" w:date="2017-09-19T14:04:00Z"/>
                <w:color w:val="0070C0"/>
                <w:sz w:val="18"/>
              </w:rPr>
            </w:pPr>
          </w:p>
        </w:tc>
        <w:tc>
          <w:tcPr>
            <w:tcW w:w="670" w:type="pct"/>
            <w:vAlign w:val="center"/>
          </w:tcPr>
          <w:p w14:paraId="7F5F19C1" w14:textId="4CEC331E" w:rsidR="005937D0" w:rsidRPr="001B54C3" w:rsidDel="00923A1E" w:rsidRDefault="005937D0" w:rsidP="009315B8">
            <w:pPr>
              <w:spacing w:before="40" w:after="40"/>
              <w:ind w:left="72" w:right="72"/>
              <w:rPr>
                <w:del w:id="377" w:author="lfourquet" w:date="2017-09-19T14:04:00Z"/>
                <w:color w:val="0070C0"/>
                <w:sz w:val="18"/>
              </w:rPr>
            </w:pPr>
          </w:p>
        </w:tc>
        <w:tc>
          <w:tcPr>
            <w:tcW w:w="814" w:type="pct"/>
            <w:vAlign w:val="center"/>
          </w:tcPr>
          <w:p w14:paraId="7E6BFCF7" w14:textId="1C71F40C" w:rsidR="005937D0" w:rsidRPr="001B54C3" w:rsidDel="00923A1E" w:rsidRDefault="005937D0" w:rsidP="009315B8">
            <w:pPr>
              <w:spacing w:before="40" w:after="40"/>
              <w:ind w:left="72" w:right="72"/>
              <w:rPr>
                <w:del w:id="378" w:author="lfourquet" w:date="2017-09-19T14:04:00Z"/>
                <w:color w:val="0070C0"/>
                <w:sz w:val="18"/>
              </w:rPr>
            </w:pPr>
          </w:p>
        </w:tc>
      </w:tr>
    </w:tbl>
    <w:p w14:paraId="6A1844C2" w14:textId="1CE3DB90" w:rsidR="005937D0" w:rsidRPr="001B54C3" w:rsidDel="00923A1E" w:rsidRDefault="005937D0" w:rsidP="005937D0">
      <w:pPr>
        <w:keepNext/>
        <w:spacing w:before="40" w:after="120"/>
        <w:ind w:left="720"/>
        <w:rPr>
          <w:del w:id="379" w:author="lfourquet" w:date="2017-09-19T14:04:00Z"/>
          <w:rFonts w:ascii="Courier New" w:eastAsia="SimSun" w:hAnsi="Courier New" w:cs="Courier New"/>
          <w:sz w:val="20"/>
          <w:lang w:eastAsia="zh-CN"/>
        </w:rPr>
      </w:pPr>
      <w:del w:id="380" w:author="lfourquet" w:date="2017-09-19T14:04:00Z">
        <w:r w:rsidRPr="001B54C3" w:rsidDel="00923A1E">
          <w:rPr>
            <w:rFonts w:ascii="Courier New" w:eastAsia="SimSun" w:hAnsi="Courier New" w:cs="Courier New"/>
            <w:sz w:val="20"/>
            <w:lang w:eastAsia="zh-CN"/>
          </w:rPr>
          <w:delText>[organizer: templateId 1.3.6.1.4.1.19376.1.5.3.1.4.20.3 (open)]</w:delText>
        </w:r>
      </w:del>
    </w:p>
    <w:p w14:paraId="4012A82F" w14:textId="241D40F3" w:rsidR="005937D0" w:rsidRPr="001B54C3" w:rsidDel="00923A1E" w:rsidRDefault="005937D0" w:rsidP="005937D0">
      <w:pPr>
        <w:ind w:left="720"/>
        <w:rPr>
          <w:del w:id="381" w:author="lfourquet" w:date="2017-09-19T14:04:00Z"/>
        </w:rPr>
      </w:pPr>
      <w:del w:id="382" w:author="lfourquet" w:date="2017-09-19T14:04:00Z">
        <w:r w:rsidRPr="001B54C3" w:rsidDel="00923A1E">
          <w:delText>A History of Occupation Organizer holds clinical statements about the subject’s specific occupations over time</w:delText>
        </w:r>
        <w:r w:rsidDel="00923A1E">
          <w:delText xml:space="preserve">. </w:delText>
        </w:r>
      </w:del>
    </w:p>
    <w:p w14:paraId="26CAE785" w14:textId="11516EC4" w:rsidR="005937D0" w:rsidRPr="001B54C3" w:rsidDel="00923A1E" w:rsidRDefault="005937D0" w:rsidP="005937D0">
      <w:pPr>
        <w:rPr>
          <w:del w:id="383" w:author="lfourquet" w:date="2017-09-19T14:04:00Z"/>
        </w:rPr>
      </w:pPr>
    </w:p>
    <w:p w14:paraId="5120A7FE" w14:textId="06B29624" w:rsidR="005937D0" w:rsidRPr="001B54C3" w:rsidDel="00923A1E" w:rsidRDefault="005937D0" w:rsidP="005937D0">
      <w:pPr>
        <w:numPr>
          <w:ilvl w:val="0"/>
          <w:numId w:val="28"/>
        </w:numPr>
        <w:spacing w:after="40" w:line="260" w:lineRule="exact"/>
        <w:rPr>
          <w:del w:id="384" w:author="lfourquet" w:date="2017-09-19T14:04:00Z"/>
        </w:rPr>
      </w:pPr>
      <w:del w:id="385"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"CLUSTER"</w:delText>
        </w:r>
        <w:r w:rsidRPr="001B54C3" w:rsidDel="00923A1E">
          <w:delText xml:space="preserve"> CLUSTER (CodeSystem: 2.16.840.1.113883.5.6 HL7ActClass).</w:delText>
        </w:r>
      </w:del>
    </w:p>
    <w:p w14:paraId="6CD98A78" w14:textId="41E9761D" w:rsidR="005937D0" w:rsidRPr="001B54C3" w:rsidDel="00923A1E" w:rsidRDefault="005937D0" w:rsidP="005937D0">
      <w:pPr>
        <w:numPr>
          <w:ilvl w:val="0"/>
          <w:numId w:val="28"/>
        </w:numPr>
        <w:spacing w:after="40" w:line="260" w:lineRule="exact"/>
        <w:rPr>
          <w:del w:id="386" w:author="lfourquet" w:date="2017-09-19T14:04:00Z"/>
        </w:rPr>
      </w:pPr>
      <w:del w:id="38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(CodeSystem: </w:delText>
        </w:r>
        <w:r w:rsidRPr="001B54C3" w:rsidDel="00923A1E">
          <w:rPr>
            <w:rFonts w:ascii="Courier New" w:hAnsi="Courier New" w:cs="TimesNewRomanPSMT"/>
            <w:sz w:val="20"/>
          </w:rPr>
          <w:delText>ActMood 2.16.840.1.113883.5.1001</w:delText>
        </w:r>
        <w:r w:rsidRPr="001B54C3" w:rsidDel="00923A1E">
          <w:delText>).</w:delText>
        </w:r>
      </w:del>
    </w:p>
    <w:p w14:paraId="70A21D92" w14:textId="501C89A6" w:rsidR="005937D0" w:rsidRPr="001B54C3" w:rsidDel="00923A1E" w:rsidRDefault="005937D0" w:rsidP="005937D0">
      <w:pPr>
        <w:numPr>
          <w:ilvl w:val="0"/>
          <w:numId w:val="28"/>
        </w:numPr>
        <w:spacing w:after="40" w:line="260" w:lineRule="exact"/>
        <w:rPr>
          <w:del w:id="388" w:author="lfourquet" w:date="2017-09-19T14:04:00Z"/>
        </w:rPr>
      </w:pPr>
      <w:del w:id="389"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16554D2C" w14:textId="027007E6" w:rsidR="005937D0" w:rsidRPr="001B54C3" w:rsidDel="00923A1E" w:rsidRDefault="005937D0" w:rsidP="005937D0">
      <w:pPr>
        <w:numPr>
          <w:ilvl w:val="1"/>
          <w:numId w:val="28"/>
        </w:numPr>
        <w:spacing w:after="40" w:line="260" w:lineRule="exact"/>
        <w:rPr>
          <w:del w:id="390" w:author="lfourquet" w:date="2017-09-19T14:04:00Z"/>
        </w:rPr>
      </w:pPr>
      <w:del w:id="39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sz w:val="18"/>
          </w:rPr>
          <w:delText>1.3.6.1.4.1.19376.1.5.3.1.4.20.3</w:delText>
        </w:r>
        <w:r w:rsidRPr="001B54C3" w:rsidDel="00923A1E">
          <w:rPr>
            <w:rFonts w:ascii="Courier New" w:hAnsi="Courier New" w:cs="TimesNewRomanPSMT"/>
            <w:sz w:val="20"/>
          </w:rPr>
          <w:delText>"</w:delText>
        </w:r>
        <w:r w:rsidRPr="001B54C3" w:rsidDel="00923A1E">
          <w:delText>.</w:delText>
        </w:r>
      </w:del>
    </w:p>
    <w:p w14:paraId="617E5072" w14:textId="1527AB4F" w:rsidR="005937D0" w:rsidRPr="001B54C3" w:rsidDel="00923A1E" w:rsidRDefault="005937D0" w:rsidP="005937D0">
      <w:pPr>
        <w:numPr>
          <w:ilvl w:val="0"/>
          <w:numId w:val="28"/>
        </w:numPr>
        <w:spacing w:after="40" w:line="260" w:lineRule="exact"/>
        <w:rPr>
          <w:del w:id="392" w:author="lfourquet" w:date="2017-09-19T14:04:00Z"/>
        </w:rPr>
      </w:pPr>
      <w:del w:id="393"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45E11FD9" w14:textId="11345CA7" w:rsidR="005937D0" w:rsidRPr="001B54C3" w:rsidDel="00923A1E" w:rsidRDefault="005937D0" w:rsidP="005937D0">
      <w:pPr>
        <w:numPr>
          <w:ilvl w:val="1"/>
          <w:numId w:val="28"/>
        </w:numPr>
        <w:shd w:val="clear" w:color="auto" w:fill="FFFFFF"/>
        <w:spacing w:after="40" w:line="260" w:lineRule="exact"/>
        <w:rPr>
          <w:del w:id="394" w:author="lfourquet" w:date="2017-09-19T14:04:00Z"/>
        </w:rPr>
      </w:pPr>
      <w:del w:id="395" w:author="lfourquet" w:date="2017-09-19T14:04:00Z">
        <w:r w:rsidRPr="001B54C3" w:rsidDel="00923A1E">
          <w:delText>The first id represents this specific globally unique History of Occupation organizer.</w:delText>
        </w:r>
      </w:del>
    </w:p>
    <w:p w14:paraId="688F9A07" w14:textId="031BD488" w:rsidR="005937D0" w:rsidRPr="001B54C3" w:rsidDel="00923A1E" w:rsidRDefault="005937D0" w:rsidP="005937D0">
      <w:pPr>
        <w:numPr>
          <w:ilvl w:val="0"/>
          <w:numId w:val="28"/>
        </w:numPr>
        <w:spacing w:after="40" w:line="260" w:lineRule="exact"/>
        <w:rPr>
          <w:del w:id="396" w:author="lfourquet" w:date="2017-09-19T14:04:00Z"/>
        </w:rPr>
      </w:pPr>
      <w:del w:id="397"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6814E258" w14:textId="2AC19E9B" w:rsidR="005937D0" w:rsidRPr="001B54C3" w:rsidDel="00923A1E" w:rsidRDefault="005937D0" w:rsidP="005937D0">
      <w:pPr>
        <w:numPr>
          <w:ilvl w:val="1"/>
          <w:numId w:val="28"/>
        </w:numPr>
        <w:spacing w:after="40" w:line="260" w:lineRule="exact"/>
        <w:rPr>
          <w:del w:id="398" w:author="lfourquet" w:date="2017-09-19T14:04:00Z"/>
        </w:rPr>
      </w:pPr>
      <w:del w:id="399" w:author="lfourquet" w:date="2017-09-19T14:04:00Z">
        <w:r w:rsidRPr="001B54C3" w:rsidDel="00923A1E">
          <w:rPr>
            <w:rFonts w:ascii="Bookman Old Style" w:hAnsi="Bookman Old Style"/>
            <w:b/>
            <w:caps/>
            <w:sz w:val="16"/>
          </w:rPr>
          <w:delText>SHall</w:delText>
        </w:r>
        <w:r w:rsidRPr="001B54C3" w:rsidDel="00923A1E">
          <w:delText xml:space="preserve"> be 11340-7 (History of Occupation) from LOINC.</w:delText>
        </w:r>
      </w:del>
    </w:p>
    <w:p w14:paraId="043C4814" w14:textId="602BFC9F" w:rsidR="005937D0" w:rsidRPr="001B54C3" w:rsidDel="00923A1E" w:rsidRDefault="005937D0" w:rsidP="005937D0">
      <w:pPr>
        <w:numPr>
          <w:ilvl w:val="0"/>
          <w:numId w:val="28"/>
        </w:numPr>
        <w:spacing w:after="40" w:line="260" w:lineRule="exact"/>
        <w:rPr>
          <w:del w:id="400" w:author="lfourquet" w:date="2017-09-19T14:04:00Z"/>
        </w:rPr>
      </w:pPr>
      <w:del w:id="401"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w:delText>
        </w:r>
        <w:r w:rsidRPr="001B54C3" w:rsidDel="00923A1E">
          <w:delText xml:space="preserve"> Completed (CodeSystem: </w:delText>
        </w:r>
        <w:r w:rsidRPr="001B54C3" w:rsidDel="00923A1E">
          <w:rPr>
            <w:rFonts w:ascii="Courier New" w:hAnsi="Courier New" w:cs="TimesNewRomanPSMT"/>
            <w:sz w:val="20"/>
          </w:rPr>
          <w:delText>ActStatus 2.16.840.1.113883.5.14</w:delText>
        </w:r>
        <w:r w:rsidRPr="001B54C3" w:rsidDel="00923A1E">
          <w:delText>).</w:delText>
        </w:r>
      </w:del>
    </w:p>
    <w:p w14:paraId="17A5CF48" w14:textId="54141BD5" w:rsidR="005937D0" w:rsidRPr="001B54C3" w:rsidDel="00923A1E" w:rsidRDefault="005937D0" w:rsidP="005937D0">
      <w:pPr>
        <w:numPr>
          <w:ilvl w:val="0"/>
          <w:numId w:val="28"/>
        </w:numPr>
        <w:spacing w:after="40" w:line="260" w:lineRule="exact"/>
        <w:rPr>
          <w:del w:id="402" w:author="lfourquet" w:date="2017-09-19T14:04:00Z"/>
        </w:rPr>
      </w:pPr>
      <w:del w:id="403"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4F0DB07B" w14:textId="2082B7B1" w:rsidR="005937D0" w:rsidRPr="001B54C3" w:rsidDel="00923A1E" w:rsidRDefault="005937D0" w:rsidP="005937D0">
      <w:pPr>
        <w:numPr>
          <w:ilvl w:val="1"/>
          <w:numId w:val="28"/>
        </w:numPr>
        <w:spacing w:after="40" w:line="260" w:lineRule="exact"/>
        <w:rPr>
          <w:del w:id="404" w:author="lfourquet" w:date="2017-09-19T14:04:00Z"/>
        </w:rPr>
      </w:pPr>
      <w:del w:id="405" w:author="lfourquet" w:date="2017-09-19T14:04:00Z">
        <w:r w:rsidRPr="001B54C3" w:rsidDel="00923A1E">
          <w:delText>represents the point in time that the most recent Occupation Observation component entry was added.</w:delText>
        </w:r>
      </w:del>
    </w:p>
    <w:p w14:paraId="5B3848C8" w14:textId="0AF88480" w:rsidR="005937D0" w:rsidRPr="001B54C3" w:rsidDel="00923A1E" w:rsidRDefault="005937D0" w:rsidP="005937D0">
      <w:pPr>
        <w:numPr>
          <w:ilvl w:val="0"/>
          <w:numId w:val="28"/>
        </w:numPr>
        <w:spacing w:after="40" w:line="260" w:lineRule="exact"/>
        <w:rPr>
          <w:del w:id="406" w:author="lfourquet" w:date="2017-09-19T14:04:00Z"/>
        </w:rPr>
      </w:pPr>
      <w:del w:id="407" w:author="lfourquet" w:date="2017-09-19T14:04:00Z">
        <w:r w:rsidRPr="001B54C3" w:rsidDel="00923A1E">
          <w:rPr>
            <w:rFonts w:ascii="Bookman Old Style" w:hAnsi="Bookman Old Style"/>
            <w:b/>
            <w:caps/>
            <w:sz w:val="16"/>
          </w:rPr>
          <w:delText>SHall</w:delText>
        </w:r>
        <w:r w:rsidRPr="001B54C3" w:rsidDel="00923A1E">
          <w:delText xml:space="preserve"> contain one or more [1..*] </w:delText>
        </w:r>
        <w:r w:rsidRPr="001B54C3" w:rsidDel="00923A1E">
          <w:rPr>
            <w:rFonts w:ascii="Courier New" w:hAnsi="Courier New" w:cs="TimesNewRomanPSMT"/>
            <w:b/>
            <w:bCs/>
            <w:sz w:val="20"/>
          </w:rPr>
          <w:delText>component</w:delText>
        </w:r>
        <w:r w:rsidRPr="001B54C3" w:rsidDel="00923A1E">
          <w:delText>.</w:delText>
        </w:r>
      </w:del>
    </w:p>
    <w:p w14:paraId="194D024A" w14:textId="0D4C5FCA" w:rsidR="005937D0" w:rsidRPr="001B54C3" w:rsidDel="00923A1E" w:rsidRDefault="005937D0" w:rsidP="005937D0">
      <w:pPr>
        <w:numPr>
          <w:ilvl w:val="1"/>
          <w:numId w:val="28"/>
        </w:numPr>
        <w:spacing w:after="40" w:line="260" w:lineRule="exact"/>
        <w:rPr>
          <w:del w:id="408" w:author="lfourquet" w:date="2017-09-19T14:04:00Z"/>
        </w:rPr>
      </w:pPr>
      <w:del w:id="409" w:author="lfourquet" w:date="2017-09-19T14:04:00Z">
        <w:r w:rsidRPr="001B54C3" w:rsidDel="00923A1E">
          <w:delText xml:space="preserve">The component/@typeCode </w:delText>
        </w:r>
        <w:r w:rsidRPr="001B54C3" w:rsidDel="00923A1E">
          <w:rPr>
            <w:rFonts w:ascii="Bookman Old Style" w:hAnsi="Bookman Old Style"/>
            <w:b/>
            <w:caps/>
            <w:sz w:val="16"/>
          </w:rPr>
          <w:delText>SHALL</w:delText>
        </w:r>
        <w:r w:rsidRPr="001B54C3" w:rsidDel="00923A1E">
          <w:delText xml:space="preserve"> be “COMP”.</w:delText>
        </w:r>
      </w:del>
    </w:p>
    <w:p w14:paraId="3A5D9E5C" w14:textId="3032BC7F" w:rsidR="005937D0" w:rsidRPr="001B54C3" w:rsidDel="00923A1E" w:rsidRDefault="005937D0" w:rsidP="005937D0">
      <w:pPr>
        <w:numPr>
          <w:ilvl w:val="1"/>
          <w:numId w:val="28"/>
        </w:numPr>
        <w:spacing w:after="40" w:line="260" w:lineRule="exact"/>
        <w:rPr>
          <w:del w:id="410" w:author="lfourquet" w:date="2017-09-19T14:04:00Z"/>
        </w:rPr>
      </w:pPr>
      <w:del w:id="411"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HyperlinkCourierBold"/>
          </w:rPr>
          <w:delText>Occupation Observation</w:delText>
        </w:r>
        <w:r w:rsidRPr="001B54C3" w:rsidDel="00923A1E">
          <w:rPr>
            <w:rStyle w:val="XMLname"/>
          </w:rPr>
          <w:delText xml:space="preserve"> (1.3.6.1.4.1.19376.1.5.3.1.4.20.6)</w:delText>
        </w:r>
        <w:r w:rsidRPr="001B54C3" w:rsidDel="00923A1E">
          <w:delText>.</w:delText>
        </w:r>
      </w:del>
    </w:p>
    <w:p w14:paraId="4085C2FC" w14:textId="77777777" w:rsidR="00D70EC8" w:rsidRDefault="00D70EC8" w:rsidP="00D70EC8"/>
    <w:p w14:paraId="66961A9B" w14:textId="6EC9EB9E" w:rsidR="00D70EC8" w:rsidRDefault="00D70EC8" w:rsidP="00D70EC8">
      <w:pPr>
        <w:pStyle w:val="EditorInstructions"/>
      </w:pPr>
      <w:r>
        <w:t xml:space="preserve">Remove Section </w:t>
      </w:r>
      <w:r w:rsidRPr="00D70EC8">
        <w:t>6.3.4.65 Usual Occupation and Industry Observation Entry</w:t>
      </w:r>
    </w:p>
    <w:p w14:paraId="2F9E285E" w14:textId="77777777" w:rsidR="005937D0" w:rsidRPr="001B54C3" w:rsidRDefault="005937D0" w:rsidP="005937D0">
      <w:pPr>
        <w:pStyle w:val="BodyText"/>
      </w:pPr>
    </w:p>
    <w:p w14:paraId="617F6182" w14:textId="72C4B91A" w:rsidR="005937D0" w:rsidRPr="001B54C3" w:rsidDel="00923A1E" w:rsidRDefault="005937D0" w:rsidP="005937D0">
      <w:pPr>
        <w:pStyle w:val="Heading4"/>
        <w:rPr>
          <w:del w:id="412" w:author="lfourquet" w:date="2017-09-19T14:04:00Z"/>
          <w:bCs/>
          <w:noProof w:val="0"/>
        </w:rPr>
      </w:pPr>
      <w:bookmarkStart w:id="413" w:name="_Toc466555620"/>
      <w:del w:id="414" w:author="lfourquet" w:date="2017-09-19T14:04:00Z">
        <w:r w:rsidRPr="001B54C3" w:rsidDel="00923A1E">
          <w:rPr>
            <w:bCs/>
            <w:noProof w:val="0"/>
          </w:rPr>
          <w:delText>6.3.4.65 Usual Occupation and Industry Observation Entry</w:delText>
        </w:r>
        <w:bookmarkEnd w:id="413"/>
      </w:del>
    </w:p>
    <w:p w14:paraId="6ECC9D61" w14:textId="4AD5FEEB" w:rsidR="005937D0" w:rsidRPr="001B54C3" w:rsidDel="00923A1E" w:rsidRDefault="005937D0" w:rsidP="005937D0">
      <w:pPr>
        <w:pStyle w:val="TableTitle"/>
        <w:rPr>
          <w:del w:id="415" w:author="lfourquet" w:date="2017-09-19T14:04:00Z"/>
        </w:rPr>
      </w:pPr>
      <w:del w:id="416" w:author="lfourquet" w:date="2017-09-19T14:04:00Z">
        <w:r w:rsidRPr="001B54C3" w:rsidDel="00923A1E">
          <w:delText xml:space="preserve">Table 6.3.4.65-1: Usual Occupation and Usual Industry Observation Entry </w:delText>
        </w:r>
        <w:r w:rsidRPr="001B54C3" w:rsidDel="00923A1E">
          <w:rPr>
            <w:rStyle w:val="XMLname"/>
            <w:sz w:val="22"/>
          </w:rPr>
          <w:delText>1.3.6.1.4.1.19376.1.5.3.1.4.20.5</w:delText>
        </w:r>
      </w:del>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759"/>
        <w:gridCol w:w="498"/>
        <w:gridCol w:w="751"/>
        <w:gridCol w:w="420"/>
        <w:gridCol w:w="1491"/>
        <w:gridCol w:w="331"/>
        <w:gridCol w:w="999"/>
        <w:gridCol w:w="832"/>
        <w:gridCol w:w="1162"/>
        <w:gridCol w:w="1411"/>
        <w:gridCol w:w="16"/>
      </w:tblGrid>
      <w:tr w:rsidR="005937D0" w:rsidRPr="001B54C3" w:rsidDel="00923A1E" w14:paraId="74528C6B" w14:textId="20E42B17" w:rsidTr="009315B8">
        <w:trPr>
          <w:del w:id="417" w:author="lfourquet" w:date="2017-09-19T14:04:00Z"/>
        </w:trPr>
        <w:tc>
          <w:tcPr>
            <w:tcW w:w="1400" w:type="pct"/>
            <w:gridSpan w:val="4"/>
            <w:shd w:val="clear" w:color="auto" w:fill="E6E6E6"/>
            <w:vAlign w:val="center"/>
          </w:tcPr>
          <w:p w14:paraId="3ABE7452" w14:textId="5D56B2E7" w:rsidR="005937D0" w:rsidRPr="001B54C3" w:rsidDel="00923A1E" w:rsidRDefault="005937D0" w:rsidP="009315B8">
            <w:pPr>
              <w:keepNext/>
              <w:spacing w:before="60" w:after="60"/>
              <w:jc w:val="center"/>
              <w:rPr>
                <w:del w:id="418" w:author="lfourquet" w:date="2017-09-19T14:04:00Z"/>
                <w:rFonts w:ascii="Arial" w:hAnsi="Arial"/>
                <w:b/>
                <w:sz w:val="22"/>
              </w:rPr>
            </w:pPr>
            <w:del w:id="419" w:author="lfourquet" w:date="2017-09-19T14:04:00Z">
              <w:r w:rsidRPr="001B54C3" w:rsidDel="00923A1E">
                <w:rPr>
                  <w:rFonts w:ascii="Arial" w:hAnsi="Arial"/>
                  <w:b/>
                  <w:sz w:val="22"/>
                </w:rPr>
                <w:delText>Template Name</w:delText>
              </w:r>
            </w:del>
          </w:p>
        </w:tc>
        <w:tc>
          <w:tcPr>
            <w:tcW w:w="3600" w:type="pct"/>
            <w:gridSpan w:val="7"/>
            <w:vAlign w:val="center"/>
          </w:tcPr>
          <w:p w14:paraId="37813ECA" w14:textId="2048B8BF" w:rsidR="005937D0" w:rsidRPr="001B54C3" w:rsidDel="00923A1E" w:rsidRDefault="005937D0" w:rsidP="009315B8">
            <w:pPr>
              <w:spacing w:before="40" w:after="40"/>
              <w:ind w:left="72" w:right="72"/>
              <w:rPr>
                <w:del w:id="420" w:author="lfourquet" w:date="2017-09-19T14:04:00Z"/>
                <w:sz w:val="18"/>
              </w:rPr>
            </w:pPr>
            <w:del w:id="421" w:author="lfourquet" w:date="2017-09-19T14:04:00Z">
              <w:r w:rsidRPr="001B54C3" w:rsidDel="00923A1E">
                <w:rPr>
                  <w:sz w:val="18"/>
                </w:rPr>
                <w:delText>Usual Occupation and Usual Industry Observation Entry</w:delText>
              </w:r>
            </w:del>
          </w:p>
        </w:tc>
      </w:tr>
      <w:tr w:rsidR="005937D0" w:rsidRPr="001B54C3" w:rsidDel="00923A1E" w14:paraId="43312A78" w14:textId="787AB878" w:rsidTr="009315B8">
        <w:trPr>
          <w:del w:id="422" w:author="lfourquet" w:date="2017-09-19T14:04:00Z"/>
        </w:trPr>
        <w:tc>
          <w:tcPr>
            <w:tcW w:w="1400" w:type="pct"/>
            <w:gridSpan w:val="4"/>
            <w:shd w:val="clear" w:color="auto" w:fill="E6E6E6"/>
            <w:vAlign w:val="center"/>
          </w:tcPr>
          <w:p w14:paraId="1DE1D830" w14:textId="33559B11" w:rsidR="005937D0" w:rsidRPr="001B54C3" w:rsidDel="00923A1E" w:rsidRDefault="005937D0" w:rsidP="009315B8">
            <w:pPr>
              <w:spacing w:before="40" w:after="40"/>
              <w:ind w:left="72" w:right="72"/>
              <w:jc w:val="center"/>
              <w:rPr>
                <w:del w:id="423" w:author="lfourquet" w:date="2017-09-19T14:04:00Z"/>
                <w:rFonts w:ascii="Arial" w:hAnsi="Arial"/>
                <w:b/>
                <w:sz w:val="20"/>
              </w:rPr>
            </w:pPr>
            <w:del w:id="424" w:author="lfourquet" w:date="2017-09-19T14:04:00Z">
              <w:r w:rsidRPr="001B54C3" w:rsidDel="00923A1E">
                <w:rPr>
                  <w:rFonts w:ascii="Arial" w:hAnsi="Arial"/>
                  <w:b/>
                  <w:sz w:val="20"/>
                </w:rPr>
                <w:delText xml:space="preserve">Template ID </w:delText>
              </w:r>
            </w:del>
          </w:p>
        </w:tc>
        <w:tc>
          <w:tcPr>
            <w:tcW w:w="3600" w:type="pct"/>
            <w:gridSpan w:val="7"/>
            <w:vAlign w:val="center"/>
          </w:tcPr>
          <w:p w14:paraId="7C2F71E4" w14:textId="5DDCBE3B" w:rsidR="005937D0" w:rsidRPr="001B54C3" w:rsidDel="00923A1E" w:rsidRDefault="005937D0" w:rsidP="009315B8">
            <w:pPr>
              <w:spacing w:before="40" w:after="40"/>
              <w:ind w:left="72" w:right="72"/>
              <w:rPr>
                <w:del w:id="425" w:author="lfourquet" w:date="2017-09-19T14:04:00Z"/>
                <w:rFonts w:ascii="Tahoma" w:hAnsi="Tahoma" w:cs="Tahoma"/>
                <w:sz w:val="16"/>
                <w:szCs w:val="16"/>
              </w:rPr>
            </w:pPr>
            <w:del w:id="426" w:author="lfourquet" w:date="2017-09-19T14:04:00Z">
              <w:r w:rsidRPr="001B54C3" w:rsidDel="00923A1E">
                <w:rPr>
                  <w:rStyle w:val="XMLname"/>
                </w:rPr>
                <w:delText>1.3.6.1.4.1.19376.1.5.3.1.4.20.5</w:delText>
              </w:r>
            </w:del>
          </w:p>
        </w:tc>
      </w:tr>
      <w:tr w:rsidR="005937D0" w:rsidRPr="001B54C3" w:rsidDel="00923A1E" w14:paraId="64EE9FEB" w14:textId="6A1FD7B7" w:rsidTr="009315B8">
        <w:trPr>
          <w:del w:id="427" w:author="lfourquet" w:date="2017-09-19T14:04:00Z"/>
        </w:trPr>
        <w:tc>
          <w:tcPr>
            <w:tcW w:w="1400" w:type="pct"/>
            <w:gridSpan w:val="4"/>
            <w:shd w:val="clear" w:color="auto" w:fill="E6E6E6"/>
            <w:vAlign w:val="center"/>
          </w:tcPr>
          <w:p w14:paraId="50371423" w14:textId="071DBF3D" w:rsidR="005937D0" w:rsidRPr="001B54C3" w:rsidDel="00923A1E" w:rsidRDefault="005937D0" w:rsidP="009315B8">
            <w:pPr>
              <w:spacing w:before="40" w:after="40"/>
              <w:ind w:left="72" w:right="72"/>
              <w:jc w:val="center"/>
              <w:rPr>
                <w:del w:id="428" w:author="lfourquet" w:date="2017-09-19T14:04:00Z"/>
                <w:rFonts w:ascii="Arial" w:hAnsi="Arial"/>
                <w:b/>
                <w:sz w:val="20"/>
              </w:rPr>
            </w:pPr>
            <w:del w:id="429" w:author="lfourquet" w:date="2017-09-19T14:04:00Z">
              <w:r w:rsidRPr="001B54C3" w:rsidDel="00923A1E">
                <w:rPr>
                  <w:rFonts w:ascii="Arial" w:hAnsi="Arial"/>
                  <w:b/>
                  <w:sz w:val="20"/>
                </w:rPr>
                <w:delText xml:space="preserve">Parent Template </w:delText>
              </w:r>
            </w:del>
          </w:p>
        </w:tc>
        <w:tc>
          <w:tcPr>
            <w:tcW w:w="3600" w:type="pct"/>
            <w:gridSpan w:val="7"/>
            <w:vAlign w:val="center"/>
          </w:tcPr>
          <w:p w14:paraId="6C0C54AF" w14:textId="1B3E42F5" w:rsidR="005937D0" w:rsidRPr="001B54C3" w:rsidDel="00923A1E" w:rsidRDefault="005937D0" w:rsidP="009315B8">
            <w:pPr>
              <w:spacing w:before="40" w:after="40"/>
              <w:ind w:left="72" w:right="72"/>
              <w:rPr>
                <w:del w:id="430" w:author="lfourquet" w:date="2017-09-19T14:04:00Z"/>
                <w:rFonts w:ascii="Tahoma" w:hAnsi="Tahoma" w:cs="Tahoma"/>
                <w:sz w:val="16"/>
                <w:szCs w:val="16"/>
              </w:rPr>
            </w:pPr>
          </w:p>
          <w:p w14:paraId="3019B2D7" w14:textId="3E9B6288" w:rsidR="005937D0" w:rsidRPr="001B54C3" w:rsidDel="00923A1E" w:rsidRDefault="005937D0" w:rsidP="009315B8">
            <w:pPr>
              <w:spacing w:before="40" w:after="40"/>
              <w:ind w:right="72"/>
              <w:rPr>
                <w:del w:id="431" w:author="lfourquet" w:date="2017-09-19T14:04:00Z"/>
                <w:sz w:val="18"/>
              </w:rPr>
            </w:pPr>
          </w:p>
        </w:tc>
      </w:tr>
      <w:tr w:rsidR="005937D0" w:rsidRPr="001B54C3" w:rsidDel="00923A1E" w14:paraId="40A4CB7E" w14:textId="44E06709" w:rsidTr="009315B8">
        <w:trPr>
          <w:del w:id="432" w:author="lfourquet" w:date="2017-09-19T14:04:00Z"/>
        </w:trPr>
        <w:tc>
          <w:tcPr>
            <w:tcW w:w="1400" w:type="pct"/>
            <w:gridSpan w:val="4"/>
            <w:shd w:val="clear" w:color="auto" w:fill="E6E6E6"/>
            <w:vAlign w:val="center"/>
          </w:tcPr>
          <w:p w14:paraId="3179F4F4" w14:textId="355724BB" w:rsidR="005937D0" w:rsidRPr="001B54C3" w:rsidDel="00923A1E" w:rsidRDefault="005937D0" w:rsidP="009315B8">
            <w:pPr>
              <w:spacing w:before="40" w:after="40"/>
              <w:ind w:left="72" w:right="72"/>
              <w:jc w:val="center"/>
              <w:rPr>
                <w:del w:id="433" w:author="lfourquet" w:date="2017-09-19T14:04:00Z"/>
                <w:rFonts w:ascii="Arial" w:hAnsi="Arial"/>
                <w:b/>
                <w:sz w:val="20"/>
              </w:rPr>
            </w:pPr>
            <w:del w:id="434" w:author="lfourquet" w:date="2017-09-19T14:04:00Z">
              <w:r w:rsidRPr="001B54C3" w:rsidDel="00923A1E">
                <w:rPr>
                  <w:rFonts w:ascii="Arial" w:hAnsi="Arial"/>
                  <w:b/>
                  <w:sz w:val="20"/>
                </w:rPr>
                <w:delText xml:space="preserve">General Description </w:delText>
              </w:r>
            </w:del>
          </w:p>
        </w:tc>
        <w:tc>
          <w:tcPr>
            <w:tcW w:w="3600" w:type="pct"/>
            <w:gridSpan w:val="7"/>
            <w:vAlign w:val="center"/>
          </w:tcPr>
          <w:p w14:paraId="2EB714C6" w14:textId="4199D07F" w:rsidR="005937D0" w:rsidRPr="001B54C3" w:rsidDel="00923A1E" w:rsidRDefault="005937D0" w:rsidP="009315B8">
            <w:pPr>
              <w:spacing w:before="40" w:after="40"/>
              <w:ind w:left="72" w:right="72"/>
              <w:rPr>
                <w:del w:id="435" w:author="lfourquet" w:date="2017-09-19T14:04:00Z"/>
                <w:rFonts w:ascii="Tahoma" w:hAnsi="Tahoma" w:cs="Tahoma"/>
                <w:sz w:val="16"/>
                <w:szCs w:val="16"/>
              </w:rPr>
            </w:pPr>
            <w:del w:id="436" w:author="lfourquet" w:date="2017-09-19T14:04:00Z">
              <w:r w:rsidRPr="001B54C3" w:rsidDel="00923A1E">
                <w:rPr>
                  <w:sz w:val="18"/>
                </w:rPr>
                <w:delText xml:space="preserve">A Usual Occupation and Industry Observation entry is a clinical statement about a person’s usual employment and Usual Industry, which is defined to be the occupation held for the longest period of time over the course of a person’s career and the industry in which the person has worked for the longest. The entry represents the person’s usual occupation and usual industry at the point in time </w:delText>
              </w:r>
              <w:r w:rsidRPr="001B54C3" w:rsidDel="00923A1E">
                <w:rPr>
                  <w:sz w:val="18"/>
                </w:rPr>
                <w:lastRenderedPageBreak/>
                <w:delText>when the observation is recorded.</w:delText>
              </w:r>
            </w:del>
          </w:p>
        </w:tc>
      </w:tr>
      <w:tr w:rsidR="005937D0" w:rsidRPr="001B54C3" w:rsidDel="00923A1E" w14:paraId="642D6F3B" w14:textId="265AA57E" w:rsidTr="009315B8">
        <w:trPr>
          <w:del w:id="437" w:author="lfourquet" w:date="2017-09-19T14:04:00Z"/>
        </w:trPr>
        <w:tc>
          <w:tcPr>
            <w:tcW w:w="725" w:type="pct"/>
            <w:gridSpan w:val="2"/>
            <w:shd w:val="clear" w:color="auto" w:fill="E6E6E6"/>
            <w:vAlign w:val="center"/>
          </w:tcPr>
          <w:p w14:paraId="0D1F7944" w14:textId="25913821" w:rsidR="005937D0" w:rsidRPr="001B54C3" w:rsidDel="00923A1E" w:rsidRDefault="005937D0" w:rsidP="009315B8">
            <w:pPr>
              <w:spacing w:before="40" w:after="40"/>
              <w:ind w:left="72" w:right="72"/>
              <w:jc w:val="center"/>
              <w:rPr>
                <w:del w:id="438" w:author="lfourquet" w:date="2017-09-19T14:04:00Z"/>
                <w:rFonts w:ascii="Arial" w:hAnsi="Arial"/>
                <w:b/>
                <w:sz w:val="20"/>
              </w:rPr>
            </w:pPr>
            <w:del w:id="439" w:author="lfourquet" w:date="2017-09-19T14:04:00Z">
              <w:r w:rsidRPr="001B54C3" w:rsidDel="00923A1E">
                <w:rPr>
                  <w:rFonts w:ascii="Arial" w:hAnsi="Arial"/>
                  <w:b/>
                  <w:sz w:val="20"/>
                </w:rPr>
                <w:lastRenderedPageBreak/>
                <w:delText>Class/Mood</w:delText>
              </w:r>
            </w:del>
          </w:p>
        </w:tc>
        <w:tc>
          <w:tcPr>
            <w:tcW w:w="1726" w:type="pct"/>
            <w:gridSpan w:val="4"/>
            <w:shd w:val="clear" w:color="auto" w:fill="E6E6E6"/>
            <w:vAlign w:val="center"/>
          </w:tcPr>
          <w:p w14:paraId="0B7BED0A" w14:textId="0DF4FDCD" w:rsidR="005937D0" w:rsidRPr="001B54C3" w:rsidDel="00923A1E" w:rsidRDefault="005937D0" w:rsidP="009315B8">
            <w:pPr>
              <w:spacing w:before="40" w:after="40"/>
              <w:ind w:left="72" w:right="72"/>
              <w:jc w:val="center"/>
              <w:rPr>
                <w:del w:id="440" w:author="lfourquet" w:date="2017-09-19T14:04:00Z"/>
                <w:rFonts w:ascii="Arial" w:hAnsi="Arial"/>
                <w:b/>
                <w:sz w:val="20"/>
              </w:rPr>
            </w:pPr>
            <w:del w:id="441" w:author="lfourquet" w:date="2017-09-19T14:04:00Z">
              <w:r w:rsidRPr="001B54C3" w:rsidDel="00923A1E">
                <w:rPr>
                  <w:rFonts w:ascii="Arial" w:hAnsi="Arial"/>
                  <w:b/>
                  <w:sz w:val="20"/>
                </w:rPr>
                <w:delText xml:space="preserve">Code </w:delText>
              </w:r>
            </w:del>
          </w:p>
        </w:tc>
        <w:tc>
          <w:tcPr>
            <w:tcW w:w="576" w:type="pct"/>
            <w:shd w:val="clear" w:color="auto" w:fill="E6E6E6"/>
            <w:vAlign w:val="center"/>
          </w:tcPr>
          <w:p w14:paraId="2C41491D" w14:textId="02B20351" w:rsidR="005937D0" w:rsidRPr="001B54C3" w:rsidDel="00923A1E" w:rsidRDefault="005937D0" w:rsidP="009315B8">
            <w:pPr>
              <w:spacing w:before="40" w:after="40"/>
              <w:ind w:left="72" w:right="72"/>
              <w:jc w:val="center"/>
              <w:rPr>
                <w:del w:id="442" w:author="lfourquet" w:date="2017-09-19T14:04:00Z"/>
                <w:rFonts w:ascii="Arial" w:hAnsi="Arial"/>
                <w:b/>
                <w:sz w:val="20"/>
              </w:rPr>
            </w:pPr>
            <w:del w:id="443" w:author="lfourquet" w:date="2017-09-19T14:04:00Z">
              <w:r w:rsidRPr="001B54C3" w:rsidDel="00923A1E">
                <w:rPr>
                  <w:rFonts w:ascii="Arial" w:hAnsi="Arial"/>
                  <w:b/>
                  <w:sz w:val="20"/>
                </w:rPr>
                <w:delText>Data Type</w:delText>
              </w:r>
            </w:del>
          </w:p>
        </w:tc>
        <w:tc>
          <w:tcPr>
            <w:tcW w:w="1973" w:type="pct"/>
            <w:gridSpan w:val="4"/>
            <w:shd w:val="clear" w:color="auto" w:fill="E6E6E6"/>
            <w:vAlign w:val="center"/>
          </w:tcPr>
          <w:p w14:paraId="5F9EA504" w14:textId="68B29713" w:rsidR="005937D0" w:rsidRPr="001B54C3" w:rsidDel="00923A1E" w:rsidRDefault="005937D0" w:rsidP="009315B8">
            <w:pPr>
              <w:spacing w:before="40" w:after="40"/>
              <w:ind w:left="72" w:right="72"/>
              <w:jc w:val="center"/>
              <w:rPr>
                <w:del w:id="444" w:author="lfourquet" w:date="2017-09-19T14:04:00Z"/>
                <w:rFonts w:ascii="Arial" w:hAnsi="Arial"/>
                <w:b/>
                <w:sz w:val="20"/>
              </w:rPr>
            </w:pPr>
            <w:del w:id="445" w:author="lfourquet" w:date="2017-09-19T14:04:00Z">
              <w:r w:rsidRPr="001B54C3" w:rsidDel="00923A1E">
                <w:rPr>
                  <w:rFonts w:ascii="Arial" w:hAnsi="Arial"/>
                  <w:b/>
                  <w:sz w:val="20"/>
                </w:rPr>
                <w:delText xml:space="preserve">Value </w:delText>
              </w:r>
            </w:del>
          </w:p>
        </w:tc>
      </w:tr>
      <w:tr w:rsidR="005937D0" w:rsidRPr="001B54C3" w:rsidDel="00923A1E" w14:paraId="43F1A52F" w14:textId="198923A1" w:rsidTr="009315B8">
        <w:trPr>
          <w:del w:id="446" w:author="lfourquet" w:date="2017-09-19T14:04:00Z"/>
        </w:trPr>
        <w:tc>
          <w:tcPr>
            <w:tcW w:w="725" w:type="pct"/>
            <w:gridSpan w:val="2"/>
            <w:vAlign w:val="center"/>
          </w:tcPr>
          <w:p w14:paraId="3E111009" w14:textId="4AA14BCD" w:rsidR="005937D0" w:rsidRPr="001B54C3" w:rsidDel="00923A1E" w:rsidRDefault="005937D0" w:rsidP="009315B8">
            <w:pPr>
              <w:spacing w:before="40" w:after="40"/>
              <w:ind w:left="72" w:right="72"/>
              <w:rPr>
                <w:del w:id="447" w:author="lfourquet" w:date="2017-09-19T14:04:00Z"/>
                <w:sz w:val="18"/>
              </w:rPr>
            </w:pPr>
            <w:del w:id="448" w:author="lfourquet" w:date="2017-09-19T14:04:00Z">
              <w:r w:rsidRPr="001B54C3" w:rsidDel="00923A1E">
                <w:rPr>
                  <w:sz w:val="18"/>
                </w:rPr>
                <w:delText>ClassCode=</w:delText>
              </w:r>
            </w:del>
          </w:p>
          <w:p w14:paraId="2FA10ECC" w14:textId="122BCC4B" w:rsidR="005937D0" w:rsidRPr="001B54C3" w:rsidDel="00923A1E" w:rsidRDefault="005937D0" w:rsidP="009315B8">
            <w:pPr>
              <w:spacing w:before="40" w:after="40"/>
              <w:ind w:left="72" w:right="72"/>
              <w:rPr>
                <w:del w:id="449" w:author="lfourquet" w:date="2017-09-19T14:04:00Z"/>
                <w:sz w:val="18"/>
              </w:rPr>
            </w:pPr>
            <w:del w:id="450" w:author="lfourquet" w:date="2017-09-19T14:04:00Z">
              <w:r w:rsidRPr="001B54C3" w:rsidDel="00923A1E">
                <w:rPr>
                  <w:sz w:val="18"/>
                </w:rPr>
                <w:delText>“OBS”</w:delText>
              </w:r>
            </w:del>
          </w:p>
          <w:p w14:paraId="50C186AB" w14:textId="4CF8B835" w:rsidR="005937D0" w:rsidRPr="001B54C3" w:rsidDel="00923A1E" w:rsidRDefault="005937D0" w:rsidP="009315B8">
            <w:pPr>
              <w:spacing w:before="40" w:after="40"/>
              <w:ind w:left="72" w:right="72"/>
              <w:rPr>
                <w:del w:id="451" w:author="lfourquet" w:date="2017-09-19T14:04:00Z"/>
                <w:sz w:val="18"/>
              </w:rPr>
            </w:pPr>
            <w:del w:id="452" w:author="lfourquet" w:date="2017-09-19T14:04:00Z">
              <w:r w:rsidRPr="001B54C3" w:rsidDel="00923A1E">
                <w:rPr>
                  <w:sz w:val="18"/>
                </w:rPr>
                <w:delText>MoodCode=</w:delText>
              </w:r>
            </w:del>
          </w:p>
          <w:p w14:paraId="2B5830CE" w14:textId="6114080B" w:rsidR="005937D0" w:rsidRPr="001B54C3" w:rsidDel="00923A1E" w:rsidRDefault="005937D0" w:rsidP="009315B8">
            <w:pPr>
              <w:spacing w:before="40" w:after="40"/>
              <w:ind w:left="72" w:right="72"/>
              <w:rPr>
                <w:del w:id="453" w:author="lfourquet" w:date="2017-09-19T14:04:00Z"/>
                <w:sz w:val="18"/>
              </w:rPr>
            </w:pPr>
            <w:del w:id="454" w:author="lfourquet" w:date="2017-09-19T14:04:00Z">
              <w:r w:rsidRPr="001B54C3" w:rsidDel="00923A1E">
                <w:rPr>
                  <w:sz w:val="18"/>
                </w:rPr>
                <w:delText>“EVN”</w:delText>
              </w:r>
            </w:del>
          </w:p>
        </w:tc>
        <w:tc>
          <w:tcPr>
            <w:tcW w:w="1726" w:type="pct"/>
            <w:gridSpan w:val="4"/>
            <w:vAlign w:val="center"/>
          </w:tcPr>
          <w:p w14:paraId="71550AC7" w14:textId="1091528E" w:rsidR="005937D0" w:rsidRPr="001B54C3" w:rsidDel="00923A1E" w:rsidRDefault="005937D0" w:rsidP="009315B8">
            <w:pPr>
              <w:spacing w:before="40" w:after="40"/>
              <w:ind w:left="72" w:right="72"/>
              <w:rPr>
                <w:del w:id="455" w:author="lfourquet" w:date="2017-09-19T14:04:00Z"/>
                <w:sz w:val="18"/>
              </w:rPr>
            </w:pPr>
            <w:del w:id="456" w:author="lfourquet" w:date="2017-09-19T14:04:00Z">
              <w:r w:rsidRPr="001B54C3" w:rsidDel="00923A1E">
                <w:rPr>
                  <w:sz w:val="18"/>
                </w:rPr>
                <w:delText>Code = 74164-5</w:delText>
              </w:r>
            </w:del>
          </w:p>
          <w:p w14:paraId="668B5A1E" w14:textId="7DBF6C4A" w:rsidR="005937D0" w:rsidRPr="001B54C3" w:rsidDel="00923A1E" w:rsidRDefault="005937D0" w:rsidP="009315B8">
            <w:pPr>
              <w:spacing w:before="40" w:after="40"/>
              <w:ind w:left="72" w:right="72"/>
              <w:rPr>
                <w:del w:id="457" w:author="lfourquet" w:date="2017-09-19T14:04:00Z"/>
                <w:sz w:val="18"/>
              </w:rPr>
            </w:pPr>
            <w:del w:id="458" w:author="lfourquet" w:date="2017-09-19T14:04:00Z">
              <w:r w:rsidRPr="001B54C3" w:rsidDel="00923A1E">
                <w:rPr>
                  <w:sz w:val="18"/>
                </w:rPr>
                <w:delText>Display Name = Usual Occupation and Industry Hx</w:delText>
              </w:r>
            </w:del>
          </w:p>
          <w:p w14:paraId="0B0D2B69" w14:textId="25C9E131" w:rsidR="005937D0" w:rsidRPr="001B54C3" w:rsidDel="00923A1E" w:rsidRDefault="005937D0" w:rsidP="009315B8">
            <w:pPr>
              <w:spacing w:before="40" w:after="40"/>
              <w:ind w:left="72" w:right="72"/>
              <w:rPr>
                <w:del w:id="459" w:author="lfourquet" w:date="2017-09-19T14:04:00Z"/>
                <w:sz w:val="18"/>
              </w:rPr>
            </w:pPr>
            <w:del w:id="460" w:author="lfourquet" w:date="2017-09-19T14:04:00Z">
              <w:r w:rsidRPr="001B54C3" w:rsidDel="00923A1E">
                <w:rPr>
                  <w:sz w:val="18"/>
                </w:rPr>
                <w:delText>CodeSystem = 2.16.840.1.113883.6.1</w:delText>
              </w:r>
            </w:del>
          </w:p>
          <w:p w14:paraId="13470DF3" w14:textId="053D8851" w:rsidR="005937D0" w:rsidRPr="001B54C3" w:rsidDel="00923A1E" w:rsidRDefault="005937D0" w:rsidP="009315B8">
            <w:pPr>
              <w:spacing w:before="40" w:after="40"/>
              <w:ind w:left="72" w:right="72"/>
              <w:rPr>
                <w:del w:id="461" w:author="lfourquet" w:date="2017-09-19T14:04:00Z"/>
                <w:sz w:val="18"/>
              </w:rPr>
            </w:pPr>
            <w:del w:id="462" w:author="lfourquet" w:date="2017-09-19T14:04:00Z">
              <w:r w:rsidRPr="001B54C3" w:rsidDel="00923A1E">
                <w:rPr>
                  <w:sz w:val="18"/>
                </w:rPr>
                <w:delText>CodeSystemName=LOINC</w:delText>
              </w:r>
            </w:del>
          </w:p>
          <w:p w14:paraId="27EEDC99" w14:textId="24A338AF" w:rsidR="005937D0" w:rsidRPr="001B54C3" w:rsidDel="00923A1E" w:rsidRDefault="005937D0" w:rsidP="009315B8">
            <w:pPr>
              <w:spacing w:before="40" w:after="40"/>
              <w:ind w:left="72" w:right="72"/>
              <w:rPr>
                <w:del w:id="463" w:author="lfourquet" w:date="2017-09-19T14:04:00Z"/>
                <w:sz w:val="18"/>
              </w:rPr>
            </w:pPr>
          </w:p>
        </w:tc>
        <w:tc>
          <w:tcPr>
            <w:tcW w:w="576" w:type="pct"/>
            <w:vAlign w:val="center"/>
          </w:tcPr>
          <w:p w14:paraId="1191B1B3" w14:textId="4FF62652" w:rsidR="005937D0" w:rsidRPr="001B54C3" w:rsidDel="00923A1E" w:rsidRDefault="005937D0" w:rsidP="009315B8">
            <w:pPr>
              <w:spacing w:before="40" w:after="40"/>
              <w:ind w:left="72" w:right="72"/>
              <w:rPr>
                <w:del w:id="464" w:author="lfourquet" w:date="2017-09-19T14:04:00Z"/>
                <w:sz w:val="18"/>
              </w:rPr>
            </w:pPr>
            <w:del w:id="465" w:author="lfourquet" w:date="2017-09-19T14:04:00Z">
              <w:r w:rsidRPr="001B54C3" w:rsidDel="00923A1E">
                <w:rPr>
                  <w:sz w:val="18"/>
                </w:rPr>
                <w:delText>Observation</w:delText>
              </w:r>
            </w:del>
          </w:p>
        </w:tc>
        <w:tc>
          <w:tcPr>
            <w:tcW w:w="1973" w:type="pct"/>
            <w:gridSpan w:val="4"/>
            <w:vAlign w:val="center"/>
          </w:tcPr>
          <w:p w14:paraId="1D5AEAE2" w14:textId="0A23C6AA" w:rsidR="005937D0" w:rsidRPr="001B54C3" w:rsidDel="00923A1E" w:rsidRDefault="005937D0" w:rsidP="009315B8">
            <w:pPr>
              <w:spacing w:before="40" w:after="40"/>
              <w:ind w:left="72" w:right="72"/>
              <w:rPr>
                <w:del w:id="466" w:author="lfourquet" w:date="2017-09-19T14:04:00Z"/>
                <w:sz w:val="18"/>
              </w:rPr>
            </w:pPr>
            <w:del w:id="467" w:author="lfourquet" w:date="2017-09-19T14:04:00Z">
              <w:r w:rsidRPr="001B54C3" w:rsidDel="00923A1E">
                <w:rPr>
                  <w:sz w:val="18"/>
                </w:rPr>
                <w:delText>Value xsi:type = “CD” from concept domain CD_OccupationCode defined in Table 6.6-1</w:delText>
              </w:r>
            </w:del>
          </w:p>
        </w:tc>
      </w:tr>
      <w:tr w:rsidR="005937D0" w:rsidRPr="001B54C3" w:rsidDel="00923A1E" w14:paraId="3B3F6521" w14:textId="12D45DAF" w:rsidTr="009315B8">
        <w:trPr>
          <w:gridAfter w:val="1"/>
          <w:wAfter w:w="9" w:type="pct"/>
          <w:del w:id="468" w:author="lfourquet" w:date="2017-09-19T14:04:00Z"/>
        </w:trPr>
        <w:tc>
          <w:tcPr>
            <w:tcW w:w="438" w:type="pct"/>
            <w:shd w:val="clear" w:color="auto" w:fill="E6E6E6"/>
            <w:vAlign w:val="center"/>
          </w:tcPr>
          <w:p w14:paraId="285AE80C" w14:textId="58288EBC" w:rsidR="005937D0" w:rsidRPr="001B54C3" w:rsidDel="00923A1E" w:rsidRDefault="005937D0" w:rsidP="009315B8">
            <w:pPr>
              <w:spacing w:before="40" w:after="40"/>
              <w:ind w:left="72" w:right="72"/>
              <w:jc w:val="center"/>
              <w:rPr>
                <w:del w:id="469" w:author="lfourquet" w:date="2017-09-19T14:04:00Z"/>
                <w:rFonts w:ascii="Arial" w:hAnsi="Arial"/>
                <w:b/>
                <w:sz w:val="20"/>
              </w:rPr>
            </w:pPr>
            <w:del w:id="470" w:author="lfourquet" w:date="2017-09-19T14:04:00Z">
              <w:r w:rsidRPr="001B54C3" w:rsidDel="00923A1E">
                <w:rPr>
                  <w:rFonts w:ascii="Arial" w:hAnsi="Arial"/>
                  <w:b/>
                  <w:sz w:val="20"/>
                </w:rPr>
                <w:delText>Opt and Card</w:delText>
              </w:r>
            </w:del>
          </w:p>
        </w:tc>
        <w:tc>
          <w:tcPr>
            <w:tcW w:w="720" w:type="pct"/>
            <w:gridSpan w:val="2"/>
            <w:shd w:val="clear" w:color="auto" w:fill="E6E6E6"/>
            <w:vAlign w:val="center"/>
          </w:tcPr>
          <w:p w14:paraId="4284E462" w14:textId="2F16E803" w:rsidR="005937D0" w:rsidRPr="001B54C3" w:rsidDel="00923A1E" w:rsidRDefault="005937D0" w:rsidP="009315B8">
            <w:pPr>
              <w:spacing w:before="40" w:after="40"/>
              <w:ind w:left="72" w:right="72"/>
              <w:jc w:val="center"/>
              <w:rPr>
                <w:del w:id="471" w:author="lfourquet" w:date="2017-09-19T14:04:00Z"/>
                <w:rFonts w:ascii="Arial" w:hAnsi="Arial"/>
                <w:b/>
                <w:sz w:val="20"/>
              </w:rPr>
            </w:pPr>
            <w:del w:id="472" w:author="lfourquet" w:date="2017-09-19T14:04:00Z">
              <w:r w:rsidRPr="001B54C3" w:rsidDel="00923A1E">
                <w:rPr>
                  <w:rFonts w:ascii="Arial" w:hAnsi="Arial"/>
                  <w:b/>
                  <w:sz w:val="20"/>
                </w:rPr>
                <w:delText>entryRelationship</w:delText>
              </w:r>
            </w:del>
          </w:p>
        </w:tc>
        <w:tc>
          <w:tcPr>
            <w:tcW w:w="1102" w:type="pct"/>
            <w:gridSpan w:val="2"/>
            <w:shd w:val="clear" w:color="auto" w:fill="E6E6E6"/>
            <w:vAlign w:val="center"/>
          </w:tcPr>
          <w:p w14:paraId="7F3A5D23" w14:textId="5F978267" w:rsidR="005937D0" w:rsidRPr="001B54C3" w:rsidDel="00923A1E" w:rsidRDefault="005937D0" w:rsidP="009315B8">
            <w:pPr>
              <w:spacing w:before="40" w:after="40"/>
              <w:ind w:left="72" w:right="72"/>
              <w:jc w:val="center"/>
              <w:rPr>
                <w:del w:id="473" w:author="lfourquet" w:date="2017-09-19T14:04:00Z"/>
                <w:rFonts w:ascii="Arial" w:hAnsi="Arial"/>
                <w:b/>
                <w:sz w:val="20"/>
              </w:rPr>
            </w:pPr>
            <w:del w:id="474" w:author="lfourquet" w:date="2017-09-19T14:04:00Z">
              <w:r w:rsidRPr="001B54C3" w:rsidDel="00923A1E">
                <w:rPr>
                  <w:rFonts w:ascii="Arial" w:hAnsi="Arial"/>
                  <w:b/>
                  <w:sz w:val="20"/>
                </w:rPr>
                <w:delText xml:space="preserve">Description </w:delText>
              </w:r>
            </w:del>
          </w:p>
        </w:tc>
        <w:tc>
          <w:tcPr>
            <w:tcW w:w="1247" w:type="pct"/>
            <w:gridSpan w:val="3"/>
            <w:shd w:val="clear" w:color="auto" w:fill="E6E6E6"/>
            <w:vAlign w:val="center"/>
          </w:tcPr>
          <w:p w14:paraId="7D140A3D" w14:textId="10C00E85" w:rsidR="005937D0" w:rsidRPr="001B54C3" w:rsidDel="00923A1E" w:rsidRDefault="005937D0" w:rsidP="009315B8">
            <w:pPr>
              <w:spacing w:before="40" w:after="40"/>
              <w:ind w:left="72" w:right="72"/>
              <w:jc w:val="center"/>
              <w:rPr>
                <w:del w:id="475" w:author="lfourquet" w:date="2017-09-19T14:04:00Z"/>
                <w:rFonts w:ascii="Arial" w:hAnsi="Arial"/>
                <w:b/>
                <w:sz w:val="20"/>
              </w:rPr>
            </w:pPr>
            <w:del w:id="476" w:author="lfourquet" w:date="2017-09-19T14:04:00Z">
              <w:r w:rsidRPr="001B54C3" w:rsidDel="00923A1E">
                <w:rPr>
                  <w:rFonts w:ascii="Arial" w:hAnsi="Arial"/>
                  <w:b/>
                  <w:sz w:val="20"/>
                </w:rPr>
                <w:delText>Template ID</w:delText>
              </w:r>
            </w:del>
          </w:p>
        </w:tc>
        <w:tc>
          <w:tcPr>
            <w:tcW w:w="670" w:type="pct"/>
            <w:shd w:val="clear" w:color="auto" w:fill="E6E6E6"/>
            <w:vAlign w:val="center"/>
          </w:tcPr>
          <w:p w14:paraId="04D9B030" w14:textId="30D05B23" w:rsidR="005937D0" w:rsidRPr="001B54C3" w:rsidDel="00923A1E" w:rsidRDefault="005937D0" w:rsidP="009315B8">
            <w:pPr>
              <w:spacing w:before="40" w:after="40"/>
              <w:ind w:left="72" w:right="72"/>
              <w:jc w:val="center"/>
              <w:rPr>
                <w:del w:id="477" w:author="lfourquet" w:date="2017-09-19T14:04:00Z"/>
                <w:rFonts w:ascii="Arial" w:hAnsi="Arial"/>
                <w:b/>
                <w:sz w:val="20"/>
              </w:rPr>
            </w:pPr>
            <w:del w:id="478" w:author="lfourquet" w:date="2017-09-19T14:04:00Z">
              <w:r w:rsidRPr="001B54C3" w:rsidDel="00923A1E">
                <w:rPr>
                  <w:rFonts w:ascii="Arial" w:hAnsi="Arial"/>
                  <w:b/>
                  <w:sz w:val="20"/>
                </w:rPr>
                <w:delText>Specification Document</w:delText>
              </w:r>
            </w:del>
          </w:p>
        </w:tc>
        <w:tc>
          <w:tcPr>
            <w:tcW w:w="814" w:type="pct"/>
            <w:shd w:val="clear" w:color="auto" w:fill="E4E4E4"/>
            <w:vAlign w:val="center"/>
          </w:tcPr>
          <w:p w14:paraId="2E48D5D0" w14:textId="27B2D64F" w:rsidR="005937D0" w:rsidRPr="001B54C3" w:rsidDel="00923A1E" w:rsidRDefault="005937D0" w:rsidP="009315B8">
            <w:pPr>
              <w:spacing w:before="40" w:after="40"/>
              <w:ind w:left="72" w:right="72"/>
              <w:jc w:val="center"/>
              <w:rPr>
                <w:del w:id="479" w:author="lfourquet" w:date="2017-09-19T14:04:00Z"/>
                <w:rFonts w:ascii="Arial" w:hAnsi="Arial"/>
                <w:b/>
                <w:sz w:val="20"/>
              </w:rPr>
            </w:pPr>
            <w:del w:id="480" w:author="lfourquet" w:date="2017-09-19T14:04:00Z">
              <w:r w:rsidRPr="001B54C3" w:rsidDel="00923A1E">
                <w:rPr>
                  <w:rFonts w:ascii="Arial" w:hAnsi="Arial"/>
                  <w:b/>
                  <w:sz w:val="20"/>
                </w:rPr>
                <w:delText>Vocabulary Constraint</w:delText>
              </w:r>
            </w:del>
          </w:p>
        </w:tc>
      </w:tr>
    </w:tbl>
    <w:p w14:paraId="0A17714B" w14:textId="781AB2E6" w:rsidR="005937D0" w:rsidRPr="001B54C3" w:rsidDel="00923A1E" w:rsidRDefault="005937D0" w:rsidP="005937D0">
      <w:pPr>
        <w:keepNext/>
        <w:spacing w:before="40" w:after="120"/>
        <w:rPr>
          <w:del w:id="481" w:author="lfourquet" w:date="2017-09-19T14:04:00Z"/>
          <w:rFonts w:eastAsia="SimSun"/>
          <w:lang w:eastAsia="zh-CN"/>
        </w:rPr>
      </w:pPr>
    </w:p>
    <w:p w14:paraId="4061F69B" w14:textId="54D710F8" w:rsidR="005937D0" w:rsidRPr="001B54C3" w:rsidDel="00923A1E" w:rsidRDefault="005937D0" w:rsidP="005937D0">
      <w:pPr>
        <w:keepNext/>
        <w:spacing w:before="40" w:after="120"/>
        <w:ind w:left="720"/>
        <w:rPr>
          <w:del w:id="482" w:author="lfourquet" w:date="2017-09-19T14:04:00Z"/>
          <w:rFonts w:ascii="Courier New" w:eastAsia="SimSun" w:hAnsi="Courier New" w:cs="Courier New"/>
          <w:sz w:val="20"/>
          <w:lang w:eastAsia="zh-CN"/>
        </w:rPr>
      </w:pPr>
      <w:del w:id="483" w:author="lfourquet" w:date="2017-09-19T14:04:00Z">
        <w:r w:rsidRPr="001B54C3" w:rsidDel="00923A1E">
          <w:rPr>
            <w:rFonts w:ascii="Courier New" w:eastAsia="SimSun" w:hAnsi="Courier New" w:cs="Courier New"/>
            <w:sz w:val="20"/>
            <w:lang w:eastAsia="zh-CN"/>
          </w:rPr>
          <w:delText xml:space="preserve">[observation: templateId </w:delText>
        </w:r>
        <w:r w:rsidRPr="001B54C3" w:rsidDel="00923A1E">
          <w:rPr>
            <w:rStyle w:val="XMLname"/>
          </w:rPr>
          <w:delText>1.3.6.1.4.1.19376.1.5.3.1.4.20.5</w:delText>
        </w:r>
        <w:r w:rsidRPr="001B54C3" w:rsidDel="00923A1E">
          <w:rPr>
            <w:rStyle w:val="XMLname"/>
            <w:rFonts w:eastAsia="SimSun"/>
          </w:rPr>
          <w:delText xml:space="preserve"> </w:delText>
        </w:r>
        <w:r w:rsidRPr="001B54C3" w:rsidDel="00923A1E">
          <w:rPr>
            <w:rFonts w:ascii="Courier New" w:eastAsia="SimSun" w:hAnsi="Courier New" w:cs="Courier New"/>
            <w:sz w:val="20"/>
            <w:lang w:eastAsia="zh-CN"/>
          </w:rPr>
          <w:delText>(open)]</w:delText>
        </w:r>
      </w:del>
    </w:p>
    <w:p w14:paraId="093E602B" w14:textId="5EB98717" w:rsidR="005937D0" w:rsidRPr="001B54C3" w:rsidDel="00923A1E" w:rsidRDefault="005937D0" w:rsidP="005937D0">
      <w:pPr>
        <w:ind w:left="720"/>
        <w:rPr>
          <w:del w:id="484" w:author="lfourquet" w:date="2017-09-19T14:04:00Z"/>
        </w:rPr>
      </w:pPr>
      <w:del w:id="485" w:author="lfourquet" w:date="2017-09-19T14:04:00Z">
        <w:r w:rsidRPr="001B54C3" w:rsidDel="00923A1E">
          <w:delText>A Usual Occupation and Industry Observation Entry is a clinical statement about the type of occupation which the subject has held for the longest duration through his or her working history, at the point in time the statement is recorded, and the industry in which the subject has been employed the longest. It optionally includes the duration for each.</w:delText>
        </w:r>
      </w:del>
    </w:p>
    <w:p w14:paraId="38FC0C84" w14:textId="0E80650F" w:rsidR="005937D0" w:rsidRPr="001B54C3" w:rsidDel="00923A1E" w:rsidRDefault="005937D0" w:rsidP="005937D0">
      <w:pPr>
        <w:rPr>
          <w:del w:id="486" w:author="lfourquet" w:date="2017-09-19T14:04:00Z"/>
        </w:rPr>
      </w:pPr>
    </w:p>
    <w:p w14:paraId="3878F4F4" w14:textId="673D01C2" w:rsidR="005937D0" w:rsidRPr="001B54C3" w:rsidDel="00923A1E" w:rsidRDefault="005937D0" w:rsidP="005937D0">
      <w:pPr>
        <w:numPr>
          <w:ilvl w:val="0"/>
          <w:numId w:val="42"/>
        </w:numPr>
        <w:spacing w:after="40" w:line="260" w:lineRule="exact"/>
        <w:rPr>
          <w:del w:id="487" w:author="lfourquet" w:date="2017-09-19T14:04:00Z"/>
        </w:rPr>
      </w:pPr>
      <w:del w:id="48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@classCode</w:delText>
        </w:r>
        <w:r w:rsidRPr="001B54C3" w:rsidDel="00923A1E">
          <w:delText>=</w:delText>
        </w:r>
        <w:r w:rsidRPr="001B54C3" w:rsidDel="00923A1E">
          <w:rPr>
            <w:rFonts w:ascii="Courier New" w:hAnsi="Courier New" w:cs="TimesNewRomanPSMT"/>
            <w:sz w:val="20"/>
          </w:rPr>
          <w:delText>"OBS"</w:delText>
        </w:r>
        <w:r w:rsidRPr="001B54C3" w:rsidDel="00923A1E">
          <w:delText xml:space="preserve"> </w:delText>
        </w:r>
        <w:r w:rsidRPr="001B54C3" w:rsidDel="00923A1E">
          <w:rPr>
            <w:rFonts w:ascii="Courier New" w:hAnsi="Courier New" w:cs="TimesNewRomanPSMT"/>
            <w:sz w:val="20"/>
          </w:rPr>
          <w:delText>(CodeSystem: 2.16.840.1.113883.5.6 HL7ActClass).</w:delText>
        </w:r>
      </w:del>
    </w:p>
    <w:p w14:paraId="1359F5AE" w14:textId="4EA2F51C" w:rsidR="005937D0" w:rsidRPr="001B54C3" w:rsidDel="00923A1E" w:rsidRDefault="005937D0" w:rsidP="005937D0">
      <w:pPr>
        <w:numPr>
          <w:ilvl w:val="0"/>
          <w:numId w:val="42"/>
        </w:numPr>
        <w:spacing w:after="40" w:line="260" w:lineRule="exact"/>
        <w:rPr>
          <w:del w:id="489" w:author="lfourquet" w:date="2017-09-19T14:04:00Z"/>
        </w:rPr>
      </w:pPr>
      <w:del w:id="490"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@moodCode</w:delText>
        </w:r>
        <w:r w:rsidRPr="001B54C3" w:rsidDel="00923A1E">
          <w:delText>=</w:delText>
        </w:r>
        <w:r w:rsidRPr="001B54C3" w:rsidDel="00923A1E">
          <w:rPr>
            <w:rFonts w:ascii="Courier New" w:hAnsi="Courier New" w:cs="TimesNewRomanPSMT"/>
            <w:sz w:val="20"/>
          </w:rPr>
          <w:delText>"EVN"</w:delText>
        </w:r>
        <w:r w:rsidRPr="001B54C3" w:rsidDel="00923A1E">
          <w:delText xml:space="preserve"> Event </w:delText>
        </w:r>
        <w:r w:rsidRPr="001B54C3" w:rsidDel="00923A1E">
          <w:rPr>
            <w:rFonts w:ascii="Courier New" w:hAnsi="Courier New" w:cs="TimesNewRomanPSMT"/>
            <w:sz w:val="20"/>
          </w:rPr>
          <w:delText>(CodeSystem: ActMood 2.16.840.1.113883.5.1001</w:delText>
        </w:r>
        <w:r w:rsidRPr="001B54C3" w:rsidDel="00923A1E">
          <w:delText>).</w:delText>
        </w:r>
      </w:del>
    </w:p>
    <w:p w14:paraId="7D32E129" w14:textId="7362D6DC" w:rsidR="005937D0" w:rsidRPr="001B54C3" w:rsidDel="00923A1E" w:rsidRDefault="005937D0" w:rsidP="005937D0">
      <w:pPr>
        <w:numPr>
          <w:ilvl w:val="0"/>
          <w:numId w:val="42"/>
        </w:numPr>
        <w:spacing w:after="40" w:line="260" w:lineRule="exact"/>
        <w:rPr>
          <w:del w:id="491" w:author="lfourquet" w:date="2017-09-19T14:04:00Z"/>
        </w:rPr>
      </w:pPr>
      <w:del w:id="49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templateId</w:delText>
        </w:r>
        <w:r w:rsidRPr="001B54C3" w:rsidDel="00923A1E">
          <w:delText xml:space="preserve"> such that it</w:delText>
        </w:r>
      </w:del>
    </w:p>
    <w:p w14:paraId="23F4D0A4" w14:textId="19AD7BB9" w:rsidR="005937D0" w:rsidRPr="001B54C3" w:rsidDel="00923A1E" w:rsidRDefault="005937D0" w:rsidP="005937D0">
      <w:pPr>
        <w:numPr>
          <w:ilvl w:val="1"/>
          <w:numId w:val="42"/>
        </w:numPr>
        <w:spacing w:after="40" w:line="260" w:lineRule="exact"/>
        <w:rPr>
          <w:del w:id="493" w:author="lfourquet" w:date="2017-09-19T14:04:00Z"/>
        </w:rPr>
      </w:pPr>
      <w:del w:id="49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@root</w:delText>
        </w:r>
        <w:r w:rsidRPr="001B54C3" w:rsidDel="00923A1E">
          <w:delText>=</w:delText>
        </w:r>
        <w:r w:rsidRPr="001B54C3" w:rsidDel="00923A1E">
          <w:rPr>
            <w:rFonts w:ascii="Courier New" w:hAnsi="Courier New" w:cs="TimesNewRomanPSMT"/>
            <w:sz w:val="20"/>
          </w:rPr>
          <w:delText>"</w:delText>
        </w:r>
        <w:r w:rsidRPr="001B54C3" w:rsidDel="00923A1E">
          <w:rPr>
            <w:rStyle w:val="XMLname"/>
          </w:rPr>
          <w:delText>1.3.6.1.4.1.19376.1.5.3.1.4.20.5</w:delText>
        </w:r>
        <w:r w:rsidRPr="001B54C3" w:rsidDel="00923A1E">
          <w:rPr>
            <w:rFonts w:ascii="Courier New" w:hAnsi="Courier New" w:cs="TimesNewRomanPSMT"/>
            <w:sz w:val="20"/>
          </w:rPr>
          <w:delText>"</w:delText>
        </w:r>
        <w:r w:rsidRPr="001B54C3" w:rsidDel="00923A1E">
          <w:delText>.</w:delText>
        </w:r>
      </w:del>
    </w:p>
    <w:p w14:paraId="01F4E90A" w14:textId="0D2E9764" w:rsidR="005937D0" w:rsidRPr="001B54C3" w:rsidDel="00923A1E" w:rsidRDefault="005937D0" w:rsidP="005937D0">
      <w:pPr>
        <w:numPr>
          <w:ilvl w:val="0"/>
          <w:numId w:val="42"/>
        </w:numPr>
        <w:spacing w:after="40" w:line="260" w:lineRule="exact"/>
        <w:rPr>
          <w:del w:id="495" w:author="lfourquet" w:date="2017-09-19T14:04:00Z"/>
        </w:rPr>
      </w:pPr>
      <w:del w:id="496" w:author="lfourquet" w:date="2017-09-19T14:04:00Z">
        <w:r w:rsidRPr="001B54C3" w:rsidDel="00923A1E">
          <w:rPr>
            <w:rFonts w:ascii="Bookman Old Style" w:hAnsi="Bookman Old Style"/>
            <w:b/>
            <w:caps/>
            <w:sz w:val="16"/>
          </w:rPr>
          <w:delText>SHALL</w:delText>
        </w:r>
        <w:r w:rsidRPr="001B54C3" w:rsidDel="00923A1E">
          <w:delText xml:space="preserve"> contain at least one [1..*] </w:delText>
        </w:r>
        <w:r w:rsidRPr="001B54C3" w:rsidDel="00923A1E">
          <w:rPr>
            <w:rFonts w:ascii="Courier New" w:hAnsi="Courier New" w:cs="TimesNewRomanPSMT"/>
            <w:b/>
            <w:bCs/>
            <w:sz w:val="20"/>
          </w:rPr>
          <w:delText>id</w:delText>
        </w:r>
        <w:r w:rsidRPr="001B54C3" w:rsidDel="00923A1E">
          <w:delText>.</w:delText>
        </w:r>
      </w:del>
    </w:p>
    <w:p w14:paraId="2B9CE6B9" w14:textId="3125DCE4" w:rsidR="005937D0" w:rsidRPr="001B54C3" w:rsidDel="00923A1E" w:rsidRDefault="005937D0" w:rsidP="005937D0">
      <w:pPr>
        <w:numPr>
          <w:ilvl w:val="0"/>
          <w:numId w:val="42"/>
        </w:numPr>
        <w:spacing w:after="40" w:line="260" w:lineRule="exact"/>
        <w:rPr>
          <w:del w:id="497" w:author="lfourquet" w:date="2017-09-19T14:04:00Z"/>
        </w:rPr>
      </w:pPr>
      <w:del w:id="498"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code</w:delText>
        </w:r>
        <w:r w:rsidRPr="001B54C3" w:rsidDel="00923A1E">
          <w:delText>.</w:delText>
        </w:r>
      </w:del>
    </w:p>
    <w:p w14:paraId="3D4C02A1" w14:textId="3BFBFEC1" w:rsidR="005937D0" w:rsidRPr="001B54C3" w:rsidDel="00923A1E" w:rsidRDefault="005937D0" w:rsidP="005937D0">
      <w:pPr>
        <w:numPr>
          <w:ilvl w:val="1"/>
          <w:numId w:val="42"/>
        </w:numPr>
        <w:spacing w:after="40" w:line="260" w:lineRule="exact"/>
        <w:rPr>
          <w:del w:id="499" w:author="lfourquet" w:date="2017-09-19T14:04:00Z"/>
          <w:rFonts w:ascii="Courier New" w:hAnsi="Courier New" w:cs="TimesNewRomanPSMT"/>
          <w:sz w:val="20"/>
        </w:rPr>
      </w:pPr>
      <w:del w:id="500" w:author="lfourquet" w:date="2017-09-19T14:04:00Z">
        <w:r w:rsidRPr="001B54C3" w:rsidDel="00923A1E">
          <w:rPr>
            <w:rFonts w:ascii="Bookman Old Style" w:hAnsi="Bookman Old Style"/>
            <w:b/>
            <w:caps/>
            <w:sz w:val="16"/>
          </w:rPr>
          <w:delText>SHall</w:delText>
        </w:r>
        <w:r w:rsidRPr="001B54C3" w:rsidDel="00923A1E">
          <w:delText xml:space="preserve"> be 74164-5 (Usual Occupation and Industry Hx) from LOINC </w:delText>
        </w:r>
        <w:r w:rsidRPr="001B54C3" w:rsidDel="00923A1E">
          <w:rPr>
            <w:rFonts w:ascii="Courier New" w:hAnsi="Courier New" w:cs="TimesNewRomanPSMT"/>
            <w:sz w:val="20"/>
          </w:rPr>
          <w:delText>(codeSystem 2.16.840.1.113883.6.1).</w:delText>
        </w:r>
      </w:del>
    </w:p>
    <w:p w14:paraId="280DA68B" w14:textId="002506EE" w:rsidR="005937D0" w:rsidRPr="001B54C3" w:rsidDel="00923A1E" w:rsidRDefault="005937D0" w:rsidP="005937D0">
      <w:pPr>
        <w:numPr>
          <w:ilvl w:val="0"/>
          <w:numId w:val="42"/>
        </w:numPr>
        <w:spacing w:after="40" w:line="260" w:lineRule="exact"/>
        <w:rPr>
          <w:del w:id="501" w:author="lfourquet" w:date="2017-09-19T14:04:00Z"/>
          <w:rFonts w:ascii="Courier New" w:hAnsi="Courier New" w:cs="TimesNewRomanPSMT"/>
          <w:sz w:val="20"/>
        </w:rPr>
      </w:pPr>
      <w:del w:id="502"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statusCode</w:delText>
        </w:r>
        <w:r w:rsidRPr="001B54C3" w:rsidDel="00923A1E">
          <w:delText>=</w:delText>
        </w:r>
        <w:r w:rsidRPr="001B54C3" w:rsidDel="00923A1E">
          <w:rPr>
            <w:rFonts w:ascii="Courier New" w:hAnsi="Courier New" w:cs="TimesNewRomanPSMT"/>
            <w:sz w:val="20"/>
          </w:rPr>
          <w:delText>"completed" (CodeSystem: ActStatus 2.16.840.1.113883.5.14).</w:delText>
        </w:r>
      </w:del>
    </w:p>
    <w:p w14:paraId="2EBAE3FC" w14:textId="0CD8D9E8" w:rsidR="005937D0" w:rsidRPr="001B54C3" w:rsidDel="00923A1E" w:rsidRDefault="005937D0" w:rsidP="005937D0">
      <w:pPr>
        <w:numPr>
          <w:ilvl w:val="0"/>
          <w:numId w:val="42"/>
        </w:numPr>
        <w:spacing w:after="40" w:line="260" w:lineRule="exact"/>
        <w:rPr>
          <w:del w:id="503" w:author="lfourquet" w:date="2017-09-19T14:04:00Z"/>
        </w:rPr>
      </w:pPr>
      <w:del w:id="504" w:author="lfourquet" w:date="2017-09-19T14:04:00Z">
        <w:r w:rsidRPr="001B54C3" w:rsidDel="00923A1E">
          <w:rPr>
            <w:rFonts w:ascii="Bookman Old Style" w:hAnsi="Bookman Old Style"/>
            <w:b/>
            <w:caps/>
            <w:sz w:val="16"/>
          </w:rPr>
          <w:delText>SHALL</w:delText>
        </w:r>
        <w:r w:rsidRPr="001B54C3" w:rsidDel="00923A1E">
          <w:delText xml:space="preserve"> contain exactly one [1..1] </w:delText>
        </w:r>
        <w:r w:rsidRPr="001B54C3" w:rsidDel="00923A1E">
          <w:rPr>
            <w:rFonts w:ascii="Courier New" w:hAnsi="Courier New" w:cs="TimesNewRomanPSMT"/>
            <w:b/>
            <w:bCs/>
            <w:sz w:val="20"/>
          </w:rPr>
          <w:delText>effectiveTime</w:delText>
        </w:r>
        <w:r w:rsidRPr="001B54C3" w:rsidDel="00923A1E">
          <w:delText>.</w:delText>
        </w:r>
      </w:del>
    </w:p>
    <w:p w14:paraId="52C90AF2" w14:textId="7DA5784A" w:rsidR="005937D0" w:rsidRPr="001B54C3" w:rsidDel="00923A1E" w:rsidRDefault="005937D0" w:rsidP="005937D0">
      <w:pPr>
        <w:numPr>
          <w:ilvl w:val="1"/>
          <w:numId w:val="42"/>
        </w:numPr>
        <w:spacing w:after="40" w:line="260" w:lineRule="exact"/>
        <w:rPr>
          <w:del w:id="505" w:author="lfourquet" w:date="2017-09-19T14:04:00Z"/>
        </w:rPr>
      </w:pPr>
      <w:del w:id="506" w:author="lfourquet" w:date="2017-09-19T14:04:00Z">
        <w:r w:rsidRPr="001B54C3" w:rsidDel="00923A1E">
          <w:delText xml:space="preserve">Such that the effectiveTime </w:delText>
        </w:r>
        <w:r w:rsidRPr="001B54C3" w:rsidDel="00923A1E">
          <w:rPr>
            <w:rStyle w:val="keyword"/>
          </w:rPr>
          <w:delText>shall</w:delText>
        </w:r>
        <w:r w:rsidRPr="001B54C3" w:rsidDel="00923A1E">
          <w:delText xml:space="preserve"> be used to represent the date that the observation is collected.</w:delText>
        </w:r>
      </w:del>
    </w:p>
    <w:p w14:paraId="05B5BBF0" w14:textId="09442601" w:rsidR="005937D0" w:rsidRPr="001B54C3" w:rsidDel="00923A1E" w:rsidRDefault="005937D0" w:rsidP="005937D0">
      <w:pPr>
        <w:numPr>
          <w:ilvl w:val="0"/>
          <w:numId w:val="42"/>
        </w:numPr>
        <w:spacing w:after="40" w:line="260" w:lineRule="exact"/>
        <w:rPr>
          <w:del w:id="507" w:author="lfourquet" w:date="2017-09-19T14:04:00Z"/>
          <w:rFonts w:eastAsia="Calibri"/>
          <w:sz w:val="22"/>
          <w:szCs w:val="22"/>
        </w:rPr>
      </w:pPr>
      <w:del w:id="508" w:author="lfourquet" w:date="2017-09-19T14:04:00Z">
        <w:r w:rsidRPr="001B54C3" w:rsidDel="00923A1E">
          <w:rPr>
            <w:rFonts w:ascii="Bookman Old Style" w:eastAsia="Calibri" w:hAnsi="Bookman Old Style"/>
            <w:b/>
            <w:caps/>
            <w:sz w:val="16"/>
            <w:szCs w:val="22"/>
          </w:rPr>
          <w:delText>SHALL</w:delText>
        </w:r>
        <w:r w:rsidRPr="001B54C3" w:rsidDel="00923A1E">
          <w:rPr>
            <w:rFonts w:ascii="Calibri" w:eastAsia="Calibri" w:hAnsi="Calibri"/>
            <w:sz w:val="22"/>
            <w:szCs w:val="22"/>
          </w:rPr>
          <w:delText xml:space="preserve"> contain exactly one [1..1] </w:delText>
        </w:r>
        <w:r w:rsidRPr="001B54C3" w:rsidDel="00923A1E">
          <w:rPr>
            <w:rFonts w:ascii="Courier New" w:eastAsia="Calibri" w:hAnsi="Courier New"/>
            <w:b/>
            <w:sz w:val="20"/>
            <w:szCs w:val="22"/>
          </w:rPr>
          <w:delText xml:space="preserve">value </w:delText>
        </w:r>
        <w:r w:rsidRPr="001B54C3" w:rsidDel="00923A1E">
          <w:rPr>
            <w:rFonts w:ascii="Calibri" w:eastAsia="Calibri" w:hAnsi="Calibri"/>
            <w:sz w:val="22"/>
            <w:szCs w:val="22"/>
          </w:rPr>
          <w:delText>with</w:delText>
        </w:r>
        <w:r w:rsidRPr="001B54C3" w:rsidDel="00923A1E">
          <w:rPr>
            <w:rFonts w:ascii="Courier New" w:eastAsia="Calibri" w:hAnsi="Courier New"/>
            <w:b/>
            <w:sz w:val="20"/>
            <w:szCs w:val="22"/>
          </w:rPr>
          <w:delText xml:space="preserve"> </w:delText>
        </w:r>
        <w:r w:rsidRPr="001B54C3" w:rsidDel="00923A1E">
          <w:rPr>
            <w:rFonts w:eastAsia="Calibri"/>
            <w:sz w:val="22"/>
            <w:szCs w:val="22"/>
          </w:rPr>
          <w:delText>@xsi:type="CD"</w:delText>
        </w:r>
      </w:del>
    </w:p>
    <w:p w14:paraId="27F78762" w14:textId="0BD44825" w:rsidR="005937D0" w:rsidRPr="001B54C3" w:rsidDel="00923A1E" w:rsidRDefault="005937D0" w:rsidP="005937D0">
      <w:pPr>
        <w:numPr>
          <w:ilvl w:val="1"/>
          <w:numId w:val="42"/>
        </w:numPr>
        <w:spacing w:after="40" w:line="260" w:lineRule="exact"/>
        <w:rPr>
          <w:del w:id="509" w:author="lfourquet" w:date="2017-09-19T14:04:00Z"/>
          <w:rFonts w:eastAsia="Calibri"/>
          <w:sz w:val="22"/>
          <w:szCs w:val="22"/>
        </w:rPr>
      </w:pPr>
      <w:del w:id="510" w:author="lfourquet" w:date="2017-09-19T14:04:00Z">
        <w:r w:rsidRPr="001B54C3" w:rsidDel="00923A1E">
          <w:rPr>
            <w:rFonts w:eastAsia="Calibri"/>
            <w:sz w:val="22"/>
            <w:szCs w:val="22"/>
          </w:rPr>
          <w:delText xml:space="preserve">This value </w:delText>
        </w:r>
        <w:r w:rsidRPr="001B54C3" w:rsidDel="00923A1E">
          <w:rPr>
            <w:rFonts w:ascii="Bookman Old Style" w:eastAsia="Calibri" w:hAnsi="Bookman Old Style"/>
            <w:b/>
            <w:caps/>
            <w:sz w:val="16"/>
            <w:szCs w:val="22"/>
          </w:rPr>
          <w:delText xml:space="preserve">SHALL </w:delText>
        </w:r>
        <w:r w:rsidRPr="001B54C3" w:rsidDel="00923A1E">
          <w:rPr>
            <w:rFonts w:eastAsia="Calibri"/>
            <w:sz w:val="22"/>
            <w:szCs w:val="22"/>
          </w:rPr>
          <w:delText>be selected from Concept Domain CD_OccupationCode.</w:delText>
        </w:r>
      </w:del>
    </w:p>
    <w:p w14:paraId="5E117FFC" w14:textId="69E060C5" w:rsidR="005937D0" w:rsidRPr="001B54C3" w:rsidDel="00923A1E" w:rsidRDefault="005937D0" w:rsidP="005937D0">
      <w:pPr>
        <w:spacing w:after="40" w:line="260" w:lineRule="exact"/>
        <w:ind w:left="2520"/>
        <w:rPr>
          <w:del w:id="511" w:author="lfourquet" w:date="2017-09-19T14:04:00Z"/>
        </w:rPr>
      </w:pPr>
    </w:p>
    <w:p w14:paraId="6067C807" w14:textId="1BA8623D" w:rsidR="005937D0" w:rsidRPr="001B54C3" w:rsidDel="00923A1E" w:rsidRDefault="005937D0" w:rsidP="005937D0">
      <w:pPr>
        <w:numPr>
          <w:ilvl w:val="0"/>
          <w:numId w:val="42"/>
        </w:numPr>
        <w:spacing w:after="40" w:line="260" w:lineRule="exact"/>
        <w:rPr>
          <w:del w:id="512" w:author="lfourquet" w:date="2017-09-19T14:04:00Z"/>
        </w:rPr>
      </w:pPr>
      <w:del w:id="513"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participant</w:delText>
        </w:r>
        <w:r w:rsidRPr="001B54C3" w:rsidDel="00923A1E">
          <w:delText xml:space="preserve"> such that it</w:delText>
        </w:r>
      </w:del>
    </w:p>
    <w:p w14:paraId="08719A73" w14:textId="00F2FF30" w:rsidR="005937D0" w:rsidRPr="001B54C3" w:rsidDel="00923A1E" w:rsidRDefault="005937D0" w:rsidP="005937D0">
      <w:pPr>
        <w:numPr>
          <w:ilvl w:val="1"/>
          <w:numId w:val="42"/>
        </w:numPr>
        <w:spacing w:after="40" w:line="260" w:lineRule="exact"/>
        <w:rPr>
          <w:del w:id="514" w:author="lfourquet" w:date="2017-09-19T14:04:00Z"/>
        </w:rPr>
      </w:pPr>
      <w:del w:id="515"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"IND"</w:delText>
        </w:r>
        <w:r w:rsidRPr="001B54C3" w:rsidDel="00923A1E">
          <w:delText xml:space="preserve"> </w:delText>
        </w:r>
      </w:del>
    </w:p>
    <w:p w14:paraId="093EE275" w14:textId="7798B30D" w:rsidR="005937D0" w:rsidRPr="001B54C3" w:rsidDel="00923A1E" w:rsidRDefault="005937D0" w:rsidP="005937D0">
      <w:pPr>
        <w:numPr>
          <w:ilvl w:val="1"/>
          <w:numId w:val="42"/>
        </w:numPr>
        <w:spacing w:after="40" w:line="260" w:lineRule="exact"/>
        <w:rPr>
          <w:del w:id="516" w:author="lfourquet" w:date="2017-09-19T14:04:00Z"/>
          <w:rStyle w:val="XMLnameBold"/>
          <w:b w:val="0"/>
          <w:bCs w:val="0"/>
        </w:rPr>
      </w:pPr>
      <w:del w:id="517" w:author="lfourquet" w:date="2017-09-19T14:04:00Z">
        <w:r w:rsidRPr="001B54C3" w:rsidDel="00923A1E">
          <w:rPr>
            <w:rStyle w:val="keyword"/>
          </w:rPr>
          <w:delText xml:space="preserve">Shall </w:delText>
        </w:r>
        <w:r w:rsidRPr="001B54C3" w:rsidDel="00923A1E">
          <w:delText xml:space="preserve">contain exactly one [1..1] </w:delText>
        </w:r>
        <w:r w:rsidRPr="001B54C3" w:rsidDel="00923A1E">
          <w:rPr>
            <w:rStyle w:val="XMLnameBold"/>
          </w:rPr>
          <w:delText>participantRole</w:delText>
        </w:r>
      </w:del>
    </w:p>
    <w:p w14:paraId="4C824A37" w14:textId="7DB183EB" w:rsidR="005937D0" w:rsidRPr="001B54C3" w:rsidDel="00923A1E" w:rsidRDefault="005937D0" w:rsidP="005937D0">
      <w:pPr>
        <w:numPr>
          <w:ilvl w:val="2"/>
          <w:numId w:val="42"/>
        </w:numPr>
        <w:spacing w:after="40" w:line="260" w:lineRule="exact"/>
        <w:rPr>
          <w:del w:id="518" w:author="lfourquet" w:date="2017-09-19T14:04:00Z"/>
        </w:rPr>
      </w:pPr>
      <w:del w:id="519" w:author="lfourquet" w:date="2017-09-19T14:04:00Z">
        <w:r w:rsidRPr="001B54C3" w:rsidDel="00923A1E">
          <w:delText xml:space="preserve">Which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contain exactly one [1..1] </w:delText>
        </w:r>
        <w:r w:rsidRPr="001B54C3" w:rsidDel="00923A1E">
          <w:rPr>
            <w:rFonts w:ascii="Courier New" w:hAnsi="Courier New"/>
            <w:b/>
            <w:sz w:val="20"/>
          </w:rPr>
          <w:delText>@classCode</w:delText>
        </w:r>
        <w:r w:rsidRPr="001B54C3" w:rsidDel="00923A1E">
          <w:rPr>
            <w:rFonts w:ascii="Bookman Old Style" w:hAnsi="Bookman Old Style"/>
            <w:sz w:val="20"/>
          </w:rPr>
          <w:delText>=</w:delText>
        </w:r>
        <w:r w:rsidRPr="001B54C3" w:rsidDel="00923A1E">
          <w:rPr>
            <w:rFonts w:ascii="Courier New" w:hAnsi="Courier New"/>
            <w:sz w:val="20"/>
          </w:rPr>
          <w:delText>"ROL"</w:delText>
        </w:r>
        <w:r w:rsidRPr="001B54C3" w:rsidDel="00923A1E">
          <w:rPr>
            <w:rFonts w:ascii="Bookman Old Style" w:hAnsi="Bookman Old Style"/>
            <w:sz w:val="20"/>
          </w:rPr>
          <w:delText xml:space="preserve"> (CodeSystem: </w:delText>
        </w:r>
        <w:r w:rsidRPr="001B54C3" w:rsidDel="00923A1E">
          <w:rPr>
            <w:rFonts w:ascii="Courier New" w:hAnsi="Courier New"/>
            <w:sz w:val="20"/>
          </w:rPr>
          <w:delText>RoleCode 2.16.840.1.113883.5.111</w:delText>
        </w:r>
        <w:r w:rsidRPr="001B54C3" w:rsidDel="00923A1E">
          <w:rPr>
            <w:rFonts w:ascii="Bookman Old Style" w:hAnsi="Bookman Old Style"/>
            <w:b/>
            <w:caps/>
            <w:sz w:val="16"/>
          </w:rPr>
          <w:delText xml:space="preserve"> STATIC</w:delText>
        </w:r>
        <w:r w:rsidRPr="001B54C3" w:rsidDel="00923A1E">
          <w:rPr>
            <w:rFonts w:ascii="Bookman Old Style" w:hAnsi="Bookman Old Style"/>
            <w:sz w:val="20"/>
          </w:rPr>
          <w:delText>).</w:delText>
        </w:r>
      </w:del>
    </w:p>
    <w:p w14:paraId="3D660429" w14:textId="4B0E7262" w:rsidR="005937D0" w:rsidRPr="001B54C3" w:rsidDel="00923A1E" w:rsidRDefault="005937D0" w:rsidP="005937D0">
      <w:pPr>
        <w:numPr>
          <w:ilvl w:val="2"/>
          <w:numId w:val="42"/>
        </w:numPr>
        <w:spacing w:after="40" w:line="260" w:lineRule="exact"/>
        <w:rPr>
          <w:del w:id="520" w:author="lfourquet" w:date="2017-09-19T14:04:00Z"/>
        </w:rPr>
      </w:pPr>
      <w:del w:id="521" w:author="lfourquet" w:date="2017-09-19T14:04:00Z">
        <w:r w:rsidRPr="001B54C3" w:rsidDel="00923A1E">
          <w:delText xml:space="preserve">Which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contain exactly one [1..1] </w:delText>
        </w:r>
        <w:r w:rsidRPr="001B54C3" w:rsidDel="00923A1E">
          <w:rPr>
            <w:rFonts w:ascii="Courier New" w:hAnsi="Courier New"/>
            <w:b/>
            <w:sz w:val="20"/>
          </w:rPr>
          <w:delText>id</w:delText>
        </w:r>
      </w:del>
    </w:p>
    <w:p w14:paraId="0DBA6D1E" w14:textId="6C84DA49" w:rsidR="005937D0" w:rsidRPr="001B54C3" w:rsidDel="00923A1E" w:rsidRDefault="005937D0" w:rsidP="005937D0">
      <w:pPr>
        <w:numPr>
          <w:ilvl w:val="3"/>
          <w:numId w:val="42"/>
        </w:numPr>
        <w:spacing w:after="40" w:line="260" w:lineRule="exact"/>
        <w:rPr>
          <w:del w:id="522" w:author="lfourquet" w:date="2017-09-19T14:04:00Z"/>
        </w:rPr>
      </w:pPr>
      <w:del w:id="523" w:author="lfourquet" w:date="2017-09-19T14:04:00Z">
        <w:r w:rsidRPr="001B54C3" w:rsidDel="00923A1E">
          <w:rPr>
            <w:rFonts w:ascii="Bookman Old Style" w:hAnsi="Bookman Old Style"/>
            <w:sz w:val="20"/>
          </w:rPr>
          <w:lastRenderedPageBreak/>
          <w:delText xml:space="preserve">Such that the id </w:delText>
        </w:r>
        <w:r w:rsidRPr="001B54C3" w:rsidDel="00923A1E">
          <w:rPr>
            <w:rFonts w:ascii="Bookman Old Style" w:hAnsi="Bookman Old Style"/>
            <w:b/>
            <w:caps/>
            <w:sz w:val="16"/>
          </w:rPr>
          <w:delText>SHALL</w:delText>
        </w:r>
        <w:r w:rsidRPr="001B54C3" w:rsidDel="00923A1E">
          <w:rPr>
            <w:rFonts w:ascii="Bookman Old Style" w:hAnsi="Bookman Old Style"/>
            <w:sz w:val="20"/>
          </w:rPr>
          <w:delText xml:space="preserve"> reference the id of a participant/</w:delText>
        </w:r>
        <w:r w:rsidRPr="001B54C3" w:rsidDel="00923A1E">
          <w:delText xml:space="preserve">AssociatedEntity in the header which </w:delText>
        </w:r>
        <w:r w:rsidRPr="001B54C3" w:rsidDel="00923A1E">
          <w:rPr>
            <w:rStyle w:val="keyword"/>
          </w:rPr>
          <w:delText>SHALL</w:delText>
        </w:r>
        <w:r w:rsidRPr="001B54C3" w:rsidDel="00923A1E">
          <w:delText xml:space="preserve"> contain exactly one [1..1] </w:delText>
        </w:r>
        <w:r w:rsidRPr="001B54C3" w:rsidDel="00923A1E">
          <w:rPr>
            <w:rStyle w:val="XMLnameBold"/>
          </w:rPr>
          <w:delText>templateId</w:delText>
        </w:r>
        <w:r w:rsidRPr="001B54C3" w:rsidDel="00923A1E">
          <w:delText xml:space="preserve">  such that it </w:delText>
        </w:r>
        <w:r w:rsidRPr="001B54C3" w:rsidDel="00923A1E">
          <w:rPr>
            <w:rStyle w:val="keyword"/>
          </w:rPr>
          <w:delText>SHALL</w:delText>
        </w:r>
        <w:r w:rsidRPr="001B54C3" w:rsidDel="00923A1E">
          <w:delText xml:space="preserve"> contain exactly one [1..1] </w:delText>
        </w:r>
        <w:r w:rsidRPr="001B54C3" w:rsidDel="00923A1E">
          <w:rPr>
            <w:rStyle w:val="XMLnameBold"/>
          </w:rPr>
          <w:delText>@root</w:delText>
        </w:r>
        <w:r w:rsidRPr="001B54C3" w:rsidDel="00923A1E">
          <w:delText>=</w:delText>
        </w:r>
        <w:r w:rsidRPr="001B54C3" w:rsidDel="00923A1E">
          <w:rPr>
            <w:rStyle w:val="XMLname"/>
          </w:rPr>
          <w:delText>"</w:delText>
        </w:r>
        <w:r w:rsidRPr="001B54C3" w:rsidDel="00923A1E">
          <w:delText xml:space="preserve"> </w:delText>
        </w:r>
        <w:r w:rsidRPr="001B54C3" w:rsidDel="00923A1E">
          <w:rPr>
            <w:rStyle w:val="XMLname"/>
          </w:rPr>
          <w:delText>1.3.6.1.4.1.19376.1.5.3.1.2.2"</w:delText>
        </w:r>
        <w:r w:rsidRPr="001B54C3" w:rsidDel="00923A1E">
          <w:delText xml:space="preserve">  (IHE Employer and School Contacts template).</w:delText>
        </w:r>
      </w:del>
    </w:p>
    <w:p w14:paraId="43F8D1AB" w14:textId="6EBEF055" w:rsidR="005937D0" w:rsidRPr="001B54C3" w:rsidDel="00923A1E" w:rsidRDefault="005937D0" w:rsidP="005937D0">
      <w:pPr>
        <w:numPr>
          <w:ilvl w:val="3"/>
          <w:numId w:val="42"/>
        </w:numPr>
        <w:spacing w:after="40" w:line="260" w:lineRule="exact"/>
        <w:rPr>
          <w:del w:id="524" w:author="lfourquet" w:date="2017-09-19T14:04:00Z"/>
        </w:rPr>
      </w:pPr>
      <w:del w:id="525" w:author="lfourquet" w:date="2017-09-19T14:04:00Z">
        <w:r w:rsidRPr="001B54C3" w:rsidDel="00923A1E">
          <w:delText>The AssociatedEntity/scopingOrganization shall  contain exactly one [1..1] standardIndustryClassCode which:</w:delText>
        </w:r>
      </w:del>
    </w:p>
    <w:p w14:paraId="3B9068AF" w14:textId="6A2BA1A8" w:rsidR="005937D0" w:rsidRPr="001B54C3" w:rsidDel="00923A1E" w:rsidRDefault="005937D0" w:rsidP="005937D0">
      <w:pPr>
        <w:numPr>
          <w:ilvl w:val="4"/>
          <w:numId w:val="42"/>
        </w:numPr>
        <w:spacing w:after="40" w:line="260" w:lineRule="exact"/>
        <w:rPr>
          <w:del w:id="526" w:author="lfourquet" w:date="2017-09-19T14:04:00Z"/>
        </w:rPr>
      </w:pPr>
      <w:del w:id="527" w:author="lfourquet" w:date="2017-09-19T14:04:00Z">
        <w:r w:rsidRPr="001B54C3" w:rsidDel="00923A1E">
          <w:rPr>
            <w:rStyle w:val="keyword"/>
          </w:rPr>
          <w:delText>SHALL</w:delText>
        </w:r>
        <w:r w:rsidRPr="001B54C3" w:rsidDel="00923A1E">
          <w:delText xml:space="preserve"> </w:delText>
        </w:r>
        <w:r w:rsidRPr="001B54C3" w:rsidDel="00923A1E">
          <w:rPr>
            <w:rFonts w:eastAsia="Calibri"/>
            <w:sz w:val="22"/>
            <w:szCs w:val="22"/>
          </w:rPr>
          <w:delText>be selected from Concept Domain CD_IndustryCode</w:delText>
        </w:r>
      </w:del>
    </w:p>
    <w:p w14:paraId="2E0CDA11" w14:textId="26E59209" w:rsidR="005937D0" w:rsidRPr="001B54C3" w:rsidDel="00923A1E" w:rsidRDefault="005937D0" w:rsidP="005937D0">
      <w:pPr>
        <w:spacing w:after="40" w:line="260" w:lineRule="exact"/>
        <w:ind w:left="2924"/>
        <w:rPr>
          <w:del w:id="528" w:author="lfourquet" w:date="2017-09-19T14:04:00Z"/>
        </w:rPr>
      </w:pPr>
    </w:p>
    <w:p w14:paraId="3E168582" w14:textId="20C313B8" w:rsidR="005937D0" w:rsidRPr="001B54C3" w:rsidDel="00923A1E" w:rsidRDefault="005937D0" w:rsidP="005937D0">
      <w:pPr>
        <w:numPr>
          <w:ilvl w:val="0"/>
          <w:numId w:val="42"/>
        </w:numPr>
        <w:spacing w:after="40" w:line="260" w:lineRule="exact"/>
        <w:rPr>
          <w:del w:id="529" w:author="lfourquet" w:date="2017-09-19T14:04:00Z"/>
        </w:rPr>
      </w:pPr>
      <w:del w:id="530" w:author="lfourquet" w:date="2017-09-19T14:04:00Z">
        <w:r w:rsidRPr="001B54C3" w:rsidDel="00923A1E">
          <w:rPr>
            <w:rStyle w:val="keyword"/>
          </w:rPr>
          <w:delText>SHOULD</w:delText>
        </w:r>
        <w:r w:rsidRPr="001B54C3" w:rsidDel="00923A1E">
          <w:delText xml:space="preserve"> contain zero or one [0..1] </w:delText>
        </w:r>
        <w:r w:rsidRPr="001B54C3" w:rsidDel="00923A1E">
          <w:rPr>
            <w:rStyle w:val="XMLnameBold"/>
          </w:rPr>
          <w:delText>entryRelationship</w:delText>
        </w:r>
        <w:r w:rsidRPr="001B54C3" w:rsidDel="00923A1E">
          <w:delText xml:space="preserve">  such that it</w:delText>
        </w:r>
      </w:del>
    </w:p>
    <w:p w14:paraId="010CA313" w14:textId="4DE1B766" w:rsidR="005937D0" w:rsidRPr="001B54C3" w:rsidDel="00923A1E" w:rsidRDefault="005937D0" w:rsidP="005937D0">
      <w:pPr>
        <w:numPr>
          <w:ilvl w:val="1"/>
          <w:numId w:val="42"/>
        </w:numPr>
        <w:spacing w:after="40" w:line="260" w:lineRule="exact"/>
        <w:rPr>
          <w:del w:id="531" w:author="lfourquet" w:date="2017-09-19T14:04:00Z"/>
        </w:rPr>
      </w:pPr>
      <w:del w:id="532"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"REFR"</w:delText>
        </w:r>
        <w:r w:rsidRPr="001B54C3" w:rsidDel="00923A1E">
          <w:delText xml:space="preserve"> (CodeSystem: </w:delText>
        </w:r>
        <w:r w:rsidRPr="001B54C3" w:rsidDel="00923A1E">
          <w:rPr>
            <w:rStyle w:val="XMLname"/>
          </w:rPr>
          <w:delText>HL7ActRelationshipType 2.16.840.1.113883.5.1002</w:delText>
        </w:r>
        <w:r w:rsidRPr="001B54C3" w:rsidDel="00923A1E">
          <w:rPr>
            <w:rStyle w:val="keyword"/>
          </w:rPr>
          <w:delText xml:space="preserve"> STATIC</w:delText>
        </w:r>
        <w:r w:rsidRPr="001B54C3" w:rsidDel="00923A1E">
          <w:delText>).</w:delText>
        </w:r>
      </w:del>
    </w:p>
    <w:p w14:paraId="5CD8B105" w14:textId="598A48A3" w:rsidR="005937D0" w:rsidRPr="001B54C3" w:rsidDel="00923A1E" w:rsidRDefault="005937D0" w:rsidP="005937D0">
      <w:pPr>
        <w:numPr>
          <w:ilvl w:val="1"/>
          <w:numId w:val="42"/>
        </w:numPr>
        <w:spacing w:after="40" w:line="260" w:lineRule="exact"/>
        <w:rPr>
          <w:del w:id="533" w:author="lfourquet" w:date="2017-09-19T14:04:00Z"/>
        </w:rPr>
      </w:pPr>
      <w:del w:id="534" w:author="lfourquet" w:date="2017-09-19T14:04:00Z">
        <w:r w:rsidRPr="001B54C3" w:rsidDel="00923A1E">
          <w:rPr>
            <w:rStyle w:val="keyword"/>
          </w:rPr>
          <w:delText>SHALL</w:delText>
        </w:r>
        <w:r w:rsidRPr="001B54C3" w:rsidDel="00923A1E">
          <w:delText xml:space="preserve"> contain exactly one [1..1] Usual Occupation Duration Observation </w:delText>
        </w:r>
        <w:r w:rsidRPr="001B54C3" w:rsidDel="00923A1E">
          <w:rPr>
            <w:rStyle w:val="XMLname"/>
          </w:rPr>
          <w:delText>(1.3.6.1.4.1.19376.1.5.3.1.4.20.9)</w:delText>
        </w:r>
        <w:r w:rsidRPr="001B54C3" w:rsidDel="00923A1E">
          <w:delText>.</w:delText>
        </w:r>
      </w:del>
    </w:p>
    <w:p w14:paraId="000BF19A" w14:textId="29117D84" w:rsidR="005937D0" w:rsidRPr="001B54C3" w:rsidDel="00923A1E" w:rsidRDefault="005937D0" w:rsidP="005937D0">
      <w:pPr>
        <w:spacing w:after="40" w:line="260" w:lineRule="exact"/>
        <w:rPr>
          <w:del w:id="535" w:author="lfourquet" w:date="2017-09-19T14:04:00Z"/>
        </w:rPr>
      </w:pPr>
    </w:p>
    <w:p w14:paraId="65404549" w14:textId="4EAA7DE8" w:rsidR="005937D0" w:rsidRPr="001B54C3" w:rsidDel="00923A1E" w:rsidRDefault="005937D0" w:rsidP="005937D0">
      <w:pPr>
        <w:numPr>
          <w:ilvl w:val="0"/>
          <w:numId w:val="42"/>
        </w:numPr>
        <w:spacing w:after="40" w:line="260" w:lineRule="exact"/>
        <w:rPr>
          <w:del w:id="536" w:author="lfourquet" w:date="2017-09-19T14:04:00Z"/>
        </w:rPr>
      </w:pPr>
      <w:del w:id="537" w:author="lfourquet" w:date="2017-09-19T14:04:00Z">
        <w:r w:rsidRPr="001B54C3" w:rsidDel="00923A1E">
          <w:rPr>
            <w:rStyle w:val="keyword"/>
          </w:rPr>
          <w:delText>SHOULD</w:delText>
        </w:r>
        <w:r w:rsidRPr="001B54C3" w:rsidDel="00923A1E">
          <w:delText xml:space="preserve"> contain zero or one [0..1] </w:delText>
        </w:r>
        <w:r w:rsidRPr="001B54C3" w:rsidDel="00923A1E">
          <w:rPr>
            <w:rStyle w:val="XMLnameBold"/>
          </w:rPr>
          <w:delText>entryRelationship</w:delText>
        </w:r>
        <w:r w:rsidRPr="001B54C3" w:rsidDel="00923A1E">
          <w:delText xml:space="preserve">  such that it</w:delText>
        </w:r>
      </w:del>
    </w:p>
    <w:p w14:paraId="6DAEDF07" w14:textId="2A96EB9D" w:rsidR="005937D0" w:rsidRPr="001B54C3" w:rsidDel="00923A1E" w:rsidRDefault="005937D0" w:rsidP="005937D0">
      <w:pPr>
        <w:numPr>
          <w:ilvl w:val="1"/>
          <w:numId w:val="42"/>
        </w:numPr>
        <w:spacing w:after="40" w:line="260" w:lineRule="exact"/>
        <w:rPr>
          <w:del w:id="538" w:author="lfourquet" w:date="2017-09-19T14:04:00Z"/>
        </w:rPr>
      </w:pPr>
      <w:del w:id="539" w:author="lfourquet" w:date="2017-09-19T14:04:00Z">
        <w:r w:rsidRPr="001B54C3" w:rsidDel="00923A1E">
          <w:rPr>
            <w:rStyle w:val="keyword"/>
          </w:rPr>
          <w:delText>SHALL</w:delText>
        </w:r>
        <w:r w:rsidRPr="001B54C3" w:rsidDel="00923A1E">
          <w:delText xml:space="preserve"> contain exactly one [1..1] </w:delText>
        </w:r>
        <w:r w:rsidRPr="001B54C3" w:rsidDel="00923A1E">
          <w:rPr>
            <w:rStyle w:val="XMLnameBold"/>
          </w:rPr>
          <w:delText>@typeCode</w:delText>
        </w:r>
        <w:r w:rsidRPr="001B54C3" w:rsidDel="00923A1E">
          <w:delText>=</w:delText>
        </w:r>
        <w:r w:rsidRPr="001B54C3" w:rsidDel="00923A1E">
          <w:rPr>
            <w:rStyle w:val="XMLname"/>
          </w:rPr>
          <w:delText>"REFR"</w:delText>
        </w:r>
        <w:r w:rsidRPr="001B54C3" w:rsidDel="00923A1E">
          <w:delText xml:space="preserve"> (CodeSystem: </w:delText>
        </w:r>
        <w:r w:rsidRPr="001B54C3" w:rsidDel="00923A1E">
          <w:rPr>
            <w:rStyle w:val="XMLname"/>
          </w:rPr>
          <w:delText>HL7ActRelationshipType 2.16.840.1.113883.5.1002</w:delText>
        </w:r>
        <w:r w:rsidRPr="001B54C3" w:rsidDel="00923A1E">
          <w:rPr>
            <w:rStyle w:val="keyword"/>
          </w:rPr>
          <w:delText xml:space="preserve"> STATIC</w:delText>
        </w:r>
        <w:r w:rsidRPr="001B54C3" w:rsidDel="00923A1E">
          <w:delText>).</w:delText>
        </w:r>
      </w:del>
    </w:p>
    <w:p w14:paraId="68AF1164" w14:textId="3AE75E69" w:rsidR="005937D0" w:rsidRPr="001B54C3" w:rsidDel="00923A1E" w:rsidRDefault="005937D0" w:rsidP="005937D0">
      <w:pPr>
        <w:numPr>
          <w:ilvl w:val="1"/>
          <w:numId w:val="42"/>
        </w:numPr>
        <w:spacing w:after="40" w:line="260" w:lineRule="exact"/>
        <w:rPr>
          <w:del w:id="540" w:author="lfourquet" w:date="2017-09-19T14:04:00Z"/>
        </w:rPr>
      </w:pPr>
      <w:del w:id="541" w:author="lfourquet" w:date="2017-09-19T14:04:00Z">
        <w:r w:rsidRPr="001B54C3" w:rsidDel="00923A1E">
          <w:rPr>
            <w:rStyle w:val="keyword"/>
          </w:rPr>
          <w:delText>SHALL</w:delText>
        </w:r>
        <w:r w:rsidRPr="001B54C3" w:rsidDel="00923A1E">
          <w:delText xml:space="preserve"> contain exactly one [1..1] Usual Industry Duration Observation </w:delText>
        </w:r>
        <w:r w:rsidRPr="001B54C3" w:rsidDel="00923A1E">
          <w:rPr>
            <w:rStyle w:val="XMLname"/>
          </w:rPr>
          <w:delText>(1.3.6.1.4.1.19376.1.5.3.1.4.20.10)</w:delText>
        </w:r>
        <w:r w:rsidRPr="001B54C3" w:rsidDel="00923A1E">
          <w:delText>.</w:delText>
        </w:r>
      </w:del>
    </w:p>
    <w:p w14:paraId="201FC03C" w14:textId="4DC663BA" w:rsidR="00D70EC8" w:rsidRDefault="00D70EC8" w:rsidP="00D70EC8"/>
    <w:p w14:paraId="15F7EB78" w14:textId="77777777" w:rsidR="00415A2A" w:rsidRPr="00326DF1" w:rsidRDefault="00415A2A" w:rsidP="00185D35">
      <w:pPr>
        <w:pStyle w:val="BodyText"/>
        <w:tabs>
          <w:tab w:val="left" w:pos="8190"/>
        </w:tabs>
      </w:pPr>
      <w:bookmarkStart w:id="542" w:name="C_7130"/>
      <w:bookmarkStart w:id="543" w:name="C_7120"/>
      <w:bookmarkStart w:id="544" w:name="C_8657"/>
      <w:bookmarkStart w:id="545" w:name="C_8659"/>
      <w:bookmarkStart w:id="546" w:name="C_7447"/>
      <w:bookmarkStart w:id="547" w:name="C_7635"/>
      <w:bookmarkStart w:id="548" w:name="C_10524"/>
      <w:bookmarkEnd w:id="0"/>
      <w:bookmarkEnd w:id="1"/>
      <w:bookmarkEnd w:id="542"/>
      <w:bookmarkEnd w:id="543"/>
      <w:bookmarkEnd w:id="544"/>
      <w:bookmarkEnd w:id="545"/>
      <w:bookmarkEnd w:id="546"/>
      <w:bookmarkEnd w:id="547"/>
      <w:bookmarkEnd w:id="548"/>
    </w:p>
    <w:sectPr w:rsidR="00415A2A" w:rsidRPr="00326DF1">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1E7B3" w14:textId="77777777" w:rsidR="008B7F75" w:rsidRDefault="008B7F75" w:rsidP="00E32285">
      <w:r>
        <w:separator/>
      </w:r>
    </w:p>
  </w:endnote>
  <w:endnote w:type="continuationSeparator" w:id="0">
    <w:p w14:paraId="3D26836D" w14:textId="77777777" w:rsidR="008B7F75" w:rsidRDefault="008B7F75" w:rsidP="00E32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Bookman Old Style">
    <w:altName w:val="Bookman Old Style"/>
    <w:panose1 w:val="02050604050505020204"/>
    <w:charset w:val="00"/>
    <w:family w:val="roman"/>
    <w:pitch w:val="variable"/>
    <w:sig w:usb0="00000287" w:usb1="00000000" w:usb2="00000000" w:usb3="00000000" w:csb0="0000009F" w:csb1="00000000"/>
  </w:font>
  <w:font w:name="TimesNewRomanPSMT">
    <w:altName w:val="Times New Roman"/>
    <w:charset w:val="00"/>
    <w:family w:val="roman"/>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81F566" w14:textId="77777777" w:rsidR="008B7F75" w:rsidRDefault="008B7F75" w:rsidP="00E32285">
      <w:r>
        <w:separator/>
      </w:r>
    </w:p>
  </w:footnote>
  <w:footnote w:type="continuationSeparator" w:id="0">
    <w:p w14:paraId="0636A0BD" w14:textId="77777777" w:rsidR="008B7F75" w:rsidRDefault="008B7F75" w:rsidP="00E322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B10BF" w14:textId="18584C2F" w:rsidR="00962C28" w:rsidRDefault="00962C28" w:rsidP="00D22D5F">
    <w:pPr>
      <w:pStyle w:val="Header"/>
      <w:tabs>
        <w:tab w:val="clear" w:pos="9360"/>
        <w:tab w:val="right" w:pos="8640"/>
      </w:tabs>
    </w:pPr>
    <w:r>
      <w:t xml:space="preserve">HW: </w:t>
    </w:r>
    <w:r w:rsidR="005937D0">
      <w:t xml:space="preserve">Remove Obsolete Sections and Entries for </w:t>
    </w:r>
    <w:proofErr w:type="spellStart"/>
    <w:r w:rsidR="005937D0">
      <w:t>Occ</w:t>
    </w:r>
    <w:proofErr w:type="spellEnd"/>
    <w:r w:rsidR="005937D0">
      <w:t xml:space="preserve"> Health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32AAE9D2"/>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FFFFFF82"/>
    <w:multiLevelType w:val="singleLevel"/>
    <w:tmpl w:val="3176DBA0"/>
    <w:lvl w:ilvl="0">
      <w:start w:val="1"/>
      <w:numFmt w:val="bullet"/>
      <w:pStyle w:val="ListBullet3"/>
      <w:lvlText w:val=""/>
      <w:lvlJc w:val="left"/>
      <w:pPr>
        <w:tabs>
          <w:tab w:val="num" w:pos="1080"/>
        </w:tabs>
        <w:ind w:left="1080" w:hanging="360"/>
      </w:pPr>
      <w:rPr>
        <w:rFonts w:ascii="Symbol" w:hAnsi="Symbol" w:hint="default"/>
      </w:rPr>
    </w:lvl>
  </w:abstractNum>
  <w:abstractNum w:abstractNumId="2" w15:restartNumberingAfterBreak="0">
    <w:nsid w:val="FFFFFF83"/>
    <w:multiLevelType w:val="singleLevel"/>
    <w:tmpl w:val="6F2A29FE"/>
    <w:lvl w:ilvl="0">
      <w:start w:val="1"/>
      <w:numFmt w:val="bullet"/>
      <w:pStyle w:val="ListBullet2"/>
      <w:lvlText w:val=""/>
      <w:lvlJc w:val="left"/>
      <w:pPr>
        <w:tabs>
          <w:tab w:val="num" w:pos="720"/>
        </w:tabs>
        <w:ind w:left="720" w:hanging="360"/>
      </w:pPr>
      <w:rPr>
        <w:rFonts w:ascii="Symbol" w:hAnsi="Symbol" w:hint="default"/>
      </w:rPr>
    </w:lvl>
  </w:abstractNum>
  <w:abstractNum w:abstractNumId="3" w15:restartNumberingAfterBreak="0">
    <w:nsid w:val="FFFFFF88"/>
    <w:multiLevelType w:val="singleLevel"/>
    <w:tmpl w:val="6D502382"/>
    <w:lvl w:ilvl="0">
      <w:start w:val="1"/>
      <w:numFmt w:val="decimal"/>
      <w:pStyle w:val="ListNumber"/>
      <w:lvlText w:val="%1."/>
      <w:lvlJc w:val="left"/>
      <w:pPr>
        <w:tabs>
          <w:tab w:val="num" w:pos="900"/>
        </w:tabs>
        <w:ind w:left="900" w:hanging="540"/>
      </w:pPr>
    </w:lvl>
  </w:abstractNum>
  <w:abstractNum w:abstractNumId="4" w15:restartNumberingAfterBreak="0">
    <w:nsid w:val="FFFFFF89"/>
    <w:multiLevelType w:val="singleLevel"/>
    <w:tmpl w:val="49EC6644"/>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4F714F2"/>
    <w:multiLevelType w:val="hybridMultilevel"/>
    <w:tmpl w:val="5948A022"/>
    <w:lvl w:ilvl="0" w:tplc="535075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EA0FA0"/>
    <w:multiLevelType w:val="hybridMultilevel"/>
    <w:tmpl w:val="4C3C0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230C6E"/>
    <w:multiLevelType w:val="hybridMultilevel"/>
    <w:tmpl w:val="F4E24248"/>
    <w:lvl w:ilvl="0" w:tplc="040C0003">
      <w:start w:val="1"/>
      <w:numFmt w:val="bullet"/>
      <w:lvlText w:val="o"/>
      <w:lvlJc w:val="left"/>
      <w:pPr>
        <w:ind w:left="792" w:hanging="360"/>
      </w:pPr>
      <w:rPr>
        <w:rFonts w:ascii="Courier New" w:hAnsi="Courier New" w:hint="default"/>
      </w:rPr>
    </w:lvl>
    <w:lvl w:ilvl="1" w:tplc="040C0003" w:tentative="1">
      <w:start w:val="1"/>
      <w:numFmt w:val="bullet"/>
      <w:lvlText w:val="o"/>
      <w:lvlJc w:val="left"/>
      <w:pPr>
        <w:ind w:left="1512" w:hanging="360"/>
      </w:pPr>
      <w:rPr>
        <w:rFonts w:ascii="Courier New" w:hAnsi="Courier New" w:hint="default"/>
      </w:rPr>
    </w:lvl>
    <w:lvl w:ilvl="2" w:tplc="040C0005" w:tentative="1">
      <w:start w:val="1"/>
      <w:numFmt w:val="bullet"/>
      <w:lvlText w:val=""/>
      <w:lvlJc w:val="left"/>
      <w:pPr>
        <w:ind w:left="2232" w:hanging="360"/>
      </w:pPr>
      <w:rPr>
        <w:rFonts w:ascii="Wingdings" w:hAnsi="Wingdings" w:hint="default"/>
      </w:rPr>
    </w:lvl>
    <w:lvl w:ilvl="3" w:tplc="040C0001" w:tentative="1">
      <w:start w:val="1"/>
      <w:numFmt w:val="bullet"/>
      <w:lvlText w:val=""/>
      <w:lvlJc w:val="left"/>
      <w:pPr>
        <w:ind w:left="2952" w:hanging="360"/>
      </w:pPr>
      <w:rPr>
        <w:rFonts w:ascii="Symbol" w:hAnsi="Symbol" w:hint="default"/>
      </w:rPr>
    </w:lvl>
    <w:lvl w:ilvl="4" w:tplc="040C0003" w:tentative="1">
      <w:start w:val="1"/>
      <w:numFmt w:val="bullet"/>
      <w:lvlText w:val="o"/>
      <w:lvlJc w:val="left"/>
      <w:pPr>
        <w:ind w:left="3672" w:hanging="360"/>
      </w:pPr>
      <w:rPr>
        <w:rFonts w:ascii="Courier New" w:hAnsi="Courier New" w:hint="default"/>
      </w:rPr>
    </w:lvl>
    <w:lvl w:ilvl="5" w:tplc="040C0005" w:tentative="1">
      <w:start w:val="1"/>
      <w:numFmt w:val="bullet"/>
      <w:lvlText w:val=""/>
      <w:lvlJc w:val="left"/>
      <w:pPr>
        <w:ind w:left="4392" w:hanging="360"/>
      </w:pPr>
      <w:rPr>
        <w:rFonts w:ascii="Wingdings" w:hAnsi="Wingdings" w:hint="default"/>
      </w:rPr>
    </w:lvl>
    <w:lvl w:ilvl="6" w:tplc="040C0001" w:tentative="1">
      <w:start w:val="1"/>
      <w:numFmt w:val="bullet"/>
      <w:lvlText w:val=""/>
      <w:lvlJc w:val="left"/>
      <w:pPr>
        <w:ind w:left="5112" w:hanging="360"/>
      </w:pPr>
      <w:rPr>
        <w:rFonts w:ascii="Symbol" w:hAnsi="Symbol" w:hint="default"/>
      </w:rPr>
    </w:lvl>
    <w:lvl w:ilvl="7" w:tplc="040C0003" w:tentative="1">
      <w:start w:val="1"/>
      <w:numFmt w:val="bullet"/>
      <w:lvlText w:val="o"/>
      <w:lvlJc w:val="left"/>
      <w:pPr>
        <w:ind w:left="5832" w:hanging="360"/>
      </w:pPr>
      <w:rPr>
        <w:rFonts w:ascii="Courier New" w:hAnsi="Courier New" w:hint="default"/>
      </w:rPr>
    </w:lvl>
    <w:lvl w:ilvl="8" w:tplc="040C0005" w:tentative="1">
      <w:start w:val="1"/>
      <w:numFmt w:val="bullet"/>
      <w:lvlText w:val=""/>
      <w:lvlJc w:val="left"/>
      <w:pPr>
        <w:ind w:left="6552" w:hanging="360"/>
      </w:pPr>
      <w:rPr>
        <w:rFonts w:ascii="Wingdings" w:hAnsi="Wingdings" w:hint="default"/>
      </w:rPr>
    </w:lvl>
  </w:abstractNum>
  <w:abstractNum w:abstractNumId="8" w15:restartNumberingAfterBreak="0">
    <w:nsid w:val="13572599"/>
    <w:multiLevelType w:val="hybridMultilevel"/>
    <w:tmpl w:val="2486A558"/>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15:restartNumberingAfterBreak="0">
    <w:nsid w:val="15B73013"/>
    <w:multiLevelType w:val="multilevel"/>
    <w:tmpl w:val="C2C45C5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0" w15:restartNumberingAfterBreak="0">
    <w:nsid w:val="1C3E2377"/>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1C4E01ED"/>
    <w:multiLevelType w:val="hybridMultilevel"/>
    <w:tmpl w:val="C1B84E4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DF45CB8"/>
    <w:multiLevelType w:val="hybridMultilevel"/>
    <w:tmpl w:val="95F8F4C6"/>
    <w:lvl w:ilvl="0" w:tplc="04090001">
      <w:start w:val="1"/>
      <w:numFmt w:val="bullet"/>
      <w:lvlText w:val=""/>
      <w:lvlJc w:val="left"/>
      <w:pPr>
        <w:ind w:left="792" w:hanging="360"/>
      </w:pPr>
      <w:rPr>
        <w:rFonts w:ascii="Symbol" w:hAnsi="Symbol" w:hint="default"/>
      </w:rPr>
    </w:lvl>
    <w:lvl w:ilvl="1" w:tplc="04090003">
      <w:start w:val="1"/>
      <w:numFmt w:val="bullet"/>
      <w:lvlText w:val="o"/>
      <w:lvlJc w:val="left"/>
      <w:pPr>
        <w:ind w:left="1512" w:hanging="360"/>
      </w:pPr>
      <w:rPr>
        <w:rFonts w:ascii="Courier New" w:hAnsi="Courier New" w:cs="Courier New" w:hint="default"/>
      </w:rPr>
    </w:lvl>
    <w:lvl w:ilvl="2" w:tplc="04090005">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27A92B06"/>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DC23A5"/>
    <w:multiLevelType w:val="hybridMultilevel"/>
    <w:tmpl w:val="773006EA"/>
    <w:lvl w:ilvl="0" w:tplc="73C60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0C4956"/>
    <w:multiLevelType w:val="hybridMultilevel"/>
    <w:tmpl w:val="4EC65F2E"/>
    <w:lvl w:ilvl="0" w:tplc="04090003">
      <w:start w:val="1"/>
      <w:numFmt w:val="bullet"/>
      <w:lvlText w:val="o"/>
      <w:lvlJc w:val="left"/>
      <w:pPr>
        <w:ind w:left="432" w:hanging="360"/>
      </w:pPr>
      <w:rPr>
        <w:rFonts w:ascii="Courier New" w:hAnsi="Courier New" w:cs="Courier New"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6" w15:restartNumberingAfterBreak="0">
    <w:nsid w:val="2CD9340B"/>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3B3689"/>
    <w:multiLevelType w:val="hybridMultilevel"/>
    <w:tmpl w:val="AB8457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34C3A84"/>
    <w:multiLevelType w:val="hybridMultilevel"/>
    <w:tmpl w:val="29B0C6EA"/>
    <w:lvl w:ilvl="0" w:tplc="2024768E">
      <w:start w:val="1"/>
      <w:numFmt w:val="decimal"/>
      <w:lvlText w:val="%1."/>
      <w:lvlJc w:val="left"/>
      <w:pPr>
        <w:ind w:left="792" w:hanging="360"/>
      </w:pPr>
      <w:rPr>
        <w:rFonts w:cs="Times New Roman"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3CE900C5"/>
    <w:multiLevelType w:val="hybridMultilevel"/>
    <w:tmpl w:val="4EE660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3C7245"/>
    <w:multiLevelType w:val="hybridMultilevel"/>
    <w:tmpl w:val="7F009726"/>
    <w:lvl w:ilvl="0" w:tplc="2024768E">
      <w:start w:val="1"/>
      <w:numFmt w:val="decimal"/>
      <w:lvlText w:val="%1."/>
      <w:lvlJc w:val="left"/>
      <w:pPr>
        <w:ind w:left="792" w:hanging="360"/>
      </w:pPr>
      <w:rPr>
        <w:rFonts w:cs="Times New Roman"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15:restartNumberingAfterBreak="0">
    <w:nsid w:val="44AC4FCD"/>
    <w:multiLevelType w:val="hybridMultilevel"/>
    <w:tmpl w:val="86AAA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972B8"/>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495D456F"/>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4EC0721F"/>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5524128A"/>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7" w15:restartNumberingAfterBreak="0">
    <w:nsid w:val="59C6410B"/>
    <w:multiLevelType w:val="hybridMultilevel"/>
    <w:tmpl w:val="F6641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Wingdings"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9DE62F0"/>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507CF2"/>
    <w:multiLevelType w:val="hybridMultilevel"/>
    <w:tmpl w:val="9F68BEAE"/>
    <w:lvl w:ilvl="0" w:tplc="DF287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AB22526"/>
    <w:multiLevelType w:val="multilevel"/>
    <w:tmpl w:val="DAB4C212"/>
    <w:lvl w:ilvl="0">
      <w:start w:val="6"/>
      <w:numFmt w:val="decimal"/>
      <w:lvlText w:val="%1"/>
      <w:lvlJc w:val="left"/>
      <w:pPr>
        <w:tabs>
          <w:tab w:val="num" w:pos="1275"/>
        </w:tabs>
        <w:ind w:left="1275" w:hanging="1275"/>
      </w:pPr>
      <w:rPr>
        <w:rFonts w:hint="default"/>
      </w:rPr>
    </w:lvl>
    <w:lvl w:ilvl="1">
      <w:start w:val="1"/>
      <w:numFmt w:val="decimal"/>
      <w:lvlText w:val="%1.%2"/>
      <w:lvlJc w:val="left"/>
      <w:pPr>
        <w:tabs>
          <w:tab w:val="num" w:pos="1275"/>
        </w:tabs>
        <w:ind w:left="1275" w:hanging="1275"/>
      </w:pPr>
      <w:rPr>
        <w:rFonts w:hint="default"/>
      </w:rPr>
    </w:lvl>
    <w:lvl w:ilvl="2">
      <w:start w:val="4"/>
      <w:numFmt w:val="decimal"/>
      <w:lvlText w:val="%1.%2.%3"/>
      <w:lvlJc w:val="left"/>
      <w:pPr>
        <w:tabs>
          <w:tab w:val="num" w:pos="1275"/>
        </w:tabs>
        <w:ind w:left="1275" w:hanging="1275"/>
      </w:pPr>
      <w:rPr>
        <w:rFonts w:hint="default"/>
      </w:rPr>
    </w:lvl>
    <w:lvl w:ilvl="3">
      <w:start w:val="24"/>
      <w:numFmt w:val="decimal"/>
      <w:lvlText w:val="%1.%2.%3.%4"/>
      <w:lvlJc w:val="left"/>
      <w:pPr>
        <w:tabs>
          <w:tab w:val="num" w:pos="1275"/>
        </w:tabs>
        <w:ind w:left="1275" w:hanging="1275"/>
      </w:pPr>
      <w:rPr>
        <w:rFonts w:hint="default"/>
      </w:rPr>
    </w:lvl>
    <w:lvl w:ilvl="4">
      <w:start w:val="5"/>
      <w:numFmt w:val="decimal"/>
      <w:lvlText w:val="%1.%2.%3.%4.%5"/>
      <w:lvlJc w:val="left"/>
      <w:pPr>
        <w:tabs>
          <w:tab w:val="num" w:pos="1275"/>
        </w:tabs>
        <w:ind w:left="1275" w:hanging="1275"/>
      </w:pPr>
      <w:rPr>
        <w:rFonts w:hint="default"/>
      </w:rPr>
    </w:lvl>
    <w:lvl w:ilvl="5">
      <w:start w:val="2"/>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0F27133"/>
    <w:multiLevelType w:val="hybridMultilevel"/>
    <w:tmpl w:val="F490C65E"/>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2" w15:restartNumberingAfterBreak="0">
    <w:nsid w:val="615003E7"/>
    <w:multiLevelType w:val="hybridMultilevel"/>
    <w:tmpl w:val="E5848B2A"/>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3" w15:restartNumberingAfterBreak="0">
    <w:nsid w:val="62150EC1"/>
    <w:multiLevelType w:val="multilevel"/>
    <w:tmpl w:val="B71652E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15:restartNumberingAfterBreak="0">
    <w:nsid w:val="622F0378"/>
    <w:multiLevelType w:val="multilevel"/>
    <w:tmpl w:val="3AB8118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24B1A78"/>
    <w:multiLevelType w:val="hybridMultilevel"/>
    <w:tmpl w:val="5BC4E1CC"/>
    <w:lvl w:ilvl="0" w:tplc="04090001">
      <w:start w:val="1"/>
      <w:numFmt w:val="bullet"/>
      <w:lvlText w:val=""/>
      <w:lvlJc w:val="left"/>
      <w:pPr>
        <w:ind w:left="432" w:hanging="360"/>
      </w:pPr>
      <w:rPr>
        <w:rFonts w:ascii="Symbol" w:hAnsi="Symbol" w:hint="default"/>
      </w:rPr>
    </w:lvl>
    <w:lvl w:ilvl="1" w:tplc="04090003">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36" w15:restartNumberingAfterBreak="0">
    <w:nsid w:val="638771C2"/>
    <w:multiLevelType w:val="multilevel"/>
    <w:tmpl w:val="2EA848E4"/>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37" w15:restartNumberingAfterBreak="0">
    <w:nsid w:val="64B65866"/>
    <w:multiLevelType w:val="hybridMultilevel"/>
    <w:tmpl w:val="23D2A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E72D98"/>
    <w:multiLevelType w:val="hybridMultilevel"/>
    <w:tmpl w:val="C432291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9" w15:restartNumberingAfterBreak="0">
    <w:nsid w:val="79F90CA0"/>
    <w:multiLevelType w:val="hybridMultilevel"/>
    <w:tmpl w:val="125833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3"/>
  </w:num>
  <w:num w:numId="2">
    <w:abstractNumId w:val="0"/>
  </w:num>
  <w:num w:numId="3">
    <w:abstractNumId w:val="30"/>
  </w:num>
  <w:num w:numId="4">
    <w:abstractNumId w:val="4"/>
  </w:num>
  <w:num w:numId="5">
    <w:abstractNumId w:val="21"/>
  </w:num>
  <w:num w:numId="6">
    <w:abstractNumId w:val="27"/>
  </w:num>
  <w:num w:numId="7">
    <w:abstractNumId w:val="37"/>
  </w:num>
  <w:num w:numId="8">
    <w:abstractNumId w:val="6"/>
  </w:num>
  <w:num w:numId="9">
    <w:abstractNumId w:val="3"/>
    <w:lvlOverride w:ilvl="0">
      <w:startOverride w:val="1"/>
    </w:lvlOverride>
  </w:num>
  <w:num w:numId="10">
    <w:abstractNumId w:val="3"/>
    <w:lvlOverride w:ilvl="0">
      <w:startOverride w:val="1"/>
    </w:lvlOverride>
  </w:num>
  <w:num w:numId="11">
    <w:abstractNumId w:val="2"/>
  </w:num>
  <w:num w:numId="12">
    <w:abstractNumId w:val="1"/>
  </w:num>
  <w:num w:numId="13">
    <w:abstractNumId w:val="3"/>
  </w:num>
  <w:num w:numId="14">
    <w:abstractNumId w:val="7"/>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31"/>
  </w:num>
  <w:num w:numId="18">
    <w:abstractNumId w:val="11"/>
  </w:num>
  <w:num w:numId="19">
    <w:abstractNumId w:val="32"/>
  </w:num>
  <w:num w:numId="20">
    <w:abstractNumId w:val="12"/>
  </w:num>
  <w:num w:numId="21">
    <w:abstractNumId w:val="39"/>
  </w:num>
  <w:num w:numId="22">
    <w:abstractNumId w:val="15"/>
  </w:num>
  <w:num w:numId="23">
    <w:abstractNumId w:val="35"/>
  </w:num>
  <w:num w:numId="24">
    <w:abstractNumId w:val="38"/>
  </w:num>
  <w:num w:numId="25">
    <w:abstractNumId w:val="25"/>
  </w:num>
  <w:num w:numId="26">
    <w:abstractNumId w:val="24"/>
  </w:num>
  <w:num w:numId="27">
    <w:abstractNumId w:val="22"/>
  </w:num>
  <w:num w:numId="28">
    <w:abstractNumId w:val="10"/>
  </w:num>
  <w:num w:numId="29">
    <w:abstractNumId w:val="26"/>
  </w:num>
  <w:num w:numId="30">
    <w:abstractNumId w:val="34"/>
  </w:num>
  <w:num w:numId="31">
    <w:abstractNumId w:val="36"/>
  </w:num>
  <w:num w:numId="32">
    <w:abstractNumId w:val="9"/>
  </w:num>
  <w:num w:numId="33">
    <w:abstractNumId w:val="19"/>
  </w:num>
  <w:num w:numId="34">
    <w:abstractNumId w:val="13"/>
  </w:num>
  <w:num w:numId="35">
    <w:abstractNumId w:val="16"/>
  </w:num>
  <w:num w:numId="36">
    <w:abstractNumId w:val="18"/>
  </w:num>
  <w:num w:numId="37">
    <w:abstractNumId w:val="14"/>
  </w:num>
  <w:num w:numId="38">
    <w:abstractNumId w:val="5"/>
  </w:num>
  <w:num w:numId="39">
    <w:abstractNumId w:val="28"/>
  </w:num>
  <w:num w:numId="40">
    <w:abstractNumId w:val="29"/>
  </w:num>
  <w:num w:numId="41">
    <w:abstractNumId w:val="20"/>
  </w:num>
  <w:num w:numId="42">
    <w:abstractNumId w:val="2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ise Downing">
    <w15:presenceInfo w15:providerId="AD" w15:userId="S-1-5-21-2049858745-1877413546-945835055-5971"/>
  </w15:person>
  <w15:person w15:author="lfourquet">
    <w15:presenceInfo w15:providerId="None" w15:userId="lfourque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90"/>
    <w:rsid w:val="00001005"/>
    <w:rsid w:val="0001456E"/>
    <w:rsid w:val="00021BED"/>
    <w:rsid w:val="0003243B"/>
    <w:rsid w:val="00063AAB"/>
    <w:rsid w:val="000716CF"/>
    <w:rsid w:val="000B3494"/>
    <w:rsid w:val="001301DE"/>
    <w:rsid w:val="00145587"/>
    <w:rsid w:val="001547E9"/>
    <w:rsid w:val="00154AAE"/>
    <w:rsid w:val="00185D35"/>
    <w:rsid w:val="001A4687"/>
    <w:rsid w:val="00211680"/>
    <w:rsid w:val="00220F13"/>
    <w:rsid w:val="00247402"/>
    <w:rsid w:val="0025671A"/>
    <w:rsid w:val="00262878"/>
    <w:rsid w:val="00291EEB"/>
    <w:rsid w:val="002A338A"/>
    <w:rsid w:val="002A6167"/>
    <w:rsid w:val="002B4418"/>
    <w:rsid w:val="002C7E95"/>
    <w:rsid w:val="002E5837"/>
    <w:rsid w:val="002F7150"/>
    <w:rsid w:val="0032346D"/>
    <w:rsid w:val="00326DF1"/>
    <w:rsid w:val="0034311A"/>
    <w:rsid w:val="0037311C"/>
    <w:rsid w:val="00391AEB"/>
    <w:rsid w:val="003C0E94"/>
    <w:rsid w:val="003D646C"/>
    <w:rsid w:val="00414785"/>
    <w:rsid w:val="00415A2A"/>
    <w:rsid w:val="00421F48"/>
    <w:rsid w:val="00435D6E"/>
    <w:rsid w:val="004729BB"/>
    <w:rsid w:val="0047652D"/>
    <w:rsid w:val="00494933"/>
    <w:rsid w:val="004A4DAD"/>
    <w:rsid w:val="004B02B5"/>
    <w:rsid w:val="004B6460"/>
    <w:rsid w:val="004D587D"/>
    <w:rsid w:val="0051774E"/>
    <w:rsid w:val="00583C63"/>
    <w:rsid w:val="005937D0"/>
    <w:rsid w:val="005A6354"/>
    <w:rsid w:val="00616833"/>
    <w:rsid w:val="006313A8"/>
    <w:rsid w:val="006914C0"/>
    <w:rsid w:val="006A23B5"/>
    <w:rsid w:val="006C09CE"/>
    <w:rsid w:val="006C6CCB"/>
    <w:rsid w:val="006D05E4"/>
    <w:rsid w:val="006E536A"/>
    <w:rsid w:val="006F09B3"/>
    <w:rsid w:val="00751789"/>
    <w:rsid w:val="00777962"/>
    <w:rsid w:val="007F659C"/>
    <w:rsid w:val="00832BE2"/>
    <w:rsid w:val="00840A9A"/>
    <w:rsid w:val="008477DF"/>
    <w:rsid w:val="00847D94"/>
    <w:rsid w:val="00852171"/>
    <w:rsid w:val="00872205"/>
    <w:rsid w:val="00874BB9"/>
    <w:rsid w:val="00890842"/>
    <w:rsid w:val="008970C9"/>
    <w:rsid w:val="008B7F75"/>
    <w:rsid w:val="008D6C1C"/>
    <w:rsid w:val="00923A1E"/>
    <w:rsid w:val="00940DEE"/>
    <w:rsid w:val="00945B26"/>
    <w:rsid w:val="00962C28"/>
    <w:rsid w:val="00987243"/>
    <w:rsid w:val="00994D77"/>
    <w:rsid w:val="009B2041"/>
    <w:rsid w:val="009D7756"/>
    <w:rsid w:val="009E58B6"/>
    <w:rsid w:val="009F31E0"/>
    <w:rsid w:val="00A65436"/>
    <w:rsid w:val="00A87A35"/>
    <w:rsid w:val="00AF0C2D"/>
    <w:rsid w:val="00AF528A"/>
    <w:rsid w:val="00B06989"/>
    <w:rsid w:val="00B25E00"/>
    <w:rsid w:val="00B72D15"/>
    <w:rsid w:val="00BA23E2"/>
    <w:rsid w:val="00BB3430"/>
    <w:rsid w:val="00BB5035"/>
    <w:rsid w:val="00BD2D9B"/>
    <w:rsid w:val="00C66A8B"/>
    <w:rsid w:val="00C74D90"/>
    <w:rsid w:val="00C90DE0"/>
    <w:rsid w:val="00CB57F3"/>
    <w:rsid w:val="00CD4001"/>
    <w:rsid w:val="00CE72B3"/>
    <w:rsid w:val="00CF5E7E"/>
    <w:rsid w:val="00D22D5F"/>
    <w:rsid w:val="00D70EC8"/>
    <w:rsid w:val="00DB7636"/>
    <w:rsid w:val="00DC5715"/>
    <w:rsid w:val="00DE7624"/>
    <w:rsid w:val="00DF6C9B"/>
    <w:rsid w:val="00E02C23"/>
    <w:rsid w:val="00E1142C"/>
    <w:rsid w:val="00E148E0"/>
    <w:rsid w:val="00E27DFC"/>
    <w:rsid w:val="00E32285"/>
    <w:rsid w:val="00E5109B"/>
    <w:rsid w:val="00E51E36"/>
    <w:rsid w:val="00E95C42"/>
    <w:rsid w:val="00ED26FE"/>
    <w:rsid w:val="00F15EAE"/>
    <w:rsid w:val="00F33901"/>
    <w:rsid w:val="00F4253F"/>
    <w:rsid w:val="00F426AD"/>
    <w:rsid w:val="00F57F25"/>
    <w:rsid w:val="00F57F96"/>
    <w:rsid w:val="00F6155C"/>
    <w:rsid w:val="00FA21D7"/>
    <w:rsid w:val="00FE336C"/>
    <w:rsid w:val="00FF11AC"/>
    <w:rsid w:val="00FF6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E0946C"/>
  <w15:docId w15:val="{E9563B3D-3986-49DD-9B7B-8379E354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BodyText"/>
    <w:qFormat/>
    <w:pPr>
      <w:keepNext/>
      <w:pageBreakBefore/>
      <w:numPr>
        <w:numId w:val="1"/>
      </w:numPr>
      <w:spacing w:before="240" w:after="60"/>
      <w:outlineLvl w:val="0"/>
    </w:pPr>
    <w:rPr>
      <w:rFonts w:ascii="Arial" w:hAnsi="Arial"/>
      <w:b/>
      <w:noProof/>
      <w:kern w:val="28"/>
      <w:sz w:val="28"/>
    </w:rPr>
  </w:style>
  <w:style w:type="paragraph" w:styleId="Heading2">
    <w:name w:val="heading 2"/>
    <w:basedOn w:val="Heading1"/>
    <w:next w:val="BodyText"/>
    <w:link w:val="Heading2Char"/>
    <w:qFormat/>
    <w:pPr>
      <w:pageBreakBefore w:val="0"/>
      <w:numPr>
        <w:ilvl w:val="1"/>
      </w:numPr>
      <w:tabs>
        <w:tab w:val="clear" w:pos="576"/>
        <w:tab w:val="num" w:pos="360"/>
      </w:tabs>
      <w:outlineLvl w:val="1"/>
    </w:pPr>
  </w:style>
  <w:style w:type="paragraph" w:styleId="Heading3">
    <w:name w:val="heading 3"/>
    <w:basedOn w:val="Heading2"/>
    <w:next w:val="BodyText"/>
    <w:qFormat/>
    <w:pPr>
      <w:numPr>
        <w:ilvl w:val="2"/>
      </w:numPr>
      <w:tabs>
        <w:tab w:val="clear" w:pos="720"/>
        <w:tab w:val="num" w:pos="360"/>
      </w:tabs>
      <w:ind w:left="1080" w:hanging="1080"/>
      <w:outlineLvl w:val="2"/>
    </w:pPr>
    <w:rPr>
      <w:sz w:val="24"/>
    </w:rPr>
  </w:style>
  <w:style w:type="paragraph" w:styleId="Heading4">
    <w:name w:val="heading 4"/>
    <w:basedOn w:val="Heading3"/>
    <w:next w:val="BodyText"/>
    <w:qFormat/>
    <w:pPr>
      <w:numPr>
        <w:ilvl w:val="3"/>
      </w:numPr>
      <w:tabs>
        <w:tab w:val="clear" w:pos="864"/>
        <w:tab w:val="num" w:pos="360"/>
        <w:tab w:val="left" w:pos="900"/>
      </w:tabs>
      <w:outlineLvl w:val="3"/>
    </w:pPr>
  </w:style>
  <w:style w:type="paragraph" w:styleId="Heading5">
    <w:name w:val="heading 5"/>
    <w:basedOn w:val="Heading4"/>
    <w:next w:val="BodyText"/>
    <w:qFormat/>
    <w:pPr>
      <w:numPr>
        <w:ilvl w:val="4"/>
      </w:numPr>
      <w:tabs>
        <w:tab w:val="clear" w:pos="900"/>
        <w:tab w:val="clear" w:pos="1008"/>
        <w:tab w:val="num" w:pos="360"/>
      </w:tabs>
      <w:outlineLvl w:val="4"/>
    </w:pPr>
  </w:style>
  <w:style w:type="paragraph" w:styleId="Heading6">
    <w:name w:val="heading 6"/>
    <w:basedOn w:val="Heading5"/>
    <w:next w:val="BodyText"/>
    <w:qFormat/>
    <w:pPr>
      <w:numPr>
        <w:ilvl w:val="5"/>
      </w:numPr>
      <w:tabs>
        <w:tab w:val="clear" w:pos="1152"/>
        <w:tab w:val="num" w:pos="360"/>
      </w:tabs>
      <w:outlineLvl w:val="5"/>
    </w:pPr>
  </w:style>
  <w:style w:type="paragraph" w:styleId="Heading7">
    <w:name w:val="heading 7"/>
    <w:basedOn w:val="Heading6"/>
    <w:next w:val="BodyText"/>
    <w:qFormat/>
    <w:pPr>
      <w:numPr>
        <w:ilvl w:val="6"/>
      </w:numPr>
      <w:tabs>
        <w:tab w:val="clear" w:pos="1296"/>
        <w:tab w:val="num" w:pos="360"/>
      </w:tabs>
      <w:outlineLvl w:val="6"/>
    </w:pPr>
  </w:style>
  <w:style w:type="paragraph" w:styleId="Heading8">
    <w:name w:val="heading 8"/>
    <w:basedOn w:val="Heading7"/>
    <w:next w:val="BodyText"/>
    <w:qFormat/>
    <w:pPr>
      <w:numPr>
        <w:ilvl w:val="7"/>
      </w:numPr>
      <w:tabs>
        <w:tab w:val="clear" w:pos="1440"/>
        <w:tab w:val="num" w:pos="360"/>
      </w:tabs>
      <w:outlineLvl w:val="7"/>
    </w:pPr>
  </w:style>
  <w:style w:type="paragraph" w:styleId="Heading9">
    <w:name w:val="heading 9"/>
    <w:basedOn w:val="Heading8"/>
    <w:next w:val="BodyText"/>
    <w:qFormat/>
    <w:pPr>
      <w:numPr>
        <w:ilvl w:val="8"/>
      </w:numPr>
      <w:tabs>
        <w:tab w:val="clear" w:pos="1584"/>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 Char Char"/>
    <w:link w:val="BodyTextChar"/>
    <w:pPr>
      <w:spacing w:before="120"/>
    </w:pPr>
    <w:rPr>
      <w:noProof/>
      <w:sz w:val="24"/>
    </w:rPr>
  </w:style>
  <w:style w:type="character" w:customStyle="1" w:styleId="BodyTextChar">
    <w:name w:val="Body Text Char"/>
    <w:aliases w:val="Body Text Char Char Char Char"/>
    <w:basedOn w:val="DefaultParagraphFont"/>
    <w:link w:val="BodyText"/>
    <w:rsid w:val="00995DD5"/>
    <w:rPr>
      <w:noProof/>
      <w:sz w:val="24"/>
      <w:lang w:val="en-US" w:eastAsia="en-US" w:bidi="ar-SA"/>
    </w:rPr>
  </w:style>
  <w:style w:type="character" w:customStyle="1" w:styleId="Heading2Char">
    <w:name w:val="Heading 2 Char"/>
    <w:basedOn w:val="DefaultParagraphFont"/>
    <w:link w:val="Heading2"/>
    <w:rsid w:val="00995DD5"/>
    <w:rPr>
      <w:rFonts w:ascii="Arial" w:hAnsi="Arial"/>
      <w:b/>
      <w:noProof/>
      <w:kern w:val="28"/>
      <w:sz w:val="28"/>
      <w:lang w:eastAsia="en-US"/>
    </w:rPr>
  </w:style>
  <w:style w:type="paragraph" w:customStyle="1" w:styleId="Glossary">
    <w:name w:val="Glossary"/>
    <w:basedOn w:val="Heading1"/>
    <w:pPr>
      <w:numPr>
        <w:numId w:val="0"/>
      </w:numPr>
    </w:pPr>
  </w:style>
  <w:style w:type="paragraph" w:customStyle="1" w:styleId="XMLFragment">
    <w:name w:val="XML Fragment"/>
    <w:basedOn w:val="PlainText"/>
    <w:pPr>
      <w:keepNext/>
      <w:keepLines/>
      <w:pBdr>
        <w:top w:val="single" w:sz="4" w:space="1" w:color="auto"/>
        <w:left w:val="single" w:sz="4" w:space="4" w:color="auto"/>
        <w:bottom w:val="single" w:sz="4" w:space="1" w:color="auto"/>
        <w:right w:val="single" w:sz="4" w:space="4" w:color="auto"/>
      </w:pBdr>
      <w:tabs>
        <w:tab w:val="left" w:pos="187"/>
      </w:tabs>
    </w:pPr>
    <w:rPr>
      <w:noProof/>
      <w:sz w:val="16"/>
    </w:rPr>
  </w:style>
  <w:style w:type="paragraph" w:styleId="PlainText">
    <w:name w:val="Plain Text"/>
    <w:basedOn w:val="Normal"/>
    <w:rPr>
      <w:rFonts w:ascii="Courier New" w:hAnsi="Courier New" w:cs="Courier New"/>
      <w:sz w:val="20"/>
      <w:szCs w:val="20"/>
    </w:rPr>
  </w:style>
  <w:style w:type="paragraph" w:customStyle="1" w:styleId="Note">
    <w:name w:val="Note"/>
    <w:basedOn w:val="FootnoteText"/>
    <w:pPr>
      <w:spacing w:before="120"/>
      <w:ind w:left="1152" w:hanging="720"/>
    </w:pPr>
    <w:rPr>
      <w:sz w:val="18"/>
    </w:rPr>
  </w:style>
  <w:style w:type="paragraph" w:styleId="FootnoteText">
    <w:name w:val="footnote text"/>
    <w:basedOn w:val="Normal"/>
    <w:link w:val="FootnoteTextChar"/>
    <w:semiHidden/>
    <w:rPr>
      <w:sz w:val="20"/>
      <w:szCs w:val="20"/>
    </w:rPr>
  </w:style>
  <w:style w:type="character" w:customStyle="1" w:styleId="FootnoteTextChar">
    <w:name w:val="Footnote Text Char"/>
    <w:basedOn w:val="DefaultParagraphFont"/>
    <w:link w:val="FootnoteText"/>
    <w:semiHidden/>
    <w:rsid w:val="00995DD5"/>
    <w:rPr>
      <w:lang w:eastAsia="en-US"/>
    </w:rPr>
  </w:style>
  <w:style w:type="paragraph" w:customStyle="1" w:styleId="EditorInstructions">
    <w:name w:val="Editor Instructions"/>
    <w:basedOn w:val="BodyText"/>
    <w:link w:val="EditorInstructionsChar"/>
    <w:pPr>
      <w:pBdr>
        <w:top w:val="single" w:sz="4" w:space="1" w:color="auto"/>
        <w:left w:val="single" w:sz="4" w:space="4" w:color="auto"/>
        <w:bottom w:val="single" w:sz="4" w:space="1" w:color="auto"/>
        <w:right w:val="single" w:sz="4" w:space="4" w:color="auto"/>
      </w:pBdr>
    </w:pPr>
    <w:rPr>
      <w:i/>
      <w:iCs/>
    </w:rPr>
  </w:style>
  <w:style w:type="character" w:customStyle="1" w:styleId="EditorInstructionsChar">
    <w:name w:val="Editor Instructions Char"/>
    <w:basedOn w:val="DefaultParagraphFont"/>
    <w:link w:val="EditorInstructions"/>
    <w:rsid w:val="00995DD5"/>
    <w:rPr>
      <w:i/>
      <w:iCs/>
      <w:noProof/>
      <w:sz w:val="24"/>
      <w:lang w:eastAsia="en-US"/>
    </w:rPr>
  </w:style>
  <w:style w:type="paragraph" w:styleId="Title">
    <w:name w:val="Title"/>
    <w:basedOn w:val="Normal"/>
    <w:qFormat/>
    <w:pPr>
      <w:spacing w:before="120"/>
      <w:jc w:val="center"/>
    </w:pPr>
    <w:rPr>
      <w:b/>
      <w:sz w:val="44"/>
      <w:szCs w:val="20"/>
    </w:rPr>
  </w:style>
  <w:style w:type="paragraph" w:customStyle="1" w:styleId="TableEntry">
    <w:name w:val="Table Entry"/>
    <w:basedOn w:val="BodyText"/>
    <w:link w:val="TableEntryChar"/>
    <w:pPr>
      <w:spacing w:before="40" w:after="40"/>
      <w:ind w:left="72" w:right="72"/>
    </w:pPr>
    <w:rPr>
      <w:sz w:val="18"/>
    </w:rPr>
  </w:style>
  <w:style w:type="paragraph" w:customStyle="1" w:styleId="TableEntryHeader">
    <w:name w:val="Table Entry Header"/>
    <w:basedOn w:val="TableEntry"/>
    <w:link w:val="TableEntryHeaderChar"/>
    <w:pPr>
      <w:jc w:val="center"/>
    </w:pPr>
    <w:rPr>
      <w:rFonts w:ascii="Arial" w:hAnsi="Arial"/>
      <w:b/>
      <w:sz w:val="20"/>
    </w:rPr>
  </w:style>
  <w:style w:type="paragraph" w:customStyle="1" w:styleId="TableTitle">
    <w:name w:val="Table Title"/>
    <w:basedOn w:val="BodyText"/>
    <w:link w:val="TableTitleChar1"/>
    <w:pPr>
      <w:spacing w:before="60" w:after="60"/>
      <w:jc w:val="center"/>
    </w:pPr>
    <w:rPr>
      <w:rFonts w:ascii="Arial" w:hAnsi="Arial"/>
      <w:b/>
      <w:sz w:val="22"/>
    </w:rPr>
  </w:style>
  <w:style w:type="character" w:styleId="Hyperlink">
    <w:name w:val="Hyperlink"/>
    <w:uiPriority w:val="99"/>
    <w:rPr>
      <w:color w:val="0000FF"/>
      <w:u w:val="single"/>
    </w:rPr>
  </w:style>
  <w:style w:type="paragraph" w:styleId="ListBullet">
    <w:name w:val="List Bullet"/>
    <w:basedOn w:val="BodyText"/>
    <w:rsid w:val="00995DD5"/>
    <w:pPr>
      <w:numPr>
        <w:numId w:val="4"/>
      </w:numPr>
      <w:spacing w:before="60"/>
    </w:pPr>
    <w:rPr>
      <w:noProof w:val="0"/>
    </w:rPr>
  </w:style>
  <w:style w:type="paragraph" w:styleId="BodyTextIndent">
    <w:name w:val="Body Text Indent"/>
    <w:basedOn w:val="BodyText"/>
    <w:link w:val="BodyTextIndentChar"/>
    <w:rsid w:val="00995DD5"/>
    <w:pPr>
      <w:ind w:left="360"/>
    </w:pPr>
  </w:style>
  <w:style w:type="character" w:customStyle="1" w:styleId="BodyTextIndentChar">
    <w:name w:val="Body Text Indent Char"/>
    <w:basedOn w:val="DefaultParagraphFont"/>
    <w:link w:val="BodyTextIndent"/>
    <w:rsid w:val="00995DD5"/>
    <w:rPr>
      <w:noProof/>
      <w:sz w:val="24"/>
      <w:lang w:eastAsia="en-US"/>
    </w:rPr>
  </w:style>
  <w:style w:type="paragraph" w:styleId="ListNumber">
    <w:name w:val="List Number"/>
    <w:basedOn w:val="BodyText"/>
    <w:link w:val="ListNumberChar"/>
    <w:rsid w:val="00995DD5"/>
    <w:pPr>
      <w:numPr>
        <w:numId w:val="9"/>
      </w:numPr>
    </w:pPr>
  </w:style>
  <w:style w:type="character" w:customStyle="1" w:styleId="ListNumberChar">
    <w:name w:val="List Number Char"/>
    <w:basedOn w:val="BodyTextChar"/>
    <w:link w:val="ListNumber"/>
    <w:rsid w:val="00995DD5"/>
    <w:rPr>
      <w:noProof/>
      <w:sz w:val="24"/>
      <w:lang w:val="en-US" w:eastAsia="en-US" w:bidi="ar-SA"/>
    </w:rPr>
  </w:style>
  <w:style w:type="paragraph" w:styleId="List">
    <w:name w:val="List"/>
    <w:basedOn w:val="BodyText"/>
    <w:rsid w:val="00995DD5"/>
    <w:pPr>
      <w:spacing w:before="60"/>
      <w:ind w:left="1080" w:hanging="720"/>
    </w:pPr>
  </w:style>
  <w:style w:type="paragraph" w:styleId="ListBullet2">
    <w:name w:val="List Bullet 2"/>
    <w:basedOn w:val="ListBullet"/>
    <w:rsid w:val="00995DD5"/>
    <w:pPr>
      <w:numPr>
        <w:numId w:val="11"/>
      </w:numPr>
    </w:pPr>
  </w:style>
  <w:style w:type="paragraph" w:styleId="ListBullet3">
    <w:name w:val="List Bullet 3"/>
    <w:basedOn w:val="ListBullet"/>
    <w:rsid w:val="00995DD5"/>
    <w:pPr>
      <w:numPr>
        <w:numId w:val="12"/>
      </w:numPr>
    </w:pPr>
  </w:style>
  <w:style w:type="paragraph" w:styleId="List2">
    <w:name w:val="List 2"/>
    <w:basedOn w:val="List"/>
    <w:rsid w:val="00995DD5"/>
    <w:pPr>
      <w:ind w:left="1440"/>
    </w:pPr>
  </w:style>
  <w:style w:type="paragraph" w:styleId="TOC1">
    <w:name w:val="toc 1"/>
    <w:next w:val="Normal"/>
    <w:uiPriority w:val="39"/>
    <w:rsid w:val="00995DD5"/>
    <w:pPr>
      <w:tabs>
        <w:tab w:val="right" w:leader="dot" w:pos="9346"/>
      </w:tabs>
      <w:ind w:left="432" w:hanging="432"/>
    </w:pPr>
    <w:rPr>
      <w:sz w:val="24"/>
      <w:szCs w:val="24"/>
    </w:rPr>
  </w:style>
  <w:style w:type="paragraph" w:styleId="TOC2">
    <w:name w:val="toc 2"/>
    <w:basedOn w:val="TOC1"/>
    <w:next w:val="Normal"/>
    <w:uiPriority w:val="39"/>
    <w:rsid w:val="00995DD5"/>
    <w:pPr>
      <w:tabs>
        <w:tab w:val="clear" w:pos="9346"/>
        <w:tab w:val="right" w:leader="dot" w:pos="9350"/>
      </w:tabs>
      <w:ind w:left="864" w:hanging="576"/>
    </w:pPr>
  </w:style>
  <w:style w:type="paragraph" w:styleId="TOC3">
    <w:name w:val="toc 3"/>
    <w:basedOn w:val="TOC2"/>
    <w:next w:val="Normal"/>
    <w:uiPriority w:val="39"/>
    <w:rsid w:val="00995DD5"/>
    <w:pPr>
      <w:ind w:left="1440" w:hanging="864"/>
    </w:pPr>
  </w:style>
  <w:style w:type="paragraph" w:styleId="TOC4">
    <w:name w:val="toc 4"/>
    <w:basedOn w:val="TOC3"/>
    <w:next w:val="Normal"/>
    <w:uiPriority w:val="39"/>
    <w:rsid w:val="00995DD5"/>
    <w:pPr>
      <w:ind w:left="720"/>
    </w:pPr>
  </w:style>
  <w:style w:type="paragraph" w:styleId="TOC5">
    <w:name w:val="toc 5"/>
    <w:basedOn w:val="TOC4"/>
    <w:next w:val="Normal"/>
    <w:uiPriority w:val="39"/>
    <w:rsid w:val="00995DD5"/>
    <w:pPr>
      <w:ind w:left="960"/>
    </w:pPr>
  </w:style>
  <w:style w:type="paragraph" w:styleId="TOC6">
    <w:name w:val="toc 6"/>
    <w:basedOn w:val="TOC5"/>
    <w:next w:val="Normal"/>
    <w:uiPriority w:val="39"/>
    <w:rsid w:val="00995DD5"/>
    <w:pPr>
      <w:ind w:left="1200"/>
    </w:pPr>
  </w:style>
  <w:style w:type="paragraph" w:styleId="TOC7">
    <w:name w:val="toc 7"/>
    <w:basedOn w:val="TOC6"/>
    <w:next w:val="Normal"/>
    <w:uiPriority w:val="39"/>
    <w:rsid w:val="00995DD5"/>
    <w:pPr>
      <w:ind w:left="1440"/>
    </w:pPr>
  </w:style>
  <w:style w:type="paragraph" w:styleId="TOC8">
    <w:name w:val="toc 8"/>
    <w:basedOn w:val="TOC7"/>
    <w:next w:val="Normal"/>
    <w:uiPriority w:val="39"/>
    <w:rsid w:val="00995DD5"/>
    <w:pPr>
      <w:ind w:left="1680"/>
    </w:pPr>
  </w:style>
  <w:style w:type="paragraph" w:styleId="TOC9">
    <w:name w:val="toc 9"/>
    <w:basedOn w:val="TOC1"/>
    <w:next w:val="Normal"/>
    <w:uiPriority w:val="39"/>
    <w:rsid w:val="00995DD5"/>
    <w:pPr>
      <w:spacing w:before="120" w:after="120"/>
      <w:ind w:left="1920"/>
    </w:pPr>
  </w:style>
  <w:style w:type="paragraph" w:customStyle="1" w:styleId="FigureTitle">
    <w:name w:val="Figure Title"/>
    <w:basedOn w:val="TableTitle"/>
    <w:link w:val="FigureTitleChar"/>
    <w:rsid w:val="00995DD5"/>
    <w:pPr>
      <w:keepLines/>
    </w:pPr>
  </w:style>
  <w:style w:type="paragraph" w:styleId="Caption">
    <w:name w:val="caption"/>
    <w:basedOn w:val="BodyText"/>
    <w:next w:val="BodyText"/>
    <w:qFormat/>
    <w:rsid w:val="00995DD5"/>
    <w:rPr>
      <w:rFonts w:ascii="Arial" w:hAnsi="Arial"/>
      <w:b/>
    </w:rPr>
  </w:style>
  <w:style w:type="paragraph" w:styleId="List3">
    <w:name w:val="List 3"/>
    <w:basedOn w:val="Normal"/>
    <w:rsid w:val="00995DD5"/>
    <w:pPr>
      <w:spacing w:before="120"/>
      <w:ind w:left="1800" w:hanging="720"/>
    </w:pPr>
    <w:rPr>
      <w:szCs w:val="20"/>
    </w:rPr>
  </w:style>
  <w:style w:type="paragraph" w:styleId="ListContinue">
    <w:name w:val="List Continue"/>
    <w:basedOn w:val="List"/>
    <w:rsid w:val="00995DD5"/>
    <w:pPr>
      <w:spacing w:after="120"/>
      <w:ind w:firstLine="0"/>
    </w:pPr>
  </w:style>
  <w:style w:type="paragraph" w:styleId="ListContinue2">
    <w:name w:val="List Continue 2"/>
    <w:basedOn w:val="List2"/>
    <w:rsid w:val="00995DD5"/>
    <w:pPr>
      <w:ind w:firstLine="0"/>
    </w:pPr>
  </w:style>
  <w:style w:type="paragraph" w:customStyle="1" w:styleId="ParagraphHeading">
    <w:name w:val="Paragraph Heading"/>
    <w:basedOn w:val="Caption"/>
    <w:next w:val="BodyText"/>
    <w:rsid w:val="00995DD5"/>
    <w:pPr>
      <w:spacing w:before="180"/>
    </w:pPr>
  </w:style>
  <w:style w:type="paragraph" w:customStyle="1" w:styleId="ListNumberContinue">
    <w:name w:val="List Number Continue"/>
    <w:basedOn w:val="ListNumber"/>
    <w:rsid w:val="00995DD5"/>
    <w:pPr>
      <w:tabs>
        <w:tab w:val="clear" w:pos="900"/>
      </w:tabs>
      <w:spacing w:before="60"/>
      <w:ind w:firstLine="0"/>
    </w:pPr>
  </w:style>
  <w:style w:type="paragraph" w:customStyle="1" w:styleId="ListBulletContinue">
    <w:name w:val="List Bullet Continue"/>
    <w:basedOn w:val="ListBullet"/>
    <w:rsid w:val="00995DD5"/>
    <w:pPr>
      <w:numPr>
        <w:numId w:val="0"/>
      </w:numPr>
      <w:ind w:left="720"/>
    </w:pPr>
  </w:style>
  <w:style w:type="paragraph" w:customStyle="1" w:styleId="ListBullet2Continue">
    <w:name w:val="List Bullet 2 Continue"/>
    <w:basedOn w:val="ListBullet2"/>
    <w:rsid w:val="00995DD5"/>
    <w:pPr>
      <w:numPr>
        <w:numId w:val="0"/>
      </w:numPr>
      <w:ind w:left="1080"/>
    </w:pPr>
  </w:style>
  <w:style w:type="paragraph" w:customStyle="1" w:styleId="ListBullet3Continue">
    <w:name w:val="List Bullet 3 Continue"/>
    <w:basedOn w:val="ListBullet3"/>
    <w:rsid w:val="00995DD5"/>
    <w:pPr>
      <w:numPr>
        <w:numId w:val="0"/>
      </w:numPr>
      <w:ind w:left="1440"/>
    </w:pPr>
  </w:style>
  <w:style w:type="paragraph" w:customStyle="1" w:styleId="List3Continue">
    <w:name w:val="List 3 Continue"/>
    <w:basedOn w:val="List3"/>
    <w:rsid w:val="00995DD5"/>
    <w:pPr>
      <w:ind w:firstLine="0"/>
    </w:pPr>
  </w:style>
  <w:style w:type="paragraph" w:customStyle="1" w:styleId="AppendixHeading2">
    <w:name w:val="Appendix Heading 2"/>
    <w:next w:val="BodyText"/>
    <w:rsid w:val="00995DD5"/>
    <w:pPr>
      <w:tabs>
        <w:tab w:val="num" w:pos="576"/>
      </w:tabs>
      <w:spacing w:before="240" w:after="60"/>
      <w:ind w:left="576" w:hanging="576"/>
    </w:pPr>
    <w:rPr>
      <w:rFonts w:ascii="Arial" w:hAnsi="Arial"/>
      <w:b/>
      <w:noProof/>
      <w:sz w:val="28"/>
    </w:rPr>
  </w:style>
  <w:style w:type="paragraph" w:customStyle="1" w:styleId="AppendixHeading1">
    <w:name w:val="Appendix Heading 1"/>
    <w:next w:val="BodyText"/>
    <w:rsid w:val="00995DD5"/>
    <w:pPr>
      <w:spacing w:before="240" w:after="60"/>
    </w:pPr>
    <w:rPr>
      <w:rFonts w:ascii="Arial" w:hAnsi="Arial"/>
      <w:b/>
      <w:noProof/>
      <w:sz w:val="28"/>
    </w:rPr>
  </w:style>
  <w:style w:type="paragraph" w:customStyle="1" w:styleId="AppendixHeading3">
    <w:name w:val="Appendix Heading 3"/>
    <w:basedOn w:val="AppendixHeading2"/>
    <w:next w:val="BodyText"/>
    <w:rsid w:val="00995DD5"/>
    <w:pPr>
      <w:numPr>
        <w:ilvl w:val="2"/>
      </w:numPr>
      <w:tabs>
        <w:tab w:val="num" w:pos="576"/>
      </w:tabs>
      <w:ind w:left="576" w:hanging="576"/>
    </w:pPr>
    <w:rPr>
      <w:sz w:val="24"/>
    </w:rPr>
  </w:style>
  <w:style w:type="character" w:styleId="PageNumber">
    <w:name w:val="page number"/>
    <w:basedOn w:val="DefaultParagraphFont"/>
    <w:rsid w:val="00995DD5"/>
  </w:style>
  <w:style w:type="paragraph" w:styleId="Footer">
    <w:name w:val="footer"/>
    <w:basedOn w:val="Normal"/>
    <w:link w:val="FooterChar"/>
    <w:rsid w:val="00995DD5"/>
    <w:pPr>
      <w:tabs>
        <w:tab w:val="center" w:pos="4320"/>
        <w:tab w:val="right" w:pos="8640"/>
      </w:tabs>
      <w:spacing w:before="120"/>
    </w:pPr>
    <w:rPr>
      <w:szCs w:val="20"/>
    </w:rPr>
  </w:style>
  <w:style w:type="character" w:customStyle="1" w:styleId="FooterChar">
    <w:name w:val="Footer Char"/>
    <w:basedOn w:val="DefaultParagraphFont"/>
    <w:link w:val="Footer"/>
    <w:rsid w:val="00995DD5"/>
    <w:rPr>
      <w:sz w:val="24"/>
      <w:lang w:eastAsia="en-US"/>
    </w:rPr>
  </w:style>
  <w:style w:type="character" w:styleId="FollowedHyperlink">
    <w:name w:val="FollowedHyperlink"/>
    <w:basedOn w:val="DefaultParagraphFont"/>
    <w:rsid w:val="00995DD5"/>
    <w:rPr>
      <w:color w:val="800080"/>
      <w:u w:val="single"/>
    </w:rPr>
  </w:style>
  <w:style w:type="character" w:customStyle="1" w:styleId="DocumentMapChar">
    <w:name w:val="Document Map Char"/>
    <w:basedOn w:val="DefaultParagraphFont"/>
    <w:link w:val="DocumentMap"/>
    <w:semiHidden/>
    <w:rsid w:val="00995DD5"/>
    <w:rPr>
      <w:rFonts w:ascii="Tahoma" w:hAnsi="Tahoma" w:cs="Tahoma"/>
      <w:sz w:val="24"/>
      <w:shd w:val="clear" w:color="auto" w:fill="000080"/>
      <w:lang w:eastAsia="en-US"/>
    </w:rPr>
  </w:style>
  <w:style w:type="paragraph" w:styleId="DocumentMap">
    <w:name w:val="Document Map"/>
    <w:basedOn w:val="Normal"/>
    <w:link w:val="DocumentMapChar"/>
    <w:semiHidden/>
    <w:rsid w:val="00995DD5"/>
    <w:pPr>
      <w:shd w:val="clear" w:color="auto" w:fill="000080"/>
      <w:spacing w:before="120"/>
    </w:pPr>
    <w:rPr>
      <w:rFonts w:ascii="Tahoma" w:hAnsi="Tahoma" w:cs="Tahoma"/>
      <w:szCs w:val="20"/>
    </w:rPr>
  </w:style>
  <w:style w:type="paragraph" w:styleId="CommentText">
    <w:name w:val="annotation text"/>
    <w:basedOn w:val="Normal"/>
    <w:link w:val="CommentTextChar"/>
    <w:rsid w:val="00995DD5"/>
    <w:pPr>
      <w:spacing w:before="120"/>
    </w:pPr>
    <w:rPr>
      <w:sz w:val="20"/>
      <w:szCs w:val="20"/>
    </w:rPr>
  </w:style>
  <w:style w:type="character" w:customStyle="1" w:styleId="CommentTextChar">
    <w:name w:val="Comment Text Char"/>
    <w:basedOn w:val="DefaultParagraphFont"/>
    <w:link w:val="CommentText"/>
    <w:rsid w:val="00995DD5"/>
    <w:rPr>
      <w:lang w:eastAsia="en-US"/>
    </w:rPr>
  </w:style>
  <w:style w:type="paragraph" w:styleId="ListContinue3">
    <w:name w:val="List Continue 3"/>
    <w:basedOn w:val="Normal"/>
    <w:rsid w:val="00995DD5"/>
    <w:pPr>
      <w:spacing w:before="120" w:after="120"/>
      <w:ind w:left="1080"/>
    </w:pPr>
    <w:rPr>
      <w:szCs w:val="20"/>
    </w:rPr>
  </w:style>
  <w:style w:type="paragraph" w:styleId="ListContinue4">
    <w:name w:val="List Continue 4"/>
    <w:basedOn w:val="Normal"/>
    <w:rsid w:val="00995DD5"/>
    <w:pPr>
      <w:spacing w:before="120" w:after="120"/>
      <w:ind w:left="1440"/>
    </w:pPr>
    <w:rPr>
      <w:szCs w:val="20"/>
    </w:rPr>
  </w:style>
  <w:style w:type="paragraph" w:styleId="ListContinue5">
    <w:name w:val="List Continue 5"/>
    <w:basedOn w:val="Normal"/>
    <w:rsid w:val="00995DD5"/>
    <w:pPr>
      <w:spacing w:before="120" w:after="120"/>
      <w:ind w:left="1800"/>
    </w:pPr>
    <w:rPr>
      <w:szCs w:val="20"/>
    </w:rPr>
  </w:style>
  <w:style w:type="paragraph" w:styleId="ListNumber2">
    <w:name w:val="List Number 2"/>
    <w:basedOn w:val="Normal"/>
    <w:link w:val="ListNumber2Char"/>
    <w:rsid w:val="00995DD5"/>
    <w:pPr>
      <w:tabs>
        <w:tab w:val="num" w:pos="720"/>
      </w:tabs>
      <w:spacing w:before="120"/>
      <w:ind w:left="720" w:hanging="360"/>
    </w:pPr>
    <w:rPr>
      <w:szCs w:val="20"/>
    </w:rPr>
  </w:style>
  <w:style w:type="character" w:customStyle="1" w:styleId="ListNumber2Char">
    <w:name w:val="List Number 2 Char"/>
    <w:basedOn w:val="DefaultParagraphFont"/>
    <w:link w:val="ListNumber2"/>
    <w:rsid w:val="00995DD5"/>
    <w:rPr>
      <w:sz w:val="24"/>
      <w:lang w:eastAsia="en-US"/>
    </w:rPr>
  </w:style>
  <w:style w:type="paragraph" w:styleId="ListNumber3">
    <w:name w:val="List Number 3"/>
    <w:basedOn w:val="Normal"/>
    <w:link w:val="ListNumber3Char"/>
    <w:rsid w:val="00995DD5"/>
    <w:pPr>
      <w:tabs>
        <w:tab w:val="num" w:pos="1080"/>
      </w:tabs>
      <w:spacing w:before="120"/>
      <w:ind w:left="1080" w:hanging="360"/>
    </w:pPr>
    <w:rPr>
      <w:szCs w:val="20"/>
    </w:rPr>
  </w:style>
  <w:style w:type="character" w:customStyle="1" w:styleId="ListNumber3Char">
    <w:name w:val="List Number 3 Char"/>
    <w:basedOn w:val="DefaultParagraphFont"/>
    <w:link w:val="ListNumber3"/>
    <w:rsid w:val="00995DD5"/>
    <w:rPr>
      <w:sz w:val="24"/>
      <w:lang w:eastAsia="en-US"/>
    </w:rPr>
  </w:style>
  <w:style w:type="paragraph" w:styleId="ListNumber4">
    <w:name w:val="List Number 4"/>
    <w:basedOn w:val="Normal"/>
    <w:link w:val="ListNumber4Char"/>
    <w:rsid w:val="00995DD5"/>
    <w:pPr>
      <w:tabs>
        <w:tab w:val="num" w:pos="1440"/>
      </w:tabs>
      <w:spacing w:before="120"/>
      <w:ind w:left="1440" w:hanging="360"/>
    </w:pPr>
    <w:rPr>
      <w:szCs w:val="20"/>
    </w:rPr>
  </w:style>
  <w:style w:type="character" w:customStyle="1" w:styleId="ListNumber4Char">
    <w:name w:val="List Number 4 Char"/>
    <w:basedOn w:val="DefaultParagraphFont"/>
    <w:link w:val="ListNumber4"/>
    <w:rsid w:val="00995DD5"/>
    <w:rPr>
      <w:sz w:val="24"/>
      <w:lang w:eastAsia="en-US"/>
    </w:rPr>
  </w:style>
  <w:style w:type="paragraph" w:styleId="ListNumber5">
    <w:name w:val="List Number 5"/>
    <w:basedOn w:val="Normal"/>
    <w:link w:val="ListNumber5Char"/>
    <w:rsid w:val="00995DD5"/>
    <w:pPr>
      <w:tabs>
        <w:tab w:val="num" w:pos="1800"/>
      </w:tabs>
      <w:spacing w:before="120"/>
      <w:ind w:left="1800" w:hanging="360"/>
    </w:pPr>
    <w:rPr>
      <w:szCs w:val="20"/>
    </w:rPr>
  </w:style>
  <w:style w:type="character" w:customStyle="1" w:styleId="ListNumber5Char">
    <w:name w:val="List Number 5 Char"/>
    <w:basedOn w:val="DefaultParagraphFont"/>
    <w:link w:val="ListNumber5"/>
    <w:rsid w:val="00995DD5"/>
    <w:rPr>
      <w:sz w:val="24"/>
      <w:lang w:eastAsia="en-US"/>
    </w:rPr>
  </w:style>
  <w:style w:type="paragraph" w:styleId="BodyText2">
    <w:name w:val="Body Text 2"/>
    <w:basedOn w:val="Normal"/>
    <w:link w:val="BodyText2Char"/>
    <w:rsid w:val="00995DD5"/>
    <w:pPr>
      <w:spacing w:before="120" w:after="120" w:line="480" w:lineRule="auto"/>
    </w:pPr>
    <w:rPr>
      <w:szCs w:val="20"/>
    </w:rPr>
  </w:style>
  <w:style w:type="character" w:customStyle="1" w:styleId="BodyText2Char">
    <w:name w:val="Body Text 2 Char"/>
    <w:basedOn w:val="DefaultParagraphFont"/>
    <w:link w:val="BodyText2"/>
    <w:rsid w:val="00995DD5"/>
    <w:rPr>
      <w:sz w:val="24"/>
      <w:lang w:eastAsia="en-US"/>
    </w:rPr>
  </w:style>
  <w:style w:type="paragraph" w:styleId="BodyTextIndent2">
    <w:name w:val="Body Text Indent 2"/>
    <w:basedOn w:val="Normal"/>
    <w:link w:val="BodyTextIndent2Char"/>
    <w:rsid w:val="00995DD5"/>
    <w:pPr>
      <w:spacing w:before="120" w:after="120" w:line="480" w:lineRule="auto"/>
      <w:ind w:left="360"/>
    </w:pPr>
    <w:rPr>
      <w:szCs w:val="20"/>
    </w:rPr>
  </w:style>
  <w:style w:type="character" w:customStyle="1" w:styleId="BodyTextIndent2Char">
    <w:name w:val="Body Text Indent 2 Char"/>
    <w:basedOn w:val="DefaultParagraphFont"/>
    <w:link w:val="BodyTextIndent2"/>
    <w:rsid w:val="00995DD5"/>
    <w:rPr>
      <w:sz w:val="24"/>
      <w:lang w:eastAsia="en-US"/>
    </w:rPr>
  </w:style>
  <w:style w:type="paragraph" w:customStyle="1" w:styleId="instructions">
    <w:name w:val="instructions"/>
    <w:basedOn w:val="BodyText"/>
    <w:rsid w:val="00995DD5"/>
    <w:pPr>
      <w:pBdr>
        <w:top w:val="single" w:sz="4" w:space="1" w:color="auto"/>
        <w:left w:val="single" w:sz="4" w:space="4" w:color="auto"/>
        <w:bottom w:val="single" w:sz="4" w:space="1" w:color="auto"/>
        <w:right w:val="single" w:sz="4" w:space="4" w:color="auto"/>
      </w:pBdr>
    </w:pPr>
    <w:rPr>
      <w:b/>
      <w:i/>
      <w:noProof w:val="0"/>
      <w:sz w:val="22"/>
    </w:rPr>
  </w:style>
  <w:style w:type="character" w:customStyle="1" w:styleId="BalloonTextChar">
    <w:name w:val="Balloon Text Char"/>
    <w:basedOn w:val="DefaultParagraphFont"/>
    <w:link w:val="BalloonText"/>
    <w:semiHidden/>
    <w:rsid w:val="00995DD5"/>
    <w:rPr>
      <w:rFonts w:ascii="Tahoma" w:hAnsi="Tahoma" w:cs="Tahoma"/>
      <w:sz w:val="16"/>
      <w:szCs w:val="16"/>
      <w:lang w:eastAsia="en-US"/>
    </w:rPr>
  </w:style>
  <w:style w:type="paragraph" w:styleId="BalloonText">
    <w:name w:val="Balloon Text"/>
    <w:basedOn w:val="Normal"/>
    <w:link w:val="BalloonTextChar"/>
    <w:semiHidden/>
    <w:rsid w:val="00995DD5"/>
    <w:pPr>
      <w:spacing w:before="120"/>
    </w:pPr>
    <w:rPr>
      <w:rFonts w:ascii="Tahoma" w:hAnsi="Tahoma" w:cs="Tahoma"/>
      <w:sz w:val="16"/>
      <w:szCs w:val="16"/>
    </w:rPr>
  </w:style>
  <w:style w:type="paragraph" w:customStyle="1" w:styleId="PartTitle">
    <w:name w:val="Part Title"/>
    <w:basedOn w:val="Title"/>
    <w:next w:val="BodyText"/>
    <w:rsid w:val="00995DD5"/>
    <w:pPr>
      <w:keepNext/>
      <w:pageBreakBefore/>
      <w:spacing w:before="240" w:after="60"/>
      <w:outlineLvl w:val="0"/>
    </w:pPr>
    <w:rPr>
      <w:rFonts w:ascii="Arial" w:hAnsi="Arial" w:cs="Arial"/>
      <w:bCs/>
      <w:kern w:val="28"/>
      <w:szCs w:val="32"/>
    </w:rPr>
  </w:style>
  <w:style w:type="paragraph" w:styleId="NormalWeb">
    <w:name w:val="Normal (Web)"/>
    <w:basedOn w:val="Normal"/>
    <w:rsid w:val="00995DD5"/>
    <w:pPr>
      <w:spacing w:before="100" w:beforeAutospacing="1" w:after="100" w:afterAutospacing="1"/>
    </w:pPr>
  </w:style>
  <w:style w:type="paragraph" w:styleId="CommentSubject">
    <w:name w:val="annotation subject"/>
    <w:basedOn w:val="CommentText"/>
    <w:next w:val="CommentText"/>
    <w:link w:val="CommentSubjectChar1"/>
    <w:rsid w:val="00995DD5"/>
    <w:rPr>
      <w:b/>
      <w:bCs/>
    </w:rPr>
  </w:style>
  <w:style w:type="character" w:customStyle="1" w:styleId="CommentSubjectChar1">
    <w:name w:val="Comment Subject Char1"/>
    <w:basedOn w:val="CommentTextChar"/>
    <w:link w:val="CommentSubject"/>
    <w:rsid w:val="00995DD5"/>
    <w:rPr>
      <w:b/>
      <w:bCs/>
      <w:lang w:eastAsia="en-US"/>
    </w:rPr>
  </w:style>
  <w:style w:type="character" w:customStyle="1" w:styleId="CommentSubjectChar">
    <w:name w:val="Comment Subject Char"/>
    <w:basedOn w:val="CommentTextChar"/>
    <w:rsid w:val="00995DD5"/>
    <w:rPr>
      <w:lang w:val="en-US" w:eastAsia="en-US" w:bidi="ar-SA"/>
    </w:rPr>
  </w:style>
  <w:style w:type="paragraph" w:customStyle="1" w:styleId="OtherTableHeader">
    <w:name w:val="Other Table Header"/>
    <w:basedOn w:val="Normal"/>
    <w:next w:val="Normal"/>
    <w:rsid w:val="00995DD5"/>
    <w:pPr>
      <w:keepNext/>
      <w:spacing w:before="20" w:after="120"/>
      <w:jc w:val="center"/>
    </w:pPr>
    <w:rPr>
      <w:b/>
      <w:kern w:val="20"/>
      <w:sz w:val="16"/>
    </w:rPr>
  </w:style>
  <w:style w:type="character" w:customStyle="1" w:styleId="mw-headline">
    <w:name w:val="mw-headline"/>
    <w:basedOn w:val="DefaultParagraphFont"/>
    <w:rsid w:val="00995DD5"/>
  </w:style>
  <w:style w:type="character" w:customStyle="1" w:styleId="toctoggle">
    <w:name w:val="toctoggle"/>
    <w:basedOn w:val="DefaultParagraphFont"/>
    <w:rsid w:val="00995DD5"/>
  </w:style>
  <w:style w:type="character" w:customStyle="1" w:styleId="tocnumber">
    <w:name w:val="tocnumber"/>
    <w:basedOn w:val="DefaultParagraphFont"/>
    <w:rsid w:val="00995DD5"/>
  </w:style>
  <w:style w:type="character" w:customStyle="1" w:styleId="toctext">
    <w:name w:val="toctext"/>
    <w:basedOn w:val="DefaultParagraphFont"/>
    <w:rsid w:val="00995DD5"/>
  </w:style>
  <w:style w:type="paragraph" w:styleId="HTMLPreformatted">
    <w:name w:val="HTML Preformatted"/>
    <w:basedOn w:val="Normal"/>
    <w:link w:val="HTMLPreformattedChar"/>
    <w:uiPriority w:val="99"/>
    <w:rsid w:val="00995D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995DD5"/>
    <w:rPr>
      <w:rFonts w:ascii="Courier New" w:hAnsi="Courier New" w:cs="Courier New"/>
      <w:szCs w:val="24"/>
      <w:lang w:eastAsia="en-US"/>
    </w:rPr>
  </w:style>
  <w:style w:type="character" w:styleId="LineNumber">
    <w:name w:val="line number"/>
    <w:basedOn w:val="DefaultParagraphFont"/>
    <w:rsid w:val="00995DD5"/>
  </w:style>
  <w:style w:type="paragraph" w:customStyle="1" w:styleId="AttributeTableBody">
    <w:name w:val="Attribute Table Body"/>
    <w:basedOn w:val="Normal"/>
    <w:rsid w:val="00995DD5"/>
    <w:pPr>
      <w:spacing w:before="40" w:after="30" w:line="240" w:lineRule="exact"/>
      <w:jc w:val="center"/>
    </w:pPr>
    <w:rPr>
      <w:rFonts w:ascii="Arial" w:hAnsi="Arial"/>
      <w:kern w:val="16"/>
      <w:sz w:val="16"/>
    </w:rPr>
  </w:style>
  <w:style w:type="paragraph" w:customStyle="1" w:styleId="AttributeTableCaption">
    <w:name w:val="Attribute Table Caption"/>
    <w:basedOn w:val="AttributeTableBody"/>
    <w:next w:val="Normal"/>
    <w:rsid w:val="00995DD5"/>
    <w:pPr>
      <w:keepNext/>
      <w:spacing w:before="180" w:after="60"/>
    </w:pPr>
    <w:rPr>
      <w:rFonts w:ascii="Times New Roman" w:hAnsi="Times New Roman"/>
      <w:kern w:val="20"/>
      <w:sz w:val="20"/>
    </w:rPr>
  </w:style>
  <w:style w:type="paragraph" w:customStyle="1" w:styleId="AttributeTableHeader">
    <w:name w:val="Attribute Table Header"/>
    <w:basedOn w:val="AttributeTableBody"/>
    <w:next w:val="AttributeTableBody"/>
    <w:rsid w:val="00995DD5"/>
    <w:pPr>
      <w:keepNext/>
    </w:pPr>
    <w:rPr>
      <w:b/>
    </w:rPr>
  </w:style>
  <w:style w:type="paragraph" w:customStyle="1" w:styleId="ComponentTableBody">
    <w:name w:val="Component Table Body"/>
    <w:basedOn w:val="Normal"/>
    <w:rsid w:val="00995DD5"/>
    <w:pPr>
      <w:spacing w:before="60" w:after="120"/>
      <w:jc w:val="center"/>
    </w:pPr>
    <w:rPr>
      <w:rFonts w:ascii="Arial" w:hAnsi="Arial"/>
      <w:kern w:val="16"/>
      <w:sz w:val="16"/>
    </w:rPr>
  </w:style>
  <w:style w:type="paragraph" w:customStyle="1" w:styleId="ComponentTableHeader">
    <w:name w:val="Component Table Header"/>
    <w:basedOn w:val="Normal"/>
    <w:rsid w:val="00995DD5"/>
    <w:pPr>
      <w:keepNext/>
      <w:spacing w:before="40" w:after="30" w:line="180" w:lineRule="exact"/>
      <w:jc w:val="center"/>
    </w:pPr>
    <w:rPr>
      <w:rFonts w:ascii="Arial" w:hAnsi="Arial"/>
      <w:b/>
      <w:kern w:val="16"/>
      <w:sz w:val="16"/>
    </w:rPr>
  </w:style>
  <w:style w:type="paragraph" w:customStyle="1" w:styleId="Default">
    <w:name w:val="Default"/>
    <w:rsid w:val="00995DD5"/>
    <w:pPr>
      <w:autoSpaceDE w:val="0"/>
      <w:autoSpaceDN w:val="0"/>
      <w:adjustRightInd w:val="0"/>
    </w:pPr>
    <w:rPr>
      <w:color w:val="000000"/>
      <w:sz w:val="24"/>
      <w:szCs w:val="24"/>
    </w:rPr>
  </w:style>
  <w:style w:type="paragraph" w:styleId="EndnoteText">
    <w:name w:val="endnote text"/>
    <w:basedOn w:val="Normal"/>
    <w:link w:val="EndnoteTextChar"/>
    <w:rsid w:val="00995DD5"/>
    <w:pPr>
      <w:spacing w:before="120" w:after="120"/>
    </w:pPr>
    <w:rPr>
      <w:kern w:val="20"/>
      <w:sz w:val="20"/>
    </w:rPr>
  </w:style>
  <w:style w:type="character" w:customStyle="1" w:styleId="EndnoteTextChar">
    <w:name w:val="Endnote Text Char"/>
    <w:basedOn w:val="DefaultParagraphFont"/>
    <w:link w:val="EndnoteText"/>
    <w:rsid w:val="00995DD5"/>
    <w:rPr>
      <w:kern w:val="20"/>
      <w:szCs w:val="24"/>
      <w:lang w:eastAsia="en-US"/>
    </w:rPr>
  </w:style>
  <w:style w:type="paragraph" w:customStyle="1" w:styleId="HL7Field">
    <w:name w:val="HL7 Field"/>
    <w:basedOn w:val="BodyText"/>
    <w:rsid w:val="00995DD5"/>
    <w:rPr>
      <w:b/>
      <w:bCs/>
      <w:noProof w:val="0"/>
      <w:szCs w:val="24"/>
    </w:rPr>
  </w:style>
  <w:style w:type="paragraph" w:customStyle="1" w:styleId="HL7FieldIndent2">
    <w:name w:val="HL7 Field Indent 2"/>
    <w:basedOn w:val="BodyTextIndent"/>
    <w:link w:val="HL7FieldIndent2Char"/>
    <w:rsid w:val="00995DD5"/>
    <w:pPr>
      <w:ind w:left="720"/>
    </w:pPr>
    <w:rPr>
      <w:noProof w:val="0"/>
      <w:szCs w:val="24"/>
    </w:rPr>
  </w:style>
  <w:style w:type="character" w:customStyle="1" w:styleId="HL7FieldIndent2Char">
    <w:name w:val="HL7 Field Indent 2 Char"/>
    <w:basedOn w:val="DefaultParagraphFont"/>
    <w:link w:val="HL7FieldIndent2"/>
    <w:rsid w:val="00995DD5"/>
    <w:rPr>
      <w:sz w:val="24"/>
      <w:szCs w:val="24"/>
      <w:lang w:eastAsia="en-US"/>
    </w:rPr>
  </w:style>
  <w:style w:type="paragraph" w:customStyle="1" w:styleId="HL7TableBody">
    <w:name w:val="HL7 Table Body"/>
    <w:basedOn w:val="Normal"/>
    <w:rsid w:val="00995DD5"/>
    <w:pPr>
      <w:widowControl w:val="0"/>
      <w:spacing w:before="20" w:after="10"/>
    </w:pPr>
    <w:rPr>
      <w:rFonts w:ascii="Arial" w:hAnsi="Arial"/>
      <w:kern w:val="20"/>
      <w:sz w:val="16"/>
    </w:rPr>
  </w:style>
  <w:style w:type="paragraph" w:customStyle="1" w:styleId="HL7TableCaption">
    <w:name w:val="HL7 Table Caption"/>
    <w:basedOn w:val="Normal"/>
    <w:next w:val="Normal"/>
    <w:rsid w:val="00995DD5"/>
    <w:pPr>
      <w:keepNext/>
      <w:spacing w:before="180" w:after="60"/>
      <w:jc w:val="center"/>
    </w:pPr>
    <w:rPr>
      <w:kern w:val="20"/>
      <w:sz w:val="20"/>
    </w:rPr>
  </w:style>
  <w:style w:type="paragraph" w:customStyle="1" w:styleId="HL7TableHeader">
    <w:name w:val="HL7 Table Header"/>
    <w:basedOn w:val="HL7TableBody"/>
    <w:next w:val="HL7TableBody"/>
    <w:rsid w:val="00995DD5"/>
    <w:pPr>
      <w:keepNext/>
      <w:spacing w:before="40" w:after="20"/>
    </w:pPr>
    <w:rPr>
      <w:b/>
    </w:rPr>
  </w:style>
  <w:style w:type="character" w:customStyle="1" w:styleId="HyperlinkText">
    <w:name w:val="Hyperlink Text"/>
    <w:basedOn w:val="Hyperlink"/>
    <w:rsid w:val="00995DD5"/>
    <w:rPr>
      <w:i/>
      <w:dstrike w:val="0"/>
      <w:color w:val="0000FF"/>
      <w:kern w:val="20"/>
      <w:u w:val="none"/>
      <w:vertAlign w:val="baseline"/>
    </w:rPr>
  </w:style>
  <w:style w:type="paragraph" w:styleId="List5">
    <w:name w:val="List 5"/>
    <w:basedOn w:val="Normal"/>
    <w:rsid w:val="00995DD5"/>
    <w:pPr>
      <w:tabs>
        <w:tab w:val="num" w:pos="1440"/>
      </w:tabs>
      <w:spacing w:before="120"/>
      <w:ind w:left="1440" w:hanging="360"/>
    </w:pPr>
  </w:style>
  <w:style w:type="paragraph" w:customStyle="1" w:styleId="MsgTableBody">
    <w:name w:val="Msg Table Body"/>
    <w:basedOn w:val="Normal"/>
    <w:rsid w:val="00995DD5"/>
    <w:pPr>
      <w:widowControl w:val="0"/>
      <w:spacing w:after="120" w:line="240" w:lineRule="exact"/>
    </w:pPr>
    <w:rPr>
      <w:rFonts w:ascii="Courier New" w:hAnsi="Courier New"/>
      <w:kern w:val="20"/>
      <w:sz w:val="16"/>
    </w:rPr>
  </w:style>
  <w:style w:type="paragraph" w:customStyle="1" w:styleId="MsgTableCaption">
    <w:name w:val="Msg Table Caption"/>
    <w:basedOn w:val="MsgTableBody"/>
    <w:rsid w:val="00995DD5"/>
    <w:pPr>
      <w:keepNext/>
      <w:widowControl/>
      <w:jc w:val="center"/>
    </w:pPr>
    <w:rPr>
      <w:rFonts w:ascii="Times New Roman" w:hAnsi="Times New Roman"/>
      <w:sz w:val="20"/>
      <w:u w:val="single"/>
    </w:rPr>
  </w:style>
  <w:style w:type="paragraph" w:customStyle="1" w:styleId="MsgTableHeader">
    <w:name w:val="Msg Table Header"/>
    <w:basedOn w:val="Normal"/>
    <w:next w:val="MsgTableBody"/>
    <w:rsid w:val="00995DD5"/>
    <w:pPr>
      <w:keepNext/>
      <w:widowControl w:val="0"/>
      <w:spacing w:before="40" w:after="20" w:line="240" w:lineRule="exact"/>
    </w:pPr>
    <w:rPr>
      <w:rFonts w:ascii="Courier New" w:hAnsi="Courier New"/>
      <w:b/>
      <w:kern w:val="20"/>
      <w:sz w:val="16"/>
      <w:u w:val="single"/>
    </w:rPr>
  </w:style>
  <w:style w:type="paragraph" w:customStyle="1" w:styleId="NormalIndented">
    <w:name w:val="Normal Indented"/>
    <w:basedOn w:val="Normal"/>
    <w:rsid w:val="00995DD5"/>
    <w:pPr>
      <w:spacing w:before="120" w:after="120"/>
      <w:ind w:left="720"/>
    </w:pPr>
    <w:rPr>
      <w:kern w:val="20"/>
      <w:sz w:val="20"/>
    </w:rPr>
  </w:style>
  <w:style w:type="paragraph" w:customStyle="1" w:styleId="NormalList">
    <w:name w:val="Normal List"/>
    <w:basedOn w:val="Normal"/>
    <w:rsid w:val="00995DD5"/>
    <w:pPr>
      <w:spacing w:after="120"/>
      <w:ind w:left="720"/>
    </w:pPr>
    <w:rPr>
      <w:kern w:val="20"/>
      <w:sz w:val="20"/>
    </w:rPr>
  </w:style>
  <w:style w:type="paragraph" w:customStyle="1" w:styleId="NormalListAlpha">
    <w:name w:val="Normal List Alpha"/>
    <w:basedOn w:val="Normal"/>
    <w:rsid w:val="00995DD5"/>
    <w:pPr>
      <w:widowControl w:val="0"/>
      <w:tabs>
        <w:tab w:val="num" w:pos="1368"/>
      </w:tabs>
      <w:spacing w:after="120"/>
      <w:ind w:left="1368" w:hanging="360"/>
    </w:pPr>
    <w:rPr>
      <w:kern w:val="20"/>
      <w:sz w:val="20"/>
    </w:rPr>
  </w:style>
  <w:style w:type="paragraph" w:customStyle="1" w:styleId="NormalListBullets">
    <w:name w:val="Normal List Bullets"/>
    <w:basedOn w:val="Normal"/>
    <w:rsid w:val="00995DD5"/>
    <w:pPr>
      <w:tabs>
        <w:tab w:val="num" w:pos="1080"/>
        <w:tab w:val="left" w:pos="1368"/>
      </w:tabs>
      <w:spacing w:before="120" w:after="120"/>
      <w:ind w:left="1080" w:hanging="360"/>
    </w:pPr>
    <w:rPr>
      <w:kern w:val="20"/>
      <w:sz w:val="20"/>
    </w:rPr>
  </w:style>
  <w:style w:type="paragraph" w:customStyle="1" w:styleId="NormalListNumbered">
    <w:name w:val="Normal List Numbered"/>
    <w:basedOn w:val="Normal"/>
    <w:rsid w:val="00995DD5"/>
    <w:pPr>
      <w:widowControl w:val="0"/>
      <w:tabs>
        <w:tab w:val="left" w:pos="1728"/>
      </w:tabs>
      <w:spacing w:after="120"/>
      <w:ind w:left="1728" w:hanging="360"/>
    </w:pPr>
    <w:rPr>
      <w:kern w:val="20"/>
      <w:sz w:val="20"/>
    </w:rPr>
  </w:style>
  <w:style w:type="paragraph" w:customStyle="1" w:styleId="OtherTableBody">
    <w:name w:val="Other Table Body"/>
    <w:basedOn w:val="Normal"/>
    <w:rsid w:val="00995DD5"/>
    <w:pPr>
      <w:spacing w:before="60" w:after="60"/>
    </w:pPr>
    <w:rPr>
      <w:kern w:val="20"/>
      <w:sz w:val="16"/>
    </w:rPr>
  </w:style>
  <w:style w:type="paragraph" w:customStyle="1" w:styleId="OtherTableCaption">
    <w:name w:val="Other Table Caption"/>
    <w:basedOn w:val="Normal"/>
    <w:next w:val="Normal"/>
    <w:rsid w:val="00995DD5"/>
    <w:pPr>
      <w:keepNext/>
      <w:spacing w:before="180" w:after="60"/>
      <w:jc w:val="center"/>
    </w:pPr>
    <w:rPr>
      <w:kern w:val="20"/>
      <w:sz w:val="20"/>
    </w:rPr>
  </w:style>
  <w:style w:type="character" w:customStyle="1" w:styleId="ReferenceAttribute">
    <w:name w:val="Reference Attribute"/>
    <w:basedOn w:val="Hyperlink"/>
    <w:rsid w:val="00995DD5"/>
    <w:rPr>
      <w:i/>
      <w:dstrike w:val="0"/>
      <w:color w:val="0000FF"/>
      <w:kern w:val="20"/>
      <w:sz w:val="20"/>
      <w:szCs w:val="20"/>
      <w:u w:val="none"/>
      <w:vertAlign w:val="baseline"/>
    </w:rPr>
  </w:style>
  <w:style w:type="character" w:customStyle="1" w:styleId="ReferenceHL7Table">
    <w:name w:val="Reference HL7 Table"/>
    <w:basedOn w:val="Hyperlink"/>
    <w:rsid w:val="00995DD5"/>
    <w:rPr>
      <w:i/>
      <w:dstrike w:val="0"/>
      <w:color w:val="0000FF"/>
      <w:kern w:val="20"/>
      <w:sz w:val="20"/>
      <w:u w:val="none"/>
      <w:vertAlign w:val="baseline"/>
    </w:rPr>
  </w:style>
  <w:style w:type="character" w:styleId="Strong">
    <w:name w:val="Strong"/>
    <w:basedOn w:val="DefaultParagraphFont"/>
    <w:uiPriority w:val="22"/>
    <w:qFormat/>
    <w:rsid w:val="00995DD5"/>
    <w:rPr>
      <w:b/>
      <w:kern w:val="0"/>
      <w:u w:val="none"/>
    </w:rPr>
  </w:style>
  <w:style w:type="paragraph" w:customStyle="1" w:styleId="UserTableBody">
    <w:name w:val="User Table Body"/>
    <w:basedOn w:val="Normal"/>
    <w:rsid w:val="00995DD5"/>
    <w:pPr>
      <w:widowControl w:val="0"/>
      <w:spacing w:before="20" w:after="10"/>
    </w:pPr>
    <w:rPr>
      <w:rFonts w:ascii="Arial" w:hAnsi="Arial"/>
      <w:kern w:val="20"/>
      <w:sz w:val="18"/>
    </w:rPr>
  </w:style>
  <w:style w:type="paragraph" w:customStyle="1" w:styleId="UserTableCaption">
    <w:name w:val="User Table Caption"/>
    <w:basedOn w:val="Normal"/>
    <w:next w:val="Normal"/>
    <w:rsid w:val="00995DD5"/>
    <w:pPr>
      <w:keepNext/>
      <w:tabs>
        <w:tab w:val="left" w:pos="900"/>
      </w:tabs>
      <w:spacing w:before="180" w:after="60"/>
      <w:jc w:val="center"/>
    </w:pPr>
    <w:rPr>
      <w:kern w:val="20"/>
      <w:sz w:val="20"/>
    </w:rPr>
  </w:style>
  <w:style w:type="paragraph" w:customStyle="1" w:styleId="UserTableHeader">
    <w:name w:val="User Table Header"/>
    <w:basedOn w:val="UserTableBody"/>
    <w:next w:val="UserTableBody"/>
    <w:rsid w:val="00995DD5"/>
    <w:pPr>
      <w:keepNext/>
      <w:spacing w:before="40" w:after="20"/>
    </w:pPr>
    <w:rPr>
      <w:b/>
      <w:sz w:val="16"/>
    </w:rPr>
  </w:style>
  <w:style w:type="character" w:customStyle="1" w:styleId="BodyTextChar1">
    <w:name w:val="Body Text Char1"/>
    <w:basedOn w:val="DefaultParagraphFont"/>
    <w:rsid w:val="00995DD5"/>
    <w:rPr>
      <w:noProof/>
      <w:sz w:val="24"/>
      <w:lang w:val="en-US" w:eastAsia="en-US" w:bidi="ar-SA"/>
    </w:rPr>
  </w:style>
  <w:style w:type="paragraph" w:customStyle="1" w:styleId="LightList-Accent51">
    <w:name w:val="Light List - Accent 51"/>
    <w:basedOn w:val="Normal"/>
    <w:rsid w:val="00995DD5"/>
    <w:pPr>
      <w:spacing w:before="120"/>
      <w:ind w:left="720"/>
      <w:contextualSpacing/>
    </w:pPr>
  </w:style>
  <w:style w:type="character" w:styleId="Emphasis">
    <w:name w:val="Emphasis"/>
    <w:basedOn w:val="DefaultParagraphFont"/>
    <w:uiPriority w:val="20"/>
    <w:qFormat/>
    <w:rsid w:val="00995DD5"/>
    <w:rPr>
      <w:b/>
      <w:bCs/>
      <w:i w:val="0"/>
      <w:iCs w:val="0"/>
    </w:rPr>
  </w:style>
  <w:style w:type="paragraph" w:customStyle="1" w:styleId="Style1">
    <w:name w:val="Style1"/>
    <w:basedOn w:val="Heading3"/>
    <w:link w:val="Style1Char"/>
    <w:qFormat/>
    <w:rsid w:val="00995DD5"/>
    <w:pPr>
      <w:numPr>
        <w:ilvl w:val="0"/>
        <w:numId w:val="0"/>
      </w:numPr>
      <w:tabs>
        <w:tab w:val="num" w:pos="810"/>
      </w:tabs>
      <w:ind w:left="810" w:hanging="720"/>
    </w:pPr>
  </w:style>
  <w:style w:type="character" w:customStyle="1" w:styleId="Style1Char">
    <w:name w:val="Style1 Char"/>
    <w:basedOn w:val="DefaultParagraphFont"/>
    <w:link w:val="Style1"/>
    <w:rsid w:val="00995DD5"/>
    <w:rPr>
      <w:rFonts w:ascii="Arial" w:hAnsi="Arial"/>
      <w:b/>
      <w:noProof/>
      <w:kern w:val="28"/>
      <w:sz w:val="24"/>
      <w:lang w:eastAsia="en-US"/>
    </w:rPr>
  </w:style>
  <w:style w:type="paragraph" w:customStyle="1" w:styleId="TitlePage">
    <w:name w:val="Title Page"/>
    <w:link w:val="TitlePageChar"/>
    <w:rsid w:val="00995DD5"/>
    <w:pPr>
      <w:spacing w:before="240"/>
      <w:jc w:val="center"/>
    </w:pPr>
    <w:rPr>
      <w:rFonts w:ascii="Verdana" w:eastAsia="SimSun" w:hAnsi="Verdana"/>
      <w:noProof/>
      <w:sz w:val="36"/>
      <w:szCs w:val="24"/>
    </w:rPr>
  </w:style>
  <w:style w:type="character" w:customStyle="1" w:styleId="TitlePageChar">
    <w:name w:val="Title Page Char"/>
    <w:basedOn w:val="DefaultParagraphFont"/>
    <w:link w:val="TitlePage"/>
    <w:rsid w:val="00995DD5"/>
    <w:rPr>
      <w:rFonts w:ascii="Verdana" w:eastAsia="SimSun" w:hAnsi="Verdana"/>
      <w:noProof/>
      <w:sz w:val="36"/>
      <w:szCs w:val="24"/>
      <w:lang w:val="en-US" w:eastAsia="en-US" w:bidi="ar-SA"/>
    </w:rPr>
  </w:style>
  <w:style w:type="paragraph" w:customStyle="1" w:styleId="1">
    <w:name w:val="1."/>
    <w:basedOn w:val="Heading2"/>
    <w:link w:val="1Char"/>
    <w:autoRedefine/>
    <w:qFormat/>
    <w:rsid w:val="00995DD5"/>
    <w:pPr>
      <w:numPr>
        <w:ilvl w:val="0"/>
        <w:numId w:val="0"/>
      </w:numPr>
      <w:ind w:left="720" w:hanging="720"/>
    </w:pPr>
  </w:style>
  <w:style w:type="character" w:customStyle="1" w:styleId="1Char">
    <w:name w:val="1. Char"/>
    <w:basedOn w:val="Heading2Char"/>
    <w:link w:val="1"/>
    <w:rsid w:val="00995DD5"/>
    <w:rPr>
      <w:rFonts w:ascii="Arial" w:hAnsi="Arial"/>
      <w:b/>
      <w:noProof/>
      <w:kern w:val="28"/>
      <w:sz w:val="28"/>
      <w:lang w:eastAsia="en-US"/>
    </w:rPr>
  </w:style>
  <w:style w:type="paragraph" w:customStyle="1" w:styleId="Style10">
    <w:name w:val="Style 1."/>
    <w:basedOn w:val="Heading2"/>
    <w:link w:val="Style1Char0"/>
    <w:qFormat/>
    <w:rsid w:val="00995DD5"/>
    <w:pPr>
      <w:numPr>
        <w:ilvl w:val="0"/>
        <w:numId w:val="0"/>
      </w:numPr>
      <w:ind w:left="720" w:hanging="360"/>
    </w:pPr>
    <w:rPr>
      <w:bCs/>
      <w:noProof w:val="0"/>
    </w:rPr>
  </w:style>
  <w:style w:type="character" w:customStyle="1" w:styleId="Style1Char0">
    <w:name w:val="Style 1. Char"/>
    <w:basedOn w:val="Heading2Char"/>
    <w:link w:val="Style10"/>
    <w:rsid w:val="00995DD5"/>
    <w:rPr>
      <w:rFonts w:ascii="Arial" w:hAnsi="Arial"/>
      <w:b/>
      <w:bCs/>
      <w:noProof/>
      <w:kern w:val="28"/>
      <w:sz w:val="28"/>
      <w:lang w:eastAsia="en-US"/>
    </w:rPr>
  </w:style>
  <w:style w:type="paragraph" w:customStyle="1" w:styleId="1second">
    <w:name w:val="1.second"/>
    <w:basedOn w:val="Style10"/>
    <w:link w:val="1secondChar"/>
    <w:qFormat/>
    <w:rsid w:val="00995DD5"/>
  </w:style>
  <w:style w:type="character" w:customStyle="1" w:styleId="1secondChar">
    <w:name w:val="1.second Char"/>
    <w:basedOn w:val="Style1Char0"/>
    <w:link w:val="1second"/>
    <w:rsid w:val="00995DD5"/>
    <w:rPr>
      <w:rFonts w:ascii="Arial" w:hAnsi="Arial"/>
      <w:b/>
      <w:bCs/>
      <w:noProof/>
      <w:kern w:val="28"/>
      <w:sz w:val="28"/>
      <w:lang w:eastAsia="en-US"/>
    </w:rPr>
  </w:style>
  <w:style w:type="paragraph" w:customStyle="1" w:styleId="1volume1">
    <w:name w:val="1 volume 1."/>
    <w:basedOn w:val="Style10"/>
    <w:link w:val="1volume1Char"/>
    <w:qFormat/>
    <w:rsid w:val="00995DD5"/>
  </w:style>
  <w:style w:type="character" w:customStyle="1" w:styleId="1volume1Char">
    <w:name w:val="1 volume 1. Char"/>
    <w:basedOn w:val="Style1Char0"/>
    <w:link w:val="1volume1"/>
    <w:rsid w:val="00995DD5"/>
    <w:rPr>
      <w:rFonts w:ascii="Arial" w:hAnsi="Arial"/>
      <w:b/>
      <w:bCs/>
      <w:noProof/>
      <w:kern w:val="28"/>
      <w:sz w:val="28"/>
      <w:lang w:eastAsia="en-US"/>
    </w:rPr>
  </w:style>
  <w:style w:type="paragraph" w:customStyle="1" w:styleId="1intro">
    <w:name w:val="1.intro"/>
    <w:basedOn w:val="1volume1"/>
    <w:link w:val="1introChar"/>
    <w:qFormat/>
    <w:rsid w:val="00995DD5"/>
    <w:pPr>
      <w:ind w:left="360"/>
    </w:pPr>
  </w:style>
  <w:style w:type="character" w:customStyle="1" w:styleId="1introChar">
    <w:name w:val="1.intro Char"/>
    <w:basedOn w:val="1volume1Char"/>
    <w:link w:val="1intro"/>
    <w:rsid w:val="00995DD5"/>
    <w:rPr>
      <w:rFonts w:ascii="Arial" w:hAnsi="Arial"/>
      <w:b/>
      <w:bCs/>
      <w:noProof/>
      <w:kern w:val="28"/>
      <w:sz w:val="28"/>
      <w:lang w:eastAsia="en-US"/>
    </w:rPr>
  </w:style>
  <w:style w:type="paragraph" w:customStyle="1" w:styleId="1vol1">
    <w:name w:val="1 vol 1"/>
    <w:basedOn w:val="Style10"/>
    <w:link w:val="1vol1Char"/>
    <w:qFormat/>
    <w:rsid w:val="00995DD5"/>
    <w:pPr>
      <w:ind w:left="360"/>
    </w:pPr>
  </w:style>
  <w:style w:type="character" w:customStyle="1" w:styleId="1vol1Char">
    <w:name w:val="1 vol 1 Char"/>
    <w:basedOn w:val="Style1Char0"/>
    <w:link w:val="1vol1"/>
    <w:rsid w:val="00995DD5"/>
    <w:rPr>
      <w:rFonts w:ascii="Arial" w:hAnsi="Arial"/>
      <w:b/>
      <w:bCs/>
      <w:noProof/>
      <w:kern w:val="28"/>
      <w:sz w:val="28"/>
      <w:lang w:eastAsia="en-US"/>
    </w:rPr>
  </w:style>
  <w:style w:type="paragraph" w:customStyle="1" w:styleId="11vol1">
    <w:name w:val="1.1 vol 1"/>
    <w:basedOn w:val="Normal"/>
    <w:link w:val="11vol1Char"/>
    <w:qFormat/>
    <w:rsid w:val="00995DD5"/>
    <w:pPr>
      <w:keepNext/>
      <w:spacing w:before="240" w:after="60"/>
      <w:ind w:left="720" w:hanging="360"/>
      <w:outlineLvl w:val="1"/>
    </w:pPr>
    <w:rPr>
      <w:rFonts w:ascii="Arial" w:hAnsi="Arial" w:cs="Arial"/>
      <w:b/>
      <w:kern w:val="28"/>
    </w:rPr>
  </w:style>
  <w:style w:type="character" w:customStyle="1" w:styleId="11vol1Char">
    <w:name w:val="1.1 vol 1 Char"/>
    <w:basedOn w:val="DefaultParagraphFont"/>
    <w:link w:val="11vol1"/>
    <w:rsid w:val="00995DD5"/>
    <w:rPr>
      <w:rFonts w:ascii="Arial" w:hAnsi="Arial" w:cs="Arial"/>
      <w:b/>
      <w:kern w:val="28"/>
      <w:sz w:val="24"/>
      <w:szCs w:val="24"/>
      <w:lang w:eastAsia="en-US"/>
    </w:rPr>
  </w:style>
  <w:style w:type="paragraph" w:customStyle="1" w:styleId="1xvol1">
    <w:name w:val="1.x vol 1"/>
    <w:basedOn w:val="1vol1"/>
    <w:link w:val="1xvol1Char"/>
    <w:qFormat/>
    <w:rsid w:val="00995DD5"/>
    <w:pPr>
      <w:numPr>
        <w:ilvl w:val="1"/>
      </w:numPr>
      <w:tabs>
        <w:tab w:val="left" w:pos="0"/>
        <w:tab w:val="left" w:pos="360"/>
        <w:tab w:val="left" w:pos="540"/>
      </w:tabs>
      <w:ind w:left="360" w:hanging="360"/>
    </w:pPr>
    <w:rPr>
      <w:sz w:val="24"/>
      <w:szCs w:val="24"/>
    </w:rPr>
  </w:style>
  <w:style w:type="character" w:customStyle="1" w:styleId="1xvol1Char">
    <w:name w:val="1.x vol 1 Char"/>
    <w:basedOn w:val="1vol1Char"/>
    <w:link w:val="1xvol1"/>
    <w:rsid w:val="00995DD5"/>
    <w:rPr>
      <w:rFonts w:ascii="Arial" w:hAnsi="Arial"/>
      <w:b/>
      <w:bCs/>
      <w:noProof/>
      <w:kern w:val="28"/>
      <w:sz w:val="24"/>
      <w:szCs w:val="24"/>
      <w:lang w:eastAsia="en-US"/>
    </w:rPr>
  </w:style>
  <w:style w:type="paragraph" w:customStyle="1" w:styleId="111vol1">
    <w:name w:val="1.1.1 vol 1"/>
    <w:basedOn w:val="1xvol1"/>
    <w:link w:val="111vol1Char"/>
    <w:qFormat/>
    <w:rsid w:val="00995DD5"/>
    <w:pPr>
      <w:numPr>
        <w:ilvl w:val="2"/>
      </w:numPr>
      <w:ind w:left="360" w:hanging="360"/>
    </w:pPr>
  </w:style>
  <w:style w:type="character" w:customStyle="1" w:styleId="111vol1Char">
    <w:name w:val="1.1.1 vol 1 Char"/>
    <w:basedOn w:val="1xvol1Char"/>
    <w:link w:val="111vol1"/>
    <w:rsid w:val="00995DD5"/>
    <w:rPr>
      <w:rFonts w:ascii="Arial" w:hAnsi="Arial"/>
      <w:b/>
      <w:bCs/>
      <w:noProof/>
      <w:kern w:val="28"/>
      <w:sz w:val="24"/>
      <w:szCs w:val="24"/>
      <w:lang w:eastAsia="en-US"/>
    </w:rPr>
  </w:style>
  <w:style w:type="paragraph" w:customStyle="1" w:styleId="1111vol1">
    <w:name w:val="1.1.1.1 vol 1"/>
    <w:basedOn w:val="111vol1"/>
    <w:link w:val="1111vol1Char"/>
    <w:qFormat/>
    <w:rsid w:val="00995DD5"/>
    <w:pPr>
      <w:numPr>
        <w:ilvl w:val="3"/>
      </w:numPr>
      <w:ind w:left="900" w:hanging="900"/>
    </w:pPr>
  </w:style>
  <w:style w:type="character" w:customStyle="1" w:styleId="1111vol1Char">
    <w:name w:val="1.1.1.1 vol 1 Char"/>
    <w:basedOn w:val="111vol1Char"/>
    <w:link w:val="1111vol1"/>
    <w:rsid w:val="00995DD5"/>
    <w:rPr>
      <w:rFonts w:ascii="Arial" w:hAnsi="Arial"/>
      <w:b/>
      <w:bCs/>
      <w:noProof/>
      <w:kern w:val="28"/>
      <w:sz w:val="24"/>
      <w:szCs w:val="24"/>
      <w:lang w:eastAsia="en-US"/>
    </w:rPr>
  </w:style>
  <w:style w:type="paragraph" w:customStyle="1" w:styleId="2vol2">
    <w:name w:val="2 vol 2"/>
    <w:basedOn w:val="1vol1"/>
    <w:link w:val="2vol2Char"/>
    <w:qFormat/>
    <w:rsid w:val="00995DD5"/>
  </w:style>
  <w:style w:type="character" w:customStyle="1" w:styleId="2vol2Char">
    <w:name w:val="2 vol 2 Char"/>
    <w:basedOn w:val="1vol1Char"/>
    <w:link w:val="2vol2"/>
    <w:rsid w:val="00995DD5"/>
    <w:rPr>
      <w:rFonts w:ascii="Arial" w:hAnsi="Arial"/>
      <w:b/>
      <w:bCs/>
      <w:noProof/>
      <w:kern w:val="28"/>
      <w:sz w:val="28"/>
      <w:lang w:eastAsia="en-US"/>
    </w:rPr>
  </w:style>
  <w:style w:type="paragraph" w:customStyle="1" w:styleId="2vol1">
    <w:name w:val="2 vol 1."/>
    <w:basedOn w:val="1vol1"/>
    <w:link w:val="2vol1Char"/>
    <w:qFormat/>
    <w:rsid w:val="00995DD5"/>
  </w:style>
  <w:style w:type="character" w:customStyle="1" w:styleId="2vol1Char">
    <w:name w:val="2 vol 1. Char"/>
    <w:basedOn w:val="1vol1Char"/>
    <w:link w:val="2vol1"/>
    <w:rsid w:val="00995DD5"/>
    <w:rPr>
      <w:rFonts w:ascii="Arial" w:hAnsi="Arial"/>
      <w:b/>
      <w:bCs/>
      <w:noProof/>
      <w:kern w:val="28"/>
      <w:sz w:val="28"/>
      <w:lang w:eastAsia="en-US"/>
    </w:rPr>
  </w:style>
  <w:style w:type="paragraph" w:customStyle="1" w:styleId="2xvol1">
    <w:name w:val="2.x vol 1"/>
    <w:basedOn w:val="1xvol1"/>
    <w:link w:val="2xvol1Char"/>
    <w:qFormat/>
    <w:rsid w:val="00995DD5"/>
  </w:style>
  <w:style w:type="character" w:customStyle="1" w:styleId="2xvol1Char">
    <w:name w:val="2.x vol 1 Char"/>
    <w:basedOn w:val="1xvol1Char"/>
    <w:link w:val="2xvol1"/>
    <w:rsid w:val="00995DD5"/>
    <w:rPr>
      <w:rFonts w:ascii="Arial" w:hAnsi="Arial"/>
      <w:b/>
      <w:bCs/>
      <w:noProof/>
      <w:kern w:val="28"/>
      <w:sz w:val="24"/>
      <w:szCs w:val="24"/>
      <w:lang w:eastAsia="en-US"/>
    </w:rPr>
  </w:style>
  <w:style w:type="paragraph" w:customStyle="1" w:styleId="2xxvol2">
    <w:name w:val="2.x.x vol 2"/>
    <w:basedOn w:val="111vol1"/>
    <w:link w:val="2xxvol2Char"/>
    <w:qFormat/>
    <w:rsid w:val="00995DD5"/>
    <w:pPr>
      <w:numPr>
        <w:ilvl w:val="0"/>
      </w:numPr>
      <w:ind w:left="1224" w:hanging="1224"/>
    </w:pPr>
  </w:style>
  <w:style w:type="character" w:customStyle="1" w:styleId="2xxvol2Char">
    <w:name w:val="2.x.x vol 2 Char"/>
    <w:basedOn w:val="111vol1Char"/>
    <w:link w:val="2xxvol2"/>
    <w:rsid w:val="00995DD5"/>
    <w:rPr>
      <w:rFonts w:ascii="Arial" w:hAnsi="Arial"/>
      <w:b/>
      <w:bCs/>
      <w:noProof/>
      <w:kern w:val="28"/>
      <w:sz w:val="24"/>
      <w:szCs w:val="24"/>
      <w:lang w:eastAsia="en-US"/>
    </w:rPr>
  </w:style>
  <w:style w:type="paragraph" w:customStyle="1" w:styleId="2xxxvol2">
    <w:name w:val="2.x.x.x vol 2"/>
    <w:basedOn w:val="1111vol1"/>
    <w:link w:val="2xxxvol2Char"/>
    <w:qFormat/>
    <w:rsid w:val="00995DD5"/>
  </w:style>
  <w:style w:type="character" w:customStyle="1" w:styleId="2xxxvol2Char">
    <w:name w:val="2.x.x.x vol 2 Char"/>
    <w:basedOn w:val="1111vol1Char"/>
    <w:link w:val="2xxxvol2"/>
    <w:rsid w:val="00995DD5"/>
    <w:rPr>
      <w:rFonts w:ascii="Arial" w:hAnsi="Arial"/>
      <w:b/>
      <w:bCs/>
      <w:noProof/>
      <w:kern w:val="28"/>
      <w:sz w:val="24"/>
      <w:szCs w:val="24"/>
      <w:lang w:eastAsia="en-US"/>
    </w:rPr>
  </w:style>
  <w:style w:type="paragraph" w:customStyle="1" w:styleId="2xxvolume2">
    <w:name w:val="2.x.x volume 2"/>
    <w:basedOn w:val="111vol1"/>
    <w:link w:val="2xxvolume2Char"/>
    <w:qFormat/>
    <w:rsid w:val="00995DD5"/>
  </w:style>
  <w:style w:type="character" w:customStyle="1" w:styleId="2xxvolume2Char">
    <w:name w:val="2.x.x volume 2 Char"/>
    <w:basedOn w:val="111vol1Char"/>
    <w:link w:val="2xxvolume2"/>
    <w:rsid w:val="00995DD5"/>
    <w:rPr>
      <w:rFonts w:ascii="Arial" w:hAnsi="Arial"/>
      <w:b/>
      <w:bCs/>
      <w:noProof/>
      <w:kern w:val="28"/>
      <w:sz w:val="24"/>
      <w:szCs w:val="24"/>
      <w:lang w:eastAsia="en-US"/>
    </w:rPr>
  </w:style>
  <w:style w:type="paragraph" w:customStyle="1" w:styleId="2xxxxvol2">
    <w:name w:val="2.x.x.x.x. vol 2"/>
    <w:basedOn w:val="2xxxvol2"/>
    <w:link w:val="2xxxxvol2Char"/>
    <w:qFormat/>
    <w:rsid w:val="00995DD5"/>
    <w:pPr>
      <w:numPr>
        <w:ilvl w:val="4"/>
      </w:numPr>
      <w:tabs>
        <w:tab w:val="left" w:pos="1170"/>
      </w:tabs>
      <w:ind w:left="900" w:hanging="2232"/>
    </w:pPr>
    <w:rPr>
      <w:noProof/>
    </w:rPr>
  </w:style>
  <w:style w:type="character" w:customStyle="1" w:styleId="2xxxxvol2Char">
    <w:name w:val="2.x.x.x.x. vol 2 Char"/>
    <w:basedOn w:val="2xxxvol2Char"/>
    <w:link w:val="2xxxxvol2"/>
    <w:rsid w:val="00995DD5"/>
    <w:rPr>
      <w:rFonts w:ascii="Arial" w:hAnsi="Arial"/>
      <w:b/>
      <w:bCs/>
      <w:noProof/>
      <w:kern w:val="28"/>
      <w:sz w:val="24"/>
      <w:szCs w:val="24"/>
      <w:lang w:eastAsia="en-US"/>
    </w:rPr>
  </w:style>
  <w:style w:type="paragraph" w:customStyle="1" w:styleId="2xxxxxvol2">
    <w:name w:val="2.x.x.x.x.x vol 2"/>
    <w:basedOn w:val="2xxxxvol2"/>
    <w:link w:val="2xxxxxvol2Char"/>
    <w:qFormat/>
    <w:rsid w:val="00995DD5"/>
    <w:pPr>
      <w:numPr>
        <w:ilvl w:val="5"/>
      </w:numPr>
      <w:ind w:left="936" w:hanging="2232"/>
    </w:pPr>
  </w:style>
  <w:style w:type="character" w:customStyle="1" w:styleId="2xxxxxvol2Char">
    <w:name w:val="2.x.x.x.x.x vol 2 Char"/>
    <w:basedOn w:val="2xxxxvol2Char"/>
    <w:link w:val="2xxxxxvol2"/>
    <w:rsid w:val="00995DD5"/>
    <w:rPr>
      <w:rFonts w:ascii="Arial" w:hAnsi="Arial"/>
      <w:b/>
      <w:bCs/>
      <w:noProof/>
      <w:kern w:val="28"/>
      <w:sz w:val="24"/>
      <w:szCs w:val="24"/>
      <w:lang w:eastAsia="en-US"/>
    </w:rPr>
  </w:style>
  <w:style w:type="character" w:customStyle="1" w:styleId="apple-style-span">
    <w:name w:val="apple-style-span"/>
    <w:basedOn w:val="DefaultParagraphFont"/>
    <w:rsid w:val="00995DD5"/>
  </w:style>
  <w:style w:type="paragraph" w:customStyle="1" w:styleId="Listecouleur-Accent11">
    <w:name w:val="Liste couleur - Accent 11"/>
    <w:basedOn w:val="Normal"/>
    <w:qFormat/>
    <w:rsid w:val="00995DD5"/>
    <w:pPr>
      <w:spacing w:before="120"/>
      <w:ind w:left="720"/>
    </w:pPr>
    <w:rPr>
      <w:szCs w:val="20"/>
    </w:rPr>
  </w:style>
  <w:style w:type="character" w:customStyle="1" w:styleId="DeleteText">
    <w:name w:val="Delete Text"/>
    <w:basedOn w:val="DefaultParagraphFont"/>
    <w:rsid w:val="00995DD5"/>
    <w:rPr>
      <w:b/>
      <w:strike/>
      <w:dstrike w:val="0"/>
      <w:vertAlign w:val="baseline"/>
    </w:rPr>
  </w:style>
  <w:style w:type="character" w:customStyle="1" w:styleId="InsertText">
    <w:name w:val="Insert Text"/>
    <w:basedOn w:val="DefaultParagraphFont"/>
    <w:rsid w:val="00995DD5"/>
    <w:rPr>
      <w:b/>
      <w:dstrike w:val="0"/>
      <w:u w:val="single"/>
      <w:vertAlign w:val="baseline"/>
    </w:rPr>
  </w:style>
  <w:style w:type="paragraph" w:customStyle="1" w:styleId="StyleHeading1Left0Firstline0">
    <w:name w:val="Style Heading 1 + Left:  0&quot; First line:  0&quot;"/>
    <w:basedOn w:val="Heading1"/>
    <w:rsid w:val="00995DD5"/>
    <w:pPr>
      <w:pageBreakBefore w:val="0"/>
      <w:numPr>
        <w:numId w:val="0"/>
      </w:numPr>
      <w:tabs>
        <w:tab w:val="num" w:pos="720"/>
      </w:tabs>
    </w:pPr>
    <w:rPr>
      <w:bCs/>
    </w:rPr>
  </w:style>
  <w:style w:type="paragraph" w:styleId="Header">
    <w:name w:val="header"/>
    <w:basedOn w:val="Normal"/>
    <w:link w:val="HeaderChar"/>
    <w:rsid w:val="00995DD5"/>
    <w:pPr>
      <w:tabs>
        <w:tab w:val="center" w:pos="4680"/>
        <w:tab w:val="right" w:pos="9360"/>
      </w:tabs>
      <w:spacing w:before="120"/>
    </w:pPr>
    <w:rPr>
      <w:szCs w:val="20"/>
    </w:rPr>
  </w:style>
  <w:style w:type="character" w:customStyle="1" w:styleId="HeaderChar">
    <w:name w:val="Header Char"/>
    <w:basedOn w:val="DefaultParagraphFont"/>
    <w:link w:val="Header"/>
    <w:rsid w:val="00995DD5"/>
    <w:rPr>
      <w:sz w:val="24"/>
      <w:lang w:eastAsia="en-US"/>
    </w:rPr>
  </w:style>
  <w:style w:type="character" w:customStyle="1" w:styleId="TableEntryChar">
    <w:name w:val="Table Entry Char"/>
    <w:link w:val="TableEntry"/>
    <w:rsid w:val="009F31E0"/>
    <w:rPr>
      <w:noProof/>
      <w:sz w:val="18"/>
    </w:rPr>
  </w:style>
  <w:style w:type="paragraph" w:styleId="ListBullet4">
    <w:name w:val="List Bullet 4"/>
    <w:basedOn w:val="Normal"/>
    <w:rsid w:val="009F31E0"/>
    <w:pPr>
      <w:tabs>
        <w:tab w:val="num" w:pos="1440"/>
      </w:tabs>
      <w:spacing w:before="120"/>
      <w:ind w:left="1440" w:hanging="360"/>
    </w:pPr>
    <w:rPr>
      <w:szCs w:val="20"/>
    </w:rPr>
  </w:style>
  <w:style w:type="character" w:customStyle="1" w:styleId="TableEntryHeaderChar">
    <w:name w:val="Table Entry Header Char"/>
    <w:link w:val="TableEntryHeader"/>
    <w:rsid w:val="009F31E0"/>
    <w:rPr>
      <w:rFonts w:ascii="Arial" w:hAnsi="Arial"/>
      <w:b/>
      <w:noProof/>
    </w:rPr>
  </w:style>
  <w:style w:type="character" w:customStyle="1" w:styleId="TableTitleChar1">
    <w:name w:val="Table Title Char1"/>
    <w:link w:val="TableTitle"/>
    <w:rsid w:val="00421F48"/>
    <w:rPr>
      <w:rFonts w:ascii="Arial" w:hAnsi="Arial"/>
      <w:b/>
      <w:noProof/>
      <w:sz w:val="22"/>
    </w:rPr>
  </w:style>
  <w:style w:type="paragraph" w:styleId="ListParagraph">
    <w:name w:val="List Paragraph"/>
    <w:basedOn w:val="Normal"/>
    <w:uiPriority w:val="34"/>
    <w:qFormat/>
    <w:rsid w:val="008970C9"/>
    <w:pPr>
      <w:ind w:left="720"/>
      <w:contextualSpacing/>
    </w:pPr>
  </w:style>
  <w:style w:type="character" w:styleId="SubtleReference">
    <w:name w:val="Subtle Reference"/>
    <w:basedOn w:val="DefaultParagraphFont"/>
    <w:uiPriority w:val="31"/>
    <w:qFormat/>
    <w:rsid w:val="00A65436"/>
    <w:rPr>
      <w:smallCaps/>
      <w:color w:val="C0504D" w:themeColor="accent2"/>
      <w:u w:val="single"/>
    </w:rPr>
  </w:style>
  <w:style w:type="character" w:customStyle="1" w:styleId="HyperlinkText9pt">
    <w:name w:val="Hyperlink Text 9pt"/>
    <w:rsid w:val="00874BB9"/>
    <w:rPr>
      <w:rFonts w:ascii="Bookman Old Style" w:hAnsi="Bookman Old Style" w:cs="Arial"/>
      <w:dstrike w:val="0"/>
      <w:color w:val="333399"/>
      <w:sz w:val="18"/>
      <w:szCs w:val="24"/>
      <w:u w:val="single"/>
      <w:vertAlign w:val="baseline"/>
      <w:lang w:val="en-US" w:eastAsia="zh-CN" w:bidi="ar-SA"/>
    </w:rPr>
  </w:style>
  <w:style w:type="character" w:styleId="CommentReference">
    <w:name w:val="annotation reference"/>
    <w:basedOn w:val="DefaultParagraphFont"/>
    <w:semiHidden/>
    <w:unhideWhenUsed/>
    <w:rsid w:val="00616833"/>
    <w:rPr>
      <w:sz w:val="16"/>
      <w:szCs w:val="16"/>
    </w:rPr>
  </w:style>
  <w:style w:type="paragraph" w:styleId="Revision">
    <w:name w:val="Revision"/>
    <w:hidden/>
    <w:uiPriority w:val="99"/>
    <w:semiHidden/>
    <w:rsid w:val="002E5837"/>
    <w:rPr>
      <w:sz w:val="24"/>
      <w:szCs w:val="24"/>
    </w:rPr>
  </w:style>
  <w:style w:type="character" w:customStyle="1" w:styleId="FigureTitleChar">
    <w:name w:val="Figure Title Char"/>
    <w:link w:val="FigureTitle"/>
    <w:locked/>
    <w:rsid w:val="0003243B"/>
    <w:rPr>
      <w:rFonts w:ascii="Arial" w:hAnsi="Arial"/>
      <w:b/>
      <w:noProof/>
      <w:sz w:val="22"/>
    </w:rPr>
  </w:style>
  <w:style w:type="character" w:customStyle="1" w:styleId="HyperlinkCourierBold">
    <w:name w:val="Hyperlink Courier Bold"/>
    <w:rsid w:val="0003243B"/>
    <w:rPr>
      <w:rFonts w:ascii="Courier New" w:hAnsi="Courier New" w:cs="Arial"/>
      <w:b/>
      <w:dstrike w:val="0"/>
      <w:color w:val="333399"/>
      <w:sz w:val="20"/>
      <w:szCs w:val="24"/>
      <w:u w:val="single"/>
      <w:vertAlign w:val="baseline"/>
      <w:lang w:val="en-US" w:eastAsia="zh-CN" w:bidi="ar-SA"/>
    </w:rPr>
  </w:style>
  <w:style w:type="character" w:customStyle="1" w:styleId="keyword">
    <w:name w:val="keyword"/>
    <w:uiPriority w:val="99"/>
    <w:rsid w:val="00994D77"/>
    <w:rPr>
      <w:rFonts w:ascii="Bookman Old Style" w:hAnsi="Bookman Old Style"/>
      <w:b/>
      <w:caps/>
      <w:sz w:val="16"/>
    </w:rPr>
  </w:style>
  <w:style w:type="character" w:customStyle="1" w:styleId="XMLname">
    <w:name w:val="XMLname"/>
    <w:uiPriority w:val="99"/>
    <w:qFormat/>
    <w:rsid w:val="00994D77"/>
    <w:rPr>
      <w:rFonts w:ascii="Courier New" w:hAnsi="Courier New" w:cs="TimesNewRomanPSMT"/>
      <w:sz w:val="20"/>
      <w:lang w:eastAsia="en-US"/>
    </w:rPr>
  </w:style>
  <w:style w:type="paragraph" w:styleId="BlockText">
    <w:name w:val="Block Text"/>
    <w:basedOn w:val="Normal"/>
    <w:rsid w:val="00994D77"/>
    <w:pPr>
      <w:spacing w:before="120" w:after="120"/>
      <w:ind w:left="1440" w:right="1440"/>
    </w:pPr>
    <w:rPr>
      <w:szCs w:val="20"/>
    </w:rPr>
  </w:style>
  <w:style w:type="character" w:customStyle="1" w:styleId="XMLnameBold">
    <w:name w:val="XMLnameBold"/>
    <w:uiPriority w:val="99"/>
    <w:rsid w:val="004D587D"/>
    <w:rPr>
      <w:rFonts w:ascii="Courier New" w:hAnsi="Courier New" w:cs="TimesNewRomanPSMT"/>
      <w:b/>
      <w:bCs/>
      <w:sz w:val="20"/>
      <w:lang w:eastAsia="en-US"/>
    </w:rPr>
  </w:style>
  <w:style w:type="character" w:customStyle="1" w:styleId="wiki-markup">
    <w:name w:val="wiki-markup"/>
    <w:basedOn w:val="DefaultParagraphFont"/>
    <w:rsid w:val="004729BB"/>
  </w:style>
  <w:style w:type="character" w:styleId="FootnoteReference">
    <w:name w:val="footnote reference"/>
    <w:semiHidden/>
    <w:rsid w:val="00415A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lfourquet@ehealthsig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2189</Words>
  <Characters>12480</Characters>
  <Application>Microsoft Office Word</Application>
  <DocSecurity>0</DocSecurity>
  <Lines>104</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Authorized User</Company>
  <LinksUpToDate>false</LinksUpToDate>
  <CharactersWithSpaces>14640</CharactersWithSpaces>
  <SharedDoc>false</SharedDoc>
  <HLinks>
    <vt:vector size="6" baseType="variant">
      <vt:variant>
        <vt:i4>1245254</vt:i4>
      </vt:variant>
      <vt:variant>
        <vt:i4>0</vt:i4>
      </vt:variant>
      <vt:variant>
        <vt:i4>0</vt:i4>
      </vt:variant>
      <vt:variant>
        <vt:i4>5</vt:i4>
      </vt:variant>
      <vt:variant>
        <vt:lpwstr>ftp://ftp.ihe.net/Patient_Care_Coordination/Maintenance2009/CPs/Incoming/CP-PCC-0063-KWB-SubjectParticipant-001.doc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Keith W. Boone</dc:creator>
  <cp:keywords/>
  <dc:description/>
  <cp:lastModifiedBy>Denise Downing</cp:lastModifiedBy>
  <cp:revision>9</cp:revision>
  <dcterms:created xsi:type="dcterms:W3CDTF">2017-09-19T17:31:00Z</dcterms:created>
  <dcterms:modified xsi:type="dcterms:W3CDTF">2017-10-02T17:53:00Z</dcterms:modified>
</cp:coreProperties>
</file>